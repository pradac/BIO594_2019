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675B" w14:textId="2EC979D0" w:rsidR="00381F6D" w:rsidRDefault="00C457FB" w:rsidP="003F1BA3">
      <w:pPr>
        <w:outlineLvl w:val="0"/>
        <w:rPr>
          <w:rFonts w:asciiTheme="majorBidi" w:hAnsiTheme="majorBidi" w:cstheme="majorBidi"/>
        </w:rPr>
      </w:pPr>
      <w:r w:rsidRPr="009E290A">
        <w:rPr>
          <w:rFonts w:asciiTheme="majorBidi" w:hAnsiTheme="majorBidi" w:cstheme="majorBidi"/>
        </w:rPr>
        <w:t>Summary for Discussion: Correlations Between Phenotype and Genotype</w:t>
      </w:r>
    </w:p>
    <w:p w14:paraId="0252FD7A" w14:textId="7C7EB936" w:rsidR="009E290A" w:rsidRDefault="009E290A" w:rsidP="003F1BA3">
      <w:pPr>
        <w:outlineLvl w:val="0"/>
        <w:rPr>
          <w:rFonts w:asciiTheme="majorBidi" w:hAnsiTheme="majorBidi" w:cstheme="majorBidi"/>
        </w:rPr>
      </w:pPr>
      <w:r>
        <w:rPr>
          <w:rFonts w:asciiTheme="majorBidi" w:hAnsiTheme="majorBidi" w:cstheme="majorBidi"/>
        </w:rPr>
        <w:t xml:space="preserve">Maggie </w:t>
      </w:r>
      <w:commentRangeStart w:id="0"/>
      <w:proofErr w:type="spellStart"/>
      <w:r>
        <w:rPr>
          <w:rFonts w:asciiTheme="majorBidi" w:hAnsiTheme="majorBidi" w:cstheme="majorBidi"/>
        </w:rPr>
        <w:t>Schedl</w:t>
      </w:r>
      <w:commentRangeEnd w:id="0"/>
      <w:proofErr w:type="spellEnd"/>
      <w:r w:rsidR="00DF66A8">
        <w:rPr>
          <w:rStyle w:val="CommentReference"/>
        </w:rPr>
        <w:commentReference w:id="0"/>
      </w:r>
    </w:p>
    <w:p w14:paraId="24943871" w14:textId="10CDB78F" w:rsidR="009E290A" w:rsidRPr="009E290A" w:rsidRDefault="009E290A">
      <w:pPr>
        <w:rPr>
          <w:rFonts w:asciiTheme="majorBidi" w:hAnsiTheme="majorBidi" w:cstheme="majorBidi"/>
        </w:rPr>
      </w:pPr>
      <w:r>
        <w:rPr>
          <w:rFonts w:asciiTheme="majorBidi" w:hAnsiTheme="majorBidi" w:cstheme="majorBidi"/>
        </w:rPr>
        <w:t xml:space="preserve">Words: </w:t>
      </w:r>
      <w:r w:rsidR="00AC2B62">
        <w:rPr>
          <w:rFonts w:asciiTheme="majorBidi" w:hAnsiTheme="majorBidi" w:cstheme="majorBidi"/>
        </w:rPr>
        <w:t>946</w:t>
      </w:r>
    </w:p>
    <w:p w14:paraId="1F56F3AA" w14:textId="0C81FFB9" w:rsidR="00C457FB" w:rsidRPr="009E290A" w:rsidRDefault="00C457FB">
      <w:pPr>
        <w:rPr>
          <w:rFonts w:asciiTheme="majorBidi" w:hAnsiTheme="majorBidi" w:cstheme="majorBidi"/>
        </w:rPr>
      </w:pPr>
    </w:p>
    <w:p w14:paraId="723C0C4F" w14:textId="064DD0DA" w:rsidR="00124010" w:rsidRPr="009E290A" w:rsidRDefault="00124010" w:rsidP="009E290A">
      <w:pPr>
        <w:spacing w:line="360" w:lineRule="auto"/>
        <w:ind w:firstLine="720"/>
        <w:rPr>
          <w:rFonts w:asciiTheme="majorBidi" w:hAnsiTheme="majorBidi" w:cstheme="majorBidi"/>
        </w:rPr>
      </w:pPr>
      <w:r w:rsidRPr="009E290A">
        <w:rPr>
          <w:rFonts w:asciiTheme="majorBidi" w:hAnsiTheme="majorBidi" w:cstheme="majorBidi"/>
        </w:rPr>
        <w:t xml:space="preserve">When associating phenotypes to genotypes, or more specifically </w:t>
      </w:r>
      <w:del w:id="1" w:author="Carlos Prada Montoya" w:date="2019-02-25T12:21:00Z">
        <w:r w:rsidRPr="009E290A" w:rsidDel="00E6344C">
          <w:rPr>
            <w:rFonts w:asciiTheme="majorBidi" w:hAnsiTheme="majorBidi" w:cstheme="majorBidi"/>
          </w:rPr>
          <w:delText xml:space="preserve">individual variants or </w:delText>
        </w:r>
      </w:del>
      <w:r w:rsidRPr="009E290A">
        <w:rPr>
          <w:rFonts w:asciiTheme="majorBidi" w:hAnsiTheme="majorBidi" w:cstheme="majorBidi"/>
        </w:rPr>
        <w:t>single nucleotid</w:t>
      </w:r>
      <w:bookmarkStart w:id="2" w:name="_GoBack"/>
      <w:bookmarkEnd w:id="2"/>
      <w:r w:rsidRPr="009E290A">
        <w:rPr>
          <w:rFonts w:asciiTheme="majorBidi" w:hAnsiTheme="majorBidi" w:cstheme="majorBidi"/>
        </w:rPr>
        <w:t>e polymorphisms (SNPs)</w:t>
      </w:r>
      <w:r w:rsidR="00AB7950" w:rsidRPr="009E290A">
        <w:rPr>
          <w:rFonts w:asciiTheme="majorBidi" w:hAnsiTheme="majorBidi" w:cstheme="majorBidi"/>
        </w:rPr>
        <w:t xml:space="preserve">, there are multiple directions that a researcher can </w:t>
      </w:r>
      <w:commentRangeStart w:id="3"/>
      <w:r w:rsidR="00AB7950" w:rsidRPr="009E290A">
        <w:rPr>
          <w:rFonts w:asciiTheme="majorBidi" w:hAnsiTheme="majorBidi" w:cstheme="majorBidi"/>
        </w:rPr>
        <w:t>come at the method</w:t>
      </w:r>
      <w:commentRangeEnd w:id="3"/>
      <w:r w:rsidR="00E6344C">
        <w:rPr>
          <w:rStyle w:val="CommentReference"/>
        </w:rPr>
        <w:commentReference w:id="3"/>
      </w:r>
      <w:r w:rsidR="00AB7950" w:rsidRPr="009E290A">
        <w:rPr>
          <w:rFonts w:asciiTheme="majorBidi" w:hAnsiTheme="majorBidi" w:cstheme="majorBidi"/>
        </w:rPr>
        <w:t xml:space="preserve">. These directions depend on both the question being asked, and the study system </w:t>
      </w:r>
      <w:commentRangeStart w:id="4"/>
      <w:r w:rsidR="00AB7950" w:rsidRPr="009E290A">
        <w:rPr>
          <w:rFonts w:asciiTheme="majorBidi" w:hAnsiTheme="majorBidi" w:cstheme="majorBidi"/>
        </w:rPr>
        <w:t>available to the researcher</w:t>
      </w:r>
      <w:commentRangeEnd w:id="4"/>
      <w:r w:rsidR="00E6344C">
        <w:rPr>
          <w:rStyle w:val="CommentReference"/>
        </w:rPr>
        <w:commentReference w:id="4"/>
      </w:r>
      <w:r w:rsidR="00AB7950" w:rsidRPr="009E290A">
        <w:rPr>
          <w:rFonts w:asciiTheme="majorBidi" w:hAnsiTheme="majorBidi" w:cstheme="majorBidi"/>
        </w:rPr>
        <w:t xml:space="preserve">. For example, </w:t>
      </w:r>
      <w:r w:rsidR="00AB7950" w:rsidRPr="009E290A">
        <w:rPr>
          <w:rFonts w:asciiTheme="majorBidi" w:hAnsiTheme="majorBidi" w:cstheme="majorBidi"/>
        </w:rPr>
        <w:fldChar w:fldCharType="begin" w:fldLock="1"/>
      </w:r>
      <w:r w:rsidR="003F1BA3">
        <w:rPr>
          <w:rFonts w:asciiTheme="majorBidi" w:hAnsiTheme="majorBidi" w:cstheme="majorBidi"/>
        </w:rPr>
        <w:instrText>ADDIN CSL_CITATION {"citationItems":[{"id":"ITEM-1","itemData":{"DOI":"10.1038/nature17961","ISSN":"0028-0836","author":[{"dropping-particle":"","family":"Nadeau","given":"Nicola J","non-dropping-particle":"","parse-names":false,"suffix":""},{"dropping-particle":"","family":"Pardo-diaz","given":"Carolina","non-dropping-particle":"","parse-names":false,"suffix":""},{"dropping-particle":"","family":"Whibley","given":"Annabel","non-dropping-particle":"","parse-names":false,"suffix":""},{"dropping-particle":"","family":"Supple","given":"Megan A","non-dropping-particle":"","parse-names":false,"suffix":""},{"dropping-particle":"","family":"Suzanne","given":"V","non-dropping-particle":"","parse-names":false,"suffix":""},{"dropping-particle":"","family":"Richard","given":"W","non-dropping-particle":"","parse-names":false,"suffix":""},{"dropping-particle":"","family":"Wu","given":"Grace C","non-dropping-particle":"","parse-names":false,"suffix":""},{"dropping-particle":"","family":"Maroja","given":"Luana","non-dropping-particle":"","parse-names":false,"suffix":""},{"dropping-particle":"","family":"Ferguson","given":"Laura","non-dropping-particle":"","parse-names":false,"suffix":""},{"dropping-particle":"","family":"Hanly","given":"Joseph J","non-dropping-particle":"","parse-names":false,"suffix":""},{"dropping-particle":"","family":"Hines","given":"Heather","non-dropping-particle":"","parse-names":false,"suffix":""},{"dropping-particle":"","family":"Salazar","given":"Camilo","non-dropping-particle":"","parse-names":false,"suffix":""},{"dropping-particle":"","family":"Merrill","given":"Richard M","non-dropping-particle":"","parse-names":false,"suffix":""},{"dropping-particle":"","family":"Mcmillan","given":"Owen","non-dropping-particle":"","parse-names":false,"suffix":""},{"dropping-particle":"","family":"Jiggins","given":"Chris D","non-dropping-particle":"","parse-names":false,"suffix":""}],"container-title":"Nature","id":"ITEM-1","issue":"7605","issued":{"date-parts":[["2016"]]},"page":"106-110","publisher":"Nature Publishing Group","title":"The gene cortex controls mimicry and crypsis in butterflies and moths","type":"article-journal","volume":"534"},"uris":["http://www.mendeley.com/documents/?uuid=85512aa2-e8a4-4a19-a305-8599e7c79fc2"]}],"mendeley":{"formattedCitation":"(Nadeau et al. 2016)","manualFormatting":"Nadeau et. al  (2016)","plainTextFormattedCitation":"(Nadeau et al. 2016)","previouslyFormattedCitation":"(Nadeau et al. 2016)"},"properties":{"noteIndex":0},"schema":"https://github.com/citation-style-language/schema/raw/master/csl-citation.json"}</w:instrText>
      </w:r>
      <w:r w:rsidR="00AB7950" w:rsidRPr="009E290A">
        <w:rPr>
          <w:rFonts w:asciiTheme="majorBidi" w:hAnsiTheme="majorBidi" w:cstheme="majorBidi"/>
        </w:rPr>
        <w:fldChar w:fldCharType="separate"/>
      </w:r>
      <w:r w:rsidR="00AB7950" w:rsidRPr="009E290A">
        <w:rPr>
          <w:rFonts w:asciiTheme="majorBidi" w:hAnsiTheme="majorBidi" w:cstheme="majorBidi"/>
          <w:noProof/>
        </w:rPr>
        <w:t xml:space="preserve">Nadeau </w:t>
      </w:r>
      <w:r w:rsidR="00AB7950" w:rsidRPr="003F1BA3">
        <w:rPr>
          <w:rFonts w:asciiTheme="majorBidi" w:hAnsiTheme="majorBidi" w:cstheme="majorBidi"/>
          <w:i/>
          <w:iCs/>
          <w:noProof/>
        </w:rPr>
        <w:t>et</w:t>
      </w:r>
      <w:r w:rsidR="003F1BA3" w:rsidRPr="003F1BA3">
        <w:rPr>
          <w:rFonts w:asciiTheme="majorBidi" w:hAnsiTheme="majorBidi" w:cstheme="majorBidi"/>
          <w:i/>
          <w:iCs/>
          <w:noProof/>
        </w:rPr>
        <w:t>.</w:t>
      </w:r>
      <w:r w:rsidR="00AB7950" w:rsidRPr="003F1BA3">
        <w:rPr>
          <w:rFonts w:asciiTheme="majorBidi" w:hAnsiTheme="majorBidi" w:cstheme="majorBidi"/>
          <w:i/>
          <w:iCs/>
          <w:noProof/>
        </w:rPr>
        <w:t xml:space="preserve"> al</w:t>
      </w:r>
      <w:r w:rsidR="003F1BA3" w:rsidRPr="003F1BA3">
        <w:rPr>
          <w:rFonts w:asciiTheme="majorBidi" w:hAnsiTheme="majorBidi" w:cstheme="majorBidi"/>
          <w:i/>
          <w:iCs/>
          <w:noProof/>
        </w:rPr>
        <w:t xml:space="preserve"> </w:t>
      </w:r>
      <w:r w:rsidR="00AB7950" w:rsidRPr="009E290A">
        <w:rPr>
          <w:rFonts w:asciiTheme="majorBidi" w:hAnsiTheme="majorBidi" w:cstheme="majorBidi"/>
          <w:noProof/>
        </w:rPr>
        <w:t xml:space="preserve"> </w:t>
      </w:r>
      <w:r w:rsidR="00C41401" w:rsidRPr="009E290A">
        <w:rPr>
          <w:rFonts w:asciiTheme="majorBidi" w:hAnsiTheme="majorBidi" w:cstheme="majorBidi"/>
          <w:noProof/>
        </w:rPr>
        <w:t>(</w:t>
      </w:r>
      <w:r w:rsidR="00AB7950" w:rsidRPr="009E290A">
        <w:rPr>
          <w:rFonts w:asciiTheme="majorBidi" w:hAnsiTheme="majorBidi" w:cstheme="majorBidi"/>
          <w:noProof/>
        </w:rPr>
        <w:t>2016)</w:t>
      </w:r>
      <w:r w:rsidR="00AB7950" w:rsidRPr="009E290A">
        <w:rPr>
          <w:rFonts w:asciiTheme="majorBidi" w:hAnsiTheme="majorBidi" w:cstheme="majorBidi"/>
        </w:rPr>
        <w:fldChar w:fldCharType="end"/>
      </w:r>
      <w:r w:rsidR="00A1269A" w:rsidRPr="009E290A">
        <w:rPr>
          <w:rFonts w:asciiTheme="majorBidi" w:hAnsiTheme="majorBidi" w:cstheme="majorBidi"/>
        </w:rPr>
        <w:t xml:space="preserve"> </w:t>
      </w:r>
      <w:del w:id="5" w:author="Carlos Prada Montoya" w:date="2019-02-25T12:24:00Z">
        <w:r w:rsidR="00A1269A" w:rsidRPr="009E290A" w:rsidDel="00E6344C">
          <w:rPr>
            <w:rFonts w:asciiTheme="majorBidi" w:hAnsiTheme="majorBidi" w:cstheme="majorBidi"/>
          </w:rPr>
          <w:delText>tackled the task of looking for</w:delText>
        </w:r>
      </w:del>
      <w:ins w:id="6" w:author="Carlos Prada Montoya" w:date="2019-02-25T12:24:00Z">
        <w:r w:rsidR="00E6344C">
          <w:rPr>
            <w:rFonts w:asciiTheme="majorBidi" w:hAnsiTheme="majorBidi" w:cstheme="majorBidi"/>
          </w:rPr>
          <w:t>studied</w:t>
        </w:r>
      </w:ins>
      <w:r w:rsidR="00A1269A" w:rsidRPr="009E290A">
        <w:rPr>
          <w:rFonts w:asciiTheme="majorBidi" w:hAnsiTheme="majorBidi" w:cstheme="majorBidi"/>
        </w:rPr>
        <w:t xml:space="preserve"> genes associated with wing color patterning across an entire genus of butterflies. The</w:t>
      </w:r>
      <w:r w:rsidR="00864C6C">
        <w:rPr>
          <w:rFonts w:asciiTheme="majorBidi" w:hAnsiTheme="majorBidi" w:cstheme="majorBidi"/>
        </w:rPr>
        <w:t>ir reasoning behind pursuing such a broad study was that</w:t>
      </w:r>
      <w:r w:rsidR="00A1269A" w:rsidRPr="009E290A">
        <w:rPr>
          <w:rFonts w:asciiTheme="majorBidi" w:hAnsiTheme="majorBidi" w:cstheme="majorBidi"/>
        </w:rPr>
        <w:t xml:space="preserve"> many of the species within the genus </w:t>
      </w:r>
      <w:r w:rsidR="00A1269A" w:rsidRPr="009E290A">
        <w:rPr>
          <w:rFonts w:ascii="Courier New" w:hAnsi="Courier New" w:cs="Courier New"/>
        </w:rPr>
        <w:t>﻿</w:t>
      </w:r>
      <w:proofErr w:type="spellStart"/>
      <w:r w:rsidR="00A1269A" w:rsidRPr="009E290A">
        <w:rPr>
          <w:rFonts w:asciiTheme="majorBidi" w:hAnsiTheme="majorBidi" w:cstheme="majorBidi"/>
          <w:i/>
          <w:iCs/>
        </w:rPr>
        <w:t>Heliconius</w:t>
      </w:r>
      <w:proofErr w:type="spellEnd"/>
      <w:r w:rsidR="00A1269A" w:rsidRPr="009E290A">
        <w:rPr>
          <w:rFonts w:asciiTheme="majorBidi" w:hAnsiTheme="majorBidi" w:cstheme="majorBidi"/>
        </w:rPr>
        <w:t xml:space="preserve"> have mimetic coloration patterning, and there is substantial prior information in this genus about areas of the genome that effect color patterns. Thus</w:t>
      </w:r>
      <w:r w:rsidR="002A701E" w:rsidRPr="009E290A">
        <w:rPr>
          <w:rFonts w:asciiTheme="majorBidi" w:hAnsiTheme="majorBidi" w:cstheme="majorBidi"/>
        </w:rPr>
        <w:t>,</w:t>
      </w:r>
      <w:r w:rsidR="00A1269A" w:rsidRPr="009E290A">
        <w:rPr>
          <w:rFonts w:asciiTheme="majorBidi" w:hAnsiTheme="majorBidi" w:cstheme="majorBidi"/>
        </w:rPr>
        <w:t xml:space="preserve"> they </w:t>
      </w:r>
      <w:del w:id="7" w:author="Carlos Prada Montoya" w:date="2019-02-25T12:24:00Z">
        <w:r w:rsidR="00A1269A" w:rsidRPr="009E290A" w:rsidDel="00E6344C">
          <w:rPr>
            <w:rFonts w:asciiTheme="majorBidi" w:hAnsiTheme="majorBidi" w:cstheme="majorBidi"/>
          </w:rPr>
          <w:delText xml:space="preserve">could solely </w:delText>
        </w:r>
      </w:del>
      <w:r w:rsidR="00A1269A" w:rsidRPr="009E290A">
        <w:rPr>
          <w:rFonts w:asciiTheme="majorBidi" w:hAnsiTheme="majorBidi" w:cstheme="majorBidi"/>
        </w:rPr>
        <w:t xml:space="preserve">focus on the </w:t>
      </w:r>
      <w:proofErr w:type="spellStart"/>
      <w:r w:rsidR="00A1269A" w:rsidRPr="009E290A">
        <w:rPr>
          <w:rFonts w:asciiTheme="majorBidi" w:hAnsiTheme="majorBidi" w:cstheme="majorBidi"/>
          <w:i/>
          <w:iCs/>
        </w:rPr>
        <w:t>Yb</w:t>
      </w:r>
      <w:proofErr w:type="spellEnd"/>
      <w:r w:rsidR="00A1269A" w:rsidRPr="009E290A">
        <w:rPr>
          <w:rFonts w:asciiTheme="majorBidi" w:hAnsiTheme="majorBidi" w:cstheme="majorBidi"/>
        </w:rPr>
        <w:t xml:space="preserve"> </w:t>
      </w:r>
      <w:proofErr w:type="gramStart"/>
      <w:r w:rsidR="00A1269A" w:rsidRPr="009E290A">
        <w:rPr>
          <w:rFonts w:asciiTheme="majorBidi" w:hAnsiTheme="majorBidi" w:cstheme="majorBidi"/>
        </w:rPr>
        <w:t>locus</w:t>
      </w:r>
      <w:r w:rsidR="005A117A" w:rsidRPr="009E290A">
        <w:rPr>
          <w:rFonts w:asciiTheme="majorBidi" w:hAnsiTheme="majorBidi" w:cstheme="majorBidi"/>
        </w:rPr>
        <w:t>, and</w:t>
      </w:r>
      <w:proofErr w:type="gramEnd"/>
      <w:r w:rsidR="005A117A" w:rsidRPr="009E290A">
        <w:rPr>
          <w:rFonts w:asciiTheme="majorBidi" w:hAnsiTheme="majorBidi" w:cstheme="majorBidi"/>
        </w:rPr>
        <w:t xml:space="preserve"> make repeated associations across the </w:t>
      </w:r>
      <w:r w:rsidR="00C41401" w:rsidRPr="009E290A">
        <w:rPr>
          <w:rFonts w:asciiTheme="majorBidi" w:hAnsiTheme="majorBidi" w:cstheme="majorBidi"/>
        </w:rPr>
        <w:t xml:space="preserve">phylogenetic tree to see if there was a common region of the locus putatively </w:t>
      </w:r>
      <w:del w:id="8" w:author="Carlos Prada Montoya" w:date="2019-02-25T12:24:00Z">
        <w:r w:rsidR="00C41401" w:rsidRPr="009E290A" w:rsidDel="00E6344C">
          <w:rPr>
            <w:rFonts w:asciiTheme="majorBidi" w:hAnsiTheme="majorBidi" w:cstheme="majorBidi"/>
          </w:rPr>
          <w:delText xml:space="preserve">effecting </w:delText>
        </w:r>
      </w:del>
      <w:ins w:id="9" w:author="Carlos Prada Montoya" w:date="2019-02-25T12:24:00Z">
        <w:r w:rsidR="00E6344C">
          <w:rPr>
            <w:rFonts w:asciiTheme="majorBidi" w:hAnsiTheme="majorBidi" w:cstheme="majorBidi"/>
          </w:rPr>
          <w:t>affect</w:t>
        </w:r>
      </w:ins>
      <w:ins w:id="10" w:author="Carlos Prada Montoya" w:date="2019-02-25T12:25:00Z">
        <w:r w:rsidR="00E6344C">
          <w:rPr>
            <w:rFonts w:asciiTheme="majorBidi" w:hAnsiTheme="majorBidi" w:cstheme="majorBidi"/>
          </w:rPr>
          <w:t>ing?</w:t>
        </w:r>
      </w:ins>
      <w:ins w:id="11" w:author="Carlos Prada Montoya" w:date="2019-02-25T12:24:00Z">
        <w:r w:rsidR="00E6344C" w:rsidRPr="009E290A">
          <w:rPr>
            <w:rFonts w:asciiTheme="majorBidi" w:hAnsiTheme="majorBidi" w:cstheme="majorBidi"/>
          </w:rPr>
          <w:t xml:space="preserve"> </w:t>
        </w:r>
      </w:ins>
      <w:r w:rsidR="00120E3C" w:rsidRPr="009E290A">
        <w:rPr>
          <w:rFonts w:asciiTheme="majorBidi" w:hAnsiTheme="majorBidi" w:cstheme="majorBidi"/>
        </w:rPr>
        <w:t xml:space="preserve">wing </w:t>
      </w:r>
      <w:r w:rsidR="00C41401" w:rsidRPr="009E290A">
        <w:rPr>
          <w:rFonts w:asciiTheme="majorBidi" w:hAnsiTheme="majorBidi" w:cstheme="majorBidi"/>
        </w:rPr>
        <w:t>color</w:t>
      </w:r>
      <w:r w:rsidR="00120E3C" w:rsidRPr="009E290A">
        <w:rPr>
          <w:rFonts w:asciiTheme="majorBidi" w:hAnsiTheme="majorBidi" w:cstheme="majorBidi"/>
        </w:rPr>
        <w:t xml:space="preserve"> pattern</w:t>
      </w:r>
      <w:r w:rsidR="002A701E" w:rsidRPr="009E290A">
        <w:rPr>
          <w:rFonts w:asciiTheme="majorBidi" w:hAnsiTheme="majorBidi" w:cstheme="majorBidi"/>
        </w:rPr>
        <w:t xml:space="preserve">ing </w:t>
      </w:r>
      <w:r w:rsidR="00C41401" w:rsidRPr="009E290A">
        <w:rPr>
          <w:rFonts w:asciiTheme="majorBidi" w:hAnsiTheme="majorBidi" w:cstheme="majorBidi"/>
        </w:rPr>
        <w:t xml:space="preserve">in all species of the genus. In contrast, </w:t>
      </w:r>
      <w:proofErr w:type="spellStart"/>
      <w:r w:rsidR="00C41401" w:rsidRPr="009E290A">
        <w:rPr>
          <w:rFonts w:asciiTheme="majorBidi" w:hAnsiTheme="majorBidi" w:cstheme="majorBidi"/>
        </w:rPr>
        <w:t>Bosse</w:t>
      </w:r>
      <w:proofErr w:type="spellEnd"/>
      <w:r w:rsidR="00C41401" w:rsidRPr="009E290A">
        <w:rPr>
          <w:rFonts w:asciiTheme="majorBidi" w:hAnsiTheme="majorBidi" w:cstheme="majorBidi"/>
        </w:rPr>
        <w:t xml:space="preserve"> </w:t>
      </w:r>
      <w:r w:rsidR="003F1BA3" w:rsidRPr="003F1BA3">
        <w:rPr>
          <w:rFonts w:asciiTheme="majorBidi" w:hAnsiTheme="majorBidi" w:cstheme="majorBidi"/>
          <w:i/>
        </w:rPr>
        <w:t>et. al</w:t>
      </w:r>
      <w:r w:rsidR="00C41401" w:rsidRPr="009E290A">
        <w:rPr>
          <w:rFonts w:asciiTheme="majorBidi" w:hAnsiTheme="majorBidi" w:cstheme="majorBidi"/>
        </w:rPr>
        <w:t xml:space="preserve"> (2017), began with a </w:t>
      </w:r>
      <w:r w:rsidR="00120E3C" w:rsidRPr="009E290A">
        <w:rPr>
          <w:rFonts w:asciiTheme="majorBidi" w:hAnsiTheme="majorBidi" w:cstheme="majorBidi"/>
        </w:rPr>
        <w:t xml:space="preserve">single species, but potentially divergent populations, and no clear phenotype. Using genetic data alone, they used </w:t>
      </w:r>
      <w:r w:rsidR="002A701E" w:rsidRPr="009E290A">
        <w:rPr>
          <w:rFonts w:asciiTheme="majorBidi" w:hAnsiTheme="majorBidi" w:cstheme="majorBidi"/>
        </w:rPr>
        <w:t>principle components analysis (PCA)</w:t>
      </w:r>
      <w:r w:rsidR="00120E3C" w:rsidRPr="009E290A">
        <w:rPr>
          <w:rFonts w:asciiTheme="majorBidi" w:hAnsiTheme="majorBidi" w:cstheme="majorBidi"/>
        </w:rPr>
        <w:t xml:space="preserve"> to identify and investigate their phenotype of interest, which</w:t>
      </w:r>
      <w:r w:rsidR="00864C6C">
        <w:rPr>
          <w:rFonts w:asciiTheme="majorBidi" w:hAnsiTheme="majorBidi" w:cstheme="majorBidi"/>
        </w:rPr>
        <w:t xml:space="preserve"> turned out to be</w:t>
      </w:r>
      <w:r w:rsidR="00120E3C" w:rsidRPr="009E290A">
        <w:rPr>
          <w:rFonts w:asciiTheme="majorBidi" w:hAnsiTheme="majorBidi" w:cstheme="majorBidi"/>
        </w:rPr>
        <w:t xml:space="preserve"> bill morphology. Consequently, they had to pursue whole genome association analysis, as their phenotype is one generally unstudied in their organism and </w:t>
      </w:r>
      <w:r w:rsidR="00864C6C">
        <w:rPr>
          <w:rFonts w:asciiTheme="majorBidi" w:hAnsiTheme="majorBidi" w:cstheme="majorBidi"/>
        </w:rPr>
        <w:t>is</w:t>
      </w:r>
      <w:r w:rsidR="00120E3C" w:rsidRPr="009E290A">
        <w:rPr>
          <w:rFonts w:asciiTheme="majorBidi" w:hAnsiTheme="majorBidi" w:cstheme="majorBidi"/>
        </w:rPr>
        <w:t xml:space="preserve"> highly polygenic. And in the </w:t>
      </w:r>
      <w:r w:rsidR="00864C6C">
        <w:rPr>
          <w:rFonts w:asciiTheme="majorBidi" w:hAnsiTheme="majorBidi" w:cstheme="majorBidi"/>
        </w:rPr>
        <w:t>“</w:t>
      </w:r>
      <w:r w:rsidR="00120E3C" w:rsidRPr="009E290A">
        <w:rPr>
          <w:rFonts w:asciiTheme="majorBidi" w:hAnsiTheme="majorBidi" w:cstheme="majorBidi"/>
        </w:rPr>
        <w:t>best</w:t>
      </w:r>
      <w:r w:rsidR="00864C6C">
        <w:rPr>
          <w:rFonts w:asciiTheme="majorBidi" w:hAnsiTheme="majorBidi" w:cstheme="majorBidi"/>
        </w:rPr>
        <w:t>-</w:t>
      </w:r>
      <w:r w:rsidR="00120E3C" w:rsidRPr="009E290A">
        <w:rPr>
          <w:rFonts w:asciiTheme="majorBidi" w:hAnsiTheme="majorBidi" w:cstheme="majorBidi"/>
        </w:rPr>
        <w:t>case</w:t>
      </w:r>
      <w:r w:rsidR="00864C6C">
        <w:rPr>
          <w:rFonts w:asciiTheme="majorBidi" w:hAnsiTheme="majorBidi" w:cstheme="majorBidi"/>
        </w:rPr>
        <w:t>”</w:t>
      </w:r>
      <w:r w:rsidR="00120E3C" w:rsidRPr="009E290A">
        <w:rPr>
          <w:rFonts w:asciiTheme="majorBidi" w:hAnsiTheme="majorBidi" w:cstheme="majorBidi"/>
        </w:rPr>
        <w:t xml:space="preserve"> scenario, one could have an extremely well-studied organism, </w:t>
      </w:r>
      <w:r w:rsidR="00DC47FB" w:rsidRPr="009E290A">
        <w:rPr>
          <w:rFonts w:asciiTheme="majorBidi" w:hAnsiTheme="majorBidi" w:cstheme="majorBidi"/>
        </w:rPr>
        <w:t>the ability to do molecular gene editing techniques, and a known gene that effects a phenotype of interest</w:t>
      </w:r>
      <w:r w:rsidR="002A701E" w:rsidRPr="009E290A">
        <w:rPr>
          <w:rFonts w:asciiTheme="majorBidi" w:hAnsiTheme="majorBidi" w:cstheme="majorBidi"/>
        </w:rPr>
        <w:t>. Such was the case</w:t>
      </w:r>
      <w:r w:rsidR="00DC47FB" w:rsidRPr="009E290A">
        <w:rPr>
          <w:rFonts w:asciiTheme="majorBidi" w:hAnsiTheme="majorBidi" w:cstheme="majorBidi"/>
        </w:rPr>
        <w:t xml:space="preserve"> </w:t>
      </w:r>
      <w:r w:rsidR="002A701E" w:rsidRPr="009E290A">
        <w:rPr>
          <w:rFonts w:asciiTheme="majorBidi" w:hAnsiTheme="majorBidi" w:cstheme="majorBidi"/>
        </w:rPr>
        <w:t>for</w:t>
      </w:r>
      <w:r w:rsidR="00DC47FB" w:rsidRPr="009E290A">
        <w:rPr>
          <w:rFonts w:asciiTheme="majorBidi" w:hAnsiTheme="majorBidi" w:cstheme="majorBidi"/>
        </w:rPr>
        <w:t xml:space="preserve"> Barret </w:t>
      </w:r>
      <w:r w:rsidR="003F1BA3" w:rsidRPr="003F1BA3">
        <w:rPr>
          <w:rFonts w:asciiTheme="majorBidi" w:hAnsiTheme="majorBidi" w:cstheme="majorBidi"/>
          <w:i/>
        </w:rPr>
        <w:t>et. al</w:t>
      </w:r>
      <w:r w:rsidR="00DC47FB" w:rsidRPr="009E290A">
        <w:rPr>
          <w:rFonts w:asciiTheme="majorBidi" w:hAnsiTheme="majorBidi" w:cstheme="majorBidi"/>
        </w:rPr>
        <w:t xml:space="preserve"> (2019)</w:t>
      </w:r>
      <w:r w:rsidR="002A701E" w:rsidRPr="009E290A">
        <w:rPr>
          <w:rFonts w:asciiTheme="majorBidi" w:hAnsiTheme="majorBidi" w:cstheme="majorBidi"/>
        </w:rPr>
        <w:t xml:space="preserve"> and their investigation into the serine mutation in the very well-studied </w:t>
      </w:r>
      <w:r w:rsidR="002A701E" w:rsidRPr="00E6344C">
        <w:rPr>
          <w:rFonts w:asciiTheme="majorBidi" w:hAnsiTheme="majorBidi" w:cstheme="majorBidi"/>
          <w:i/>
          <w:rPrChange w:id="12" w:author="Carlos Prada Montoya" w:date="2019-02-25T12:26:00Z">
            <w:rPr>
              <w:rFonts w:asciiTheme="majorBidi" w:hAnsiTheme="majorBidi" w:cstheme="majorBidi"/>
            </w:rPr>
          </w:rPrChange>
        </w:rPr>
        <w:t>Agouti</w:t>
      </w:r>
      <w:r w:rsidR="002A701E" w:rsidRPr="009E290A">
        <w:rPr>
          <w:rFonts w:asciiTheme="majorBidi" w:hAnsiTheme="majorBidi" w:cstheme="majorBidi"/>
        </w:rPr>
        <w:t xml:space="preserve"> gene </w:t>
      </w:r>
      <w:del w:id="13" w:author="Carlos Prada Montoya" w:date="2019-02-25T12:26:00Z">
        <w:r w:rsidR="002A701E" w:rsidRPr="009E290A" w:rsidDel="00E6344C">
          <w:rPr>
            <w:rFonts w:asciiTheme="majorBidi" w:hAnsiTheme="majorBidi" w:cstheme="majorBidi"/>
          </w:rPr>
          <w:delText xml:space="preserve">concerning </w:delText>
        </w:r>
      </w:del>
      <w:ins w:id="14" w:author="Carlos Prada Montoya" w:date="2019-02-25T12:26:00Z">
        <w:r w:rsidR="00E6344C">
          <w:rPr>
            <w:rFonts w:asciiTheme="majorBidi" w:hAnsiTheme="majorBidi" w:cstheme="majorBidi"/>
          </w:rPr>
          <w:t>underlying?</w:t>
        </w:r>
        <w:r w:rsidR="00E6344C" w:rsidRPr="009E290A">
          <w:rPr>
            <w:rFonts w:asciiTheme="majorBidi" w:hAnsiTheme="majorBidi" w:cstheme="majorBidi"/>
          </w:rPr>
          <w:t xml:space="preserve"> </w:t>
        </w:r>
      </w:ins>
      <w:r w:rsidR="002A701E" w:rsidRPr="009E290A">
        <w:rPr>
          <w:rFonts w:asciiTheme="majorBidi" w:hAnsiTheme="majorBidi" w:cstheme="majorBidi"/>
        </w:rPr>
        <w:t>fur color</w:t>
      </w:r>
      <w:r w:rsidR="00DC47FB" w:rsidRPr="009E290A">
        <w:rPr>
          <w:rFonts w:asciiTheme="majorBidi" w:hAnsiTheme="majorBidi" w:cstheme="majorBidi"/>
        </w:rPr>
        <w:t xml:space="preserve">. </w:t>
      </w:r>
    </w:p>
    <w:p w14:paraId="54296C13" w14:textId="5424048B" w:rsidR="00DC47FB" w:rsidRPr="009E290A" w:rsidRDefault="00DC47FB" w:rsidP="009E290A">
      <w:pPr>
        <w:spacing w:line="360" w:lineRule="auto"/>
        <w:rPr>
          <w:rFonts w:asciiTheme="majorBidi" w:hAnsiTheme="majorBidi" w:cstheme="majorBidi"/>
        </w:rPr>
      </w:pPr>
    </w:p>
    <w:p w14:paraId="5F183F99" w14:textId="698E57E3" w:rsidR="00C122C4" w:rsidRPr="009E290A" w:rsidRDefault="00DC47FB" w:rsidP="009E290A">
      <w:pPr>
        <w:spacing w:line="360" w:lineRule="auto"/>
        <w:ind w:firstLine="720"/>
        <w:rPr>
          <w:rFonts w:asciiTheme="majorBidi" w:hAnsiTheme="majorBidi" w:cstheme="majorBidi"/>
        </w:rPr>
      </w:pPr>
      <w:commentRangeStart w:id="15"/>
      <w:r w:rsidRPr="009E290A">
        <w:rPr>
          <w:rFonts w:asciiTheme="majorBidi" w:hAnsiTheme="majorBidi" w:cstheme="majorBidi"/>
        </w:rPr>
        <w:t>In terms of genome wide association analys</w:t>
      </w:r>
      <w:r w:rsidR="00864C6C">
        <w:rPr>
          <w:rFonts w:asciiTheme="majorBidi" w:hAnsiTheme="majorBidi" w:cstheme="majorBidi"/>
        </w:rPr>
        <w:t>e</w:t>
      </w:r>
      <w:r w:rsidRPr="009E290A">
        <w:rPr>
          <w:rFonts w:asciiTheme="majorBidi" w:hAnsiTheme="majorBidi" w:cstheme="majorBidi"/>
        </w:rPr>
        <w:t>s,</w:t>
      </w:r>
      <w:r w:rsidR="002A701E" w:rsidRPr="009E290A">
        <w:rPr>
          <w:rFonts w:asciiTheme="majorBidi" w:hAnsiTheme="majorBidi" w:cstheme="majorBidi"/>
        </w:rPr>
        <w:t xml:space="preserve"> the foundational method of phenotype-genotype association methods,</w:t>
      </w:r>
      <w:r w:rsidRPr="009E290A">
        <w:rPr>
          <w:rFonts w:asciiTheme="majorBidi" w:hAnsiTheme="majorBidi" w:cstheme="majorBidi"/>
        </w:rPr>
        <w:t xml:space="preserve"> only</w:t>
      </w:r>
      <w:r w:rsidR="006F374A" w:rsidRPr="009E290A">
        <w:rPr>
          <w:rFonts w:asciiTheme="majorBidi" w:hAnsiTheme="majorBidi" w:cstheme="majorBidi"/>
        </w:rPr>
        <w:t xml:space="preserve"> </w:t>
      </w:r>
      <w:commentRangeEnd w:id="15"/>
      <w:r w:rsidR="00DE07BA">
        <w:rPr>
          <w:rStyle w:val="CommentReference"/>
        </w:rPr>
        <w:commentReference w:id="15"/>
      </w:r>
      <w:moveFromRangeStart w:id="16" w:author="Carlos Prada Montoya" w:date="2019-02-25T12:27:00Z" w:name="move1990064"/>
      <w:moveFrom w:id="17" w:author="Carlos Prada Montoya" w:date="2019-02-25T12:27:00Z">
        <w:r w:rsidR="006F374A" w:rsidRPr="009E290A" w:rsidDel="00DE07BA">
          <w:rPr>
            <w:rFonts w:asciiTheme="majorBidi" w:hAnsiTheme="majorBidi" w:cstheme="majorBidi"/>
          </w:rPr>
          <w:fldChar w:fldCharType="begin" w:fldLock="1"/>
        </w:r>
        <w:r w:rsidR="00810A65" w:rsidRPr="009E290A" w:rsidDel="00DE07BA">
          <w:rPr>
            <w:rFonts w:asciiTheme="majorBidi" w:hAnsiTheme="majorBidi" w:cstheme="majorBidi"/>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trait","type":"article-journal","volume":"368"},"uris":["http://www.mendeley.com/documents/?uuid=f887290c-9e84-446a-8f93-6fe5463b3a5c"]}],"mendeley":{"formattedCitation":"(Bosse et al. 2017)","manualFormatting":"Bosse et al. (2017)","plainTextFormattedCitation":"(Bosse et al. 2017)","previouslyFormattedCitation":"(Bosse et al. 2017)"},"properties":{"noteIndex":0},"schema":"https://github.com/citation-style-language/schema/raw/master/csl-citation.json"}</w:instrText>
        </w:r>
        <w:r w:rsidR="006F374A" w:rsidRPr="009E290A" w:rsidDel="00DE07BA">
          <w:rPr>
            <w:rFonts w:asciiTheme="majorBidi" w:hAnsiTheme="majorBidi" w:cstheme="majorBidi"/>
          </w:rPr>
          <w:fldChar w:fldCharType="separate"/>
        </w:r>
        <w:r w:rsidR="006F374A" w:rsidRPr="009E290A" w:rsidDel="00DE07BA">
          <w:rPr>
            <w:rFonts w:asciiTheme="majorBidi" w:hAnsiTheme="majorBidi" w:cstheme="majorBidi"/>
            <w:noProof/>
          </w:rPr>
          <w:t>Bosse et al. (2017)</w:t>
        </w:r>
        <w:r w:rsidR="006F374A" w:rsidRPr="009E290A" w:rsidDel="00DE07BA">
          <w:rPr>
            <w:rFonts w:asciiTheme="majorBidi" w:hAnsiTheme="majorBidi" w:cstheme="majorBidi"/>
          </w:rPr>
          <w:fldChar w:fldCharType="end"/>
        </w:r>
        <w:r w:rsidRPr="009E290A" w:rsidDel="00DE07BA">
          <w:rPr>
            <w:rFonts w:asciiTheme="majorBidi" w:hAnsiTheme="majorBidi" w:cstheme="majorBidi"/>
          </w:rPr>
          <w:t xml:space="preserve"> demonstrated it in the most basic sense. </w:t>
        </w:r>
      </w:moveFrom>
      <w:moveFromRangeEnd w:id="16"/>
      <w:r w:rsidR="00193BF2" w:rsidRPr="009E290A">
        <w:rPr>
          <w:rFonts w:asciiTheme="majorBidi" w:hAnsiTheme="majorBidi" w:cstheme="majorBidi"/>
        </w:rPr>
        <w:t>If there is no previous research in your study organism</w:t>
      </w:r>
      <w:del w:id="18" w:author="Carlos Prada Montoya" w:date="2019-02-25T12:28:00Z">
        <w:r w:rsidR="00193BF2" w:rsidRPr="009E290A" w:rsidDel="00DE07BA">
          <w:rPr>
            <w:rFonts w:asciiTheme="majorBidi" w:hAnsiTheme="majorBidi" w:cstheme="majorBidi"/>
          </w:rPr>
          <w:delText>s</w:delText>
        </w:r>
      </w:del>
      <w:r w:rsidR="00193BF2" w:rsidRPr="009E290A">
        <w:rPr>
          <w:rFonts w:asciiTheme="majorBidi" w:hAnsiTheme="majorBidi" w:cstheme="majorBidi"/>
        </w:rPr>
        <w:t xml:space="preserve"> about associations between</w:t>
      </w:r>
      <w:del w:id="19" w:author="Carlos Prada Montoya" w:date="2019-02-25T12:28:00Z">
        <w:r w:rsidR="00193BF2" w:rsidRPr="009E290A" w:rsidDel="00DE07BA">
          <w:rPr>
            <w:rFonts w:asciiTheme="majorBidi" w:hAnsiTheme="majorBidi" w:cstheme="majorBidi"/>
          </w:rPr>
          <w:delText xml:space="preserve"> a</w:delText>
        </w:r>
      </w:del>
      <w:r w:rsidR="00193BF2" w:rsidRPr="009E290A">
        <w:rPr>
          <w:rFonts w:asciiTheme="majorBidi" w:hAnsiTheme="majorBidi" w:cstheme="majorBidi"/>
        </w:rPr>
        <w:t xml:space="preserve"> phenotype</w:t>
      </w:r>
      <w:ins w:id="20" w:author="Carlos Prada Montoya" w:date="2019-02-25T12:28:00Z">
        <w:r w:rsidR="00DE07BA">
          <w:rPr>
            <w:rFonts w:asciiTheme="majorBidi" w:hAnsiTheme="majorBidi" w:cstheme="majorBidi"/>
          </w:rPr>
          <w:t>s</w:t>
        </w:r>
      </w:ins>
      <w:r w:rsidR="00193BF2" w:rsidRPr="009E290A">
        <w:rPr>
          <w:rFonts w:asciiTheme="majorBidi" w:hAnsiTheme="majorBidi" w:cstheme="majorBidi"/>
        </w:rPr>
        <w:t xml:space="preserve"> and</w:t>
      </w:r>
      <w:del w:id="21" w:author="Carlos Prada Montoya" w:date="2019-02-25T12:28:00Z">
        <w:r w:rsidR="00193BF2" w:rsidRPr="009E290A" w:rsidDel="00DE07BA">
          <w:rPr>
            <w:rFonts w:asciiTheme="majorBidi" w:hAnsiTheme="majorBidi" w:cstheme="majorBidi"/>
          </w:rPr>
          <w:delText xml:space="preserve"> the </w:delText>
        </w:r>
      </w:del>
      <w:ins w:id="22" w:author="Carlos Prada Montoya" w:date="2019-02-25T12:28:00Z">
        <w:r w:rsidR="00DE07BA" w:rsidRPr="009E290A">
          <w:rPr>
            <w:rFonts w:asciiTheme="majorBidi" w:hAnsiTheme="majorBidi" w:cstheme="majorBidi"/>
          </w:rPr>
          <w:t xml:space="preserve"> </w:t>
        </w:r>
      </w:ins>
      <w:r w:rsidR="00193BF2" w:rsidRPr="009E290A">
        <w:rPr>
          <w:rFonts w:asciiTheme="majorBidi" w:hAnsiTheme="majorBidi" w:cstheme="majorBidi"/>
        </w:rPr>
        <w:t>genome</w:t>
      </w:r>
      <w:ins w:id="23" w:author="Carlos Prada Montoya" w:date="2019-02-25T12:28:00Z">
        <w:r w:rsidR="00DE07BA">
          <w:rPr>
            <w:rFonts w:asciiTheme="majorBidi" w:hAnsiTheme="majorBidi" w:cstheme="majorBidi"/>
          </w:rPr>
          <w:t>s</w:t>
        </w:r>
      </w:ins>
      <w:r w:rsidR="00193BF2" w:rsidRPr="009E290A">
        <w:rPr>
          <w:rFonts w:asciiTheme="majorBidi" w:hAnsiTheme="majorBidi" w:cstheme="majorBidi"/>
        </w:rPr>
        <w:t>, then a genome-wide approach is necessary.</w:t>
      </w:r>
      <w:ins w:id="24" w:author="Carlos Prada Montoya" w:date="2019-02-25T12:27:00Z">
        <w:r w:rsidR="00DE07BA" w:rsidRPr="00DE07BA">
          <w:rPr>
            <w:rFonts w:asciiTheme="majorBidi" w:hAnsiTheme="majorBidi" w:cstheme="majorBidi"/>
          </w:rPr>
          <w:t xml:space="preserve"> </w:t>
        </w:r>
      </w:ins>
      <w:moveToRangeStart w:id="25" w:author="Carlos Prada Montoya" w:date="2019-02-25T12:27:00Z" w:name="move1990064"/>
      <w:moveTo w:id="26" w:author="Carlos Prada Montoya" w:date="2019-02-25T12:27:00Z">
        <w:r w:rsidR="00DE07BA" w:rsidRPr="009E290A">
          <w:rPr>
            <w:rFonts w:asciiTheme="majorBidi" w:hAnsiTheme="majorBidi" w:cstheme="majorBidi"/>
          </w:rPr>
          <w:fldChar w:fldCharType="begin" w:fldLock="1"/>
        </w:r>
        <w:r w:rsidR="00DE07BA" w:rsidRPr="009E290A">
          <w:rPr>
            <w:rFonts w:asciiTheme="majorBidi" w:hAnsiTheme="majorBidi" w:cstheme="majorBidi"/>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trait","type":"article-journal","volume":"368"},"uris":["http://www.mendeley.com/documents/?uuid=f887290c-9e84-446a-8f93-6fe5463b3a5c"]}],"mendeley":{"formattedCitation":"(Bosse et al. 2017)","manualFormatting":"Bosse et al. (2017)","plainTextFormattedCitation":"(Bosse et al. 2017)","previouslyFormattedCitation":"(Bosse et al. 2017)"},"properties":{"noteIndex":0},"schema":"https://github.com/citation-style-language/schema/raw/master/csl-citation.json"}</w:instrText>
        </w:r>
        <w:r w:rsidR="00DE07BA" w:rsidRPr="009E290A">
          <w:rPr>
            <w:rFonts w:asciiTheme="majorBidi" w:hAnsiTheme="majorBidi" w:cstheme="majorBidi"/>
          </w:rPr>
          <w:fldChar w:fldCharType="separate"/>
        </w:r>
        <w:r w:rsidR="00DE07BA" w:rsidRPr="009E290A">
          <w:rPr>
            <w:rFonts w:asciiTheme="majorBidi" w:hAnsiTheme="majorBidi" w:cstheme="majorBidi"/>
            <w:noProof/>
          </w:rPr>
          <w:t>Bosse et al. (2017)</w:t>
        </w:r>
        <w:r w:rsidR="00DE07BA" w:rsidRPr="009E290A">
          <w:rPr>
            <w:rFonts w:asciiTheme="majorBidi" w:hAnsiTheme="majorBidi" w:cstheme="majorBidi"/>
          </w:rPr>
          <w:fldChar w:fldCharType="end"/>
        </w:r>
        <w:r w:rsidR="00DE07BA" w:rsidRPr="009E290A">
          <w:rPr>
            <w:rFonts w:asciiTheme="majorBidi" w:hAnsiTheme="majorBidi" w:cstheme="majorBidi"/>
          </w:rPr>
          <w:t xml:space="preserve"> demonstrated it in the most basic sense.</w:t>
        </w:r>
      </w:moveTo>
      <w:moveToRangeEnd w:id="25"/>
      <w:r w:rsidR="00193BF2" w:rsidRPr="009E290A">
        <w:rPr>
          <w:rFonts w:asciiTheme="majorBidi" w:hAnsiTheme="majorBidi" w:cstheme="majorBidi"/>
        </w:rPr>
        <w:t xml:space="preserve"> </w:t>
      </w:r>
      <w:r w:rsidR="007837E7" w:rsidRPr="009E290A">
        <w:rPr>
          <w:rFonts w:asciiTheme="majorBidi" w:hAnsiTheme="majorBidi" w:cstheme="majorBidi"/>
        </w:rPr>
        <w:t>The</w:t>
      </w:r>
      <w:r w:rsidR="00686B23">
        <w:rPr>
          <w:rFonts w:asciiTheme="majorBidi" w:hAnsiTheme="majorBidi" w:cstheme="majorBidi"/>
        </w:rPr>
        <w:t xml:space="preserve"> authors</w:t>
      </w:r>
      <w:r w:rsidR="007837E7" w:rsidRPr="009E290A">
        <w:rPr>
          <w:rFonts w:asciiTheme="majorBidi" w:hAnsiTheme="majorBidi" w:cstheme="majorBidi"/>
        </w:rPr>
        <w:t xml:space="preserve"> did both an </w:t>
      </w:r>
      <w:proofErr w:type="spellStart"/>
      <w:r w:rsidR="007837E7" w:rsidRPr="009E290A">
        <w:rPr>
          <w:rFonts w:asciiTheme="majorBidi" w:hAnsiTheme="majorBidi" w:cstheme="majorBidi"/>
        </w:rPr>
        <w:t>EigenGWAS</w:t>
      </w:r>
      <w:proofErr w:type="spellEnd"/>
      <w:r w:rsidR="007837E7" w:rsidRPr="009E290A">
        <w:rPr>
          <w:rFonts w:asciiTheme="majorBidi" w:hAnsiTheme="majorBidi" w:cstheme="majorBidi"/>
        </w:rPr>
        <w:t xml:space="preserve"> to probe the genome for a phenotype to focus on, and then further narrowed their search for highly associated variants with a classic GWAS. </w:t>
      </w:r>
      <w:r w:rsidR="00193BF2" w:rsidRPr="009E290A">
        <w:rPr>
          <w:rFonts w:asciiTheme="majorBidi" w:hAnsiTheme="majorBidi" w:cstheme="majorBidi"/>
        </w:rPr>
        <w:t xml:space="preserve">If there is a great deal of previous research on genes </w:t>
      </w:r>
      <w:commentRangeStart w:id="27"/>
      <w:r w:rsidR="00193BF2" w:rsidRPr="009E290A">
        <w:rPr>
          <w:rFonts w:asciiTheme="majorBidi" w:hAnsiTheme="majorBidi" w:cstheme="majorBidi"/>
        </w:rPr>
        <w:t xml:space="preserve">effecting </w:t>
      </w:r>
      <w:commentRangeEnd w:id="27"/>
      <w:r w:rsidR="00DE07BA">
        <w:rPr>
          <w:rStyle w:val="CommentReference"/>
        </w:rPr>
        <w:commentReference w:id="27"/>
      </w:r>
      <w:r w:rsidR="00193BF2" w:rsidRPr="009E290A">
        <w:rPr>
          <w:rFonts w:asciiTheme="majorBidi" w:hAnsiTheme="majorBidi" w:cstheme="majorBidi"/>
        </w:rPr>
        <w:t xml:space="preserve">certain phenotypes, then a </w:t>
      </w:r>
      <w:del w:id="28" w:author="Carlos Prada Montoya" w:date="2019-02-25T12:29:00Z">
        <w:r w:rsidR="00193BF2" w:rsidRPr="009E290A" w:rsidDel="00DE07BA">
          <w:rPr>
            <w:rFonts w:asciiTheme="majorBidi" w:hAnsiTheme="majorBidi" w:cstheme="majorBidi"/>
          </w:rPr>
          <w:delText xml:space="preserve">very </w:delText>
        </w:r>
      </w:del>
      <w:r w:rsidR="00193BF2" w:rsidRPr="009E290A">
        <w:rPr>
          <w:rFonts w:asciiTheme="majorBidi" w:hAnsiTheme="majorBidi" w:cstheme="majorBidi"/>
        </w:rPr>
        <w:t xml:space="preserve">detailed study can be made finding exact SNPs with large effects </w:t>
      </w:r>
      <w:r w:rsidR="006F374A"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{"citationItems":[{"id":"ITEM-1","itemData":{"author":[{"dropping-particle":"","family":"Barrett","given":"Rowan D H","non-dropping-particle":"","parse-names":false,"suffix":""},{"dropping-particle":"","family":"Laurent","given":"Stefan","non-dropping-particle":"","parse-names":false,"suffix":""},{"dropping-particle":"","family":"Mallarino","given":"Ricardo","non-dropping-particle":"","parse-names":false,"suffix":""},{"dropping-particle":"","family":"Pfeifer","given":"Susanne P","non-dropping-particle":"","parse-names":false,"suffix":""},{"dropping-particle":"","family":"Xu","given":"Charles C Y","non-dropping-particle":"","parse-names":false,"suffix":""},{"dropping-particle":"","family":"Foll","given":"Matthieu","non-dropping-particle":"","parse-names":false,"suffix":""},{"dropping-particle":"","family":"Wakamatsu","given":"Kazumasa","non-dropping-particle":"","parse-names":false,"suffix":""},{"dropping-particle":"","family":"Duke-cohan","given":"Jonathan S","non-dropping-particle":"","parse-names":false,"suffix":""},{"dropping-particle":"","family":"Jensen","given":"Jeffrey D","non-dropping-particle":"","parse-names":false,"suffix":""},{"dropping-particle":"","family":"Hoekstra","given":"Hopi E","non-dropping-particle":"","parse-names":false,"suffix":""}],"container-title":"Science","id":"ITEM-1","issue":"February","issued":{"date-parts":[["2019"]]},"page":"499-504","title":"Linking a mutation to survival in wild mice","type":"article-journal","volume":"504"},"uris":["http://www.mendeley.com/documents/?uuid=7fd11cc1-4130-4f99-bb18-dc8f9e7ff7a6"]}],"mendeley":{"formattedCitation":"(Barrett et al. 2019)","plainTextFormattedCitation":"(Barrett et al. 2019)","previouslyFormattedCitation":"(Barrett et al. 2019)"},"properties":{"noteIndex":0},"schema":"https://github.com/citation-style-language/schema/raw/master/csl-citation.json"}</w:instrText>
      </w:r>
      <w:r w:rsidR="006F374A" w:rsidRPr="009E290A">
        <w:rPr>
          <w:rFonts w:asciiTheme="majorBidi" w:hAnsiTheme="majorBidi" w:cstheme="majorBidi"/>
        </w:rPr>
        <w:fldChar w:fldCharType="separate"/>
      </w:r>
      <w:r w:rsidR="006F374A" w:rsidRPr="009E290A">
        <w:rPr>
          <w:rFonts w:asciiTheme="majorBidi" w:hAnsiTheme="majorBidi" w:cstheme="majorBidi"/>
          <w:noProof/>
        </w:rPr>
        <w:t>(Barrett et al. 2019)</w:t>
      </w:r>
      <w:r w:rsidR="006F374A" w:rsidRPr="009E290A">
        <w:rPr>
          <w:rFonts w:asciiTheme="majorBidi" w:hAnsiTheme="majorBidi" w:cstheme="majorBidi"/>
        </w:rPr>
        <w:fldChar w:fldCharType="end"/>
      </w:r>
      <w:r w:rsidR="00193BF2" w:rsidRPr="009E290A">
        <w:rPr>
          <w:rFonts w:asciiTheme="majorBidi" w:hAnsiTheme="majorBidi" w:cstheme="majorBidi"/>
        </w:rPr>
        <w:t>. This is possible because fur coloring in mice is not polygenic in the sense that bill morphology in great tits is</w:t>
      </w:r>
      <w:r w:rsidR="007837E7" w:rsidRPr="009E290A">
        <w:rPr>
          <w:rFonts w:asciiTheme="majorBidi" w:hAnsiTheme="majorBidi" w:cstheme="majorBidi"/>
        </w:rPr>
        <w:t xml:space="preserve">, and the </w:t>
      </w:r>
      <w:r w:rsidR="007837E7" w:rsidRPr="00DE07BA">
        <w:rPr>
          <w:rFonts w:asciiTheme="majorBidi" w:hAnsiTheme="majorBidi" w:cstheme="majorBidi"/>
          <w:i/>
          <w:rPrChange w:id="29" w:author="Carlos Prada Montoya" w:date="2019-02-25T12:29:00Z">
            <w:rPr>
              <w:rFonts w:asciiTheme="majorBidi" w:hAnsiTheme="majorBidi" w:cstheme="majorBidi"/>
            </w:rPr>
          </w:rPrChange>
        </w:rPr>
        <w:t>Agouti</w:t>
      </w:r>
      <w:r w:rsidR="007837E7" w:rsidRPr="009E290A">
        <w:rPr>
          <w:rFonts w:asciiTheme="majorBidi" w:hAnsiTheme="majorBidi" w:cstheme="majorBidi"/>
        </w:rPr>
        <w:t xml:space="preserve"> gene and its surrounding genomic region is well known to effect fur color </w:t>
      </w:r>
      <w:r w:rsidR="00864C6C">
        <w:rPr>
          <w:rFonts w:asciiTheme="majorBidi" w:hAnsiTheme="majorBidi" w:cstheme="majorBidi"/>
        </w:rPr>
        <w:fldChar w:fldCharType="begin" w:fldLock="1"/>
      </w:r>
      <w:r w:rsidR="00864C6C">
        <w:rPr>
          <w:rFonts w:asciiTheme="majorBidi" w:hAnsiTheme="majorBidi" w:cstheme="majorBidi"/>
        </w:rPr>
        <w:instrText>ADDIN CSL_CITATION {"citationItems":[{"id":"ITEM-1","itemData":{"DOI":"10.1016/0168-9525(94)90112-0","ISSN":"0168-9525","abstract":"The agouti locus was first identified as a result of its effects on the type and temporal deposition of coat color pigments in mammals. Many mutations at the murine agouti locus have now been found, some of which not only affect coat color, but also interfere with diverse biological processes leading to diabetes, obesity, tumor susceptibility and embryonic letbality. Correlations between the genotype and phenotype of agouti mutants, as well as reasons for the pleiotropy of effects caused by agouti mutations, have begun to unfold with the molecular cloning of the agouti gene and its surrounding genomic region.","author":[{"dropping-particle":"","family":"Siracusa","given":"Linda D.","non-dropping-particle":"","parse-names":false,"suffix":""}],"container-title":"Trends in Genetics","id":"ITEM-1","issue":"12","issued":{"date-parts":[["1994","12","1"]]},"page":"423-428","publisher":"Elsevier Current Trends","title":"The agouti gene: turned on to yellow","type":"article-journal","volume":"10"},"uris":["http://www.mendeley.com/documents/?uuid=240f5cf6-49fd-3597-8a63-c95f5f88de60"]}],"mendeley":{"formattedCitation":"(Siracusa 1994)","plainTextFormattedCitation":"(Siracusa 1994)"},"properties":{"noteIndex":0},"schema":"https://github.com/citation-style-language/schema/raw/master/csl-citation.json"}</w:instrText>
      </w:r>
      <w:r w:rsidR="00864C6C">
        <w:rPr>
          <w:rFonts w:asciiTheme="majorBidi" w:hAnsiTheme="majorBidi" w:cstheme="majorBidi"/>
        </w:rPr>
        <w:fldChar w:fldCharType="separate"/>
      </w:r>
      <w:r w:rsidR="00864C6C" w:rsidRPr="00864C6C">
        <w:rPr>
          <w:rFonts w:asciiTheme="majorBidi" w:hAnsiTheme="majorBidi" w:cstheme="majorBidi"/>
          <w:noProof/>
        </w:rPr>
        <w:t>(Siracusa 1994)</w:t>
      </w:r>
      <w:r w:rsidR="00864C6C">
        <w:rPr>
          <w:rFonts w:asciiTheme="majorBidi" w:hAnsiTheme="majorBidi" w:cstheme="majorBidi"/>
        </w:rPr>
        <w:fldChar w:fldCharType="end"/>
      </w:r>
      <w:r w:rsidR="00193BF2" w:rsidRPr="009E290A">
        <w:rPr>
          <w:rFonts w:asciiTheme="majorBidi" w:hAnsiTheme="majorBidi" w:cstheme="majorBidi"/>
        </w:rPr>
        <w:t xml:space="preserve">. </w:t>
      </w:r>
    </w:p>
    <w:p w14:paraId="58DC5B46" w14:textId="77777777" w:rsidR="00C122C4" w:rsidRPr="009E290A" w:rsidRDefault="00C122C4" w:rsidP="009E290A">
      <w:pPr>
        <w:spacing w:line="360" w:lineRule="auto"/>
        <w:ind w:firstLine="720"/>
        <w:rPr>
          <w:rFonts w:asciiTheme="majorBidi" w:hAnsiTheme="majorBidi" w:cstheme="majorBidi"/>
        </w:rPr>
      </w:pPr>
    </w:p>
    <w:p w14:paraId="0900F07F" w14:textId="062588BC" w:rsidR="004771CA" w:rsidRPr="009E290A" w:rsidRDefault="006926FB" w:rsidP="009E290A">
      <w:pPr>
        <w:spacing w:line="360" w:lineRule="auto"/>
        <w:ind w:firstLine="720"/>
        <w:rPr>
          <w:rFonts w:asciiTheme="majorBidi" w:hAnsiTheme="majorBidi" w:cstheme="majorBidi"/>
        </w:rPr>
      </w:pPr>
      <w:r w:rsidRPr="009E290A">
        <w:rPr>
          <w:rFonts w:asciiTheme="majorBidi" w:hAnsiTheme="majorBidi" w:cstheme="majorBidi"/>
        </w:rPr>
        <w:lastRenderedPageBreak/>
        <w:t xml:space="preserve">However, specific individual SNPs or mutations may not be of interest to your study if you are looking across multiple species for a consensus in a gene or region controlling a phenotype </w:t>
      </w:r>
      <w:r w:rsidRPr="009E290A">
        <w:rPr>
          <w:rFonts w:asciiTheme="majorBidi" w:hAnsiTheme="majorBidi" w:cstheme="majorBidi"/>
        </w:rPr>
        <w:fldChar w:fldCharType="begin" w:fldLock="1"/>
      </w:r>
      <w:r w:rsidR="00F16F77" w:rsidRPr="009E290A">
        <w:rPr>
          <w:rFonts w:asciiTheme="majorBidi" w:hAnsiTheme="majorBidi" w:cstheme="majorBidi"/>
        </w:rPr>
        <w:instrText>ADDIN CSL_CITATION {"citationItems":[{"id":"ITEM-1","itemData":{"DOI":"10.1038/nature17961","ISSN":"0028-0836","author":[{"dropping-particle":"","family":"Nadeau","given":"Nicola J","non-dropping-particle":"","parse-names":false,"suffix":""},{"dropping-particle":"","family":"Pardo-diaz","given":"Carolina","non-dropping-particle":"","parse-names":false,"suffix":""},{"dropping-particle":"","family":"Whibley","given":"Annabel","non-dropping-particle":"","parse-names":false,"suffix":""},{"dropping-particle":"","family":"Supple","given":"Megan A","non-dropping-particle":"","parse-names":false,"suffix":""},{"dropping-particle":"","family":"Suzanne","given":"V","non-dropping-particle":"","parse-names":false,"suffix":""},{"dropping-particle":"","family":"Richard","given":"W","non-dropping-particle":"","parse-names":false,"suffix":""},{"dropping-particle":"","family":"Wu","given":"Grace C","non-dropping-particle":"","parse-names":false,"suffix":""},{"dropping-particle":"","family":"Maroja","given":"Luana","non-dropping-particle":"","parse-names":false,"suffix":""},{"dropping-particle":"","family":"Ferguson","given":"Laura","non-dropping-particle":"","parse-names":false,"suffix":""},{"dropping-particle":"","family":"Hanly","given":"Joseph J","non-dropping-particle":"","parse-names":false,"suffix":""},{"dropping-particle":"","family":"Hines","given":"Heather","non-dropping-particle":"","parse-names":false,"suffix":""},{"dropping-particle":"","family":"Salazar","given":"Camilo","non-dropping-particle":"","parse-names":false,"suffix":""},{"dropping-particle":"","family":"Merrill","given":"Richard M","non-dropping-particle":"","parse-names":false,"suffix":""},{"dropping-particle":"","family":"Mcmillan","given":"Owen","non-dropping-particle":"","parse-names":false,"suffix":""},{"dropping-particle":"","family":"Jiggins","given":"Chris D","non-dropping-particle":"","parse-names":false,"suffix":""}],"container-title":"Nature","id":"ITEM-1","issue":"7605","issued":{"date-parts":[["2016"]]},"page":"106-110","publisher":"Nature Publishing Group","title":"The gene cortex controls mimicry and crypsis in butterflies and moths","type":"article-journal","volume":"534"},"uris":["http://www.mendeley.com/documents/?uuid=85512aa2-e8a4-4a19-a305-8599e7c79fc2"]}],"mendeley":{"formattedCitation":"(Nadeau et al. 2016)","plainTextFormattedCitation":"(Nadeau et al. 2016)","previouslyFormattedCitation":"(Nadeau et al. 2016)"},"properties":{"noteIndex":0},"schema":"https://github.com/citation-style-language/schema/raw/master/csl-citation.json"}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(Nadeau et al. 2016)</w:t>
      </w:r>
      <w:r w:rsidRPr="009E290A">
        <w:rPr>
          <w:rFonts w:asciiTheme="majorBidi" w:hAnsiTheme="majorBidi" w:cstheme="majorBidi"/>
        </w:rPr>
        <w:fldChar w:fldCharType="end"/>
      </w:r>
      <w:r w:rsidRPr="009E290A">
        <w:rPr>
          <w:rFonts w:asciiTheme="majorBidi" w:hAnsiTheme="majorBidi" w:cstheme="majorBidi"/>
        </w:rPr>
        <w:t xml:space="preserve">. </w:t>
      </w:r>
      <w:r w:rsidR="00F16F77" w:rsidRPr="009E290A">
        <w:rPr>
          <w:rFonts w:asciiTheme="majorBidi" w:hAnsiTheme="majorBidi" w:cstheme="majorBidi"/>
        </w:rPr>
        <w:t>In this case</w:t>
      </w:r>
      <w:r w:rsidR="003F1BA3">
        <w:rPr>
          <w:rFonts w:asciiTheme="majorBidi" w:hAnsiTheme="majorBidi" w:cstheme="majorBidi"/>
        </w:rPr>
        <w:t xml:space="preserve"> </w:t>
      </w:r>
      <w:r w:rsidR="00F16F77" w:rsidRPr="009E290A">
        <w:rPr>
          <w:rFonts w:asciiTheme="majorBidi" w:hAnsiTheme="majorBidi" w:cstheme="majorBidi"/>
        </w:rPr>
        <w:t>their goal, and ultimately their results, w</w:t>
      </w:r>
      <w:r w:rsidR="003F1BA3">
        <w:rPr>
          <w:rFonts w:asciiTheme="majorBidi" w:hAnsiTheme="majorBidi" w:cstheme="majorBidi"/>
        </w:rPr>
        <w:t>as</w:t>
      </w:r>
      <w:r w:rsidR="00F16F77" w:rsidRPr="009E290A">
        <w:rPr>
          <w:rFonts w:asciiTheme="majorBidi" w:hAnsiTheme="majorBidi" w:cstheme="majorBidi"/>
        </w:rPr>
        <w:t xml:space="preserve"> to find a gene that had different SNPs across the </w:t>
      </w:r>
      <w:proofErr w:type="gramStart"/>
      <w:r w:rsidR="00F16F77" w:rsidRPr="009E290A">
        <w:rPr>
          <w:rFonts w:asciiTheme="majorBidi" w:hAnsiTheme="majorBidi" w:cstheme="majorBidi"/>
        </w:rPr>
        <w:t>genus</w:t>
      </w:r>
      <w:r w:rsidR="003F1BA3">
        <w:rPr>
          <w:rFonts w:asciiTheme="majorBidi" w:hAnsiTheme="majorBidi" w:cstheme="majorBidi"/>
        </w:rPr>
        <w:t>,</w:t>
      </w:r>
      <w:r w:rsidR="00F16F77" w:rsidRPr="009E290A">
        <w:rPr>
          <w:rFonts w:asciiTheme="majorBidi" w:hAnsiTheme="majorBidi" w:cstheme="majorBidi"/>
        </w:rPr>
        <w:t xml:space="preserve"> </w:t>
      </w:r>
      <w:r w:rsidR="00DA76A3" w:rsidRPr="009E290A">
        <w:rPr>
          <w:rFonts w:asciiTheme="majorBidi" w:hAnsiTheme="majorBidi" w:cstheme="majorBidi"/>
        </w:rPr>
        <w:t>and</w:t>
      </w:r>
      <w:proofErr w:type="gramEnd"/>
      <w:r w:rsidR="00DA76A3" w:rsidRPr="009E290A">
        <w:rPr>
          <w:rFonts w:asciiTheme="majorBidi" w:hAnsiTheme="majorBidi" w:cstheme="majorBidi"/>
        </w:rPr>
        <w:t xml:space="preserve"> </w:t>
      </w:r>
      <w:r w:rsidR="00F16F77" w:rsidRPr="009E290A">
        <w:rPr>
          <w:rFonts w:asciiTheme="majorBidi" w:hAnsiTheme="majorBidi" w:cstheme="majorBidi"/>
        </w:rPr>
        <w:t xml:space="preserve">was consistently and repeatedly differentiated and associated with the varying phenotypes. </w:t>
      </w:r>
      <w:r w:rsidR="00C122C4" w:rsidRPr="009E290A">
        <w:rPr>
          <w:rFonts w:asciiTheme="majorBidi" w:hAnsiTheme="majorBidi" w:cstheme="majorBidi"/>
        </w:rPr>
        <w:t>A</w:t>
      </w:r>
      <w:r w:rsidR="003F1BA3">
        <w:rPr>
          <w:rFonts w:asciiTheme="majorBidi" w:hAnsiTheme="majorBidi" w:cstheme="majorBidi"/>
        </w:rPr>
        <w:t xml:space="preserve">n illuminating </w:t>
      </w:r>
      <w:r w:rsidR="00C122C4" w:rsidRPr="009E290A">
        <w:rPr>
          <w:rFonts w:asciiTheme="majorBidi" w:hAnsiTheme="majorBidi" w:cstheme="majorBidi"/>
        </w:rPr>
        <w:t xml:space="preserve">way to investigate this is to also consider differential expression across the locus in different species or regions in the organism. Nadeau </w:t>
      </w:r>
      <w:r w:rsidR="003F1BA3" w:rsidRPr="003F1BA3">
        <w:rPr>
          <w:rFonts w:asciiTheme="majorBidi" w:hAnsiTheme="majorBidi" w:cstheme="majorBidi"/>
          <w:i/>
        </w:rPr>
        <w:t>et. al</w:t>
      </w:r>
      <w:r w:rsidR="00C122C4" w:rsidRPr="009E290A">
        <w:rPr>
          <w:rFonts w:asciiTheme="majorBidi" w:hAnsiTheme="majorBidi" w:cstheme="majorBidi"/>
        </w:rPr>
        <w:t xml:space="preserve"> (2016) did this in two ways, with microarrays and with in-situ hybridization during various stages of butterfly metamorphosis. Neither </w:t>
      </w:r>
      <w:proofErr w:type="spellStart"/>
      <w:r w:rsidR="00C122C4" w:rsidRPr="009E290A">
        <w:rPr>
          <w:rFonts w:asciiTheme="majorBidi" w:hAnsiTheme="majorBidi" w:cstheme="majorBidi"/>
        </w:rPr>
        <w:t>Bosse</w:t>
      </w:r>
      <w:proofErr w:type="spellEnd"/>
      <w:r w:rsidR="00C122C4" w:rsidRPr="009E290A">
        <w:rPr>
          <w:rFonts w:asciiTheme="majorBidi" w:hAnsiTheme="majorBidi" w:cstheme="majorBidi"/>
        </w:rPr>
        <w:t xml:space="preserve">, </w:t>
      </w:r>
      <w:r w:rsidR="003F1BA3">
        <w:rPr>
          <w:rFonts w:asciiTheme="majorBidi" w:hAnsiTheme="majorBidi" w:cstheme="majorBidi"/>
        </w:rPr>
        <w:t>n</w:t>
      </w:r>
      <w:r w:rsidR="00C122C4" w:rsidRPr="009E290A">
        <w:rPr>
          <w:rFonts w:asciiTheme="majorBidi" w:hAnsiTheme="majorBidi" w:cstheme="majorBidi"/>
        </w:rPr>
        <w:t xml:space="preserve">or Barrett </w:t>
      </w:r>
      <w:r w:rsidR="003F1BA3" w:rsidRPr="003F1BA3">
        <w:rPr>
          <w:rFonts w:asciiTheme="majorBidi" w:hAnsiTheme="majorBidi" w:cstheme="majorBidi"/>
          <w:i/>
        </w:rPr>
        <w:t>et. al</w:t>
      </w:r>
      <w:r w:rsidR="003F1BA3">
        <w:rPr>
          <w:rFonts w:asciiTheme="majorBidi" w:hAnsiTheme="majorBidi" w:cstheme="majorBidi"/>
        </w:rPr>
        <w:t xml:space="preserve"> </w:t>
      </w:r>
      <w:r w:rsidR="00C122C4" w:rsidRPr="009E290A">
        <w:rPr>
          <w:rFonts w:asciiTheme="majorBidi" w:hAnsiTheme="majorBidi" w:cstheme="majorBidi"/>
        </w:rPr>
        <w:t xml:space="preserve">considered investigating their SNPs of interest during their effect on development. </w:t>
      </w:r>
      <w:proofErr w:type="spellStart"/>
      <w:r w:rsidR="00C122C4" w:rsidRPr="009E290A">
        <w:rPr>
          <w:rFonts w:asciiTheme="majorBidi" w:hAnsiTheme="majorBidi" w:cstheme="majorBidi"/>
        </w:rPr>
        <w:t>Bosse</w:t>
      </w:r>
      <w:proofErr w:type="spellEnd"/>
      <w:r w:rsidR="00C122C4" w:rsidRPr="009E290A">
        <w:rPr>
          <w:rFonts w:asciiTheme="majorBidi" w:hAnsiTheme="majorBidi" w:cstheme="majorBidi"/>
        </w:rPr>
        <w:t xml:space="preserve"> </w:t>
      </w:r>
      <w:r w:rsidR="003F1BA3" w:rsidRPr="003F1BA3">
        <w:rPr>
          <w:rFonts w:asciiTheme="majorBidi" w:hAnsiTheme="majorBidi" w:cstheme="majorBidi"/>
          <w:i/>
        </w:rPr>
        <w:t>et. al</w:t>
      </w:r>
      <w:r w:rsidR="00C122C4" w:rsidRPr="009E290A">
        <w:rPr>
          <w:rFonts w:asciiTheme="majorBidi" w:hAnsiTheme="majorBidi" w:cstheme="majorBidi"/>
        </w:rPr>
        <w:t xml:space="preserve"> (2017) did some minimal functional exploration with preliminary gene ontology analysis of </w:t>
      </w:r>
      <w:r w:rsidR="007837E7" w:rsidRPr="009E290A">
        <w:rPr>
          <w:rFonts w:asciiTheme="majorBidi" w:hAnsiTheme="majorBidi" w:cstheme="majorBidi"/>
        </w:rPr>
        <w:t xml:space="preserve">genes highlighted in their </w:t>
      </w:r>
      <w:proofErr w:type="spellStart"/>
      <w:r w:rsidR="007837E7" w:rsidRPr="009E290A">
        <w:rPr>
          <w:rFonts w:asciiTheme="majorBidi" w:hAnsiTheme="majorBidi" w:cstheme="majorBidi"/>
        </w:rPr>
        <w:t>EigenGWAS</w:t>
      </w:r>
      <w:proofErr w:type="spellEnd"/>
      <w:r w:rsidR="007837E7" w:rsidRPr="009E290A">
        <w:rPr>
          <w:rFonts w:asciiTheme="majorBidi" w:hAnsiTheme="majorBidi" w:cstheme="majorBidi"/>
        </w:rPr>
        <w:t xml:space="preserve"> peaks, but there were likely some missing GO terms, and it still remains unknown how </w:t>
      </w:r>
      <w:r w:rsidR="007837E7" w:rsidRPr="009E290A">
        <w:rPr>
          <w:rFonts w:ascii="Courier New" w:hAnsi="Courier New" w:cs="Courier New"/>
        </w:rPr>
        <w:t>﻿</w:t>
      </w:r>
      <w:r w:rsidR="007837E7" w:rsidRPr="009E290A">
        <w:rPr>
          <w:rFonts w:asciiTheme="majorBidi" w:hAnsiTheme="majorBidi" w:cstheme="majorBidi"/>
        </w:rPr>
        <w:t xml:space="preserve">COL4A5-C </w:t>
      </w:r>
      <w:commentRangeStart w:id="30"/>
      <w:r w:rsidR="007837E7" w:rsidRPr="009E290A">
        <w:rPr>
          <w:rFonts w:asciiTheme="majorBidi" w:hAnsiTheme="majorBidi" w:cstheme="majorBidi"/>
        </w:rPr>
        <w:t>effect</w:t>
      </w:r>
      <w:r w:rsidR="003F1BA3">
        <w:rPr>
          <w:rFonts w:asciiTheme="majorBidi" w:hAnsiTheme="majorBidi" w:cstheme="majorBidi"/>
        </w:rPr>
        <w:t>s</w:t>
      </w:r>
      <w:r w:rsidR="007837E7" w:rsidRPr="009E290A">
        <w:rPr>
          <w:rFonts w:asciiTheme="majorBidi" w:hAnsiTheme="majorBidi" w:cstheme="majorBidi"/>
        </w:rPr>
        <w:t xml:space="preserve"> </w:t>
      </w:r>
      <w:commentRangeEnd w:id="30"/>
      <w:r w:rsidR="00A76828">
        <w:rPr>
          <w:rStyle w:val="CommentReference"/>
        </w:rPr>
        <w:commentReference w:id="30"/>
      </w:r>
      <w:r w:rsidR="007837E7" w:rsidRPr="009E290A">
        <w:rPr>
          <w:rFonts w:asciiTheme="majorBidi" w:hAnsiTheme="majorBidi" w:cstheme="majorBidi"/>
        </w:rPr>
        <w:t xml:space="preserve">beak morphology on a physical level. </w:t>
      </w:r>
    </w:p>
    <w:p w14:paraId="7A37A46C" w14:textId="4611A557" w:rsidR="002A701E" w:rsidRPr="009E290A" w:rsidRDefault="002A701E" w:rsidP="009E290A">
      <w:pPr>
        <w:spacing w:line="360" w:lineRule="auto"/>
        <w:ind w:firstLine="720"/>
        <w:rPr>
          <w:rFonts w:asciiTheme="majorBidi" w:hAnsiTheme="majorBidi" w:cstheme="majorBidi"/>
        </w:rPr>
      </w:pPr>
    </w:p>
    <w:p w14:paraId="7746F444" w14:textId="5CBA3D97" w:rsidR="006F374A" w:rsidRPr="009E290A" w:rsidRDefault="006F374A" w:rsidP="009E290A">
      <w:pPr>
        <w:spacing w:line="360" w:lineRule="auto"/>
        <w:ind w:firstLine="720"/>
        <w:rPr>
          <w:rFonts w:asciiTheme="majorBidi" w:hAnsiTheme="majorBidi" w:cstheme="majorBidi"/>
        </w:rPr>
      </w:pPr>
      <w:r w:rsidRPr="009E290A">
        <w:rPr>
          <w:rFonts w:asciiTheme="majorBidi" w:hAnsiTheme="majorBidi" w:cstheme="majorBidi"/>
        </w:rPr>
        <w:t xml:space="preserve">All three </w:t>
      </w:r>
      <w:del w:id="31" w:author="Carlos Prada Montoya" w:date="2019-02-25T12:31:00Z">
        <w:r w:rsidRPr="009E290A" w:rsidDel="00A76828">
          <w:rPr>
            <w:rFonts w:asciiTheme="majorBidi" w:hAnsiTheme="majorBidi" w:cstheme="majorBidi"/>
          </w:rPr>
          <w:delText>of these papers</w:delText>
        </w:r>
      </w:del>
      <w:ins w:id="32" w:author="Carlos Prada Montoya" w:date="2019-02-25T12:31:00Z">
        <w:r w:rsidR="00A76828">
          <w:rPr>
            <w:rFonts w:asciiTheme="majorBidi" w:hAnsiTheme="majorBidi" w:cstheme="majorBidi"/>
          </w:rPr>
          <w:t>studies</w:t>
        </w:r>
      </w:ins>
      <w:r w:rsidRPr="009E290A">
        <w:rPr>
          <w:rFonts w:asciiTheme="majorBidi" w:hAnsiTheme="majorBidi" w:cstheme="majorBidi"/>
        </w:rPr>
        <w:t xml:space="preserve"> found and focused on SNP</w:t>
      </w:r>
      <w:r w:rsidR="003F1BA3">
        <w:rPr>
          <w:rFonts w:asciiTheme="majorBidi" w:hAnsiTheme="majorBidi" w:cstheme="majorBidi"/>
        </w:rPr>
        <w:t>s</w:t>
      </w:r>
      <w:r w:rsidRPr="009E290A">
        <w:rPr>
          <w:rFonts w:asciiTheme="majorBidi" w:hAnsiTheme="majorBidi" w:cstheme="majorBidi"/>
        </w:rPr>
        <w:t xml:space="preserve"> in an exon or region of a coding gene. Perhaps more can be elucidated about polygenic traits from investigating regulatory regions of genes as well. </w:t>
      </w:r>
      <w:commentRangeStart w:id="33"/>
      <w:r w:rsidRPr="009E290A">
        <w:rPr>
          <w:rFonts w:asciiTheme="majorBidi" w:hAnsiTheme="majorBidi" w:cstheme="majorBidi"/>
        </w:rPr>
        <w:t>However</w:t>
      </w:r>
      <w:r w:rsidR="002A701E" w:rsidRPr="009E290A">
        <w:rPr>
          <w:rFonts w:asciiTheme="majorBidi" w:hAnsiTheme="majorBidi" w:cstheme="majorBidi"/>
        </w:rPr>
        <w:t>,</w:t>
      </w:r>
      <w:r w:rsidRPr="009E290A">
        <w:rPr>
          <w:rFonts w:asciiTheme="majorBidi" w:hAnsiTheme="majorBidi" w:cstheme="majorBidi"/>
        </w:rPr>
        <w:t xml:space="preserve"> there is a significant barrier to this </w:t>
      </w:r>
      <w:r w:rsidR="003F1BA3">
        <w:rPr>
          <w:rFonts w:asciiTheme="majorBidi" w:hAnsiTheme="majorBidi" w:cstheme="majorBidi"/>
        </w:rPr>
        <w:t>with</w:t>
      </w:r>
      <w:r w:rsidRPr="009E290A">
        <w:rPr>
          <w:rFonts w:asciiTheme="majorBidi" w:hAnsiTheme="majorBidi" w:cstheme="majorBidi"/>
        </w:rPr>
        <w:t xml:space="preserve"> the large bias in general biological knowledge about coding regions/exons in comparison to non-coding and regulatory regions of genomes. </w:t>
      </w:r>
      <w:commentRangeEnd w:id="33"/>
      <w:r w:rsidR="00A76828">
        <w:rPr>
          <w:rStyle w:val="CommentReference"/>
        </w:rPr>
        <w:commentReference w:id="33"/>
      </w:r>
      <w:r w:rsidRPr="009E290A">
        <w:rPr>
          <w:rFonts w:asciiTheme="majorBidi" w:hAnsiTheme="majorBidi" w:cstheme="majorBidi"/>
        </w:rPr>
        <w:t xml:space="preserve">While not an association study, one of the papers for last week’s journal club </w:t>
      </w:r>
      <w:r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{"citationItems":[{"id":"ITEM-1","itemData":{"DOI":"10.1534/genetics.110.123059","author":[{"dropping-particle":"","family":"Kolaczkowski","given":"Bryan","non-dropping-particle":"","parse-names":false,"suffix":""},{"dropping-particle":"","family":"Kern","given":"Andrew D","non-dropping-particle":"","parse-names":false,"suffix":""},{"dropping-particle":"","family":"Holloway","given":"Alisha K","non-dropping-particle":"","parse-names":false,"suffix":""},{"dropping-particle":"","family":"Begun","given":"David J","non-dropping-particle":"","parse-names":false,"suffix":""}],"container-title":"Genetics","id":"ITEM-1","issued":{"date-parts":[["2011"]]},"page":"245-260","title":"Genomic Differentiation Between Temperate and Tropical Australian Populations of Drosophila melanogaster","type":"article-journal","volume":"187"},"uris":["http://www.mendeley.com/documents/?uuid=0d770b7b-ff8f-4504-b215-814b4a36f6e1"]}],"mendeley":{"formattedCitation":"(Kolaczkowski et al. 2011)","plainTextFormattedCitation":"(Kolaczkowski et al. 2011)","previouslyFormattedCitation":"(Kolaczkowski et al. 2011)"},"properties":{"noteIndex":0},"schema":"https://github.com/citation-style-language/schema/raw/master/csl-citation.json"}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(Kolaczkowski et al. 2011)</w:t>
      </w:r>
      <w:r w:rsidRPr="009E290A">
        <w:rPr>
          <w:rFonts w:asciiTheme="majorBidi" w:hAnsiTheme="majorBidi" w:cstheme="majorBidi"/>
        </w:rPr>
        <w:fldChar w:fldCharType="end"/>
      </w:r>
      <w:r w:rsidRPr="009E290A">
        <w:rPr>
          <w:rFonts w:asciiTheme="majorBidi" w:hAnsiTheme="majorBidi" w:cstheme="majorBidi"/>
        </w:rPr>
        <w:t xml:space="preserve"> </w:t>
      </w:r>
      <w:r w:rsidR="00E96858" w:rsidRPr="009E290A">
        <w:rPr>
          <w:rFonts w:asciiTheme="majorBidi" w:hAnsiTheme="majorBidi" w:cstheme="majorBidi"/>
        </w:rPr>
        <w:t>considered the genomic region (</w:t>
      </w:r>
      <w:proofErr w:type="spellStart"/>
      <w:r w:rsidR="00E96858" w:rsidRPr="009E290A">
        <w:rPr>
          <w:rFonts w:asciiTheme="majorBidi" w:hAnsiTheme="majorBidi" w:cstheme="majorBidi"/>
        </w:rPr>
        <w:t>ie</w:t>
      </w:r>
      <w:proofErr w:type="spellEnd"/>
      <w:r w:rsidR="003F1BA3">
        <w:rPr>
          <w:rFonts w:asciiTheme="majorBidi" w:hAnsiTheme="majorBidi" w:cstheme="majorBidi"/>
        </w:rPr>
        <w:t>.</w:t>
      </w:r>
      <w:r w:rsidR="00E96858" w:rsidRPr="009E290A">
        <w:rPr>
          <w:rFonts w:asciiTheme="majorBidi" w:hAnsiTheme="majorBidi" w:cstheme="majorBidi"/>
        </w:rPr>
        <w:t xml:space="preserve"> gene, regulatory, intron etc.) </w:t>
      </w:r>
      <w:r w:rsidR="004771CA" w:rsidRPr="009E290A">
        <w:rPr>
          <w:rFonts w:asciiTheme="majorBidi" w:hAnsiTheme="majorBidi" w:cstheme="majorBidi"/>
        </w:rPr>
        <w:t xml:space="preserve">as different and importantly distinct sections of their </w:t>
      </w:r>
      <w:proofErr w:type="spellStart"/>
      <w:r w:rsidR="004771CA" w:rsidRPr="009E290A">
        <w:rPr>
          <w:rFonts w:asciiTheme="majorBidi" w:hAnsiTheme="majorBidi" w:cstheme="majorBidi"/>
        </w:rPr>
        <w:t>F</w:t>
      </w:r>
      <w:ins w:id="34" w:author="Carlos Prada Montoya" w:date="2019-02-25T12:32:00Z">
        <w:r w:rsidR="00A76828" w:rsidRPr="00A76828">
          <w:rPr>
            <w:rFonts w:asciiTheme="majorBidi" w:hAnsiTheme="majorBidi" w:cstheme="majorBidi"/>
            <w:vertAlign w:val="subscript"/>
            <w:rPrChange w:id="35" w:author="Carlos Prada Montoya" w:date="2019-02-25T12:32:00Z">
              <w:rPr>
                <w:rFonts w:asciiTheme="majorBidi" w:hAnsiTheme="majorBidi" w:cstheme="majorBidi"/>
              </w:rPr>
            </w:rPrChange>
          </w:rPr>
          <w:t>ST</w:t>
        </w:r>
      </w:ins>
      <w:del w:id="36" w:author="Carlos Prada Montoya" w:date="2019-02-25T12:32:00Z">
        <w:r w:rsidR="004771CA" w:rsidRPr="009E290A" w:rsidDel="00A76828">
          <w:rPr>
            <w:rFonts w:asciiTheme="majorBidi" w:hAnsiTheme="majorBidi" w:cstheme="majorBidi"/>
          </w:rPr>
          <w:delText xml:space="preserve">st </w:delText>
        </w:r>
      </w:del>
      <w:r w:rsidR="004771CA" w:rsidRPr="009E290A">
        <w:rPr>
          <w:rFonts w:asciiTheme="majorBidi" w:hAnsiTheme="majorBidi" w:cstheme="majorBidi"/>
        </w:rPr>
        <w:t>distributions</w:t>
      </w:r>
      <w:proofErr w:type="spellEnd"/>
      <w:r w:rsidR="004771CA" w:rsidRPr="009E290A">
        <w:rPr>
          <w:rFonts w:asciiTheme="majorBidi" w:hAnsiTheme="majorBidi" w:cstheme="majorBidi"/>
        </w:rPr>
        <w:t xml:space="preserve">. </w:t>
      </w:r>
      <w:r w:rsidR="007837E7" w:rsidRPr="009E290A">
        <w:rPr>
          <w:rFonts w:asciiTheme="majorBidi" w:hAnsiTheme="majorBidi" w:cstheme="majorBidi"/>
        </w:rPr>
        <w:t>This type of detailed investigation may be possible in the m</w:t>
      </w:r>
      <w:r w:rsidR="003F1BA3">
        <w:rPr>
          <w:rFonts w:asciiTheme="majorBidi" w:hAnsiTheme="majorBidi" w:cstheme="majorBidi"/>
        </w:rPr>
        <w:t>ouse</w:t>
      </w:r>
      <w:r w:rsidR="007837E7" w:rsidRPr="009E290A">
        <w:rPr>
          <w:rFonts w:asciiTheme="majorBidi" w:hAnsiTheme="majorBidi" w:cstheme="majorBidi"/>
        </w:rPr>
        <w:t xml:space="preserve"> study, in Figure 4</w:t>
      </w:r>
      <w:ins w:id="37" w:author="Carlos Prada Montoya" w:date="2019-02-25T12:32:00Z">
        <w:r w:rsidR="00A76828">
          <w:rPr>
            <w:rFonts w:asciiTheme="majorBidi" w:hAnsiTheme="majorBidi" w:cstheme="majorBidi"/>
          </w:rPr>
          <w:t>,</w:t>
        </w:r>
      </w:ins>
      <w:r w:rsidR="007837E7" w:rsidRPr="009E290A">
        <w:rPr>
          <w:rFonts w:asciiTheme="majorBidi" w:hAnsiTheme="majorBidi" w:cstheme="majorBidi"/>
        </w:rPr>
        <w:t xml:space="preserve"> </w:t>
      </w:r>
      <w:del w:id="38" w:author="Carlos Prada Montoya" w:date="2019-02-25T12:32:00Z">
        <w:r w:rsidR="007837E7" w:rsidRPr="009E290A" w:rsidDel="00A76828">
          <w:rPr>
            <w:rFonts w:asciiTheme="majorBidi" w:hAnsiTheme="majorBidi" w:cstheme="majorBidi"/>
          </w:rPr>
          <w:delText xml:space="preserve">we can see that </w:delText>
        </w:r>
      </w:del>
      <w:r w:rsidR="007837E7" w:rsidRPr="009E290A">
        <w:rPr>
          <w:rFonts w:asciiTheme="majorBidi" w:hAnsiTheme="majorBidi" w:cstheme="majorBidi"/>
        </w:rPr>
        <w:t xml:space="preserve">there are significantly associated SNPs not in </w:t>
      </w:r>
      <w:del w:id="39" w:author="Carlos Prada Montoya" w:date="2019-02-25T12:33:00Z">
        <w:r w:rsidR="007837E7" w:rsidRPr="009E290A" w:rsidDel="00A76828">
          <w:rPr>
            <w:rFonts w:asciiTheme="majorBidi" w:hAnsiTheme="majorBidi" w:cstheme="majorBidi"/>
          </w:rPr>
          <w:delText xml:space="preserve">the </w:delText>
        </w:r>
      </w:del>
      <w:r w:rsidR="007837E7" w:rsidRPr="009E290A">
        <w:rPr>
          <w:rFonts w:asciiTheme="majorBidi" w:hAnsiTheme="majorBidi" w:cstheme="majorBidi"/>
        </w:rPr>
        <w:t xml:space="preserve">exons of </w:t>
      </w:r>
      <w:r w:rsidR="007837E7" w:rsidRPr="00A76828">
        <w:rPr>
          <w:rFonts w:asciiTheme="majorBidi" w:hAnsiTheme="majorBidi" w:cstheme="majorBidi"/>
          <w:i/>
          <w:rPrChange w:id="40" w:author="Carlos Prada Montoya" w:date="2019-02-25T12:33:00Z">
            <w:rPr>
              <w:rFonts w:asciiTheme="majorBidi" w:hAnsiTheme="majorBidi" w:cstheme="majorBidi"/>
            </w:rPr>
          </w:rPrChange>
        </w:rPr>
        <w:t>Agouti</w:t>
      </w:r>
      <w:r w:rsidR="00DA76A3" w:rsidRPr="009E290A">
        <w:rPr>
          <w:rFonts w:asciiTheme="majorBidi" w:hAnsiTheme="majorBidi" w:cstheme="majorBidi"/>
        </w:rPr>
        <w:t xml:space="preserve">, however the authors chose not to focus on those variants. </w:t>
      </w:r>
    </w:p>
    <w:p w14:paraId="313B9D01" w14:textId="77777777" w:rsidR="002A701E" w:rsidRPr="009E290A" w:rsidRDefault="002A701E" w:rsidP="009E290A">
      <w:pPr>
        <w:spacing w:line="360" w:lineRule="auto"/>
        <w:ind w:firstLine="720"/>
        <w:rPr>
          <w:rFonts w:asciiTheme="majorBidi" w:hAnsiTheme="majorBidi" w:cstheme="majorBidi"/>
        </w:rPr>
      </w:pPr>
    </w:p>
    <w:p w14:paraId="364F9D87" w14:textId="410E0C76" w:rsidR="00C57FA4" w:rsidRPr="009E290A" w:rsidRDefault="00F16F77" w:rsidP="009E290A">
      <w:pPr>
        <w:spacing w:line="360" w:lineRule="auto"/>
        <w:ind w:firstLine="720"/>
        <w:rPr>
          <w:rFonts w:asciiTheme="majorBidi" w:hAnsiTheme="majorBidi" w:cstheme="majorBidi"/>
        </w:rPr>
      </w:pPr>
      <w:r w:rsidRPr="009E290A">
        <w:rPr>
          <w:rFonts w:asciiTheme="majorBidi" w:hAnsiTheme="majorBidi" w:cstheme="majorBidi"/>
        </w:rPr>
        <w:t xml:space="preserve">A </w:t>
      </w:r>
      <w:del w:id="41" w:author="Carlos Prada Montoya" w:date="2019-02-25T12:34:00Z">
        <w:r w:rsidRPr="009E290A" w:rsidDel="00A76828">
          <w:rPr>
            <w:rFonts w:asciiTheme="majorBidi" w:hAnsiTheme="majorBidi" w:cstheme="majorBidi"/>
          </w:rPr>
          <w:delText xml:space="preserve">clear </w:delText>
        </w:r>
      </w:del>
      <w:r w:rsidRPr="009E290A">
        <w:rPr>
          <w:rFonts w:asciiTheme="majorBidi" w:hAnsiTheme="majorBidi" w:cstheme="majorBidi"/>
        </w:rPr>
        <w:t>goal</w:t>
      </w:r>
      <w:r w:rsidR="003F1BA3">
        <w:rPr>
          <w:rFonts w:asciiTheme="majorBidi" w:hAnsiTheme="majorBidi" w:cstheme="majorBidi"/>
        </w:rPr>
        <w:t xml:space="preserve"> </w:t>
      </w:r>
      <w:r w:rsidRPr="009E290A">
        <w:rPr>
          <w:rFonts w:asciiTheme="majorBidi" w:hAnsiTheme="majorBidi" w:cstheme="majorBidi"/>
        </w:rPr>
        <w:t>in a phenotype-genotype association study</w:t>
      </w:r>
      <w:r w:rsidR="003F1BA3">
        <w:rPr>
          <w:rFonts w:asciiTheme="majorBidi" w:hAnsiTheme="majorBidi" w:cstheme="majorBidi"/>
        </w:rPr>
        <w:t xml:space="preserve"> </w:t>
      </w:r>
      <w:r w:rsidRPr="009E290A">
        <w:rPr>
          <w:rFonts w:asciiTheme="majorBidi" w:hAnsiTheme="majorBidi" w:cstheme="majorBidi"/>
        </w:rPr>
        <w:t xml:space="preserve">is to tie in broader evolutionary processes. This can be done by measuring selection with field work </w:t>
      </w:r>
      <w:r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{"citationItems":[{"id":"ITEM-1","itemData":{"author":[{"dropping-particle":"","family":"Barrett","given":"Rowan D H","non-dropping-particle":"","parse-names":false,"suffix":""},{"dropping-particle":"","family":"Laurent","given":"Stefan","non-dropping-particle":"","parse-names":false,"suffix":""},{"dropping-particle":"","family":"Mallarino","given":"Ricardo","non-dropping-particle":"","parse-names":false,"suffix":""},{"dropping-particle":"","family":"Pfeifer","given":"Susanne P","non-dropping-particle":"","parse-names":false,"suffix":""},{"dropping-particle":"","family":"Xu","given":"Charles C Y","non-dropping-particle":"","parse-names":false,"suffix":""},{"dropping-particle":"","family":"Foll","given":"Matthieu","non-dropping-particle":"","parse-names":false,"suffix":""},{"dropping-particle":"","family":"Wakamatsu","given":"Kazumasa","non-dropping-particle":"","parse-names":false,"suffix":""},{"dropping-particle":"","family":"Duke-cohan","given":"Jonathan S","non-dropping-particle":"","parse-names":false,"suffix":""},{"dropping-particle":"","family":"Jensen","given":"Jeffrey D","non-dropping-particle":"","parse-names":false,"suffix":""},{"dropping-particle":"","family":"Hoekstra","given":"Hopi E","non-dropping-particle":"","parse-names":false,"suffix":""}],"container-title":"Science","id":"ITEM-1","issue":"February","issued":{"date-parts":[["2019"]]},"page":"499-504","title":"Linking a mutation to survival in wild mice","type":"article-journal","volume":"504"},"uris":["http://www.mendeley.com/documents/?uuid=7fd11cc1-4130-4f99-bb18-dc8f9e7ff7a6"]}],"mendeley":{"formattedCitation":"(Barrett et al. 2019)","plainTextFormattedCitation":"(Barrett et al. 2019)","previouslyFormattedCitation":"(Barrett et al. 2019)"},"properties":{"noteIndex":0},"schema":"https://github.com/citation-style-language/schema/raw/master/csl-citation.json"}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(Barrett et al. 2019)</w:t>
      </w:r>
      <w:r w:rsidRPr="009E290A">
        <w:rPr>
          <w:rFonts w:asciiTheme="majorBidi" w:hAnsiTheme="majorBidi" w:cstheme="majorBidi"/>
        </w:rPr>
        <w:fldChar w:fldCharType="end"/>
      </w:r>
      <w:r w:rsidRPr="009E290A">
        <w:rPr>
          <w:rFonts w:asciiTheme="majorBidi" w:hAnsiTheme="majorBidi" w:cstheme="majorBidi"/>
        </w:rPr>
        <w:t xml:space="preserve">, or by measuring differences in fitness in populations of interest </w:t>
      </w:r>
      <w:r w:rsidRPr="009E290A">
        <w:rPr>
          <w:rFonts w:asciiTheme="majorBidi" w:hAnsiTheme="majorBidi" w:cstheme="majorBidi"/>
        </w:rPr>
        <w:fldChar w:fldCharType="begin" w:fldLock="1"/>
      </w:r>
      <w:r w:rsidR="00810A65" w:rsidRPr="009E290A">
        <w:rPr>
          <w:rFonts w:asciiTheme="majorBidi" w:hAnsiTheme="majorBidi" w:cstheme="majorBidi"/>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trait","type":"article-journal","volume":"368"},"uris":["http://www.mendeley.com/documents/?uuid=f887290c-9e84-446a-8f93-6fe5463b3a5c"]}],"mendeley":{"formattedCitation":"(Bosse et al. 2017)","plainTextFormattedCitation":"(Bosse et al. 2017)","previouslyFormattedCitation":"(Bosse et al. 2017)"},"properties":{"noteIndex":0},"schema":"https://github.com/citation-style-language/schema/raw/master/csl-citation.json"}</w:instrText>
      </w:r>
      <w:r w:rsidRPr="009E290A">
        <w:rPr>
          <w:rFonts w:asciiTheme="majorBidi" w:hAnsiTheme="majorBidi" w:cstheme="majorBidi"/>
        </w:rPr>
        <w:fldChar w:fldCharType="separate"/>
      </w:r>
      <w:r w:rsidRPr="009E290A">
        <w:rPr>
          <w:rFonts w:asciiTheme="majorBidi" w:hAnsiTheme="majorBidi" w:cstheme="majorBidi"/>
          <w:noProof/>
        </w:rPr>
        <w:t>(Bosse et al. 2017)</w:t>
      </w:r>
      <w:r w:rsidRPr="009E290A">
        <w:rPr>
          <w:rFonts w:asciiTheme="majorBidi" w:hAnsiTheme="majorBidi" w:cstheme="majorBidi"/>
        </w:rPr>
        <w:fldChar w:fldCharType="end"/>
      </w:r>
      <w:r w:rsidRPr="009E290A">
        <w:rPr>
          <w:rFonts w:asciiTheme="majorBidi" w:hAnsiTheme="majorBidi" w:cstheme="majorBidi"/>
        </w:rPr>
        <w:t xml:space="preserve">. </w:t>
      </w:r>
      <w:r w:rsidR="0068027B">
        <w:rPr>
          <w:rFonts w:asciiTheme="majorBidi" w:hAnsiTheme="majorBidi" w:cstheme="majorBidi"/>
        </w:rPr>
        <w:t xml:space="preserve">Barrett </w:t>
      </w:r>
      <w:r w:rsidR="0068027B">
        <w:rPr>
          <w:rFonts w:asciiTheme="majorBidi" w:hAnsiTheme="majorBidi" w:cstheme="majorBidi"/>
          <w:i/>
          <w:iCs/>
        </w:rPr>
        <w:t xml:space="preserve">et. al </w:t>
      </w:r>
      <w:r w:rsidR="0068027B">
        <w:rPr>
          <w:rFonts w:asciiTheme="majorBidi" w:hAnsiTheme="majorBidi" w:cstheme="majorBidi"/>
        </w:rPr>
        <w:t xml:space="preserve">compared the differences in the Serine deletion allele frequency compared to non-deletion alleles before and after </w:t>
      </w:r>
      <w:del w:id="42" w:author="Carlos Prada Montoya" w:date="2019-02-25T12:34:00Z">
        <w:r w:rsidR="0068027B" w:rsidDel="00A76828">
          <w:rPr>
            <w:rFonts w:asciiTheme="majorBidi" w:hAnsiTheme="majorBidi" w:cstheme="majorBidi"/>
          </w:rPr>
          <w:delText>the first time point</w:delText>
        </w:r>
      </w:del>
      <w:ins w:id="43" w:author="Carlos Prada Montoya" w:date="2019-02-25T12:35:00Z">
        <w:r w:rsidR="00A76828">
          <w:rPr>
            <w:rFonts w:asciiTheme="majorBidi" w:hAnsiTheme="majorBidi" w:cstheme="majorBidi"/>
          </w:rPr>
          <w:t>predation</w:t>
        </w:r>
      </w:ins>
      <w:del w:id="44" w:author="Carlos Prada Montoya" w:date="2019-02-25T12:35:00Z">
        <w:r w:rsidR="0068027B" w:rsidDel="00A76828">
          <w:rPr>
            <w:rFonts w:asciiTheme="majorBidi" w:hAnsiTheme="majorBidi" w:cstheme="majorBidi"/>
          </w:rPr>
          <w:delText>, which was considered a selection event because many of the mice experience predation during the interval</w:delText>
        </w:r>
      </w:del>
      <w:r w:rsidR="0068027B">
        <w:rPr>
          <w:rFonts w:asciiTheme="majorBidi" w:hAnsiTheme="majorBidi" w:cstheme="majorBidi"/>
        </w:rPr>
        <w:t xml:space="preserve">. </w:t>
      </w:r>
      <w:proofErr w:type="spellStart"/>
      <w:r w:rsidR="0068027B">
        <w:rPr>
          <w:rFonts w:asciiTheme="majorBidi" w:hAnsiTheme="majorBidi" w:cstheme="majorBidi"/>
        </w:rPr>
        <w:t>Bosse</w:t>
      </w:r>
      <w:proofErr w:type="spellEnd"/>
      <w:r w:rsidR="0068027B">
        <w:rPr>
          <w:rFonts w:asciiTheme="majorBidi" w:hAnsiTheme="majorBidi" w:cstheme="majorBidi"/>
        </w:rPr>
        <w:t xml:space="preserve"> </w:t>
      </w:r>
      <w:r w:rsidR="0068027B">
        <w:rPr>
          <w:rFonts w:asciiTheme="majorBidi" w:hAnsiTheme="majorBidi" w:cstheme="majorBidi"/>
          <w:i/>
          <w:iCs/>
        </w:rPr>
        <w:t xml:space="preserve">et. al </w:t>
      </w:r>
      <w:r w:rsidR="0068027B">
        <w:rPr>
          <w:rFonts w:asciiTheme="majorBidi" w:hAnsiTheme="majorBidi" w:cstheme="majorBidi"/>
        </w:rPr>
        <w:t xml:space="preserve">measured the number of fledged </w:t>
      </w:r>
      <w:proofErr w:type="gramStart"/>
      <w:r w:rsidR="0068027B">
        <w:rPr>
          <w:rFonts w:asciiTheme="majorBidi" w:hAnsiTheme="majorBidi" w:cstheme="majorBidi"/>
        </w:rPr>
        <w:t>offspring</w:t>
      </w:r>
      <w:proofErr w:type="gramEnd"/>
      <w:r w:rsidR="0068027B">
        <w:rPr>
          <w:rFonts w:asciiTheme="majorBidi" w:hAnsiTheme="majorBidi" w:cstheme="majorBidi"/>
        </w:rPr>
        <w:t xml:space="preserve"> across the homozygous </w:t>
      </w:r>
      <w:r w:rsidR="0068027B" w:rsidRPr="009E290A">
        <w:rPr>
          <w:rFonts w:asciiTheme="majorBidi" w:hAnsiTheme="majorBidi" w:cstheme="majorBidi"/>
        </w:rPr>
        <w:t>COL4A5-C</w:t>
      </w:r>
      <w:r w:rsidR="0068027B">
        <w:rPr>
          <w:rFonts w:asciiTheme="majorBidi" w:hAnsiTheme="majorBidi" w:cstheme="majorBidi"/>
        </w:rPr>
        <w:t xml:space="preserve"> allele, ancestral allele, and heterozygous alleles to account for fitness differences. </w:t>
      </w:r>
      <w:r w:rsidR="00DA76A3" w:rsidRPr="009E290A">
        <w:rPr>
          <w:rFonts w:asciiTheme="majorBidi" w:hAnsiTheme="majorBidi" w:cstheme="majorBidi"/>
        </w:rPr>
        <w:t>Th</w:t>
      </w:r>
      <w:r w:rsidR="0068027B">
        <w:rPr>
          <w:rFonts w:asciiTheme="majorBidi" w:hAnsiTheme="majorBidi" w:cstheme="majorBidi"/>
        </w:rPr>
        <w:t xml:space="preserve">e lack of either of the previous two types of methods </w:t>
      </w:r>
      <w:r w:rsidR="00DA76A3" w:rsidRPr="009E290A">
        <w:rPr>
          <w:rFonts w:asciiTheme="majorBidi" w:hAnsiTheme="majorBidi" w:cstheme="majorBidi"/>
        </w:rPr>
        <w:t xml:space="preserve">was </w:t>
      </w:r>
      <w:r w:rsidR="0068027B">
        <w:rPr>
          <w:rFonts w:asciiTheme="majorBidi" w:hAnsiTheme="majorBidi" w:cstheme="majorBidi"/>
        </w:rPr>
        <w:t xml:space="preserve">obvious in </w:t>
      </w:r>
      <w:r w:rsidRPr="009E290A">
        <w:rPr>
          <w:rFonts w:asciiTheme="majorBidi" w:hAnsiTheme="majorBidi" w:cstheme="majorBidi"/>
        </w:rPr>
        <w:t xml:space="preserve">Nadeau paper, even though the results of a singular gene being an effector across such a wide group of insects is remarkable. </w:t>
      </w:r>
      <w:r w:rsidR="0068027B">
        <w:rPr>
          <w:rFonts w:asciiTheme="majorBidi" w:hAnsiTheme="majorBidi" w:cstheme="majorBidi"/>
        </w:rPr>
        <w:t>Although traits</w:t>
      </w:r>
      <w:r w:rsidRPr="009E290A">
        <w:rPr>
          <w:rFonts w:asciiTheme="majorBidi" w:hAnsiTheme="majorBidi" w:cstheme="majorBidi"/>
        </w:rPr>
        <w:t xml:space="preserve"> such </w:t>
      </w:r>
      <w:proofErr w:type="spellStart"/>
      <w:r w:rsidR="007837E7" w:rsidRPr="009E290A">
        <w:rPr>
          <w:rFonts w:asciiTheme="majorBidi" w:hAnsiTheme="majorBidi" w:cstheme="majorBidi"/>
        </w:rPr>
        <w:t>crypsis</w:t>
      </w:r>
      <w:proofErr w:type="spellEnd"/>
      <w:r w:rsidRPr="009E290A">
        <w:rPr>
          <w:rFonts w:asciiTheme="majorBidi" w:hAnsiTheme="majorBidi" w:cstheme="majorBidi"/>
        </w:rPr>
        <w:t xml:space="preserve"> and mimicry can certainly be argued as </w:t>
      </w:r>
      <w:r w:rsidRPr="009E290A">
        <w:rPr>
          <w:rFonts w:asciiTheme="majorBidi" w:hAnsiTheme="majorBidi" w:cstheme="majorBidi"/>
        </w:rPr>
        <w:lastRenderedPageBreak/>
        <w:t>adaptive</w:t>
      </w:r>
      <w:ins w:id="45" w:author="Carlos Prada Montoya" w:date="2019-02-25T12:36:00Z">
        <w:r w:rsidR="00A76828">
          <w:rPr>
            <w:rFonts w:asciiTheme="majorBidi" w:hAnsiTheme="majorBidi" w:cstheme="majorBidi"/>
          </w:rPr>
          <w:t xml:space="preserve"> or </w:t>
        </w:r>
      </w:ins>
      <w:del w:id="46" w:author="Carlos Prada Montoya" w:date="2019-02-25T12:36:00Z">
        <w:r w:rsidRPr="009E290A" w:rsidDel="00A76828">
          <w:rPr>
            <w:rFonts w:asciiTheme="majorBidi" w:hAnsiTheme="majorBidi" w:cstheme="majorBidi"/>
          </w:rPr>
          <w:delText>,</w:delText>
        </w:r>
      </w:del>
      <w:r w:rsidRPr="009E290A">
        <w:rPr>
          <w:rFonts w:asciiTheme="majorBidi" w:hAnsiTheme="majorBidi" w:cstheme="majorBidi"/>
        </w:rPr>
        <w:t xml:space="preserve"> under selection</w:t>
      </w:r>
      <w:del w:id="47" w:author="Carlos Prada Montoya" w:date="2019-02-25T12:36:00Z">
        <w:r w:rsidRPr="009E290A" w:rsidDel="00A76828">
          <w:rPr>
            <w:rFonts w:asciiTheme="majorBidi" w:hAnsiTheme="majorBidi" w:cstheme="majorBidi"/>
          </w:rPr>
          <w:delText>, or concurring different levels of fitness</w:delText>
        </w:r>
      </w:del>
      <w:r w:rsidRPr="009E290A">
        <w:rPr>
          <w:rFonts w:asciiTheme="majorBidi" w:hAnsiTheme="majorBidi" w:cstheme="majorBidi"/>
        </w:rPr>
        <w:t xml:space="preserve">, it was not </w:t>
      </w:r>
      <w:del w:id="48" w:author="Carlos Prada Montoya" w:date="2019-02-25T12:36:00Z">
        <w:r w:rsidRPr="009E290A" w:rsidDel="00A76828">
          <w:rPr>
            <w:rFonts w:asciiTheme="majorBidi" w:hAnsiTheme="majorBidi" w:cstheme="majorBidi"/>
          </w:rPr>
          <w:delText xml:space="preserve">shown as such </w:delText>
        </w:r>
      </w:del>
      <w:ins w:id="49" w:author="Carlos Prada Montoya" w:date="2019-02-25T12:36:00Z">
        <w:r w:rsidR="00A76828">
          <w:rPr>
            <w:rFonts w:asciiTheme="majorBidi" w:hAnsiTheme="majorBidi" w:cstheme="majorBidi"/>
          </w:rPr>
          <w:t xml:space="preserve">measured directly </w:t>
        </w:r>
      </w:ins>
      <w:r w:rsidRPr="009E290A">
        <w:rPr>
          <w:rFonts w:asciiTheme="majorBidi" w:hAnsiTheme="majorBidi" w:cstheme="majorBidi"/>
        </w:rPr>
        <w:t xml:space="preserve">in this study. </w:t>
      </w:r>
      <w:r w:rsidR="00DA76A3" w:rsidRPr="009E290A">
        <w:rPr>
          <w:rFonts w:asciiTheme="majorBidi" w:hAnsiTheme="majorBidi" w:cstheme="majorBidi"/>
        </w:rPr>
        <w:t xml:space="preserve">While </w:t>
      </w:r>
      <w:del w:id="50" w:author="Carlos Prada Montoya" w:date="2019-02-25T12:37:00Z">
        <w:r w:rsidR="00DA76A3" w:rsidRPr="009E290A" w:rsidDel="00A76828">
          <w:rPr>
            <w:rFonts w:asciiTheme="majorBidi" w:hAnsiTheme="majorBidi" w:cstheme="majorBidi"/>
          </w:rPr>
          <w:delText>clear that detections of important</w:delText>
        </w:r>
      </w:del>
      <w:ins w:id="51" w:author="Carlos Prada Montoya" w:date="2019-02-25T12:37:00Z">
        <w:r w:rsidR="00A76828">
          <w:rPr>
            <w:rFonts w:asciiTheme="majorBidi" w:hAnsiTheme="majorBidi" w:cstheme="majorBidi"/>
          </w:rPr>
          <w:t>finding</w:t>
        </w:r>
      </w:ins>
      <w:r w:rsidR="00DA76A3" w:rsidRPr="009E290A">
        <w:rPr>
          <w:rFonts w:asciiTheme="majorBidi" w:hAnsiTheme="majorBidi" w:cstheme="majorBidi"/>
        </w:rPr>
        <w:t xml:space="preserve"> genes that are </w:t>
      </w:r>
      <w:del w:id="52" w:author="Carlos Prada Montoya" w:date="2019-02-25T12:37:00Z">
        <w:r w:rsidR="00DA76A3" w:rsidRPr="009E290A" w:rsidDel="00A76828">
          <w:rPr>
            <w:rFonts w:asciiTheme="majorBidi" w:hAnsiTheme="majorBidi" w:cstheme="majorBidi"/>
          </w:rPr>
          <w:delText xml:space="preserve">highly </w:delText>
        </w:r>
      </w:del>
      <w:r w:rsidR="00DA76A3" w:rsidRPr="009E290A">
        <w:rPr>
          <w:rFonts w:asciiTheme="majorBidi" w:hAnsiTheme="majorBidi" w:cstheme="majorBidi"/>
        </w:rPr>
        <w:t xml:space="preserve">differentiated between populations or groups can be elucidated with only genomic data, when exploring the reasons </w:t>
      </w:r>
      <w:r w:rsidR="00DA76A3" w:rsidRPr="009E290A">
        <w:rPr>
          <w:rFonts w:asciiTheme="majorBidi" w:hAnsiTheme="majorBidi" w:cstheme="majorBidi"/>
          <w:i/>
          <w:iCs/>
        </w:rPr>
        <w:t xml:space="preserve">why </w:t>
      </w:r>
      <w:r w:rsidR="00DA76A3" w:rsidRPr="009E290A">
        <w:rPr>
          <w:rFonts w:asciiTheme="majorBidi" w:hAnsiTheme="majorBidi" w:cstheme="majorBidi"/>
        </w:rPr>
        <w:t>there is differentiation</w:t>
      </w:r>
      <w:r w:rsidR="003F1BA3">
        <w:rPr>
          <w:rFonts w:asciiTheme="majorBidi" w:hAnsiTheme="majorBidi" w:cstheme="majorBidi"/>
        </w:rPr>
        <w:t>,</w:t>
      </w:r>
      <w:r w:rsidR="00DA76A3" w:rsidRPr="009E290A">
        <w:rPr>
          <w:rFonts w:asciiTheme="majorBidi" w:hAnsiTheme="majorBidi" w:cstheme="majorBidi"/>
        </w:rPr>
        <w:t xml:space="preserve"> detection of selection acting on phenotypes is a necessary component of a study. </w:t>
      </w:r>
      <w:ins w:id="53" w:author="Carlos Prada Montoya" w:date="2019-02-25T12:37:00Z">
        <w:r w:rsidR="00DF66A8">
          <w:rPr>
            <w:rFonts w:asciiTheme="majorBidi" w:hAnsiTheme="majorBidi" w:cstheme="majorBidi"/>
          </w:rPr>
          <w:t>Very good writing Maggie!</w:t>
        </w:r>
      </w:ins>
    </w:p>
    <w:p w14:paraId="37B82C80" w14:textId="77777777" w:rsidR="00C57FA4" w:rsidRPr="009E290A" w:rsidRDefault="00C57FA4" w:rsidP="00C57FA4">
      <w:pPr>
        <w:rPr>
          <w:rFonts w:asciiTheme="majorBidi" w:hAnsiTheme="majorBidi" w:cstheme="majorBidi"/>
        </w:rPr>
      </w:pPr>
    </w:p>
    <w:p w14:paraId="43A1682A" w14:textId="77777777" w:rsidR="00C57FA4" w:rsidRPr="009E290A" w:rsidRDefault="00C57FA4" w:rsidP="009E290A">
      <w:pPr>
        <w:spacing w:line="360" w:lineRule="auto"/>
        <w:rPr>
          <w:rFonts w:asciiTheme="majorBidi" w:hAnsiTheme="majorBidi" w:cstheme="majorBidi"/>
        </w:rPr>
      </w:pPr>
    </w:p>
    <w:p w14:paraId="77466089" w14:textId="46E77B51" w:rsidR="00C57FA4" w:rsidRPr="009E290A" w:rsidRDefault="00810A65" w:rsidP="003F1BA3">
      <w:pPr>
        <w:spacing w:line="360" w:lineRule="auto"/>
        <w:outlineLvl w:val="0"/>
        <w:rPr>
          <w:rFonts w:asciiTheme="majorBidi" w:hAnsiTheme="majorBidi" w:cstheme="majorBidi"/>
        </w:rPr>
      </w:pPr>
      <w:r w:rsidRPr="009E290A">
        <w:rPr>
          <w:rFonts w:asciiTheme="majorBidi" w:hAnsiTheme="majorBidi" w:cstheme="majorBidi"/>
        </w:rPr>
        <w:t>References</w:t>
      </w:r>
      <w:r w:rsidR="00C57FA4" w:rsidRPr="009E290A">
        <w:rPr>
          <w:rFonts w:asciiTheme="majorBidi" w:hAnsiTheme="majorBidi" w:cstheme="majorBidi"/>
        </w:rPr>
        <w:t xml:space="preserve"> </w:t>
      </w:r>
    </w:p>
    <w:p w14:paraId="4A805504" w14:textId="0A50C608" w:rsidR="00864C6C" w:rsidRPr="00864C6C" w:rsidRDefault="00DA76A3" w:rsidP="00864C6C">
      <w:pPr>
        <w:widowControl w:val="0"/>
        <w:autoSpaceDE w:val="0"/>
        <w:autoSpaceDN w:val="0"/>
        <w:adjustRightInd w:val="0"/>
        <w:spacing w:line="360" w:lineRule="auto"/>
        <w:ind w:left="480" w:hanging="480"/>
        <w:rPr>
          <w:rFonts w:ascii="Times New Roman" w:hAnsi="Times New Roman" w:cs="Times New Roman"/>
          <w:noProof/>
        </w:rPr>
      </w:pPr>
      <w:r w:rsidRPr="009E290A">
        <w:rPr>
          <w:rFonts w:asciiTheme="majorBidi" w:hAnsiTheme="majorBidi" w:cstheme="majorBidi"/>
        </w:rPr>
        <w:t xml:space="preserve"> </w:t>
      </w:r>
      <w:r w:rsidR="00810A65" w:rsidRPr="009E290A">
        <w:rPr>
          <w:rFonts w:asciiTheme="majorBidi" w:hAnsiTheme="majorBidi" w:cstheme="majorBidi"/>
        </w:rPr>
        <w:fldChar w:fldCharType="begin" w:fldLock="1"/>
      </w:r>
      <w:r w:rsidR="00810A65" w:rsidRPr="009E290A">
        <w:rPr>
          <w:rFonts w:asciiTheme="majorBidi" w:hAnsiTheme="majorBidi" w:cstheme="majorBidi"/>
        </w:rPr>
        <w:instrText xml:space="preserve">ADDIN Mendeley Bibliography CSL_BIBLIOGRAPHY </w:instrText>
      </w:r>
      <w:r w:rsidR="00810A65" w:rsidRPr="009E290A">
        <w:rPr>
          <w:rFonts w:asciiTheme="majorBidi" w:hAnsiTheme="majorBidi" w:cstheme="majorBidi"/>
        </w:rPr>
        <w:fldChar w:fldCharType="separate"/>
      </w:r>
      <w:r w:rsidR="00864C6C" w:rsidRPr="00864C6C">
        <w:rPr>
          <w:rFonts w:ascii="Times New Roman" w:hAnsi="Times New Roman" w:cs="Times New Roman"/>
          <w:noProof/>
        </w:rPr>
        <w:t xml:space="preserve">Barrett, R.D.H. et al., 2019. Linking a mutation to survival in wild mice. </w:t>
      </w:r>
      <w:r w:rsidR="00864C6C" w:rsidRPr="00864C6C">
        <w:rPr>
          <w:rFonts w:ascii="Times New Roman" w:hAnsi="Times New Roman" w:cs="Times New Roman"/>
          <w:i/>
          <w:iCs/>
          <w:noProof/>
        </w:rPr>
        <w:t>Science</w:t>
      </w:r>
      <w:r w:rsidR="00864C6C" w:rsidRPr="00864C6C">
        <w:rPr>
          <w:rFonts w:ascii="Times New Roman" w:hAnsi="Times New Roman" w:cs="Times New Roman"/>
          <w:noProof/>
        </w:rPr>
        <w:t>, 504(February), pp.499–504.</w:t>
      </w:r>
    </w:p>
    <w:p w14:paraId="384A6899"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Bosse, M. et al., 2017. Recent natural selection causes adaptive evolution of an avian polygenic trait. </w:t>
      </w:r>
      <w:r w:rsidRPr="00864C6C">
        <w:rPr>
          <w:rFonts w:ascii="Times New Roman" w:hAnsi="Times New Roman" w:cs="Times New Roman"/>
          <w:i/>
          <w:iCs/>
          <w:noProof/>
        </w:rPr>
        <w:t>Science</w:t>
      </w:r>
      <w:r w:rsidRPr="00864C6C">
        <w:rPr>
          <w:rFonts w:ascii="Times New Roman" w:hAnsi="Times New Roman" w:cs="Times New Roman"/>
          <w:noProof/>
        </w:rPr>
        <w:t>, 368(October), pp.365–368.</w:t>
      </w:r>
    </w:p>
    <w:p w14:paraId="199B8FE0"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Kolaczkowski, B. et al., 2011. Genomic Differentiation Between Temperate and Tropical Australian Populations of Drosophila melanogaster. </w:t>
      </w:r>
      <w:r w:rsidRPr="00864C6C">
        <w:rPr>
          <w:rFonts w:ascii="Times New Roman" w:hAnsi="Times New Roman" w:cs="Times New Roman"/>
          <w:i/>
          <w:iCs/>
          <w:noProof/>
        </w:rPr>
        <w:t>Genetics</w:t>
      </w:r>
      <w:r w:rsidRPr="00864C6C">
        <w:rPr>
          <w:rFonts w:ascii="Times New Roman" w:hAnsi="Times New Roman" w:cs="Times New Roman"/>
          <w:noProof/>
        </w:rPr>
        <w:t>, 187, pp.245–260.</w:t>
      </w:r>
    </w:p>
    <w:p w14:paraId="7FEB3320"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Nadeau, N.J. et al., 2016. The gene cortex controls mimicry and crypsis in butterflies and moths. </w:t>
      </w:r>
      <w:r w:rsidRPr="00864C6C">
        <w:rPr>
          <w:rFonts w:ascii="Times New Roman" w:hAnsi="Times New Roman" w:cs="Times New Roman"/>
          <w:i/>
          <w:iCs/>
          <w:noProof/>
        </w:rPr>
        <w:t>Nature</w:t>
      </w:r>
      <w:r w:rsidRPr="00864C6C">
        <w:rPr>
          <w:rFonts w:ascii="Times New Roman" w:hAnsi="Times New Roman" w:cs="Times New Roman"/>
          <w:noProof/>
        </w:rPr>
        <w:t>, 534(7605), pp.106–110. Available at: http://dx.doi.org/10.1038/nature17961.</w:t>
      </w:r>
    </w:p>
    <w:p w14:paraId="7D156003" w14:textId="77777777" w:rsidR="00864C6C" w:rsidRPr="00864C6C" w:rsidRDefault="00864C6C" w:rsidP="00864C6C">
      <w:pPr>
        <w:widowControl w:val="0"/>
        <w:autoSpaceDE w:val="0"/>
        <w:autoSpaceDN w:val="0"/>
        <w:adjustRightInd w:val="0"/>
        <w:spacing w:line="360" w:lineRule="auto"/>
        <w:ind w:left="480" w:hanging="480"/>
        <w:rPr>
          <w:rFonts w:ascii="Times New Roman" w:hAnsi="Times New Roman" w:cs="Times New Roman"/>
          <w:noProof/>
        </w:rPr>
      </w:pPr>
      <w:r w:rsidRPr="00864C6C">
        <w:rPr>
          <w:rFonts w:ascii="Times New Roman" w:hAnsi="Times New Roman" w:cs="Times New Roman"/>
          <w:noProof/>
        </w:rPr>
        <w:t xml:space="preserve">Siracusa, L.D., 1994. The agouti gene: turned on to yellow. </w:t>
      </w:r>
      <w:r w:rsidRPr="00864C6C">
        <w:rPr>
          <w:rFonts w:ascii="Times New Roman" w:hAnsi="Times New Roman" w:cs="Times New Roman"/>
          <w:i/>
          <w:iCs/>
          <w:noProof/>
        </w:rPr>
        <w:t>Trends in Genetics</w:t>
      </w:r>
      <w:r w:rsidRPr="00864C6C">
        <w:rPr>
          <w:rFonts w:ascii="Times New Roman" w:hAnsi="Times New Roman" w:cs="Times New Roman"/>
          <w:noProof/>
        </w:rPr>
        <w:t>, 10(12), pp.423–428. Available at: https://www.sciencedirect.com/science/article/pii/0168952594901120 [Accessed February 18, 2019].</w:t>
      </w:r>
    </w:p>
    <w:p w14:paraId="1AC17346" w14:textId="2946CAD1" w:rsidR="00124010" w:rsidRPr="009E290A" w:rsidRDefault="00810A65" w:rsidP="00864C6C">
      <w:pPr>
        <w:widowControl w:val="0"/>
        <w:autoSpaceDE w:val="0"/>
        <w:autoSpaceDN w:val="0"/>
        <w:adjustRightInd w:val="0"/>
        <w:spacing w:line="360" w:lineRule="auto"/>
        <w:ind w:left="480" w:hanging="480"/>
        <w:rPr>
          <w:rFonts w:asciiTheme="majorBidi" w:hAnsiTheme="majorBidi" w:cstheme="majorBidi"/>
        </w:rPr>
      </w:pPr>
      <w:r w:rsidRPr="009E290A">
        <w:rPr>
          <w:rFonts w:asciiTheme="majorBidi" w:hAnsiTheme="majorBidi" w:cstheme="majorBidi"/>
        </w:rPr>
        <w:fldChar w:fldCharType="end"/>
      </w:r>
    </w:p>
    <w:p w14:paraId="3357D8D6" w14:textId="77777777" w:rsidR="003C4747" w:rsidRPr="009E290A" w:rsidRDefault="003C4747">
      <w:pPr>
        <w:rPr>
          <w:rFonts w:asciiTheme="majorBidi" w:hAnsiTheme="majorBidi" w:cstheme="majorBidi"/>
        </w:rPr>
      </w:pPr>
    </w:p>
    <w:p w14:paraId="65CE7FEC" w14:textId="63B3388E" w:rsidR="00C457FB" w:rsidRPr="009E290A" w:rsidRDefault="00C457FB">
      <w:pPr>
        <w:rPr>
          <w:rFonts w:asciiTheme="majorBidi" w:hAnsiTheme="majorBidi" w:cstheme="majorBidi"/>
        </w:rPr>
      </w:pPr>
    </w:p>
    <w:sectPr w:rsidR="00C457FB" w:rsidRPr="009E290A" w:rsidSect="004600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5T12:37:00Z" w:initials="CPM">
    <w:p w14:paraId="5300D1F9" w14:textId="28819F6C" w:rsidR="00DF66A8" w:rsidRDefault="00DF66A8">
      <w:pPr>
        <w:pStyle w:val="CommentText"/>
      </w:pPr>
      <w:r>
        <w:rPr>
          <w:rStyle w:val="CommentReference"/>
        </w:rPr>
        <w:annotationRef/>
      </w:r>
      <w:r>
        <w:t>9</w:t>
      </w:r>
      <w:r w:rsidR="001467DA">
        <w:t>8</w:t>
      </w:r>
      <w:r>
        <w:t>%</w:t>
      </w:r>
    </w:p>
  </w:comment>
  <w:comment w:id="3" w:author="Carlos Prada Montoya" w:date="2019-02-25T12:21:00Z" w:initials="CPM">
    <w:p w14:paraId="2F22730E" w14:textId="71634E1E" w:rsidR="00E6344C" w:rsidRDefault="00E6344C">
      <w:pPr>
        <w:pStyle w:val="CommentText"/>
      </w:pPr>
      <w:r>
        <w:rPr>
          <w:rStyle w:val="CommentReference"/>
        </w:rPr>
        <w:annotationRef/>
      </w:r>
      <w:r>
        <w:t>Take?</w:t>
      </w:r>
    </w:p>
  </w:comment>
  <w:comment w:id="4" w:author="Carlos Prada Montoya" w:date="2019-02-25T12:22:00Z" w:initials="CPM">
    <w:p w14:paraId="12B7597D" w14:textId="583E449C" w:rsidR="00E6344C" w:rsidRDefault="00E6344C">
      <w:pPr>
        <w:pStyle w:val="CommentText"/>
      </w:pPr>
      <w:r>
        <w:rPr>
          <w:rStyle w:val="CommentReference"/>
        </w:rPr>
        <w:annotationRef/>
      </w:r>
      <w:r>
        <w:t>Try to write as short as possible maintaining the meaning of your sentence. When you use the least among of words, your writing becomes more direct and powerful. It also makes your reader more focus</w:t>
      </w:r>
    </w:p>
  </w:comment>
  <w:comment w:id="15" w:author="Carlos Prada Montoya" w:date="2019-02-25T12:27:00Z" w:initials="CPM">
    <w:p w14:paraId="5FDDBCE5" w14:textId="59E94A7F" w:rsidR="00DE07BA" w:rsidRDefault="00DE07BA">
      <w:pPr>
        <w:pStyle w:val="CommentText"/>
      </w:pPr>
      <w:r>
        <w:rPr>
          <w:rStyle w:val="CommentReference"/>
        </w:rPr>
        <w:annotationRef/>
      </w:r>
      <w:r>
        <w:t>This contains almost not info, so I would delete it</w:t>
      </w:r>
    </w:p>
  </w:comment>
  <w:comment w:id="27" w:author="Carlos Prada Montoya" w:date="2019-02-25T12:29:00Z" w:initials="CPM">
    <w:p w14:paraId="5923124A" w14:textId="7634FB01" w:rsidR="00DE07BA" w:rsidRDefault="00DE07BA">
      <w:pPr>
        <w:pStyle w:val="CommentText"/>
      </w:pPr>
      <w:r>
        <w:rPr>
          <w:rStyle w:val="CommentReference"/>
        </w:rPr>
        <w:annotationRef/>
      </w:r>
      <w:r>
        <w:t>Affecting?</w:t>
      </w:r>
    </w:p>
  </w:comment>
  <w:comment w:id="30" w:author="Carlos Prada Montoya" w:date="2019-02-25T12:31:00Z" w:initials="CPM">
    <w:p w14:paraId="18E3FE16" w14:textId="6073855B" w:rsidR="00A76828" w:rsidRDefault="00A76828">
      <w:pPr>
        <w:pStyle w:val="CommentText"/>
      </w:pPr>
      <w:r>
        <w:rPr>
          <w:rStyle w:val="CommentReference"/>
        </w:rPr>
        <w:annotationRef/>
      </w:r>
      <w:r>
        <w:t>affects</w:t>
      </w:r>
    </w:p>
  </w:comment>
  <w:comment w:id="33" w:author="Carlos Prada Montoya" w:date="2019-02-25T12:32:00Z" w:initials="CPM">
    <w:p w14:paraId="75ED7501" w14:textId="3ED3458A" w:rsidR="00A76828" w:rsidRDefault="00A76828">
      <w:pPr>
        <w:pStyle w:val="CommentText"/>
      </w:pPr>
      <w:r>
        <w:rPr>
          <w:rStyle w:val="CommentReference"/>
        </w:rPr>
        <w:annotationRef/>
      </w:r>
      <w:r>
        <w:t>Excellent!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0D1F9" w15:done="0"/>
  <w15:commentEx w15:paraId="2F22730E" w15:done="0"/>
  <w15:commentEx w15:paraId="12B7597D" w15:done="0"/>
  <w15:commentEx w15:paraId="5FDDBCE5" w15:done="0"/>
  <w15:commentEx w15:paraId="5923124A" w15:done="0"/>
  <w15:commentEx w15:paraId="18E3FE16" w15:done="0"/>
  <w15:commentEx w15:paraId="75ED75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0D1F9" w16cid:durableId="201E6023"/>
  <w16cid:commentId w16cid:paraId="2F22730E" w16cid:durableId="201E5C4F"/>
  <w16cid:commentId w16cid:paraId="12B7597D" w16cid:durableId="201E5C75"/>
  <w16cid:commentId w16cid:paraId="5FDDBCE5" w16cid:durableId="201E5DC2"/>
  <w16cid:commentId w16cid:paraId="5923124A" w16cid:durableId="201E5E18"/>
  <w16cid:commentId w16cid:paraId="18E3FE16" w16cid:durableId="201E5E93"/>
  <w16cid:commentId w16cid:paraId="75ED7501" w16cid:durableId="201E5E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FB"/>
    <w:rsid w:val="00120E3C"/>
    <w:rsid w:val="00124010"/>
    <w:rsid w:val="001467DA"/>
    <w:rsid w:val="00193BF2"/>
    <w:rsid w:val="0028598B"/>
    <w:rsid w:val="002A701E"/>
    <w:rsid w:val="00381F6D"/>
    <w:rsid w:val="003C4747"/>
    <w:rsid w:val="003F1BA3"/>
    <w:rsid w:val="004600D6"/>
    <w:rsid w:val="004771CA"/>
    <w:rsid w:val="005A117A"/>
    <w:rsid w:val="0068027B"/>
    <w:rsid w:val="00686B23"/>
    <w:rsid w:val="006926FB"/>
    <w:rsid w:val="006F374A"/>
    <w:rsid w:val="007837E7"/>
    <w:rsid w:val="00810A65"/>
    <w:rsid w:val="00864C6C"/>
    <w:rsid w:val="00874E1E"/>
    <w:rsid w:val="009E290A"/>
    <w:rsid w:val="00A1269A"/>
    <w:rsid w:val="00A76828"/>
    <w:rsid w:val="00AB7950"/>
    <w:rsid w:val="00AC2B62"/>
    <w:rsid w:val="00C122C4"/>
    <w:rsid w:val="00C41401"/>
    <w:rsid w:val="00C457FB"/>
    <w:rsid w:val="00C57FA4"/>
    <w:rsid w:val="00C94C68"/>
    <w:rsid w:val="00DA76A3"/>
    <w:rsid w:val="00DC47FB"/>
    <w:rsid w:val="00DE07BA"/>
    <w:rsid w:val="00DF66A8"/>
    <w:rsid w:val="00E6344C"/>
    <w:rsid w:val="00E96858"/>
    <w:rsid w:val="00F16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067"/>
  <w15:chartTrackingRefBased/>
  <w15:docId w15:val="{F55C32C9-6624-F44A-B617-EEB868CC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344C"/>
    <w:rPr>
      <w:sz w:val="16"/>
      <w:szCs w:val="16"/>
    </w:rPr>
  </w:style>
  <w:style w:type="paragraph" w:styleId="CommentText">
    <w:name w:val="annotation text"/>
    <w:basedOn w:val="Normal"/>
    <w:link w:val="CommentTextChar"/>
    <w:uiPriority w:val="99"/>
    <w:semiHidden/>
    <w:unhideWhenUsed/>
    <w:rsid w:val="00E6344C"/>
    <w:rPr>
      <w:sz w:val="20"/>
      <w:szCs w:val="20"/>
    </w:rPr>
  </w:style>
  <w:style w:type="character" w:customStyle="1" w:styleId="CommentTextChar">
    <w:name w:val="Comment Text Char"/>
    <w:basedOn w:val="DefaultParagraphFont"/>
    <w:link w:val="CommentText"/>
    <w:uiPriority w:val="99"/>
    <w:semiHidden/>
    <w:rsid w:val="00E6344C"/>
    <w:rPr>
      <w:sz w:val="20"/>
      <w:szCs w:val="20"/>
    </w:rPr>
  </w:style>
  <w:style w:type="paragraph" w:styleId="CommentSubject">
    <w:name w:val="annotation subject"/>
    <w:basedOn w:val="CommentText"/>
    <w:next w:val="CommentText"/>
    <w:link w:val="CommentSubjectChar"/>
    <w:uiPriority w:val="99"/>
    <w:semiHidden/>
    <w:unhideWhenUsed/>
    <w:rsid w:val="00E6344C"/>
    <w:rPr>
      <w:b/>
      <w:bCs/>
    </w:rPr>
  </w:style>
  <w:style w:type="character" w:customStyle="1" w:styleId="CommentSubjectChar">
    <w:name w:val="Comment Subject Char"/>
    <w:basedOn w:val="CommentTextChar"/>
    <w:link w:val="CommentSubject"/>
    <w:uiPriority w:val="99"/>
    <w:semiHidden/>
    <w:rsid w:val="00E6344C"/>
    <w:rPr>
      <w:b/>
      <w:bCs/>
      <w:sz w:val="20"/>
      <w:szCs w:val="20"/>
    </w:rPr>
  </w:style>
  <w:style w:type="paragraph" w:styleId="BalloonText">
    <w:name w:val="Balloon Text"/>
    <w:basedOn w:val="Normal"/>
    <w:link w:val="BalloonTextChar"/>
    <w:uiPriority w:val="99"/>
    <w:semiHidden/>
    <w:unhideWhenUsed/>
    <w:rsid w:val="00E634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34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6C7D3-3D44-514A-B8E1-97AF7962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Carlos Prada Montoya</cp:lastModifiedBy>
  <cp:revision>6</cp:revision>
  <dcterms:created xsi:type="dcterms:W3CDTF">2019-02-25T17:20:00Z</dcterms:created>
  <dcterms:modified xsi:type="dcterms:W3CDTF">2019-02-25T17:38:00Z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