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C6E24" w14:textId="4115B8E2" w:rsidR="00D73C81" w:rsidRDefault="00D73C81">
      <w:pPr>
        <w:rPr>
          <w:rFonts w:asciiTheme="majorBidi" w:hAnsiTheme="majorBidi" w:cstheme="majorBidi"/>
        </w:rPr>
      </w:pPr>
    </w:p>
    <w:p w14:paraId="287A21FB" w14:textId="01B0E582" w:rsidR="00D73C81" w:rsidRDefault="00D73C81">
      <w:pPr>
        <w:rPr>
          <w:rFonts w:asciiTheme="majorBidi" w:hAnsiTheme="majorBidi" w:cstheme="majorBidi"/>
        </w:rPr>
      </w:pPr>
      <w:r>
        <w:rPr>
          <w:rFonts w:asciiTheme="majorBidi" w:hAnsiTheme="majorBidi" w:cstheme="majorBidi"/>
        </w:rPr>
        <w:t>Symbiosis Summary</w:t>
      </w:r>
    </w:p>
    <w:p w14:paraId="7A61562F" w14:textId="5AB80D9C" w:rsidR="00D73C81" w:rsidRDefault="00D73C81">
      <w:pPr>
        <w:rPr>
          <w:rFonts w:asciiTheme="majorBidi" w:hAnsiTheme="majorBidi" w:cstheme="majorBidi"/>
        </w:rPr>
      </w:pPr>
      <w:r>
        <w:rPr>
          <w:rFonts w:asciiTheme="majorBidi" w:hAnsiTheme="majorBidi" w:cstheme="majorBidi"/>
        </w:rPr>
        <w:t>Maggie Schedl</w:t>
      </w:r>
    </w:p>
    <w:p w14:paraId="61EF06EA" w14:textId="53D18AF2" w:rsidR="00D73C81" w:rsidRDefault="00D73C81">
      <w:pPr>
        <w:rPr>
          <w:rFonts w:asciiTheme="majorBidi" w:hAnsiTheme="majorBidi" w:cstheme="majorBidi"/>
        </w:rPr>
      </w:pPr>
      <w:r>
        <w:rPr>
          <w:rFonts w:asciiTheme="majorBidi" w:hAnsiTheme="majorBidi" w:cstheme="majorBidi"/>
        </w:rPr>
        <w:t>Words:</w:t>
      </w:r>
      <w:r w:rsidR="001E38E7">
        <w:rPr>
          <w:rFonts w:asciiTheme="majorBidi" w:hAnsiTheme="majorBidi" w:cstheme="majorBidi"/>
        </w:rPr>
        <w:t xml:space="preserve"> </w:t>
      </w:r>
      <w:commentRangeStart w:id="0"/>
      <w:r w:rsidR="00E96E04">
        <w:rPr>
          <w:rFonts w:asciiTheme="majorBidi" w:hAnsiTheme="majorBidi" w:cstheme="majorBidi"/>
        </w:rPr>
        <w:t>7</w:t>
      </w:r>
      <w:r w:rsidR="00D764F2">
        <w:rPr>
          <w:rFonts w:asciiTheme="majorBidi" w:hAnsiTheme="majorBidi" w:cstheme="majorBidi"/>
        </w:rPr>
        <w:t>75</w:t>
      </w:r>
      <w:commentRangeEnd w:id="0"/>
      <w:r w:rsidR="005D1A82">
        <w:rPr>
          <w:rStyle w:val="CommentReference"/>
        </w:rPr>
        <w:commentReference w:id="0"/>
      </w:r>
    </w:p>
    <w:p w14:paraId="54F0C6D1" w14:textId="340825AE" w:rsidR="00D73C81" w:rsidRDefault="00D73C81">
      <w:pPr>
        <w:rPr>
          <w:rFonts w:asciiTheme="majorBidi" w:hAnsiTheme="majorBidi" w:cstheme="majorBidi"/>
        </w:rPr>
      </w:pPr>
    </w:p>
    <w:p w14:paraId="379A5150" w14:textId="182498D2" w:rsidR="00D73C81" w:rsidRDefault="00B43A82" w:rsidP="00B43A82">
      <w:pPr>
        <w:spacing w:line="360" w:lineRule="auto"/>
        <w:rPr>
          <w:rFonts w:asciiTheme="majorBidi" w:hAnsiTheme="majorBidi" w:cstheme="majorBidi"/>
        </w:rPr>
      </w:pPr>
      <w:r>
        <w:rPr>
          <w:rFonts w:asciiTheme="majorBidi" w:hAnsiTheme="majorBidi" w:cstheme="majorBidi"/>
        </w:rPr>
        <w:tab/>
        <w:t xml:space="preserve">Symbioses </w:t>
      </w:r>
      <w:del w:id="2" w:author="Carlos Prada Montoya" w:date="2019-04-19T09:24:00Z">
        <w:r w:rsidDel="0045710A">
          <w:rPr>
            <w:rFonts w:asciiTheme="majorBidi" w:hAnsiTheme="majorBidi" w:cstheme="majorBidi"/>
          </w:rPr>
          <w:delText xml:space="preserve">can </w:delText>
        </w:r>
      </w:del>
      <w:r w:rsidR="007A646D">
        <w:rPr>
          <w:rFonts w:asciiTheme="majorBidi" w:hAnsiTheme="majorBidi" w:cstheme="majorBidi"/>
        </w:rPr>
        <w:t>involve</w:t>
      </w:r>
      <w:ins w:id="3" w:author="Carlos Prada Montoya" w:date="2019-04-19T09:24:00Z">
        <w:r w:rsidR="0045710A">
          <w:rPr>
            <w:rFonts w:asciiTheme="majorBidi" w:hAnsiTheme="majorBidi" w:cstheme="majorBidi"/>
          </w:rPr>
          <w:t>s</w:t>
        </w:r>
      </w:ins>
      <w:r>
        <w:rPr>
          <w:rFonts w:asciiTheme="majorBidi" w:hAnsiTheme="majorBidi" w:cstheme="majorBidi"/>
        </w:rPr>
        <w:t xml:space="preserve"> a wide variety of organis</w:t>
      </w:r>
      <w:r w:rsidR="007A646D">
        <w:rPr>
          <w:rFonts w:asciiTheme="majorBidi" w:hAnsiTheme="majorBidi" w:cstheme="majorBidi"/>
        </w:rPr>
        <w:t xml:space="preserve">ms, </w:t>
      </w:r>
      <w:del w:id="4" w:author="Carlos Prada Montoya" w:date="2019-04-19T09:24:00Z">
        <w:r w:rsidR="007A646D" w:rsidDel="0045710A">
          <w:rPr>
            <w:rFonts w:asciiTheme="majorBidi" w:hAnsiTheme="majorBidi" w:cstheme="majorBidi"/>
          </w:rPr>
          <w:delText xml:space="preserve">but </w:delText>
        </w:r>
      </w:del>
      <w:ins w:id="5" w:author="Carlos Prada Montoya" w:date="2019-04-19T09:24:00Z">
        <w:r w:rsidR="0045710A">
          <w:rPr>
            <w:rFonts w:asciiTheme="majorBidi" w:hAnsiTheme="majorBidi" w:cstheme="majorBidi"/>
          </w:rPr>
          <w:t>and</w:t>
        </w:r>
        <w:r w:rsidR="0045710A">
          <w:rPr>
            <w:rFonts w:asciiTheme="majorBidi" w:hAnsiTheme="majorBidi" w:cstheme="majorBidi"/>
          </w:rPr>
          <w:t xml:space="preserve"> </w:t>
        </w:r>
      </w:ins>
      <w:r w:rsidR="007A646D">
        <w:rPr>
          <w:rFonts w:asciiTheme="majorBidi" w:hAnsiTheme="majorBidi" w:cstheme="majorBidi"/>
        </w:rPr>
        <w:t xml:space="preserve">most studied </w:t>
      </w:r>
      <w:ins w:id="6" w:author="Carlos Prada Montoya" w:date="2019-04-19T09:24:00Z">
        <w:r w:rsidR="0045710A">
          <w:rPr>
            <w:rFonts w:asciiTheme="majorBidi" w:hAnsiTheme="majorBidi" w:cstheme="majorBidi"/>
          </w:rPr>
          <w:t xml:space="preserve">ones </w:t>
        </w:r>
      </w:ins>
      <w:r w:rsidR="00AC3488">
        <w:rPr>
          <w:rFonts w:asciiTheme="majorBidi" w:hAnsiTheme="majorBidi" w:cstheme="majorBidi"/>
        </w:rPr>
        <w:t xml:space="preserve">are </w:t>
      </w:r>
      <w:r w:rsidR="007A646D">
        <w:rPr>
          <w:rFonts w:asciiTheme="majorBidi" w:hAnsiTheme="majorBidi" w:cstheme="majorBidi"/>
        </w:rPr>
        <w:t xml:space="preserve">between </w:t>
      </w:r>
      <w:del w:id="7" w:author="Carlos Prada Montoya" w:date="2019-04-19T09:24:00Z">
        <w:r w:rsidR="007A646D" w:rsidDel="0045710A">
          <w:rPr>
            <w:rFonts w:asciiTheme="majorBidi" w:hAnsiTheme="majorBidi" w:cstheme="majorBidi"/>
          </w:rPr>
          <w:delText xml:space="preserve">a </w:delText>
        </w:r>
      </w:del>
      <w:r w:rsidR="007A646D">
        <w:rPr>
          <w:rFonts w:asciiTheme="majorBidi" w:hAnsiTheme="majorBidi" w:cstheme="majorBidi"/>
        </w:rPr>
        <w:t>metazoan</w:t>
      </w:r>
      <w:ins w:id="8" w:author="Carlos Prada Montoya" w:date="2019-04-19T09:24:00Z">
        <w:r w:rsidR="0045710A">
          <w:rPr>
            <w:rFonts w:asciiTheme="majorBidi" w:hAnsiTheme="majorBidi" w:cstheme="majorBidi"/>
          </w:rPr>
          <w:t>s</w:t>
        </w:r>
      </w:ins>
      <w:r w:rsidR="007A646D">
        <w:rPr>
          <w:rFonts w:asciiTheme="majorBidi" w:hAnsiTheme="majorBidi" w:cstheme="majorBidi"/>
        </w:rPr>
        <w:t xml:space="preserve"> and</w:t>
      </w:r>
      <w:del w:id="9" w:author="Carlos Prada Montoya" w:date="2019-04-19T09:24:00Z">
        <w:r w:rsidR="007A646D" w:rsidDel="0045710A">
          <w:rPr>
            <w:rFonts w:asciiTheme="majorBidi" w:hAnsiTheme="majorBidi" w:cstheme="majorBidi"/>
          </w:rPr>
          <w:delText xml:space="preserve"> a</w:delText>
        </w:r>
      </w:del>
      <w:r w:rsidR="007A646D">
        <w:rPr>
          <w:rFonts w:asciiTheme="majorBidi" w:hAnsiTheme="majorBidi" w:cstheme="majorBidi"/>
        </w:rPr>
        <w:t xml:space="preserve"> bacteria</w:t>
      </w:r>
      <w:del w:id="10" w:author="Carlos Prada Montoya" w:date="2019-04-19T09:24:00Z">
        <w:r w:rsidR="007A646D" w:rsidDel="0045710A">
          <w:rPr>
            <w:rFonts w:asciiTheme="majorBidi" w:hAnsiTheme="majorBidi" w:cstheme="majorBidi"/>
          </w:rPr>
          <w:delText>l</w:delText>
        </w:r>
      </w:del>
      <w:del w:id="11" w:author="Carlos Prada Montoya" w:date="2019-04-19T09:25:00Z">
        <w:r w:rsidR="007A646D" w:rsidDel="0045710A">
          <w:rPr>
            <w:rFonts w:asciiTheme="majorBidi" w:hAnsiTheme="majorBidi" w:cstheme="majorBidi"/>
          </w:rPr>
          <w:delText xml:space="preserve"> symbiont</w:delText>
        </w:r>
      </w:del>
      <w:r w:rsidR="007A646D">
        <w:rPr>
          <w:rFonts w:asciiTheme="majorBidi" w:hAnsiTheme="majorBidi" w:cstheme="majorBidi"/>
        </w:rPr>
        <w:t xml:space="preserve">. Two studies, </w:t>
      </w:r>
      <w:r w:rsidR="007A646D">
        <w:rPr>
          <w:rFonts w:asciiTheme="majorBidi" w:hAnsiTheme="majorBidi" w:cstheme="majorBidi"/>
        </w:rPr>
        <w:fldChar w:fldCharType="begin" w:fldLock="1"/>
      </w:r>
      <w:r w:rsidR="007A646D">
        <w:rPr>
          <w:rFonts w:asciiTheme="majorBidi" w:hAnsiTheme="majorBidi" w:cstheme="majorBidi"/>
        </w:rPr>
        <w:instrText>ADDIN CSL_CITATION {"citationItems":[{"id":"ITEM-1","itemData":{"DOI":"10.1073/pnas.1013465108","ISBN":"1091-6490 (Electronic)\\r0027-8424 (Linking)","ISSN":"0027-8424","PMID":"21282658","abstract":"The evolution of intimate symbiosis requires the coordination of gene expression and content between the distinct partner genomes; this coordination allows the fusion of capabilities of each organism into a single integrated metabolism. In aphids, the 10 essential amino acids are scarce in the phloem sap diet and are supplied by the obligate bacterial endosymbiont (Buchnera), which lives inside specialized cells called bacteriocytes. Although Buchnera's genome encodes most genes for essential amino acid biosynthesis, several genes in essential amino acid pathways are missing, as are most genes for production of nonessential amino acids. Additionally, it is unresolved whether the supply of nitrogen for amino acid biosynthesis is supplemented by recycling of waste ammonia. We compared pea aphid gene expression between bacteriocytes and other body tissues using RNA sequencing and pathway analysis and exploiting the genome sequences available for both partners. We found that 26 genes underlying amino acid biosynthesis were up-regulated in bacteriocytes. Seven of these up-regulated genes fill the gaps of Buchnera's essential amino acid pathways. In addition, genes underlying five nonessential amino acid pathways lost from Buchnera are up-regulated in bacteriocytes. Finally, our results reveal that two genes, glutamine synthetase and glutamate synthase, which potentially work together in the incorporation of ammonium nitrogen into glutamate (GOGAT) cycle to assimilate ammonia into glutamate, are up-regulated in bacteriocytes. Thus, host gene expression and symbiont capabilities are closely integrated within bacteriocytes, which function as specialized organs of amino acid production. Furthermore, the GOGAT cycle may be a key source of nitrogen fueling the integrated amino acid metabolism of the aphid-Buchnera partnership.","author":[{"dropping-particle":"","family":"Hansen","given":"A. K.","non-dropping-particle":"","parse-names":false,"suffix":""},{"dropping-particle":"","family":"Moran","given":"N. A.","non-dropping-particle":"","parse-names":false,"suffix":""}],"container-title":"Proceedings of the National Academy of Sciences","id":"ITEM-1","issue":"7","issued":{"date-parts":[["2011"]]},"page":"2849-2854","title":"Aphid genome expression reveals host-symbiont cooperation in the production of amino acids","type":"article-journal","volume":"108"},"uris":["http://www.mendeley.com/documents/?uuid=66c9d7bb-b003-4cdf-9a9e-86eca747dec6"]}],"mendeley":{"formattedCitation":"(Hansen &amp; Moran 2011)","manualFormatting":"Hansen &amp; Moran, (2011)","plainTextFormattedCitation":"(Hansen &amp; Moran 2011)","previouslyFormattedCitation":"(Hansen &amp; Moran 2011)"},"properties":{"noteIndex":0},"schema":"https://github.com/citation-style-language/schema/raw/master/csl-citation.json"}</w:instrText>
      </w:r>
      <w:r w:rsidR="007A646D">
        <w:rPr>
          <w:rFonts w:asciiTheme="majorBidi" w:hAnsiTheme="majorBidi" w:cstheme="majorBidi"/>
        </w:rPr>
        <w:fldChar w:fldCharType="separate"/>
      </w:r>
      <w:r w:rsidR="007A646D" w:rsidRPr="007A646D">
        <w:rPr>
          <w:rFonts w:asciiTheme="majorBidi" w:hAnsiTheme="majorBidi" w:cstheme="majorBidi"/>
          <w:noProof/>
        </w:rPr>
        <w:t>Hansen &amp; Moran</w:t>
      </w:r>
      <w:r w:rsidR="007A646D">
        <w:rPr>
          <w:rFonts w:asciiTheme="majorBidi" w:hAnsiTheme="majorBidi" w:cstheme="majorBidi"/>
          <w:noProof/>
        </w:rPr>
        <w:t>, (</w:t>
      </w:r>
      <w:r w:rsidR="007A646D" w:rsidRPr="007A646D">
        <w:rPr>
          <w:rFonts w:asciiTheme="majorBidi" w:hAnsiTheme="majorBidi" w:cstheme="majorBidi"/>
          <w:noProof/>
        </w:rPr>
        <w:t>2011)</w:t>
      </w:r>
      <w:r w:rsidR="007A646D">
        <w:rPr>
          <w:rFonts w:asciiTheme="majorBidi" w:hAnsiTheme="majorBidi" w:cstheme="majorBidi"/>
        </w:rPr>
        <w:fldChar w:fldCharType="end"/>
      </w:r>
      <w:r w:rsidR="007A646D">
        <w:rPr>
          <w:rFonts w:asciiTheme="majorBidi" w:hAnsiTheme="majorBidi" w:cstheme="majorBidi"/>
        </w:rPr>
        <w:t xml:space="preserve"> and </w:t>
      </w:r>
      <w:r w:rsidR="007A646D">
        <w:rPr>
          <w:rFonts w:asciiTheme="majorBidi" w:hAnsiTheme="majorBidi" w:cstheme="majorBidi"/>
        </w:rPr>
        <w:fldChar w:fldCharType="begin" w:fldLock="1"/>
      </w:r>
      <w:r w:rsidR="00E6669A">
        <w:rPr>
          <w:rFonts w:asciiTheme="majorBidi" w:hAnsiTheme="majorBidi" w:cstheme="majorBidi"/>
        </w:rPr>
        <w:instrText>ADDIN CSL_CITATION {"citationItems":[{"id":"ITEM-1","itemData":{"DOI":"10.1073/pnas.1817322116","ISSN":"0027-8424","PMID":"30635418","abstract":"Microbes have been critical drivers of evolutionary innovation in animals. To understand the processes that influence the origin of specialized symbiotic organs, we report the sequencing and analysis of the genome of Euprymna scolopes , a model cephalopod with richly characterized host–microbe interactions. We identified large-scale genomic reorganization shared between E. scolopes and Octopus bimaculoides and posit that this reorganization has contributed to the evolution of cephalopod complexity. To reveal genomic signatures of host–symbiont interactions, we focused on two specialized organs of E. scolopes : the light organ, which harbors a monoculture of Vibrio fischeri , and the accessory nidamental gland (ANG), a reproductive organ containing a bacterial consortium. Our findings suggest that the two symbiotic organs within E. scolopes originated by different evolutionary mechanisms. Transcripts expressed in these microbe-associated tissues displayed their own unique signatures in both coding sequences and the surrounding regulatory regions. Compared with other tissues, the light organ showed an abundance of genes associated with immunity and mediating light, whereas the ANG was enriched in orphan genes known only from E. scolopes . Together, these analyses provide evidence for different patterns of genomic evolution of symbiotic organs within a single host.","author":[{"dropping-particle":"","family":"Belcaid","given":"Mahdi","non-dropping-particle":"","parse-names":false,"suffix":""},{"dropping-particle":"","family":"Goncharenko-Foster","given":"Irina","non-dropping-particle":"","parse-names":false,"suffix":""},{"dropping-particle":"","family":"Sodergren","given":"Erica","non-dropping-particle":"","parse-names":false,"suffix":""},{"dropping-particle":"","family":"Moriano-Gutierrez","given":"Silvia","non-dropping-particle":"","parse-names":false,"suffix":""},{"dropping-particle":"","family":"Casaburi","given":"Giorgio","non-dropping-particle":"","parse-names":false,"suffix":""},{"dropping-particle":"","family":"McFall-Ngai","given":"Margaret","non-dropping-particle":"","parse-names":false,"suffix":""},{"dropping-particle":"","family":"Suria","given":"Andrea M.","non-dropping-particle":"","parse-names":false,"suffix":""},{"dropping-particle":"","family":"Weinstock","given":"George","non-dropping-particle":"","parse-names":false,"suffix":""},{"dropping-particle":"","family":"Foster","given":"Jamie S.","non-dropping-particle":"","parse-names":false,"suffix":""},{"dropping-particle":"","family":"Rokhsar","given":"Daniel S.","non-dropping-particle":"","parse-names":false,"suffix":""},{"dropping-particle":"","family":"Oakley","given":"Todd H.","non-dropping-particle":"","parse-names":false,"suffix":""},{"dropping-particle":"","family":"Schmidbaur","given":"Hannah","non-dropping-particle":"","parse-names":false,"suffix":""},{"dropping-particle":"","family":"Nguyen","given":"Hoan","non-dropping-particle":"","parse-names":false,"suffix":""},{"dropping-particle":"","family":"Koch","given":"Eric J.","non-dropping-particle":"","parse-names":false,"suffix":""},{"dropping-particle":"","family":"Pankey","given":"M. Sabrina","non-dropping-particle":"","parse-names":false,"suffix":""},{"dropping-particle":"","family":"Kremer","given":"Natacha","non-dropping-particle":"","parse-names":false,"suffix":""},{"dropping-particle":"","family":"McAnulty","given":"Sarah J.","non-dropping-particle":"","parse-names":false,"suffix":""},{"dropping-particle":"","family":"Lek","given":"Sai","non-dropping-particle":"","parse-names":false,"suffix":""},{"dropping-particle":"","family":"Simakov","given":"Oleg","non-dropping-particle":"","parse-names":false,"suffix":""},{"dropping-particle":"","family":"Minx","given":"Patrick","non-dropping-particle":"","parse-names":false,"suffix":""},{"dropping-particle":"V.","family":"Nyholm","given":"Spencer","non-dropping-particle":"","parse-names":false,"suffix":""},{"dropping-particle":"","family":"Collins","given":"Andrew J.","non-dropping-particle":"","parse-names":false,"suffix":""}],"container-title":"Proceedings of the National Academy of Sciences","id":"ITEM-1","issued":{"date-parts":[["2019"]]},"page":"201817322","title":"Symbiotic organs shaped by distinct modes of genome evolution in cephalopods","type":"article-journal"},"uris":["http://www.mendeley.com/documents/?uuid=b23592e1-c701-4e30-b759-19bde25d1429"]}],"mendeley":{"formattedCitation":"(Belcaid et al. 2019)","manualFormatting":"Belcaid et al. (2019)","plainTextFormattedCitation":"(Belcaid et al. 2019)","previouslyFormattedCitation":"(Belcaid et al. 2019)"},"properties":{"noteIndex":0},"schema":"https://github.com/citation-style-language/schema/raw/master/csl-citation.json"}</w:instrText>
      </w:r>
      <w:r w:rsidR="007A646D">
        <w:rPr>
          <w:rFonts w:asciiTheme="majorBidi" w:hAnsiTheme="majorBidi" w:cstheme="majorBidi"/>
        </w:rPr>
        <w:fldChar w:fldCharType="separate"/>
      </w:r>
      <w:r w:rsidR="007A646D" w:rsidRPr="007A646D">
        <w:rPr>
          <w:rFonts w:asciiTheme="majorBidi" w:hAnsiTheme="majorBidi" w:cstheme="majorBidi"/>
          <w:noProof/>
        </w:rPr>
        <w:t xml:space="preserve">Belcaid et al. </w:t>
      </w:r>
      <w:r w:rsidR="007A646D">
        <w:rPr>
          <w:rFonts w:asciiTheme="majorBidi" w:hAnsiTheme="majorBidi" w:cstheme="majorBidi"/>
          <w:noProof/>
        </w:rPr>
        <w:t>(</w:t>
      </w:r>
      <w:r w:rsidR="007A646D" w:rsidRPr="007A646D">
        <w:rPr>
          <w:rFonts w:asciiTheme="majorBidi" w:hAnsiTheme="majorBidi" w:cstheme="majorBidi"/>
          <w:noProof/>
        </w:rPr>
        <w:t>2019)</w:t>
      </w:r>
      <w:r w:rsidR="007A646D">
        <w:rPr>
          <w:rFonts w:asciiTheme="majorBidi" w:hAnsiTheme="majorBidi" w:cstheme="majorBidi"/>
        </w:rPr>
        <w:fldChar w:fldCharType="end"/>
      </w:r>
      <w:r w:rsidR="007A646D">
        <w:rPr>
          <w:rFonts w:asciiTheme="majorBidi" w:hAnsiTheme="majorBidi" w:cstheme="majorBidi"/>
        </w:rPr>
        <w:t xml:space="preserve">, </w:t>
      </w:r>
      <w:del w:id="12" w:author="Carlos Prada Montoya" w:date="2019-04-19T11:00:00Z">
        <w:r w:rsidR="007A646D" w:rsidDel="00494A7D">
          <w:rPr>
            <w:rFonts w:asciiTheme="majorBidi" w:hAnsiTheme="majorBidi" w:cstheme="majorBidi"/>
          </w:rPr>
          <w:delText xml:space="preserve">looked </w:delText>
        </w:r>
      </w:del>
      <w:ins w:id="13" w:author="Carlos Prada Montoya" w:date="2019-04-19T11:00:00Z">
        <w:r w:rsidR="00494A7D">
          <w:rPr>
            <w:rFonts w:asciiTheme="majorBidi" w:hAnsiTheme="majorBidi" w:cstheme="majorBidi"/>
          </w:rPr>
          <w:t>studied?</w:t>
        </w:r>
        <w:r w:rsidR="00494A7D">
          <w:rPr>
            <w:rFonts w:asciiTheme="majorBidi" w:hAnsiTheme="majorBidi" w:cstheme="majorBidi"/>
          </w:rPr>
          <w:t xml:space="preserve"> </w:t>
        </w:r>
      </w:ins>
      <w:r w:rsidR="007A646D">
        <w:rPr>
          <w:rFonts w:asciiTheme="majorBidi" w:hAnsiTheme="majorBidi" w:cstheme="majorBidi"/>
        </w:rPr>
        <w:t>the symbiotic relationships between the host</w:t>
      </w:r>
      <w:r w:rsidR="00AC3488">
        <w:rPr>
          <w:rFonts w:asciiTheme="majorBidi" w:hAnsiTheme="majorBidi" w:cstheme="majorBidi"/>
        </w:rPr>
        <w:t xml:space="preserve"> species</w:t>
      </w:r>
      <w:r w:rsidR="00E036B6">
        <w:rPr>
          <w:rFonts w:asciiTheme="majorBidi" w:hAnsiTheme="majorBidi" w:cstheme="majorBidi"/>
        </w:rPr>
        <w:t xml:space="preserve">: </w:t>
      </w:r>
      <w:r w:rsidR="007A646D">
        <w:rPr>
          <w:rFonts w:asciiTheme="majorBidi" w:hAnsiTheme="majorBidi" w:cstheme="majorBidi"/>
        </w:rPr>
        <w:t>pea aphids and bobtail squids</w:t>
      </w:r>
      <w:r w:rsidR="00E96E04">
        <w:rPr>
          <w:rFonts w:asciiTheme="majorBidi" w:hAnsiTheme="majorBidi" w:cstheme="majorBidi"/>
        </w:rPr>
        <w:t xml:space="preserve"> respectively</w:t>
      </w:r>
      <w:r w:rsidR="007A646D">
        <w:rPr>
          <w:rFonts w:asciiTheme="majorBidi" w:hAnsiTheme="majorBidi" w:cstheme="majorBidi"/>
        </w:rPr>
        <w:t xml:space="preserve">, and various </w:t>
      </w:r>
      <w:r w:rsidR="00E036B6">
        <w:rPr>
          <w:rFonts w:asciiTheme="majorBidi" w:hAnsiTheme="majorBidi" w:cstheme="majorBidi"/>
        </w:rPr>
        <w:t>bacterial symbionts</w:t>
      </w:r>
      <w:r w:rsidR="007A646D">
        <w:rPr>
          <w:rFonts w:asciiTheme="majorBidi" w:hAnsiTheme="majorBidi" w:cstheme="majorBidi"/>
        </w:rPr>
        <w:t xml:space="preserve">. Both </w:t>
      </w:r>
      <w:r w:rsidR="007149BE">
        <w:rPr>
          <w:rFonts w:asciiTheme="majorBidi" w:hAnsiTheme="majorBidi" w:cstheme="majorBidi"/>
        </w:rPr>
        <w:t>papers</w:t>
      </w:r>
      <w:r w:rsidR="007A646D">
        <w:rPr>
          <w:rFonts w:asciiTheme="majorBidi" w:hAnsiTheme="majorBidi" w:cstheme="majorBidi"/>
        </w:rPr>
        <w:t xml:space="preserve"> utilized a symbiotic relationship that has been relatively well studied </w:t>
      </w:r>
      <w:r w:rsidR="00905839">
        <w:rPr>
          <w:rFonts w:asciiTheme="majorBidi" w:hAnsiTheme="majorBidi" w:cstheme="majorBidi"/>
        </w:rPr>
        <w:t xml:space="preserve">in the literature, and </w:t>
      </w:r>
      <w:del w:id="14" w:author="Carlos Prada Montoya" w:date="2019-04-19T11:01:00Z">
        <w:r w:rsidR="00905839" w:rsidDel="008F42C9">
          <w:rPr>
            <w:rFonts w:asciiTheme="majorBidi" w:hAnsiTheme="majorBidi" w:cstheme="majorBidi"/>
          </w:rPr>
          <w:delText xml:space="preserve">took </w:delText>
        </w:r>
      </w:del>
      <w:ins w:id="15" w:author="Carlos Prada Montoya" w:date="2019-04-19T11:01:00Z">
        <w:r w:rsidR="008F42C9">
          <w:rPr>
            <w:rFonts w:asciiTheme="majorBidi" w:hAnsiTheme="majorBidi" w:cstheme="majorBidi"/>
          </w:rPr>
          <w:t>used</w:t>
        </w:r>
      </w:ins>
      <w:del w:id="16" w:author="Carlos Prada Montoya" w:date="2019-04-19T11:01:00Z">
        <w:r w:rsidR="00905839" w:rsidDel="008F42C9">
          <w:rPr>
            <w:rFonts w:asciiTheme="majorBidi" w:hAnsiTheme="majorBidi" w:cstheme="majorBidi"/>
          </w:rPr>
          <w:delText>a</w:delText>
        </w:r>
      </w:del>
      <w:r w:rsidR="00905839">
        <w:rPr>
          <w:rFonts w:asciiTheme="majorBidi" w:hAnsiTheme="majorBidi" w:cstheme="majorBidi"/>
        </w:rPr>
        <w:t xml:space="preserve"> gene expression </w:t>
      </w:r>
      <w:del w:id="17" w:author="Carlos Prada Montoya" w:date="2019-04-19T11:01:00Z">
        <w:r w:rsidR="00905839" w:rsidDel="008F42C9">
          <w:rPr>
            <w:rFonts w:asciiTheme="majorBidi" w:hAnsiTheme="majorBidi" w:cstheme="majorBidi"/>
          </w:rPr>
          <w:delText xml:space="preserve">approach </w:delText>
        </w:r>
      </w:del>
      <w:r w:rsidR="00905839">
        <w:rPr>
          <w:rFonts w:asciiTheme="majorBidi" w:hAnsiTheme="majorBidi" w:cstheme="majorBidi"/>
        </w:rPr>
        <w:t>to unraveling the</w:t>
      </w:r>
      <w:r w:rsidR="00AC3488">
        <w:rPr>
          <w:rFonts w:asciiTheme="majorBidi" w:hAnsiTheme="majorBidi" w:cstheme="majorBidi"/>
        </w:rPr>
        <w:t>ir</w:t>
      </w:r>
      <w:r w:rsidR="00905839">
        <w:rPr>
          <w:rFonts w:asciiTheme="majorBidi" w:hAnsiTheme="majorBidi" w:cstheme="majorBidi"/>
        </w:rPr>
        <w:t xml:space="preserve"> complex relationship</w:t>
      </w:r>
      <w:r w:rsidR="00CC3319">
        <w:rPr>
          <w:rFonts w:asciiTheme="majorBidi" w:hAnsiTheme="majorBidi" w:cstheme="majorBidi"/>
        </w:rPr>
        <w:t>s</w:t>
      </w:r>
      <w:r w:rsidR="00E036B6">
        <w:rPr>
          <w:rFonts w:asciiTheme="majorBidi" w:hAnsiTheme="majorBidi" w:cstheme="majorBidi"/>
        </w:rPr>
        <w:t>.</w:t>
      </w:r>
    </w:p>
    <w:p w14:paraId="36F3D920" w14:textId="62DB2D6E" w:rsidR="00E036B6" w:rsidRDefault="00E036B6" w:rsidP="00B43A82">
      <w:pPr>
        <w:spacing w:line="360" w:lineRule="auto"/>
        <w:rPr>
          <w:rFonts w:asciiTheme="majorBidi" w:hAnsiTheme="majorBidi" w:cstheme="majorBidi"/>
        </w:rPr>
      </w:pPr>
      <w:r>
        <w:rPr>
          <w:rFonts w:asciiTheme="majorBidi" w:hAnsiTheme="majorBidi" w:cstheme="majorBidi"/>
        </w:rPr>
        <w:tab/>
      </w:r>
      <w:r>
        <w:rPr>
          <w:rFonts w:asciiTheme="majorBidi" w:hAnsiTheme="majorBidi" w:cstheme="majorBidi"/>
        </w:rPr>
        <w:fldChar w:fldCharType="begin" w:fldLock="1"/>
      </w:r>
      <w:r>
        <w:rPr>
          <w:rFonts w:asciiTheme="majorBidi" w:hAnsiTheme="majorBidi" w:cstheme="majorBidi"/>
        </w:rPr>
        <w:instrText>ADDIN CSL_CITATION {"citationItems":[{"id":"ITEM-1","itemData":{"DOI":"10.1073/pnas.1013465108","ISBN":"1091-6490 (Electronic)\\r0027-8424 (Linking)","ISSN":"0027-8424","PMID":"21282658","abstract":"The evolution of intimate symbiosis requires the coordination of gene expression and content between the distinct partner genomes; this coordination allows the fusion of capabilities of each organism into a single integrated metabolism. In aphids, the 10 essential amino acids are scarce in the phloem sap diet and are supplied by the obligate bacterial endosymbiont (Buchnera), which lives inside specialized cells called bacteriocytes. Although Buchnera's genome encodes most genes for essential amino acid biosynthesis, several genes in essential amino acid pathways are missing, as are most genes for production of nonessential amino acids. Additionally, it is unresolved whether the supply of nitrogen for amino acid biosynthesis is supplemented by recycling of waste ammonia. We compared pea aphid gene expression between bacteriocytes and other body tissues using RNA sequencing and pathway analysis and exploiting the genome sequences available for both partners. We found that 26 genes underlying amino acid biosynthesis were up-regulated in bacteriocytes. Seven of these up-regulated genes fill the gaps of Buchnera's essential amino acid pathways. In addition, genes underlying five nonessential amino acid pathways lost from Buchnera are up-regulated in bacteriocytes. Finally, our results reveal that two genes, glutamine synthetase and glutamate synthase, which potentially work together in the incorporation of ammonium nitrogen into glutamate (GOGAT) cycle to assimilate ammonia into glutamate, are up-regulated in bacteriocytes. Thus, host gene expression and symbiont capabilities are closely integrated within bacteriocytes, which function as specialized organs of amino acid production. Furthermore, the GOGAT cycle may be a key source of nitrogen fueling the integrated amino acid metabolism of the aphid-Buchnera partnership.","author":[{"dropping-particle":"","family":"Hansen","given":"A. K.","non-dropping-particle":"","parse-names":false,"suffix":""},{"dropping-particle":"","family":"Moran","given":"N. A.","non-dropping-particle":"","parse-names":false,"suffix":""}],"container-title":"Proceedings of the National Academy of Sciences","id":"ITEM-1","issue":"7","issued":{"date-parts":[["2011"]]},"page":"2849-2854","title":"Aphid genome expression reveals host-symbiont cooperation in the production of amino acids","type":"article-journal","volume":"108"},"uris":["http://www.mendeley.com/documents/?uuid=66c9d7bb-b003-4cdf-9a9e-86eca747dec6"]}],"mendeley":{"formattedCitation":"(Hansen &amp; Moran 2011)","manualFormatting":"Hansen &amp; Moran's (2011)","plainTextFormattedCitation":"(Hansen &amp; Moran 2011)","previouslyFormattedCitation":"(Hansen &amp; Moran 2011)"},"properties":{"noteIndex":0},"schema":"https://github.com/citation-style-language/schema/raw/master/csl-citation.json"}</w:instrText>
      </w:r>
      <w:r>
        <w:rPr>
          <w:rFonts w:asciiTheme="majorBidi" w:hAnsiTheme="majorBidi" w:cstheme="majorBidi"/>
        </w:rPr>
        <w:fldChar w:fldCharType="separate"/>
      </w:r>
      <w:r w:rsidRPr="007A646D">
        <w:rPr>
          <w:rFonts w:asciiTheme="majorBidi" w:hAnsiTheme="majorBidi" w:cstheme="majorBidi"/>
          <w:noProof/>
        </w:rPr>
        <w:t>Hansen &amp; Moran</w:t>
      </w:r>
      <w:r>
        <w:rPr>
          <w:rFonts w:asciiTheme="majorBidi" w:hAnsiTheme="majorBidi" w:cstheme="majorBidi"/>
          <w:noProof/>
        </w:rPr>
        <w:t>'s (</w:t>
      </w:r>
      <w:r w:rsidRPr="007A646D">
        <w:rPr>
          <w:rFonts w:asciiTheme="majorBidi" w:hAnsiTheme="majorBidi" w:cstheme="majorBidi"/>
          <w:noProof/>
        </w:rPr>
        <w:t>2011)</w:t>
      </w:r>
      <w:r>
        <w:rPr>
          <w:rFonts w:asciiTheme="majorBidi" w:hAnsiTheme="majorBidi" w:cstheme="majorBidi"/>
        </w:rPr>
        <w:fldChar w:fldCharType="end"/>
      </w:r>
      <w:r>
        <w:rPr>
          <w:rFonts w:asciiTheme="majorBidi" w:hAnsiTheme="majorBidi" w:cstheme="majorBidi"/>
        </w:rPr>
        <w:t xml:space="preserve"> study system, the pea aphid and the</w:t>
      </w:r>
      <w:r w:rsidR="003B0616">
        <w:rPr>
          <w:rFonts w:asciiTheme="majorBidi" w:hAnsiTheme="majorBidi" w:cstheme="majorBidi"/>
        </w:rPr>
        <w:t>ir</w:t>
      </w:r>
      <w:r>
        <w:rPr>
          <w:rFonts w:asciiTheme="majorBidi" w:hAnsiTheme="majorBidi" w:cstheme="majorBidi"/>
        </w:rPr>
        <w:t xml:space="preserve"> bacterial symbiont </w:t>
      </w:r>
      <w:r w:rsidRPr="00E036B6">
        <w:rPr>
          <w:rFonts w:ascii="Calibri" w:hAnsi="Calibri" w:cs="Calibri"/>
          <w:i/>
          <w:iCs/>
        </w:rPr>
        <w:t>﻿</w:t>
      </w:r>
      <w:proofErr w:type="spellStart"/>
      <w:r w:rsidRPr="00E036B6">
        <w:rPr>
          <w:rFonts w:asciiTheme="majorBidi" w:hAnsiTheme="majorBidi" w:cstheme="majorBidi"/>
          <w:i/>
          <w:iCs/>
        </w:rPr>
        <w:t>Buchnera</w:t>
      </w:r>
      <w:proofErr w:type="spellEnd"/>
      <w:r>
        <w:rPr>
          <w:rFonts w:asciiTheme="majorBidi" w:hAnsiTheme="majorBidi" w:cstheme="majorBidi"/>
          <w:i/>
          <w:iCs/>
        </w:rPr>
        <w:t xml:space="preserve">, </w:t>
      </w:r>
      <w:r>
        <w:rPr>
          <w:rFonts w:asciiTheme="majorBidi" w:hAnsiTheme="majorBidi" w:cstheme="majorBidi"/>
        </w:rPr>
        <w:t xml:space="preserve">are an incredibly well studied pair. The full genome is sequenced for </w:t>
      </w:r>
      <w:del w:id="18" w:author="Carlos Prada Montoya" w:date="2019-04-19T11:01:00Z">
        <w:r w:rsidDel="008F42C9">
          <w:rPr>
            <w:rFonts w:asciiTheme="majorBidi" w:hAnsiTheme="majorBidi" w:cstheme="majorBidi"/>
          </w:rPr>
          <w:delText xml:space="preserve">the </w:delText>
        </w:r>
      </w:del>
      <w:r>
        <w:rPr>
          <w:rFonts w:asciiTheme="majorBidi" w:hAnsiTheme="majorBidi" w:cstheme="majorBidi"/>
        </w:rPr>
        <w:t>both of them, and as they pointed out blatantly</w:t>
      </w:r>
      <w:r w:rsidR="00AA71D0">
        <w:rPr>
          <w:rFonts w:asciiTheme="majorBidi" w:hAnsiTheme="majorBidi" w:cstheme="majorBidi"/>
        </w:rPr>
        <w:t>,</w:t>
      </w:r>
      <w:r>
        <w:rPr>
          <w:rFonts w:asciiTheme="majorBidi" w:hAnsiTheme="majorBidi" w:cstheme="majorBidi"/>
        </w:rPr>
        <w:t xml:space="preserve"> “[they] exploited these recourses.” </w:t>
      </w:r>
      <w:r w:rsidR="00AC3488">
        <w:rPr>
          <w:rFonts w:asciiTheme="majorBidi" w:hAnsiTheme="majorBidi" w:cstheme="majorBidi"/>
        </w:rPr>
        <w:t xml:space="preserve">The amount of data they gathered was </w:t>
      </w:r>
      <w:del w:id="19" w:author="Carlos Prada Montoya" w:date="2019-04-19T11:02:00Z">
        <w:r w:rsidR="00AC3488" w:rsidDel="008F42C9">
          <w:rPr>
            <w:rFonts w:asciiTheme="majorBidi" w:hAnsiTheme="majorBidi" w:cstheme="majorBidi"/>
          </w:rPr>
          <w:delText xml:space="preserve">actually </w:delText>
        </w:r>
      </w:del>
      <w:r w:rsidR="00AC3488">
        <w:rPr>
          <w:rFonts w:asciiTheme="majorBidi" w:hAnsiTheme="majorBidi" w:cstheme="majorBidi"/>
        </w:rPr>
        <w:t>quite small;</w:t>
      </w:r>
      <w:r w:rsidR="00E96E04">
        <w:rPr>
          <w:rFonts w:asciiTheme="majorBidi" w:hAnsiTheme="majorBidi" w:cstheme="majorBidi"/>
        </w:rPr>
        <w:t xml:space="preserve"> </w:t>
      </w:r>
      <w:r w:rsidR="00AC3488">
        <w:rPr>
          <w:rFonts w:asciiTheme="majorBidi" w:hAnsiTheme="majorBidi" w:cstheme="majorBidi"/>
        </w:rPr>
        <w:t xml:space="preserve">the transcriptomes of the aphid body tissue, bacteriocyte tissue, and of </w:t>
      </w:r>
      <w:proofErr w:type="spellStart"/>
      <w:r w:rsidR="00AC3488" w:rsidRPr="00AC3488">
        <w:rPr>
          <w:rFonts w:asciiTheme="majorBidi" w:hAnsiTheme="majorBidi" w:cstheme="majorBidi"/>
          <w:i/>
          <w:iCs/>
        </w:rPr>
        <w:t>Buchnera</w:t>
      </w:r>
      <w:proofErr w:type="spellEnd"/>
      <w:r w:rsidR="00AC3488">
        <w:rPr>
          <w:rFonts w:asciiTheme="majorBidi" w:hAnsiTheme="majorBidi" w:cstheme="majorBidi"/>
          <w:i/>
          <w:iCs/>
        </w:rPr>
        <w:t xml:space="preserve"> </w:t>
      </w:r>
      <w:r w:rsidR="00AC3488">
        <w:rPr>
          <w:rFonts w:asciiTheme="majorBidi" w:hAnsiTheme="majorBidi" w:cstheme="majorBidi"/>
        </w:rPr>
        <w:t>at only one time</w:t>
      </w:r>
      <w:r w:rsidR="00A12668">
        <w:rPr>
          <w:rFonts w:asciiTheme="majorBidi" w:hAnsiTheme="majorBidi" w:cstheme="majorBidi"/>
        </w:rPr>
        <w:t xml:space="preserve"> point</w:t>
      </w:r>
      <w:r w:rsidR="00AC3488">
        <w:rPr>
          <w:rFonts w:asciiTheme="majorBidi" w:hAnsiTheme="majorBidi" w:cstheme="majorBidi"/>
        </w:rPr>
        <w:t xml:space="preserve">. </w:t>
      </w:r>
      <w:commentRangeStart w:id="20"/>
      <w:r w:rsidR="00AC3488">
        <w:rPr>
          <w:rFonts w:asciiTheme="majorBidi" w:hAnsiTheme="majorBidi" w:cstheme="majorBidi"/>
        </w:rPr>
        <w:t xml:space="preserve">This </w:t>
      </w:r>
      <w:r w:rsidR="00E96E04">
        <w:rPr>
          <w:rFonts w:asciiTheme="majorBidi" w:hAnsiTheme="majorBidi" w:cstheme="majorBidi"/>
        </w:rPr>
        <w:t>is</w:t>
      </w:r>
      <w:r w:rsidR="00AC3488">
        <w:rPr>
          <w:rFonts w:asciiTheme="majorBidi" w:hAnsiTheme="majorBidi" w:cstheme="majorBidi"/>
        </w:rPr>
        <w:t xml:space="preserve"> because their focus questions were very directed. </w:t>
      </w:r>
      <w:commentRangeEnd w:id="20"/>
      <w:r w:rsidR="008F42C9">
        <w:rPr>
          <w:rStyle w:val="CommentReference"/>
        </w:rPr>
        <w:commentReference w:id="20"/>
      </w:r>
      <w:r w:rsidR="00495BA9">
        <w:rPr>
          <w:rFonts w:asciiTheme="majorBidi" w:hAnsiTheme="majorBidi" w:cstheme="majorBidi"/>
        </w:rPr>
        <w:t xml:space="preserve">It is known that </w:t>
      </w:r>
      <w:proofErr w:type="spellStart"/>
      <w:r w:rsidR="00495BA9" w:rsidRPr="00AC3488">
        <w:rPr>
          <w:rFonts w:asciiTheme="majorBidi" w:hAnsiTheme="majorBidi" w:cstheme="majorBidi"/>
          <w:i/>
          <w:iCs/>
        </w:rPr>
        <w:t>Buchnera</w:t>
      </w:r>
      <w:proofErr w:type="spellEnd"/>
      <w:r w:rsidR="00495BA9">
        <w:rPr>
          <w:rFonts w:asciiTheme="majorBidi" w:hAnsiTheme="majorBidi" w:cstheme="majorBidi"/>
        </w:rPr>
        <w:t xml:space="preserve"> is vertically transferred, and </w:t>
      </w:r>
      <w:r w:rsidR="001527AA">
        <w:rPr>
          <w:rFonts w:asciiTheme="majorBidi" w:hAnsiTheme="majorBidi" w:cstheme="majorBidi"/>
        </w:rPr>
        <w:t>there are various studies on the development of bacteriocytes (</w:t>
      </w:r>
      <w:r w:rsidR="00E96E04">
        <w:rPr>
          <w:rFonts w:asciiTheme="majorBidi" w:hAnsiTheme="majorBidi" w:cstheme="majorBidi"/>
        </w:rPr>
        <w:t xml:space="preserve">ex: </w:t>
      </w:r>
      <w:proofErr w:type="spellStart"/>
      <w:r w:rsidR="001527AA">
        <w:rPr>
          <w:rFonts w:asciiTheme="majorBidi" w:hAnsiTheme="majorBidi" w:cstheme="majorBidi"/>
        </w:rPr>
        <w:t>Braendle</w:t>
      </w:r>
      <w:proofErr w:type="spellEnd"/>
      <w:r w:rsidR="001527AA">
        <w:rPr>
          <w:rFonts w:asciiTheme="majorBidi" w:hAnsiTheme="majorBidi" w:cstheme="majorBidi"/>
        </w:rPr>
        <w:t xml:space="preserve"> et al. 2003). However, the foundation of an obligate symbiosis most likely requires changes in the genome, </w:t>
      </w:r>
      <w:commentRangeStart w:id="21"/>
      <w:r w:rsidR="001527AA">
        <w:rPr>
          <w:rFonts w:asciiTheme="majorBidi" w:hAnsiTheme="majorBidi" w:cstheme="majorBidi"/>
        </w:rPr>
        <w:t>and certainly changes in gene expression</w:t>
      </w:r>
      <w:commentRangeEnd w:id="21"/>
      <w:r w:rsidR="00E87756">
        <w:rPr>
          <w:rStyle w:val="CommentReference"/>
        </w:rPr>
        <w:commentReference w:id="21"/>
      </w:r>
      <w:r w:rsidR="001527AA">
        <w:rPr>
          <w:rFonts w:asciiTheme="majorBidi" w:hAnsiTheme="majorBidi" w:cstheme="majorBidi"/>
        </w:rPr>
        <w:t xml:space="preserve">. Previous research recognized gaps in amino acid synthesis </w:t>
      </w:r>
      <w:r w:rsidR="00A12668">
        <w:rPr>
          <w:rFonts w:asciiTheme="majorBidi" w:hAnsiTheme="majorBidi" w:cstheme="majorBidi"/>
        </w:rPr>
        <w:t>pathways</w:t>
      </w:r>
      <w:r w:rsidR="001527AA">
        <w:rPr>
          <w:rFonts w:asciiTheme="majorBidi" w:hAnsiTheme="majorBidi" w:cstheme="majorBidi"/>
        </w:rPr>
        <w:t xml:space="preserve"> in the genomes of both species. The authors </w:t>
      </w:r>
      <w:del w:id="22" w:author="Carlos Prada Montoya" w:date="2019-04-19T11:55:00Z">
        <w:r w:rsidR="001527AA" w:rsidDel="00B51299">
          <w:rPr>
            <w:rFonts w:asciiTheme="majorBidi" w:hAnsiTheme="majorBidi" w:cstheme="majorBidi"/>
          </w:rPr>
          <w:delText>had the very specific goal to look for</w:delText>
        </w:r>
      </w:del>
      <w:ins w:id="23" w:author="Carlos Prada Montoya" w:date="2019-04-19T11:55:00Z">
        <w:r w:rsidR="00B51299">
          <w:rPr>
            <w:rFonts w:asciiTheme="majorBidi" w:hAnsiTheme="majorBidi" w:cstheme="majorBidi"/>
          </w:rPr>
          <w:t>tested if</w:t>
        </w:r>
      </w:ins>
      <w:r w:rsidR="001527AA">
        <w:rPr>
          <w:rFonts w:asciiTheme="majorBidi" w:hAnsiTheme="majorBidi" w:cstheme="majorBidi"/>
        </w:rPr>
        <w:t xml:space="preserve"> expressed genes in either of the species that filled </w:t>
      </w:r>
      <w:r w:rsidR="00A12668">
        <w:rPr>
          <w:rFonts w:asciiTheme="majorBidi" w:hAnsiTheme="majorBidi" w:cstheme="majorBidi"/>
        </w:rPr>
        <w:t>in pathway gaps</w:t>
      </w:r>
      <w:r w:rsidR="001527AA">
        <w:rPr>
          <w:rFonts w:asciiTheme="majorBidi" w:hAnsiTheme="majorBidi" w:cstheme="majorBidi"/>
        </w:rPr>
        <w:t xml:space="preserve"> in the other species. </w:t>
      </w:r>
      <w:del w:id="24" w:author="Carlos Prada Montoya" w:date="2019-04-19T11:55:00Z">
        <w:r w:rsidR="00E96E04" w:rsidDel="00B51299">
          <w:rPr>
            <w:rFonts w:asciiTheme="majorBidi" w:hAnsiTheme="majorBidi" w:cstheme="majorBidi"/>
          </w:rPr>
          <w:delText>They concluded with</w:delText>
        </w:r>
        <w:r w:rsidR="001527AA" w:rsidDel="00B51299">
          <w:rPr>
            <w:rFonts w:asciiTheme="majorBidi" w:hAnsiTheme="majorBidi" w:cstheme="majorBidi"/>
          </w:rPr>
          <w:delText xml:space="preserve"> direct evidence of</w:delText>
        </w:r>
        <w:r w:rsidR="00495BA9" w:rsidDel="00B51299">
          <w:rPr>
            <w:rFonts w:asciiTheme="majorBidi" w:hAnsiTheme="majorBidi" w:cstheme="majorBidi"/>
          </w:rPr>
          <w:delText xml:space="preserve"> m</w:delText>
        </w:r>
      </w:del>
      <w:ins w:id="25" w:author="Carlos Prada Montoya" w:date="2019-04-19T11:55:00Z">
        <w:r w:rsidR="00B51299">
          <w:rPr>
            <w:rFonts w:asciiTheme="majorBidi" w:hAnsiTheme="majorBidi" w:cstheme="majorBidi"/>
          </w:rPr>
          <w:t>Indeed, m</w:t>
        </w:r>
      </w:ins>
      <w:r w:rsidR="00495BA9">
        <w:rPr>
          <w:rFonts w:asciiTheme="majorBidi" w:hAnsiTheme="majorBidi" w:cstheme="majorBidi"/>
        </w:rPr>
        <w:t xml:space="preserve">etabolic complementation that takes place within bacteriocytes </w:t>
      </w:r>
      <w:del w:id="26" w:author="Carlos Prada Montoya" w:date="2019-04-19T11:56:00Z">
        <w:r w:rsidR="00495BA9" w:rsidDel="00B51299">
          <w:rPr>
            <w:rFonts w:asciiTheme="majorBidi" w:hAnsiTheme="majorBidi" w:cstheme="majorBidi"/>
          </w:rPr>
          <w:delText xml:space="preserve">that </w:delText>
        </w:r>
      </w:del>
      <w:ins w:id="27" w:author="Carlos Prada Montoya" w:date="2019-04-19T11:56:00Z">
        <w:r w:rsidR="00B51299">
          <w:rPr>
            <w:rFonts w:asciiTheme="majorBidi" w:hAnsiTheme="majorBidi" w:cstheme="majorBidi"/>
          </w:rPr>
          <w:t>and</w:t>
        </w:r>
        <w:r w:rsidR="00B51299">
          <w:rPr>
            <w:rFonts w:asciiTheme="majorBidi" w:hAnsiTheme="majorBidi" w:cstheme="majorBidi"/>
          </w:rPr>
          <w:t xml:space="preserve"> </w:t>
        </w:r>
      </w:ins>
      <w:r w:rsidR="00495BA9">
        <w:rPr>
          <w:rFonts w:asciiTheme="majorBidi" w:hAnsiTheme="majorBidi" w:cstheme="majorBidi"/>
        </w:rPr>
        <w:t>allows pea aphids to thrive on the very nutrition-poor diet</w:t>
      </w:r>
      <w:ins w:id="28" w:author="Carlos Prada Montoya" w:date="2019-04-19T11:56:00Z">
        <w:r w:rsidR="00B51299">
          <w:rPr>
            <w:rFonts w:asciiTheme="majorBidi" w:hAnsiTheme="majorBidi" w:cstheme="majorBidi"/>
          </w:rPr>
          <w:t>s</w:t>
        </w:r>
      </w:ins>
      <w:del w:id="29" w:author="Carlos Prada Montoya" w:date="2019-04-19T11:56:00Z">
        <w:r w:rsidR="00495BA9" w:rsidDel="00B51299">
          <w:rPr>
            <w:rFonts w:asciiTheme="majorBidi" w:hAnsiTheme="majorBidi" w:cstheme="majorBidi"/>
          </w:rPr>
          <w:delText xml:space="preserve"> of phloem</w:delText>
        </w:r>
      </w:del>
      <w:r w:rsidR="00495BA9">
        <w:rPr>
          <w:rFonts w:asciiTheme="majorBidi" w:hAnsiTheme="majorBidi" w:cstheme="majorBidi"/>
        </w:rPr>
        <w:t>. It was also necessary to elucidate how nitrogen is created in the system, because previous research was unable to determine this</w:t>
      </w:r>
      <w:r w:rsidR="001527AA">
        <w:rPr>
          <w:rFonts w:asciiTheme="majorBidi" w:hAnsiTheme="majorBidi" w:cstheme="majorBidi"/>
        </w:rPr>
        <w:t>,</w:t>
      </w:r>
      <w:r w:rsidR="00495BA9">
        <w:rPr>
          <w:rFonts w:asciiTheme="majorBidi" w:hAnsiTheme="majorBidi" w:cstheme="majorBidi"/>
        </w:rPr>
        <w:t xml:space="preserve"> and nitrogen is an essential component of all amino acids. </w:t>
      </w:r>
    </w:p>
    <w:p w14:paraId="45CBFC56" w14:textId="4009AE90" w:rsidR="00495BA9" w:rsidRDefault="00495BA9" w:rsidP="00B43A82">
      <w:pPr>
        <w:spacing w:line="360" w:lineRule="auto"/>
        <w:rPr>
          <w:rFonts w:asciiTheme="majorBidi" w:hAnsiTheme="majorBidi" w:cstheme="majorBidi"/>
        </w:rPr>
      </w:pPr>
      <w:r>
        <w:rPr>
          <w:rFonts w:asciiTheme="majorBidi" w:hAnsiTheme="majorBidi" w:cstheme="majorBidi"/>
        </w:rPr>
        <w:tab/>
      </w:r>
      <w:del w:id="30" w:author="Carlos Prada Montoya" w:date="2019-04-19T11:57:00Z">
        <w:r w:rsidR="001527AA" w:rsidDel="00B51299">
          <w:rPr>
            <w:rFonts w:asciiTheme="majorBidi" w:hAnsiTheme="majorBidi" w:cstheme="majorBidi"/>
          </w:rPr>
          <w:delText>While the paper was not necessarily heavily based in evolutionary theory, t</w:delText>
        </w:r>
      </w:del>
      <w:ins w:id="31" w:author="Carlos Prada Montoya" w:date="2019-04-19T11:57:00Z">
        <w:r w:rsidR="00B51299">
          <w:rPr>
            <w:rFonts w:asciiTheme="majorBidi" w:hAnsiTheme="majorBidi" w:cstheme="majorBidi"/>
          </w:rPr>
          <w:t>T</w:t>
        </w:r>
      </w:ins>
      <w:r w:rsidR="001527AA">
        <w:rPr>
          <w:rFonts w:asciiTheme="majorBidi" w:hAnsiTheme="majorBidi" w:cstheme="majorBidi"/>
        </w:rPr>
        <w:t xml:space="preserve">he strong evidence the authors put forward of </w:t>
      </w:r>
      <w:r>
        <w:rPr>
          <w:rFonts w:asciiTheme="majorBidi" w:hAnsiTheme="majorBidi" w:cstheme="majorBidi"/>
        </w:rPr>
        <w:t xml:space="preserve">metabolic complementation is a </w:t>
      </w:r>
      <w:del w:id="32" w:author="Carlos Prada Montoya" w:date="2019-04-19T11:56:00Z">
        <w:r w:rsidDel="00B51299">
          <w:rPr>
            <w:rFonts w:asciiTheme="majorBidi" w:hAnsiTheme="majorBidi" w:cstheme="majorBidi"/>
          </w:rPr>
          <w:delText xml:space="preserve">very </w:delText>
        </w:r>
        <w:r w:rsidR="001527AA" w:rsidDel="00B51299">
          <w:rPr>
            <w:rFonts w:asciiTheme="majorBidi" w:hAnsiTheme="majorBidi" w:cstheme="majorBidi"/>
          </w:rPr>
          <w:delText>good</w:delText>
        </w:r>
      </w:del>
      <w:ins w:id="33" w:author="Carlos Prada Montoya" w:date="2019-04-19T11:56:00Z">
        <w:r w:rsidR="00B51299">
          <w:rPr>
            <w:rFonts w:asciiTheme="majorBidi" w:hAnsiTheme="majorBidi" w:cstheme="majorBidi"/>
          </w:rPr>
          <w:t>key</w:t>
        </w:r>
      </w:ins>
      <w:r>
        <w:rPr>
          <w:rFonts w:asciiTheme="majorBidi" w:hAnsiTheme="majorBidi" w:cstheme="majorBidi"/>
        </w:rPr>
        <w:t xml:space="preserve"> indicator of co-evolution. </w:t>
      </w:r>
      <w:del w:id="34" w:author="Carlos Prada Montoya" w:date="2019-04-19T11:57:00Z">
        <w:r w:rsidR="00E96E04" w:rsidDel="00B51299">
          <w:rPr>
            <w:rFonts w:asciiTheme="majorBidi" w:hAnsiTheme="majorBidi" w:cstheme="majorBidi"/>
          </w:rPr>
          <w:delText>Nonetheless</w:delText>
        </w:r>
        <w:r w:rsidR="000E5864" w:rsidDel="00B51299">
          <w:rPr>
            <w:rFonts w:asciiTheme="majorBidi" w:hAnsiTheme="majorBidi" w:cstheme="majorBidi"/>
          </w:rPr>
          <w:delText>, the term co-evolution is incredibly broad, and the nuanced and intricate intertwin</w:delText>
        </w:r>
        <w:r w:rsidR="00ED7AA6" w:rsidDel="00B51299">
          <w:rPr>
            <w:rFonts w:asciiTheme="majorBidi" w:hAnsiTheme="majorBidi" w:cstheme="majorBidi"/>
          </w:rPr>
          <w:delText>ing</w:delText>
        </w:r>
        <w:r w:rsidR="000E5864" w:rsidDel="00B51299">
          <w:rPr>
            <w:rFonts w:asciiTheme="majorBidi" w:hAnsiTheme="majorBidi" w:cstheme="majorBidi"/>
          </w:rPr>
          <w:delText xml:space="preserve"> of these two organisms seems to beg for more complexity. </w:delText>
        </w:r>
      </w:del>
      <w:r w:rsidR="003B0616">
        <w:rPr>
          <w:rFonts w:asciiTheme="majorBidi" w:hAnsiTheme="majorBidi" w:cstheme="majorBidi"/>
        </w:rPr>
        <w:t xml:space="preserve">Considering the </w:t>
      </w:r>
      <w:del w:id="35" w:author="Carlos Prada Montoya" w:date="2019-04-19T11:58:00Z">
        <w:r w:rsidR="003B0616" w:rsidDel="00B51299">
          <w:rPr>
            <w:rFonts w:asciiTheme="majorBidi" w:hAnsiTheme="majorBidi" w:cstheme="majorBidi"/>
          </w:rPr>
          <w:delText xml:space="preserve">incredible amount of </w:delText>
        </w:r>
      </w:del>
      <w:ins w:id="36" w:author="Carlos Prada Montoya" w:date="2019-04-19T11:58:00Z">
        <w:r w:rsidR="00B51299">
          <w:rPr>
            <w:rFonts w:asciiTheme="majorBidi" w:hAnsiTheme="majorBidi" w:cstheme="majorBidi"/>
          </w:rPr>
          <w:t xml:space="preserve">extensive </w:t>
        </w:r>
      </w:ins>
      <w:r w:rsidR="003B0616">
        <w:rPr>
          <w:rFonts w:asciiTheme="majorBidi" w:hAnsiTheme="majorBidi" w:cstheme="majorBidi"/>
        </w:rPr>
        <w:t xml:space="preserve">research already gathered on this symbiotic pair, it would be very interesting </w:t>
      </w:r>
      <w:r w:rsidR="00C03948">
        <w:rPr>
          <w:rFonts w:asciiTheme="majorBidi" w:hAnsiTheme="majorBidi" w:cstheme="majorBidi"/>
        </w:rPr>
        <w:t xml:space="preserve">to use this system to investigate the </w:t>
      </w:r>
      <w:proofErr w:type="spellStart"/>
      <w:r w:rsidR="00C03948">
        <w:rPr>
          <w:rFonts w:asciiTheme="majorBidi" w:hAnsiTheme="majorBidi" w:cstheme="majorBidi"/>
        </w:rPr>
        <w:t>holobiont</w:t>
      </w:r>
      <w:proofErr w:type="spellEnd"/>
      <w:r w:rsidR="00C03948">
        <w:rPr>
          <w:rFonts w:asciiTheme="majorBidi" w:hAnsiTheme="majorBidi" w:cstheme="majorBidi"/>
        </w:rPr>
        <w:t xml:space="preserve"> theory of evolution. </w:t>
      </w:r>
      <w:commentRangeStart w:id="37"/>
      <w:r w:rsidR="000E5864">
        <w:rPr>
          <w:rFonts w:asciiTheme="majorBidi" w:hAnsiTheme="majorBidi" w:cstheme="majorBidi"/>
        </w:rPr>
        <w:t>How one would go about characterizing that</w:t>
      </w:r>
      <w:r w:rsidR="00E96E04">
        <w:rPr>
          <w:rFonts w:asciiTheme="majorBidi" w:hAnsiTheme="majorBidi" w:cstheme="majorBidi"/>
        </w:rPr>
        <w:t>, however,</w:t>
      </w:r>
      <w:r w:rsidR="000E5864">
        <w:rPr>
          <w:rFonts w:asciiTheme="majorBidi" w:hAnsiTheme="majorBidi" w:cstheme="majorBidi"/>
        </w:rPr>
        <w:t xml:space="preserve"> is another question completely. </w:t>
      </w:r>
      <w:commentRangeEnd w:id="37"/>
      <w:r w:rsidR="00B51299">
        <w:rPr>
          <w:rStyle w:val="CommentReference"/>
        </w:rPr>
        <w:commentReference w:id="37"/>
      </w:r>
    </w:p>
    <w:p w14:paraId="5FD1809B" w14:textId="7D8CA223" w:rsidR="0057098C" w:rsidRDefault="000E5864" w:rsidP="00B43A82">
      <w:pPr>
        <w:spacing w:line="360" w:lineRule="auto"/>
        <w:rPr>
          <w:rFonts w:asciiTheme="majorBidi" w:hAnsiTheme="majorBidi" w:cstheme="majorBidi"/>
        </w:rPr>
      </w:pPr>
      <w:r>
        <w:rPr>
          <w:rFonts w:asciiTheme="majorBidi" w:hAnsiTheme="majorBidi" w:cstheme="majorBidi"/>
        </w:rPr>
        <w:tab/>
      </w:r>
      <w:r w:rsidR="001E38E7">
        <w:rPr>
          <w:rFonts w:asciiTheme="majorBidi" w:hAnsiTheme="majorBidi" w:cstheme="majorBidi"/>
        </w:rPr>
        <w:t xml:space="preserve">While there is less known about the symbioses between </w:t>
      </w:r>
      <w:r w:rsidR="00B81876">
        <w:rPr>
          <w:rFonts w:asciiTheme="majorBidi" w:hAnsiTheme="majorBidi" w:cstheme="majorBidi"/>
        </w:rPr>
        <w:t xml:space="preserve">the </w:t>
      </w:r>
      <w:r w:rsidR="001E38E7">
        <w:rPr>
          <w:rFonts w:asciiTheme="majorBidi" w:hAnsiTheme="majorBidi" w:cstheme="majorBidi"/>
        </w:rPr>
        <w:t xml:space="preserve">bobtail squid and its two bacterial symbiotic communities, </w:t>
      </w:r>
      <w:r w:rsidR="001E38E7" w:rsidRPr="001E38E7">
        <w:rPr>
          <w:rFonts w:ascii="Calibri" w:hAnsi="Calibri" w:cs="Calibri"/>
        </w:rPr>
        <w:t>﻿</w:t>
      </w:r>
      <w:r w:rsidR="001E38E7" w:rsidRPr="001E38E7">
        <w:rPr>
          <w:rFonts w:asciiTheme="majorBidi" w:hAnsiTheme="majorBidi" w:cstheme="majorBidi"/>
          <w:i/>
          <w:iCs/>
        </w:rPr>
        <w:t xml:space="preserve">Vibrio </w:t>
      </w:r>
      <w:proofErr w:type="spellStart"/>
      <w:r w:rsidR="001E38E7" w:rsidRPr="001E38E7">
        <w:rPr>
          <w:rFonts w:asciiTheme="majorBidi" w:hAnsiTheme="majorBidi" w:cstheme="majorBidi"/>
          <w:i/>
          <w:iCs/>
        </w:rPr>
        <w:t>fischeri</w:t>
      </w:r>
      <w:proofErr w:type="spellEnd"/>
      <w:r w:rsidR="001E38E7">
        <w:rPr>
          <w:rFonts w:asciiTheme="majorBidi" w:hAnsiTheme="majorBidi" w:cstheme="majorBidi"/>
        </w:rPr>
        <w:t xml:space="preserve"> in the light organ, and many microbes in the accessory nidamental gland (ANG), than the aphids and </w:t>
      </w:r>
      <w:proofErr w:type="spellStart"/>
      <w:r w:rsidR="001E38E7" w:rsidRPr="00AC3488">
        <w:rPr>
          <w:rFonts w:asciiTheme="majorBidi" w:hAnsiTheme="majorBidi" w:cstheme="majorBidi"/>
          <w:i/>
          <w:iCs/>
        </w:rPr>
        <w:t>Buchnera</w:t>
      </w:r>
      <w:proofErr w:type="spellEnd"/>
      <w:r w:rsidR="001E38E7">
        <w:rPr>
          <w:rFonts w:asciiTheme="majorBidi" w:hAnsiTheme="majorBidi" w:cstheme="majorBidi"/>
          <w:i/>
          <w:iCs/>
        </w:rPr>
        <w:t>,</w:t>
      </w:r>
      <w:r w:rsidR="00D01513">
        <w:rPr>
          <w:rFonts w:asciiTheme="majorBidi" w:hAnsiTheme="majorBidi" w:cstheme="majorBidi"/>
          <w:i/>
          <w:iCs/>
        </w:rPr>
        <w:t xml:space="preserve"> </w:t>
      </w:r>
      <w:r w:rsidR="00D01513">
        <w:rPr>
          <w:rFonts w:asciiTheme="majorBidi" w:hAnsiTheme="majorBidi" w:cstheme="majorBidi"/>
        </w:rPr>
        <w:t xml:space="preserve">this allowed </w:t>
      </w:r>
      <w:r w:rsidR="00D01513">
        <w:rPr>
          <w:rFonts w:asciiTheme="majorBidi" w:hAnsiTheme="majorBidi" w:cstheme="majorBidi"/>
        </w:rPr>
        <w:fldChar w:fldCharType="begin" w:fldLock="1"/>
      </w:r>
      <w:r w:rsidR="00E6669A">
        <w:rPr>
          <w:rFonts w:asciiTheme="majorBidi" w:hAnsiTheme="majorBidi" w:cstheme="majorBidi"/>
        </w:rPr>
        <w:instrText>ADDIN CSL_CITATION {"citationItems":[{"id":"ITEM-1","itemData":{"DOI":"10.1073/pnas.1817322116","ISSN":"0027-8424","PMID":"30635418","abstract":"Microbes have been critical drivers of evolutionary innovation in animals. To understand the processes that influence the origin of specialized symbiotic organs, we report the sequencing and analysis of the genome of Euprymna scolopes , a model cephalopod with richly characterized host–microbe interactions. We identified large-scale genomic reorganization shared between E. scolopes and Octopus bimaculoides and posit that this reorganization has contributed to the evolution of cephalopod complexity. To reveal genomic signatures of host–symbiont interactions, we focused on two specialized organs of E. scolopes : the light organ, which harbors a monoculture of Vibrio fischeri , and the accessory nidamental gland (ANG), a reproductive organ containing a bacterial consortium. Our findings suggest that the two symbiotic organs within E. scolopes originated by different evolutionary mechanisms. Transcripts expressed in these microbe-associated tissues displayed their own unique signatures in both coding sequences and the surrounding regulatory regions. Compared with other tissues, the light organ showed an abundance of genes associated with immunity and mediating light, whereas the ANG was enriched in orphan genes known only from E. scolopes . Together, these analyses provide evidence for different patterns of genomic evolution of symbiotic organs within a single host.","author":[{"dropping-particle":"","family":"Belcaid","given":"Mahdi","non-dropping-particle":"","parse-names":false,"suffix":""},{"dropping-particle":"","family":"Goncharenko-Foster","given":"Irina","non-dropping-particle":"","parse-names":false,"suffix":""},{"dropping-particle":"","family":"Sodergren","given":"Erica","non-dropping-particle":"","parse-names":false,"suffix":""},{"dropping-particle":"","family":"Moriano-Gutierrez","given":"Silvia","non-dropping-particle":"","parse-names":false,"suffix":""},{"dropping-particle":"","family":"Casaburi","given":"Giorgio","non-dropping-particle":"","parse-names":false,"suffix":""},{"dropping-particle":"","family":"McFall-Ngai","given":"Margaret","non-dropping-particle":"","parse-names":false,"suffix":""},{"dropping-particle":"","family":"Suria","given":"Andrea M.","non-dropping-particle":"","parse-names":false,"suffix":""},{"dropping-particle":"","family":"Weinstock","given":"George","non-dropping-particle":"","parse-names":false,"suffix":""},{"dropping-particle":"","family":"Foster","given":"Jamie S.","non-dropping-particle":"","parse-names":false,"suffix":""},{"dropping-particle":"","family":"Rokhsar","given":"Daniel S.","non-dropping-particle":"","parse-names":false,"suffix":""},{"dropping-particle":"","family":"Oakley","given":"Todd H.","non-dropping-particle":"","parse-names":false,"suffix":""},{"dropping-particle":"","family":"Schmidbaur","given":"Hannah","non-dropping-particle":"","parse-names":false,"suffix":""},{"dropping-particle":"","family":"Nguyen","given":"Hoan","non-dropping-particle":"","parse-names":false,"suffix":""},{"dropping-particle":"","family":"Koch","given":"Eric J.","non-dropping-particle":"","parse-names":false,"suffix":""},{"dropping-particle":"","family":"Pankey","given":"M. Sabrina","non-dropping-particle":"","parse-names":false,"suffix":""},{"dropping-particle":"","family":"Kremer","given":"Natacha","non-dropping-particle":"","parse-names":false,"suffix":""},{"dropping-particle":"","family":"McAnulty","given":"Sarah J.","non-dropping-particle":"","parse-names":false,"suffix":""},{"dropping-particle":"","family":"Lek","given":"Sai","non-dropping-particle":"","parse-names":false,"suffix":""},{"dropping-particle":"","family":"Simakov","given":"Oleg","non-dropping-particle":"","parse-names":false,"suffix":""},{"dropping-particle":"","family":"Minx","given":"Patrick","non-dropping-particle":"","parse-names":false,"suffix":""},{"dropping-particle":"V.","family":"Nyholm","given":"Spencer","non-dropping-particle":"","parse-names":false,"suffix":""},{"dropping-particle":"","family":"Collins","given":"Andrew J.","non-dropping-particle":"","parse-names":false,"suffix":""}],"container-title":"Proceedings of the National Academy of Sciences","id":"ITEM-1","issued":{"date-parts":[["2019"]]},"page":"201817322","title":"Symbiotic organs shaped by distinct modes of genome evolution in cephalopods","type":"article-journal"},"uris":["http://www.mendeley.com/documents/?uuid=b23592e1-c701-4e30-b759-19bde25d1429"]}],"mendeley":{"formattedCitation":"(Belcaid et al. 2019)","manualFormatting":"Belcaid et al. (2019)","plainTextFormattedCitation":"(Belcaid et al. 2019)","previouslyFormattedCitation":"(Belcaid et al. 2019)"},"properties":{"noteIndex":0},"schema":"https://github.com/citation-style-language/schema/raw/master/csl-citation.json"}</w:instrText>
      </w:r>
      <w:r w:rsidR="00D01513">
        <w:rPr>
          <w:rFonts w:asciiTheme="majorBidi" w:hAnsiTheme="majorBidi" w:cstheme="majorBidi"/>
        </w:rPr>
        <w:fldChar w:fldCharType="separate"/>
      </w:r>
      <w:r w:rsidR="00D01513" w:rsidRPr="007A646D">
        <w:rPr>
          <w:rFonts w:asciiTheme="majorBidi" w:hAnsiTheme="majorBidi" w:cstheme="majorBidi"/>
          <w:noProof/>
        </w:rPr>
        <w:t xml:space="preserve">Belcaid et al. </w:t>
      </w:r>
      <w:r w:rsidR="00D01513">
        <w:rPr>
          <w:rFonts w:asciiTheme="majorBidi" w:hAnsiTheme="majorBidi" w:cstheme="majorBidi"/>
          <w:noProof/>
        </w:rPr>
        <w:t>(</w:t>
      </w:r>
      <w:r w:rsidR="00D01513" w:rsidRPr="007A646D">
        <w:rPr>
          <w:rFonts w:asciiTheme="majorBidi" w:hAnsiTheme="majorBidi" w:cstheme="majorBidi"/>
          <w:noProof/>
        </w:rPr>
        <w:t>2019)</w:t>
      </w:r>
      <w:r w:rsidR="00D01513">
        <w:rPr>
          <w:rFonts w:asciiTheme="majorBidi" w:hAnsiTheme="majorBidi" w:cstheme="majorBidi"/>
        </w:rPr>
        <w:fldChar w:fldCharType="end"/>
      </w:r>
      <w:r w:rsidR="00D01513">
        <w:rPr>
          <w:rFonts w:asciiTheme="majorBidi" w:hAnsiTheme="majorBidi" w:cstheme="majorBidi"/>
        </w:rPr>
        <w:t xml:space="preserve"> to investigate </w:t>
      </w:r>
      <w:r w:rsidR="00B85431">
        <w:rPr>
          <w:rFonts w:asciiTheme="majorBidi" w:hAnsiTheme="majorBidi" w:cstheme="majorBidi"/>
        </w:rPr>
        <w:t xml:space="preserve">broader patterns in the evolution of </w:t>
      </w:r>
      <w:r w:rsidR="00A12668">
        <w:rPr>
          <w:rFonts w:asciiTheme="majorBidi" w:hAnsiTheme="majorBidi" w:cstheme="majorBidi"/>
        </w:rPr>
        <w:t xml:space="preserve">multiple </w:t>
      </w:r>
      <w:r w:rsidR="00B85431">
        <w:rPr>
          <w:rFonts w:asciiTheme="majorBidi" w:hAnsiTheme="majorBidi" w:cstheme="majorBidi"/>
        </w:rPr>
        <w:t xml:space="preserve">symbioses in the squid. Interestingly, they did this with the same </w:t>
      </w:r>
      <w:r w:rsidR="00AD36B3">
        <w:rPr>
          <w:rFonts w:asciiTheme="majorBidi" w:hAnsiTheme="majorBidi" w:cstheme="majorBidi"/>
        </w:rPr>
        <w:t xml:space="preserve">type of </w:t>
      </w:r>
      <w:r w:rsidR="00B85431">
        <w:rPr>
          <w:rFonts w:asciiTheme="majorBidi" w:hAnsiTheme="majorBidi" w:cstheme="majorBidi"/>
        </w:rPr>
        <w:t xml:space="preserve">data that </w:t>
      </w:r>
      <w:r w:rsidR="00B85431">
        <w:rPr>
          <w:rFonts w:asciiTheme="majorBidi" w:hAnsiTheme="majorBidi" w:cstheme="majorBidi"/>
        </w:rPr>
        <w:fldChar w:fldCharType="begin" w:fldLock="1"/>
      </w:r>
      <w:r w:rsidR="00E16D6D">
        <w:rPr>
          <w:rFonts w:asciiTheme="majorBidi" w:hAnsiTheme="majorBidi" w:cstheme="majorBidi"/>
        </w:rPr>
        <w:instrText>ADDIN CSL_CITATION {"citationItems":[{"id":"ITEM-1","itemData":{"DOI":"10.1073/pnas.1013465108","ISBN":"1091-6490 (Electronic)\\r0027-8424 (Linking)","ISSN":"0027-8424","PMID":"21282658","abstract":"The evolution of intimate symbiosis requires the coordination of gene expression and content between the distinct partner genomes; this coordination allows the fusion of capabilities of each organism into a single integrated metabolism. In aphids, the 10 essential amino acids are scarce in the phloem sap diet and are supplied by the obligate bacterial endosymbiont (Buchnera), which lives inside specialized cells called bacteriocytes. Although Buchnera's genome encodes most genes for essential amino acid biosynthesis, several genes in essential amino acid pathways are missing, as are most genes for production of nonessential amino acids. Additionally, it is unresolved whether the supply of nitrogen for amino acid biosynthesis is supplemented by recycling of waste ammonia. We compared pea aphid gene expression between bacteriocytes and other body tissues using RNA sequencing and pathway analysis and exploiting the genome sequences available for both partners. We found that 26 genes underlying amino acid biosynthesis were up-regulated in bacteriocytes. Seven of these up-regulated genes fill the gaps of Buchnera's essential amino acid pathways. In addition, genes underlying five nonessential amino acid pathways lost from Buchnera are up-regulated in bacteriocytes. Finally, our results reveal that two genes, glutamine synthetase and glutamate synthase, which potentially work together in the incorporation of ammonium nitrogen into glutamate (GOGAT) cycle to assimilate ammonia into glutamate, are up-regulated in bacteriocytes. Thus, host gene expression and symbiont capabilities are closely integrated within bacteriocytes, which function as specialized organs of amino acid production. Furthermore, the GOGAT cycle may be a key source of nitrogen fueling the integrated amino acid metabolism of the aphid-Buchnera partnership.","author":[{"dropping-particle":"","family":"Hansen","given":"A. K.","non-dropping-particle":"","parse-names":false,"suffix":""},{"dropping-particle":"","family":"Moran","given":"N. A.","non-dropping-particle":"","parse-names":false,"suffix":""}],"container-title":"Proceedings of the National Academy of Sciences","id":"ITEM-1","issue":"7","issued":{"date-parts":[["2011"]]},"page":"2849-2854","title":"Aphid genome expression reveals host-symbiont cooperation in the production of amino acids","type":"article-journal","volume":"108"},"uris":["http://www.mendeley.com/documents/?uuid=66c9d7bb-b003-4cdf-9a9e-86eca747dec6"]}],"mendeley":{"formattedCitation":"(Hansen &amp; Moran 2011)","manualFormatting":"Hansen &amp; Moran (2011)","plainTextFormattedCitation":"(Hansen &amp; Moran 2011)","previouslyFormattedCitation":"(Hansen &amp; Moran 2011)"},"properties":{"noteIndex":0},"schema":"https://github.com/citation-style-language/schema/raw/master/csl-citation.json"}</w:instrText>
      </w:r>
      <w:r w:rsidR="00B85431">
        <w:rPr>
          <w:rFonts w:asciiTheme="majorBidi" w:hAnsiTheme="majorBidi" w:cstheme="majorBidi"/>
        </w:rPr>
        <w:fldChar w:fldCharType="separate"/>
      </w:r>
      <w:r w:rsidR="00B85431" w:rsidRPr="007A646D">
        <w:rPr>
          <w:rFonts w:asciiTheme="majorBidi" w:hAnsiTheme="majorBidi" w:cstheme="majorBidi"/>
          <w:noProof/>
        </w:rPr>
        <w:t>Hansen &amp; Moran</w:t>
      </w:r>
      <w:r w:rsidR="00E16D6D">
        <w:rPr>
          <w:rFonts w:asciiTheme="majorBidi" w:hAnsiTheme="majorBidi" w:cstheme="majorBidi"/>
          <w:noProof/>
        </w:rPr>
        <w:t xml:space="preserve"> </w:t>
      </w:r>
      <w:r w:rsidR="00B85431">
        <w:rPr>
          <w:rFonts w:asciiTheme="majorBidi" w:hAnsiTheme="majorBidi" w:cstheme="majorBidi"/>
          <w:noProof/>
        </w:rPr>
        <w:t>(</w:t>
      </w:r>
      <w:r w:rsidR="00B85431" w:rsidRPr="007A646D">
        <w:rPr>
          <w:rFonts w:asciiTheme="majorBidi" w:hAnsiTheme="majorBidi" w:cstheme="majorBidi"/>
          <w:noProof/>
        </w:rPr>
        <w:t>2011)</w:t>
      </w:r>
      <w:r w:rsidR="00B85431">
        <w:rPr>
          <w:rFonts w:asciiTheme="majorBidi" w:hAnsiTheme="majorBidi" w:cstheme="majorBidi"/>
        </w:rPr>
        <w:fldChar w:fldCharType="end"/>
      </w:r>
      <w:r w:rsidR="00B85431">
        <w:rPr>
          <w:rFonts w:asciiTheme="majorBidi" w:hAnsiTheme="majorBidi" w:cstheme="majorBidi"/>
        </w:rPr>
        <w:t xml:space="preserve"> collected: </w:t>
      </w:r>
      <w:r w:rsidR="00B85431">
        <w:rPr>
          <w:rFonts w:asciiTheme="majorBidi" w:hAnsiTheme="majorBidi" w:cstheme="majorBidi"/>
        </w:rPr>
        <w:lastRenderedPageBreak/>
        <w:t xml:space="preserve">transcriptomes from multiple host tissues. However, they did not look at the transcriptome of any of the symbionts. </w:t>
      </w:r>
      <w:r w:rsidR="00AD36B3">
        <w:rPr>
          <w:rFonts w:asciiTheme="majorBidi" w:hAnsiTheme="majorBidi" w:cstheme="majorBidi"/>
        </w:rPr>
        <w:t xml:space="preserve">The obvious hurdle these authors had to overcome was the comparative lack of genomic resources: they assembled their own bobtail squid genome, and the genome of any of the symbionts is unknown. </w:t>
      </w:r>
      <w:r w:rsidR="00BA1915">
        <w:rPr>
          <w:rFonts w:asciiTheme="majorBidi" w:hAnsiTheme="majorBidi" w:cstheme="majorBidi"/>
        </w:rPr>
        <w:t xml:space="preserve">The </w:t>
      </w:r>
      <w:r w:rsidR="00D764F2">
        <w:rPr>
          <w:rFonts w:asciiTheme="majorBidi" w:hAnsiTheme="majorBidi" w:cstheme="majorBidi"/>
        </w:rPr>
        <w:t>highlight</w:t>
      </w:r>
      <w:r w:rsidR="00BA1915">
        <w:rPr>
          <w:rFonts w:asciiTheme="majorBidi" w:hAnsiTheme="majorBidi" w:cstheme="majorBidi"/>
        </w:rPr>
        <w:t xml:space="preserve"> of this study system is the presence of two symbioses in the same organism. This allowed the authors to investigate how various symbioses could have evolved</w:t>
      </w:r>
      <w:r w:rsidR="00F26BCA">
        <w:rPr>
          <w:rFonts w:asciiTheme="majorBidi" w:hAnsiTheme="majorBidi" w:cstheme="majorBidi"/>
        </w:rPr>
        <w:t xml:space="preserve">. </w:t>
      </w:r>
      <w:r w:rsidR="00BA1915">
        <w:rPr>
          <w:rFonts w:asciiTheme="majorBidi" w:hAnsiTheme="majorBidi" w:cstheme="majorBidi"/>
        </w:rPr>
        <w:t>The expression pattern from the light organ contained many genes from gene duplication events, while the expression from the ANG mapped to orphan genes</w:t>
      </w:r>
      <w:r w:rsidR="00F26BCA">
        <w:rPr>
          <w:rFonts w:asciiTheme="majorBidi" w:hAnsiTheme="majorBidi" w:cstheme="majorBidi"/>
        </w:rPr>
        <w:t xml:space="preserve">. </w:t>
      </w:r>
      <w:r w:rsidR="00A12668">
        <w:rPr>
          <w:rFonts w:asciiTheme="majorBidi" w:hAnsiTheme="majorBidi" w:cstheme="majorBidi"/>
        </w:rPr>
        <w:t xml:space="preserve">I found this particularly interesting considering </w:t>
      </w:r>
      <w:r w:rsidR="000E6E29">
        <w:rPr>
          <w:rFonts w:asciiTheme="majorBidi" w:hAnsiTheme="majorBidi" w:cstheme="majorBidi"/>
        </w:rPr>
        <w:t xml:space="preserve">that the ANG </w:t>
      </w:r>
      <w:ins w:id="38" w:author="Carlos Prada Montoya" w:date="2019-04-19T12:13:00Z">
        <w:r w:rsidR="00C75858">
          <w:rPr>
            <w:rFonts w:asciiTheme="majorBidi" w:hAnsiTheme="majorBidi" w:cstheme="majorBidi"/>
          </w:rPr>
          <w:t xml:space="preserve">is? </w:t>
        </w:r>
      </w:ins>
      <w:r w:rsidR="000E6E29">
        <w:rPr>
          <w:rFonts w:asciiTheme="majorBidi" w:hAnsiTheme="majorBidi" w:cstheme="majorBidi"/>
        </w:rPr>
        <w:t xml:space="preserve">the more ancestral symbiosis. </w:t>
      </w:r>
      <w:del w:id="39" w:author="Carlos Prada Montoya" w:date="2019-04-19T12:14:00Z">
        <w:r w:rsidR="00AA3F5C" w:rsidDel="000931E8">
          <w:rPr>
            <w:rFonts w:asciiTheme="majorBidi" w:hAnsiTheme="majorBidi" w:cstheme="majorBidi"/>
          </w:rPr>
          <w:delText>Further investigation of this dynamic is where I would like to see the research go.</w:delText>
        </w:r>
        <w:r w:rsidR="000E6E29" w:rsidDel="000931E8">
          <w:rPr>
            <w:rFonts w:asciiTheme="majorBidi" w:hAnsiTheme="majorBidi" w:cstheme="majorBidi"/>
          </w:rPr>
          <w:delText xml:space="preserve"> </w:delText>
        </w:r>
      </w:del>
      <w:r w:rsidR="00F26BCA">
        <w:rPr>
          <w:rFonts w:asciiTheme="majorBidi" w:hAnsiTheme="majorBidi" w:cstheme="majorBidi"/>
        </w:rPr>
        <w:t xml:space="preserve">The differing genetic architecture that underlies the expression of the two symbioses-related organs indicated vastly divergent evolutionary histories. </w:t>
      </w:r>
    </w:p>
    <w:p w14:paraId="0C071020" w14:textId="1E31E41E" w:rsidR="00E16D6D" w:rsidRDefault="00E16D6D" w:rsidP="00ED7AA6">
      <w:pPr>
        <w:spacing w:line="360" w:lineRule="auto"/>
        <w:ind w:firstLine="720"/>
        <w:rPr>
          <w:rFonts w:asciiTheme="majorBidi" w:hAnsiTheme="majorBidi" w:cstheme="majorBidi"/>
        </w:rPr>
      </w:pPr>
      <w:r>
        <w:rPr>
          <w:rFonts w:asciiTheme="majorBidi" w:hAnsiTheme="majorBidi" w:cstheme="majorBidi"/>
        </w:rPr>
        <w:t xml:space="preserve">This type of analysis was lacking in the </w:t>
      </w:r>
      <w:r>
        <w:rPr>
          <w:rFonts w:asciiTheme="majorBidi" w:hAnsiTheme="majorBidi" w:cstheme="majorBidi"/>
        </w:rPr>
        <w:fldChar w:fldCharType="begin" w:fldLock="1"/>
      </w:r>
      <w:r>
        <w:rPr>
          <w:rFonts w:asciiTheme="majorBidi" w:hAnsiTheme="majorBidi" w:cstheme="majorBidi"/>
        </w:rPr>
        <w:instrText>ADDIN CSL_CITATION {"citationItems":[{"id":"ITEM-1","itemData":{"DOI":"10.1073/pnas.1013465108","ISBN":"1091-6490 (Electronic)\\r0027-8424 (Linking)","ISSN":"0027-8424","PMID":"21282658","abstract":"The evolution of intimate symbiosis requires the coordination of gene expression and content between the distinct partner genomes; this coordination allows the fusion of capabilities of each organism into a single integrated metabolism. In aphids, the 10 essential amino acids are scarce in the phloem sap diet and are supplied by the obligate bacterial endosymbiont (Buchnera), which lives inside specialized cells called bacteriocytes. Although Buchnera's genome encodes most genes for essential amino acid biosynthesis, several genes in essential amino acid pathways are missing, as are most genes for production of nonessential amino acids. Additionally, it is unresolved whether the supply of nitrogen for amino acid biosynthesis is supplemented by recycling of waste ammonia. We compared pea aphid gene expression between bacteriocytes and other body tissues using RNA sequencing and pathway analysis and exploiting the genome sequences available for both partners. We found that 26 genes underlying amino acid biosynthesis were up-regulated in bacteriocytes. Seven of these up-regulated genes fill the gaps of Buchnera's essential amino acid pathways. In addition, genes underlying five nonessential amino acid pathways lost from Buchnera are up-regulated in bacteriocytes. Finally, our results reveal that two genes, glutamine synthetase and glutamate synthase, which potentially work together in the incorporation of ammonium nitrogen into glutamate (GOGAT) cycle to assimilate ammonia into glutamate, are up-regulated in bacteriocytes. Thus, host gene expression and symbiont capabilities are closely integrated within bacteriocytes, which function as specialized organs of amino acid production. Furthermore, the GOGAT cycle may be a key source of nitrogen fueling the integrated amino acid metabolism of the aphid-Buchnera partnership.","author":[{"dropping-particle":"","family":"Hansen","given":"A. K.","non-dropping-particle":"","parse-names":false,"suffix":""},{"dropping-particle":"","family":"Moran","given":"N. A.","non-dropping-particle":"","parse-names":false,"suffix":""}],"container-title":"Proceedings of the National Academy of Sciences","id":"ITEM-1","issue":"7","issued":{"date-parts":[["2011"]]},"page":"2849-2854","title":"Aphid genome expression reveals host-symbiont cooperation in the production of amino acids","type":"article-journal","volume":"108"},"uris":["http://www.mendeley.com/documents/?uuid=66c9d7bb-b003-4cdf-9a9e-86eca747dec6"]}],"mendeley":{"formattedCitation":"(Hansen &amp; Moran 2011)","manualFormatting":"Hansen &amp; Moran (2011)","plainTextFormattedCitation":"(Hansen &amp; Moran 2011)","previouslyFormattedCitation":"(Hansen &amp; Moran 2011)"},"properties":{"noteIndex":0},"schema":"https://github.com/citation-style-language/schema/raw/master/csl-citation.json"}</w:instrText>
      </w:r>
      <w:r>
        <w:rPr>
          <w:rFonts w:asciiTheme="majorBidi" w:hAnsiTheme="majorBidi" w:cstheme="majorBidi"/>
        </w:rPr>
        <w:fldChar w:fldCharType="separate"/>
      </w:r>
      <w:r w:rsidRPr="007A646D">
        <w:rPr>
          <w:rFonts w:asciiTheme="majorBidi" w:hAnsiTheme="majorBidi" w:cstheme="majorBidi"/>
          <w:noProof/>
        </w:rPr>
        <w:t>Hansen &amp; Moran</w:t>
      </w:r>
      <w:r>
        <w:rPr>
          <w:rFonts w:asciiTheme="majorBidi" w:hAnsiTheme="majorBidi" w:cstheme="majorBidi"/>
          <w:noProof/>
        </w:rPr>
        <w:t xml:space="preserve"> (</w:t>
      </w:r>
      <w:r w:rsidRPr="007A646D">
        <w:rPr>
          <w:rFonts w:asciiTheme="majorBidi" w:hAnsiTheme="majorBidi" w:cstheme="majorBidi"/>
          <w:noProof/>
        </w:rPr>
        <w:t>2011)</w:t>
      </w:r>
      <w:r>
        <w:rPr>
          <w:rFonts w:asciiTheme="majorBidi" w:hAnsiTheme="majorBidi" w:cstheme="majorBidi"/>
        </w:rPr>
        <w:fldChar w:fldCharType="end"/>
      </w:r>
      <w:r>
        <w:rPr>
          <w:rFonts w:asciiTheme="majorBidi" w:hAnsiTheme="majorBidi" w:cstheme="majorBidi"/>
        </w:rPr>
        <w:t xml:space="preserve"> </w:t>
      </w:r>
      <w:r w:rsidR="007149BE">
        <w:rPr>
          <w:rFonts w:asciiTheme="majorBidi" w:hAnsiTheme="majorBidi" w:cstheme="majorBidi"/>
        </w:rPr>
        <w:t>paper</w:t>
      </w:r>
      <w:r>
        <w:rPr>
          <w:rFonts w:asciiTheme="majorBidi" w:hAnsiTheme="majorBidi" w:cstheme="majorBidi"/>
        </w:rPr>
        <w:t xml:space="preserve">, they did not investigate the </w:t>
      </w:r>
      <w:r w:rsidR="00E96E04">
        <w:rPr>
          <w:rFonts w:asciiTheme="majorBidi" w:hAnsiTheme="majorBidi" w:cstheme="majorBidi"/>
        </w:rPr>
        <w:t xml:space="preserve">potential </w:t>
      </w:r>
      <w:r>
        <w:rPr>
          <w:rFonts w:asciiTheme="majorBidi" w:hAnsiTheme="majorBidi" w:cstheme="majorBidi"/>
        </w:rPr>
        <w:t xml:space="preserve">genomic signatures </w:t>
      </w:r>
      <w:r w:rsidR="00E96E04">
        <w:rPr>
          <w:rFonts w:asciiTheme="majorBidi" w:hAnsiTheme="majorBidi" w:cstheme="majorBidi"/>
        </w:rPr>
        <w:t>eluding to the</w:t>
      </w:r>
      <w:r>
        <w:rPr>
          <w:rFonts w:asciiTheme="majorBidi" w:hAnsiTheme="majorBidi" w:cstheme="majorBidi"/>
        </w:rPr>
        <w:t xml:space="preserve"> loss of</w:t>
      </w:r>
      <w:r w:rsidR="00E96E04">
        <w:rPr>
          <w:rFonts w:asciiTheme="majorBidi" w:hAnsiTheme="majorBidi" w:cstheme="majorBidi"/>
        </w:rPr>
        <w:t xml:space="preserve"> various</w:t>
      </w:r>
      <w:r>
        <w:rPr>
          <w:rFonts w:asciiTheme="majorBidi" w:hAnsiTheme="majorBidi" w:cstheme="majorBidi"/>
        </w:rPr>
        <w:t xml:space="preserve"> amino acid synthesis components. However, </w:t>
      </w:r>
      <w:r w:rsidR="0057098C">
        <w:rPr>
          <w:rFonts w:asciiTheme="majorBidi" w:hAnsiTheme="majorBidi" w:cstheme="majorBidi"/>
        </w:rPr>
        <w:t xml:space="preserve">one must ask what is most biologically relevant, </w:t>
      </w:r>
      <w:r w:rsidR="00ED7AA6">
        <w:rPr>
          <w:rFonts w:asciiTheme="majorBidi" w:hAnsiTheme="majorBidi" w:cstheme="majorBidi"/>
        </w:rPr>
        <w:t xml:space="preserve">and understanding the meshing of fundamental biosynthetic pathways of obligate symbionts is a much more urgent question for the pea aphids. </w:t>
      </w:r>
      <w:r>
        <w:rPr>
          <w:rFonts w:asciiTheme="majorBidi" w:hAnsiTheme="majorBidi" w:cstheme="majorBidi"/>
        </w:rPr>
        <w:t>Depending on the symbiotic community under study, the two groups of authors leveraged what was unique about the</w:t>
      </w:r>
      <w:r w:rsidR="00ED7AA6">
        <w:rPr>
          <w:rFonts w:asciiTheme="majorBidi" w:hAnsiTheme="majorBidi" w:cstheme="majorBidi"/>
        </w:rPr>
        <w:t>ir</w:t>
      </w:r>
      <w:r>
        <w:rPr>
          <w:rFonts w:asciiTheme="majorBidi" w:hAnsiTheme="majorBidi" w:cstheme="majorBidi"/>
        </w:rPr>
        <w:t xml:space="preserve"> system </w:t>
      </w:r>
      <w:r w:rsidR="00ED7AA6">
        <w:rPr>
          <w:rFonts w:asciiTheme="majorBidi" w:hAnsiTheme="majorBidi" w:cstheme="majorBidi"/>
        </w:rPr>
        <w:t>to shape</w:t>
      </w:r>
      <w:r>
        <w:rPr>
          <w:rFonts w:asciiTheme="majorBidi" w:hAnsiTheme="majorBidi" w:cstheme="majorBidi"/>
        </w:rPr>
        <w:t xml:space="preserve"> their transcriptomic analysis. </w:t>
      </w:r>
      <w:r w:rsidR="00ED7AA6">
        <w:rPr>
          <w:rFonts w:asciiTheme="majorBidi" w:hAnsiTheme="majorBidi" w:cstheme="majorBidi"/>
        </w:rPr>
        <w:t>These are two examples of using similar data to either focus narrowly on specific molecules, or widely on larger processes. In a sense, this could be driven by the type of symbioses</w:t>
      </w:r>
      <w:r w:rsidR="007A7DFB">
        <w:rPr>
          <w:rFonts w:asciiTheme="majorBidi" w:hAnsiTheme="majorBidi" w:cstheme="majorBidi"/>
        </w:rPr>
        <w:t xml:space="preserve"> under questioning</w:t>
      </w:r>
      <w:r w:rsidR="00ED7AA6">
        <w:rPr>
          <w:rFonts w:asciiTheme="majorBidi" w:hAnsiTheme="majorBidi" w:cstheme="majorBidi"/>
        </w:rPr>
        <w:t xml:space="preserve">. If it is obligate, there is more of a chance for co-evolution of </w:t>
      </w:r>
      <w:r w:rsidR="007A7DFB">
        <w:rPr>
          <w:rFonts w:asciiTheme="majorBidi" w:hAnsiTheme="majorBidi" w:cstheme="majorBidi"/>
        </w:rPr>
        <w:t>essential biological processes. Facultative symbioses may not have such distinct genomic signatures.</w:t>
      </w:r>
      <w:r w:rsidR="00ED7AA6">
        <w:rPr>
          <w:rFonts w:asciiTheme="majorBidi" w:hAnsiTheme="majorBidi" w:cstheme="majorBidi"/>
        </w:rPr>
        <w:t xml:space="preserve"> </w:t>
      </w:r>
      <w:del w:id="40" w:author="Carlos Prada Montoya" w:date="2019-04-19T12:17:00Z">
        <w:r w:rsidR="007F73BE" w:rsidDel="000931E8">
          <w:rPr>
            <w:rFonts w:asciiTheme="majorBidi" w:hAnsiTheme="majorBidi" w:cstheme="majorBidi"/>
          </w:rPr>
          <w:delText>The t</w:delText>
        </w:r>
      </w:del>
      <w:ins w:id="41" w:author="Carlos Prada Montoya" w:date="2019-04-19T12:17:00Z">
        <w:r w:rsidR="000931E8">
          <w:rPr>
            <w:rFonts w:asciiTheme="majorBidi" w:hAnsiTheme="majorBidi" w:cstheme="majorBidi"/>
          </w:rPr>
          <w:t>T</w:t>
        </w:r>
      </w:ins>
      <w:r w:rsidR="007F73BE">
        <w:rPr>
          <w:rFonts w:asciiTheme="majorBidi" w:hAnsiTheme="majorBidi" w:cstheme="majorBidi"/>
        </w:rPr>
        <w:t>issue specific annotation of functional genes</w:t>
      </w:r>
      <w:del w:id="42" w:author="Carlos Prada Montoya" w:date="2019-04-19T12:17:00Z">
        <w:r w:rsidR="007F73BE" w:rsidDel="000931E8">
          <w:rPr>
            <w:rFonts w:asciiTheme="majorBidi" w:hAnsiTheme="majorBidi" w:cstheme="majorBidi"/>
          </w:rPr>
          <w:delText xml:space="preserve"> </w:delText>
        </w:r>
      </w:del>
      <w:del w:id="43" w:author="Carlos Prada Montoya" w:date="2019-04-19T12:16:00Z">
        <w:r w:rsidR="007F73BE" w:rsidDel="000931E8">
          <w:rPr>
            <w:rFonts w:asciiTheme="majorBidi" w:hAnsiTheme="majorBidi" w:cstheme="majorBidi"/>
          </w:rPr>
          <w:delText>transcriptomics provides</w:delText>
        </w:r>
      </w:del>
      <w:r w:rsidR="00ED7AA6">
        <w:rPr>
          <w:rFonts w:asciiTheme="majorBidi" w:hAnsiTheme="majorBidi" w:cstheme="majorBidi"/>
        </w:rPr>
        <w:t xml:space="preserve">, and their increasingly easier </w:t>
      </w:r>
      <w:ins w:id="44" w:author="Carlos Prada Montoya" w:date="2019-04-19T12:16:00Z">
        <w:r w:rsidR="000931E8">
          <w:rPr>
            <w:rFonts w:asciiTheme="majorBidi" w:hAnsiTheme="majorBidi" w:cstheme="majorBidi"/>
          </w:rPr>
          <w:t xml:space="preserve">ways to </w:t>
        </w:r>
      </w:ins>
      <w:r w:rsidR="00ED7AA6">
        <w:rPr>
          <w:rFonts w:asciiTheme="majorBidi" w:hAnsiTheme="majorBidi" w:cstheme="majorBidi"/>
        </w:rPr>
        <w:t xml:space="preserve">sample and </w:t>
      </w:r>
      <w:del w:id="45" w:author="Carlos Prada Montoya" w:date="2019-04-19T12:17:00Z">
        <w:r w:rsidR="00ED7AA6" w:rsidDel="000931E8">
          <w:rPr>
            <w:rFonts w:asciiTheme="majorBidi" w:hAnsiTheme="majorBidi" w:cstheme="majorBidi"/>
          </w:rPr>
          <w:delText>bioinformatic</w:delText>
        </w:r>
      </w:del>
      <w:ins w:id="46" w:author="Carlos Prada Montoya" w:date="2019-04-19T12:17:00Z">
        <w:r w:rsidR="000931E8">
          <w:rPr>
            <w:rFonts w:asciiTheme="majorBidi" w:hAnsiTheme="majorBidi" w:cstheme="majorBidi"/>
          </w:rPr>
          <w:t>bioinformatically analyze them</w:t>
        </w:r>
      </w:ins>
      <w:del w:id="47" w:author="Carlos Prada Montoya" w:date="2019-04-19T12:17:00Z">
        <w:r w:rsidR="00ED7AA6" w:rsidDel="000931E8">
          <w:rPr>
            <w:rFonts w:asciiTheme="majorBidi" w:hAnsiTheme="majorBidi" w:cstheme="majorBidi"/>
          </w:rPr>
          <w:delText xml:space="preserve"> processes</w:delText>
        </w:r>
      </w:del>
      <w:r w:rsidR="00ED7AA6">
        <w:rPr>
          <w:rFonts w:asciiTheme="majorBidi" w:hAnsiTheme="majorBidi" w:cstheme="majorBidi"/>
        </w:rPr>
        <w:t xml:space="preserve">, has opened </w:t>
      </w:r>
      <w:del w:id="48" w:author="Carlos Prada Montoya" w:date="2019-04-19T12:18:00Z">
        <w:r w:rsidR="00ED7AA6" w:rsidDel="000931E8">
          <w:rPr>
            <w:rFonts w:asciiTheme="majorBidi" w:hAnsiTheme="majorBidi" w:cstheme="majorBidi"/>
          </w:rPr>
          <w:delText xml:space="preserve">them </w:delText>
        </w:r>
      </w:del>
      <w:r w:rsidR="00ED7AA6">
        <w:rPr>
          <w:rFonts w:asciiTheme="majorBidi" w:hAnsiTheme="majorBidi" w:cstheme="majorBidi"/>
        </w:rPr>
        <w:t xml:space="preserve">up </w:t>
      </w:r>
      <w:ins w:id="49" w:author="Carlos Prada Montoya" w:date="2019-04-19T12:18:00Z">
        <w:r w:rsidR="000931E8">
          <w:rPr>
            <w:rFonts w:asciiTheme="majorBidi" w:hAnsiTheme="majorBidi" w:cstheme="majorBidi"/>
          </w:rPr>
          <w:t xml:space="preserve">new possibilities to </w:t>
        </w:r>
      </w:ins>
      <w:del w:id="50" w:author="Carlos Prada Montoya" w:date="2019-04-19T12:18:00Z">
        <w:r w:rsidR="00ED7AA6" w:rsidDel="000931E8">
          <w:rPr>
            <w:rFonts w:asciiTheme="majorBidi" w:hAnsiTheme="majorBidi" w:cstheme="majorBidi"/>
          </w:rPr>
          <w:delText xml:space="preserve">widely to being used for </w:delText>
        </w:r>
      </w:del>
      <w:r w:rsidR="00ED7AA6">
        <w:rPr>
          <w:rFonts w:asciiTheme="majorBidi" w:hAnsiTheme="majorBidi" w:cstheme="majorBidi"/>
        </w:rPr>
        <w:t>study</w:t>
      </w:r>
      <w:del w:id="51" w:author="Carlos Prada Montoya" w:date="2019-04-19T12:18:00Z">
        <w:r w:rsidR="00ED7AA6" w:rsidDel="000931E8">
          <w:rPr>
            <w:rFonts w:asciiTheme="majorBidi" w:hAnsiTheme="majorBidi" w:cstheme="majorBidi"/>
          </w:rPr>
          <w:delText>ing</w:delText>
        </w:r>
      </w:del>
      <w:r w:rsidR="00ED7AA6">
        <w:rPr>
          <w:rFonts w:asciiTheme="majorBidi" w:hAnsiTheme="majorBidi" w:cstheme="majorBidi"/>
        </w:rPr>
        <w:t xml:space="preserve"> symbioses. </w:t>
      </w:r>
    </w:p>
    <w:p w14:paraId="18E4478A" w14:textId="08993933" w:rsidR="00E6669A" w:rsidRDefault="00E6669A" w:rsidP="00E6669A">
      <w:pPr>
        <w:spacing w:line="360" w:lineRule="auto"/>
        <w:rPr>
          <w:rFonts w:asciiTheme="majorBidi" w:hAnsiTheme="majorBidi" w:cstheme="majorBidi"/>
        </w:rPr>
      </w:pPr>
    </w:p>
    <w:p w14:paraId="4128E29A" w14:textId="77777777" w:rsidR="00E6669A" w:rsidRDefault="00E6669A" w:rsidP="00E6669A">
      <w:pPr>
        <w:spacing w:line="360" w:lineRule="auto"/>
        <w:rPr>
          <w:rFonts w:asciiTheme="majorBidi" w:hAnsiTheme="majorBidi" w:cstheme="majorBidi"/>
        </w:rPr>
      </w:pPr>
    </w:p>
    <w:p w14:paraId="7934189D" w14:textId="588A0CF4" w:rsidR="00E6669A" w:rsidRPr="00E6669A" w:rsidRDefault="00E6669A" w:rsidP="00E6669A">
      <w:pPr>
        <w:spacing w:line="360" w:lineRule="auto"/>
        <w:rPr>
          <w:rFonts w:asciiTheme="majorBidi" w:hAnsiTheme="majorBidi" w:cstheme="majorBidi"/>
          <w:b/>
          <w:bCs/>
        </w:rPr>
      </w:pPr>
      <w:r w:rsidRPr="00E6669A">
        <w:rPr>
          <w:rFonts w:asciiTheme="majorBidi" w:hAnsiTheme="majorBidi" w:cstheme="majorBidi"/>
          <w:b/>
          <w:bCs/>
        </w:rPr>
        <w:t>References</w:t>
      </w:r>
    </w:p>
    <w:p w14:paraId="29882EC6" w14:textId="6A4F251A" w:rsidR="00E6669A" w:rsidRDefault="00E6669A" w:rsidP="00E6669A">
      <w:pPr>
        <w:widowControl w:val="0"/>
        <w:autoSpaceDE w:val="0"/>
        <w:autoSpaceDN w:val="0"/>
        <w:adjustRightInd w:val="0"/>
        <w:spacing w:line="360" w:lineRule="auto"/>
        <w:ind w:left="480" w:hanging="480"/>
        <w:rPr>
          <w:rFonts w:ascii="Times New Roman" w:hAnsi="Times New Roman" w:cs="Times New Roman"/>
          <w:noProof/>
        </w:rPr>
      </w:pPr>
      <w:r>
        <w:rPr>
          <w:rFonts w:asciiTheme="majorBidi" w:hAnsiTheme="majorBidi" w:cstheme="majorBidi"/>
        </w:rPr>
        <w:fldChar w:fldCharType="begin" w:fldLock="1"/>
      </w:r>
      <w:r>
        <w:rPr>
          <w:rFonts w:asciiTheme="majorBidi" w:hAnsiTheme="majorBidi" w:cstheme="majorBidi"/>
        </w:rPr>
        <w:instrText xml:space="preserve">ADDIN Mendeley Bibliography CSL_BIBLIOGRAPHY </w:instrText>
      </w:r>
      <w:r>
        <w:rPr>
          <w:rFonts w:asciiTheme="majorBidi" w:hAnsiTheme="majorBidi" w:cstheme="majorBidi"/>
        </w:rPr>
        <w:fldChar w:fldCharType="separate"/>
      </w:r>
      <w:r w:rsidRPr="00E6669A">
        <w:rPr>
          <w:rFonts w:ascii="Times New Roman" w:hAnsi="Times New Roman" w:cs="Times New Roman"/>
          <w:noProof/>
        </w:rPr>
        <w:t xml:space="preserve">Belcaid, M. et al., 2019. Symbiotic organs shaped by distinct modes of genome evolution in cephalopods. </w:t>
      </w:r>
      <w:r w:rsidRPr="00E6669A">
        <w:rPr>
          <w:rFonts w:ascii="Times New Roman" w:hAnsi="Times New Roman" w:cs="Times New Roman"/>
          <w:i/>
          <w:iCs/>
          <w:noProof/>
        </w:rPr>
        <w:t>Proceedings of the National Academy of Sciences</w:t>
      </w:r>
      <w:r w:rsidRPr="00E6669A">
        <w:rPr>
          <w:rFonts w:ascii="Times New Roman" w:hAnsi="Times New Roman" w:cs="Times New Roman"/>
          <w:noProof/>
        </w:rPr>
        <w:t>, p.201817322.</w:t>
      </w:r>
    </w:p>
    <w:p w14:paraId="794F347A" w14:textId="61FA232E" w:rsidR="00E6669A" w:rsidRPr="00E6669A" w:rsidRDefault="00E6669A" w:rsidP="00E6669A">
      <w:pPr>
        <w:widowControl w:val="0"/>
        <w:autoSpaceDE w:val="0"/>
        <w:autoSpaceDN w:val="0"/>
        <w:adjustRightInd w:val="0"/>
        <w:spacing w:line="360" w:lineRule="auto"/>
        <w:ind w:left="480" w:hanging="480"/>
        <w:rPr>
          <w:rFonts w:ascii="Times New Roman" w:hAnsi="Times New Roman" w:cs="Times New Roman"/>
          <w:noProof/>
        </w:rPr>
      </w:pPr>
      <w:r w:rsidRPr="00E6669A">
        <w:rPr>
          <w:rFonts w:ascii="Times New Roman" w:hAnsi="Times New Roman" w:cs="Times New Roman"/>
          <w:noProof/>
        </w:rPr>
        <w:t>Braendle</w:t>
      </w:r>
      <w:r>
        <w:rPr>
          <w:rFonts w:ascii="Times New Roman" w:hAnsi="Times New Roman" w:cs="Times New Roman"/>
          <w:noProof/>
        </w:rPr>
        <w:t>,</w:t>
      </w:r>
      <w:r w:rsidRPr="00E6669A">
        <w:rPr>
          <w:rFonts w:ascii="Times New Roman" w:hAnsi="Times New Roman" w:cs="Times New Roman"/>
          <w:noProof/>
        </w:rPr>
        <w:t xml:space="preserve"> C</w:t>
      </w:r>
      <w:r>
        <w:rPr>
          <w:rFonts w:ascii="Times New Roman" w:hAnsi="Times New Roman" w:cs="Times New Roman"/>
          <w:noProof/>
        </w:rPr>
        <w:t>. et al.,</w:t>
      </w:r>
      <w:r w:rsidRPr="00E6669A">
        <w:rPr>
          <w:rFonts w:ascii="Times New Roman" w:hAnsi="Times New Roman" w:cs="Times New Roman"/>
          <w:noProof/>
        </w:rPr>
        <w:t xml:space="preserve"> 2003</w:t>
      </w:r>
      <w:r>
        <w:rPr>
          <w:rFonts w:ascii="Times New Roman" w:hAnsi="Times New Roman" w:cs="Times New Roman"/>
          <w:noProof/>
        </w:rPr>
        <w:t>.</w:t>
      </w:r>
      <w:r w:rsidRPr="00E6669A">
        <w:rPr>
          <w:rFonts w:ascii="Times New Roman" w:hAnsi="Times New Roman" w:cs="Times New Roman"/>
          <w:noProof/>
        </w:rPr>
        <w:t xml:space="preserve"> Developmental Origin and Evolution of Bacteriocytes in the Aphid–Buchnera</w:t>
      </w:r>
      <w:r>
        <w:rPr>
          <w:rFonts w:ascii="Times New Roman" w:hAnsi="Times New Roman" w:cs="Times New Roman"/>
          <w:noProof/>
        </w:rPr>
        <w:t xml:space="preserve"> </w:t>
      </w:r>
      <w:r w:rsidRPr="00E6669A">
        <w:rPr>
          <w:rFonts w:ascii="Times New Roman" w:hAnsi="Times New Roman" w:cs="Times New Roman"/>
          <w:noProof/>
        </w:rPr>
        <w:t xml:space="preserve">Symbiosis. </w:t>
      </w:r>
      <w:r w:rsidRPr="00E6669A">
        <w:rPr>
          <w:rFonts w:ascii="Times New Roman" w:hAnsi="Times New Roman" w:cs="Times New Roman"/>
          <w:i/>
          <w:iCs/>
          <w:noProof/>
        </w:rPr>
        <w:t>PLoS Bio</w:t>
      </w:r>
      <w:r>
        <w:rPr>
          <w:rFonts w:ascii="Times New Roman" w:hAnsi="Times New Roman" w:cs="Times New Roman"/>
          <w:i/>
          <w:iCs/>
          <w:noProof/>
        </w:rPr>
        <w:t>l</w:t>
      </w:r>
      <w:r w:rsidRPr="00E6669A">
        <w:rPr>
          <w:rFonts w:ascii="Times New Roman" w:hAnsi="Times New Roman" w:cs="Times New Roman"/>
          <w:noProof/>
        </w:rPr>
        <w:t xml:space="preserve"> 1(1): e21. https://doi.org/10.1371/journal.pbio.0000021</w:t>
      </w:r>
    </w:p>
    <w:p w14:paraId="68773267" w14:textId="77777777" w:rsidR="00E6669A" w:rsidRPr="00E6669A" w:rsidRDefault="00E6669A" w:rsidP="00E6669A">
      <w:pPr>
        <w:widowControl w:val="0"/>
        <w:autoSpaceDE w:val="0"/>
        <w:autoSpaceDN w:val="0"/>
        <w:adjustRightInd w:val="0"/>
        <w:spacing w:line="360" w:lineRule="auto"/>
        <w:ind w:left="480" w:hanging="480"/>
        <w:rPr>
          <w:rFonts w:ascii="Times New Roman" w:hAnsi="Times New Roman" w:cs="Times New Roman"/>
          <w:noProof/>
        </w:rPr>
      </w:pPr>
      <w:r w:rsidRPr="00E6669A">
        <w:rPr>
          <w:rFonts w:ascii="Times New Roman" w:hAnsi="Times New Roman" w:cs="Times New Roman"/>
          <w:noProof/>
        </w:rPr>
        <w:t xml:space="preserve">Hansen, A.K. &amp; Moran, N.A., 2011. Aphid genome expression reveals host-symbiont cooperation in the production of amino acids. </w:t>
      </w:r>
      <w:r w:rsidRPr="00E6669A">
        <w:rPr>
          <w:rFonts w:ascii="Times New Roman" w:hAnsi="Times New Roman" w:cs="Times New Roman"/>
          <w:i/>
          <w:iCs/>
          <w:noProof/>
        </w:rPr>
        <w:t>Proceedings of the National Academy of Sciences</w:t>
      </w:r>
      <w:r w:rsidRPr="00E6669A">
        <w:rPr>
          <w:rFonts w:ascii="Times New Roman" w:hAnsi="Times New Roman" w:cs="Times New Roman"/>
          <w:noProof/>
        </w:rPr>
        <w:t>, 108(7), pp.2849–2854.</w:t>
      </w:r>
    </w:p>
    <w:p w14:paraId="431FD2C5" w14:textId="524F0862" w:rsidR="00E6669A" w:rsidRDefault="00E6669A" w:rsidP="00E6669A">
      <w:pPr>
        <w:spacing w:line="360" w:lineRule="auto"/>
        <w:rPr>
          <w:rFonts w:asciiTheme="majorBidi" w:hAnsiTheme="majorBidi" w:cstheme="majorBidi"/>
        </w:rPr>
      </w:pPr>
      <w:r>
        <w:rPr>
          <w:rFonts w:asciiTheme="majorBidi" w:hAnsiTheme="majorBidi" w:cstheme="majorBidi"/>
        </w:rPr>
        <w:lastRenderedPageBreak/>
        <w:fldChar w:fldCharType="end"/>
      </w:r>
    </w:p>
    <w:p w14:paraId="78B9D36F" w14:textId="77777777" w:rsidR="00E6669A" w:rsidRPr="00D01513" w:rsidRDefault="00E6669A" w:rsidP="00E6669A">
      <w:pPr>
        <w:spacing w:line="360" w:lineRule="auto"/>
        <w:rPr>
          <w:rFonts w:asciiTheme="majorBidi" w:hAnsiTheme="majorBidi" w:cstheme="majorBidi"/>
        </w:rPr>
      </w:pPr>
    </w:p>
    <w:sectPr w:rsidR="00E6669A" w:rsidRPr="00D01513" w:rsidSect="004600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4-19T12:18:00Z" w:initials="CPM">
    <w:p w14:paraId="1935AAAD" w14:textId="3BF30B70" w:rsidR="005D1A82" w:rsidRDefault="005D1A82">
      <w:pPr>
        <w:pStyle w:val="CommentText"/>
      </w:pPr>
      <w:r>
        <w:rPr>
          <w:rStyle w:val="CommentReference"/>
        </w:rPr>
        <w:annotationRef/>
      </w:r>
      <w:r>
        <w:t>Not your best -90%</w:t>
      </w:r>
      <w:bookmarkStart w:id="1" w:name="_GoBack"/>
      <w:bookmarkEnd w:id="1"/>
    </w:p>
  </w:comment>
  <w:comment w:id="20" w:author="Carlos Prada Montoya" w:date="2019-04-19T11:02:00Z" w:initials="CPM">
    <w:p w14:paraId="21816EF3" w14:textId="20E6D8C1" w:rsidR="008F42C9" w:rsidRDefault="008F42C9">
      <w:pPr>
        <w:pStyle w:val="CommentText"/>
      </w:pPr>
      <w:r>
        <w:rPr>
          <w:rStyle w:val="CommentReference"/>
        </w:rPr>
        <w:annotationRef/>
      </w:r>
      <w:r>
        <w:t>Not that clear</w:t>
      </w:r>
    </w:p>
  </w:comment>
  <w:comment w:id="21" w:author="Carlos Prada Montoya" w:date="2019-04-19T11:54:00Z" w:initials="CPM">
    <w:p w14:paraId="7724E310" w14:textId="011F7A7D" w:rsidR="00E87756" w:rsidRDefault="00E87756">
      <w:pPr>
        <w:pStyle w:val="CommentText"/>
      </w:pPr>
      <w:r>
        <w:rPr>
          <w:rStyle w:val="CommentReference"/>
        </w:rPr>
        <w:annotationRef/>
      </w:r>
      <w:r>
        <w:t>A bit vague</w:t>
      </w:r>
    </w:p>
  </w:comment>
  <w:comment w:id="37" w:author="Carlos Prada Montoya" w:date="2019-04-19T11:58:00Z" w:initials="CPM">
    <w:p w14:paraId="4E7A8DC0" w14:textId="097BAF44" w:rsidR="00B51299" w:rsidRDefault="00B51299">
      <w:pPr>
        <w:pStyle w:val="CommentText"/>
      </w:pPr>
      <w:r>
        <w:rPr>
          <w:rStyle w:val="CommentReference"/>
        </w:rPr>
        <w:annotationRef/>
      </w:r>
      <w:r>
        <w:t>Interesting thought but need to provide at least one more sentence on how. Otherwise seems kind of vague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35AAAD" w15:done="0"/>
  <w15:commentEx w15:paraId="21816EF3" w15:done="0"/>
  <w15:commentEx w15:paraId="7724E310" w15:done="0"/>
  <w15:commentEx w15:paraId="4E7A8D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35AAAD" w16cid:durableId="20643B1D"/>
  <w16cid:commentId w16cid:paraId="21816EF3" w16cid:durableId="2064294E"/>
  <w16cid:commentId w16cid:paraId="7724E310" w16cid:durableId="20643565"/>
  <w16cid:commentId w16cid:paraId="4E7A8DC0" w16cid:durableId="206436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C412F"/>
    <w:multiLevelType w:val="hybridMultilevel"/>
    <w:tmpl w:val="E4C4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9E"/>
    <w:rsid w:val="0007622A"/>
    <w:rsid w:val="000931E8"/>
    <w:rsid w:val="000E5864"/>
    <w:rsid w:val="000E6E29"/>
    <w:rsid w:val="00137910"/>
    <w:rsid w:val="001527AA"/>
    <w:rsid w:val="001E38E7"/>
    <w:rsid w:val="00230C2B"/>
    <w:rsid w:val="00376A9E"/>
    <w:rsid w:val="003B0616"/>
    <w:rsid w:val="0042006E"/>
    <w:rsid w:val="0045710A"/>
    <w:rsid w:val="004600D6"/>
    <w:rsid w:val="00494A7D"/>
    <w:rsid w:val="00495BA9"/>
    <w:rsid w:val="00526818"/>
    <w:rsid w:val="0057098C"/>
    <w:rsid w:val="005D1A82"/>
    <w:rsid w:val="007149BE"/>
    <w:rsid w:val="007A646D"/>
    <w:rsid w:val="007A7DFB"/>
    <w:rsid w:val="007F73BE"/>
    <w:rsid w:val="008F42C9"/>
    <w:rsid w:val="00905839"/>
    <w:rsid w:val="009921FE"/>
    <w:rsid w:val="009946ED"/>
    <w:rsid w:val="00A12668"/>
    <w:rsid w:val="00A42BB8"/>
    <w:rsid w:val="00AA3F5C"/>
    <w:rsid w:val="00AA71D0"/>
    <w:rsid w:val="00AC3488"/>
    <w:rsid w:val="00AD36B3"/>
    <w:rsid w:val="00B43A82"/>
    <w:rsid w:val="00B43EDC"/>
    <w:rsid w:val="00B51299"/>
    <w:rsid w:val="00B81876"/>
    <w:rsid w:val="00B85431"/>
    <w:rsid w:val="00BA1915"/>
    <w:rsid w:val="00C03948"/>
    <w:rsid w:val="00C75858"/>
    <w:rsid w:val="00CC3319"/>
    <w:rsid w:val="00D01513"/>
    <w:rsid w:val="00D73C81"/>
    <w:rsid w:val="00D764F2"/>
    <w:rsid w:val="00E036B6"/>
    <w:rsid w:val="00E16D6D"/>
    <w:rsid w:val="00E6669A"/>
    <w:rsid w:val="00E87756"/>
    <w:rsid w:val="00E94B15"/>
    <w:rsid w:val="00E96E04"/>
    <w:rsid w:val="00ED7AA6"/>
    <w:rsid w:val="00F26B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408D"/>
  <w15:chartTrackingRefBased/>
  <w15:docId w15:val="{2F66ABB4-8D1C-B64E-8959-F22039B6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A9E"/>
    <w:pPr>
      <w:ind w:left="720"/>
      <w:contextualSpacing/>
    </w:pPr>
  </w:style>
  <w:style w:type="paragraph" w:styleId="BalloonText">
    <w:name w:val="Balloon Text"/>
    <w:basedOn w:val="Normal"/>
    <w:link w:val="BalloonTextChar"/>
    <w:uiPriority w:val="99"/>
    <w:semiHidden/>
    <w:unhideWhenUsed/>
    <w:rsid w:val="004571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710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F42C9"/>
    <w:rPr>
      <w:sz w:val="16"/>
      <w:szCs w:val="16"/>
    </w:rPr>
  </w:style>
  <w:style w:type="paragraph" w:styleId="CommentText">
    <w:name w:val="annotation text"/>
    <w:basedOn w:val="Normal"/>
    <w:link w:val="CommentTextChar"/>
    <w:uiPriority w:val="99"/>
    <w:semiHidden/>
    <w:unhideWhenUsed/>
    <w:rsid w:val="008F42C9"/>
    <w:rPr>
      <w:sz w:val="20"/>
      <w:szCs w:val="20"/>
    </w:rPr>
  </w:style>
  <w:style w:type="character" w:customStyle="1" w:styleId="CommentTextChar">
    <w:name w:val="Comment Text Char"/>
    <w:basedOn w:val="DefaultParagraphFont"/>
    <w:link w:val="CommentText"/>
    <w:uiPriority w:val="99"/>
    <w:semiHidden/>
    <w:rsid w:val="008F42C9"/>
    <w:rPr>
      <w:sz w:val="20"/>
      <w:szCs w:val="20"/>
    </w:rPr>
  </w:style>
  <w:style w:type="paragraph" w:styleId="CommentSubject">
    <w:name w:val="annotation subject"/>
    <w:basedOn w:val="CommentText"/>
    <w:next w:val="CommentText"/>
    <w:link w:val="CommentSubjectChar"/>
    <w:uiPriority w:val="99"/>
    <w:semiHidden/>
    <w:unhideWhenUsed/>
    <w:rsid w:val="008F42C9"/>
    <w:rPr>
      <w:b/>
      <w:bCs/>
    </w:rPr>
  </w:style>
  <w:style w:type="character" w:customStyle="1" w:styleId="CommentSubjectChar">
    <w:name w:val="Comment Subject Char"/>
    <w:basedOn w:val="CommentTextChar"/>
    <w:link w:val="CommentSubject"/>
    <w:uiPriority w:val="99"/>
    <w:semiHidden/>
    <w:rsid w:val="008F42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714468">
      <w:bodyDiv w:val="1"/>
      <w:marLeft w:val="0"/>
      <w:marRight w:val="0"/>
      <w:marTop w:val="0"/>
      <w:marBottom w:val="0"/>
      <w:divBdr>
        <w:top w:val="none" w:sz="0" w:space="0" w:color="auto"/>
        <w:left w:val="none" w:sz="0" w:space="0" w:color="auto"/>
        <w:bottom w:val="none" w:sz="0" w:space="0" w:color="auto"/>
        <w:right w:val="none" w:sz="0" w:space="0" w:color="auto"/>
      </w:divBdr>
    </w:div>
    <w:div w:id="77524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5A907-05E7-E247-9054-F0084C12E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4118</Words>
  <Characters>23475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Schedl</dc:creator>
  <cp:keywords/>
  <dc:description/>
  <cp:lastModifiedBy>Carlos Prada Montoya</cp:lastModifiedBy>
  <cp:revision>12</cp:revision>
  <dcterms:created xsi:type="dcterms:W3CDTF">2019-04-15T21:04:00Z</dcterms:created>
  <dcterms:modified xsi:type="dcterms:W3CDTF">2019-04-19T16:18:00Z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264bf027-21ed-3d90-91ab-8dafa24fec80</vt:lpwstr>
  </property>
  <property fmtid="{D5CDD505-2E9C-101B-9397-08002B2CF9AE}" pid="24" name="Mendeley Citation Style_1">
    <vt:lpwstr>http://www.zotero.org/styles/modern-language-association</vt:lpwstr>
  </property>
</Properties>
</file>