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F22CF" w14:textId="77777777" w:rsidR="00C41C44" w:rsidRPr="00C41C44" w:rsidRDefault="00C41C44" w:rsidP="00C41C44">
      <w:pPr>
        <w:rPr>
          <w:rFonts w:asciiTheme="majorBidi" w:hAnsiTheme="majorBidi" w:cstheme="majorBidi"/>
        </w:rPr>
      </w:pPr>
      <w:r w:rsidRPr="00C41C44">
        <w:rPr>
          <w:rFonts w:asciiTheme="majorBidi" w:hAnsiTheme="majorBidi" w:cstheme="majorBidi"/>
        </w:rPr>
        <w:t>Phenotypic Plasticity and Epigenetics Summary</w:t>
      </w:r>
    </w:p>
    <w:p w14:paraId="628723FB" w14:textId="77777777" w:rsidR="00C41C44" w:rsidRPr="00C41C44" w:rsidRDefault="00C41C44" w:rsidP="00C41C44">
      <w:pPr>
        <w:rPr>
          <w:rFonts w:asciiTheme="majorBidi" w:hAnsiTheme="majorBidi" w:cstheme="majorBidi"/>
        </w:rPr>
      </w:pPr>
      <w:r w:rsidRPr="00C41C44">
        <w:rPr>
          <w:rFonts w:asciiTheme="majorBidi" w:hAnsiTheme="majorBidi" w:cstheme="majorBidi"/>
        </w:rPr>
        <w:t>Maggie Schedl</w:t>
      </w:r>
    </w:p>
    <w:p w14:paraId="757C4AA4" w14:textId="77777777" w:rsidR="00C41C44" w:rsidRPr="00C41C44" w:rsidRDefault="00C41C44" w:rsidP="00C41C44">
      <w:pPr>
        <w:rPr>
          <w:rFonts w:asciiTheme="majorBidi" w:hAnsiTheme="majorBidi" w:cstheme="majorBidi"/>
        </w:rPr>
      </w:pPr>
      <w:r w:rsidRPr="00C41C44">
        <w:rPr>
          <w:rFonts w:asciiTheme="majorBidi" w:hAnsiTheme="majorBidi" w:cstheme="majorBidi"/>
        </w:rPr>
        <w:t>Words</w:t>
      </w:r>
      <w:r w:rsidR="00676605">
        <w:rPr>
          <w:rFonts w:asciiTheme="majorBidi" w:hAnsiTheme="majorBidi" w:cstheme="majorBidi"/>
        </w:rPr>
        <w:t xml:space="preserve">: </w:t>
      </w:r>
      <w:commentRangeStart w:id="0"/>
      <w:r w:rsidR="00676605">
        <w:rPr>
          <w:rFonts w:asciiTheme="majorBidi" w:hAnsiTheme="majorBidi" w:cstheme="majorBidi"/>
        </w:rPr>
        <w:t>97</w:t>
      </w:r>
      <w:r w:rsidR="0086277B">
        <w:rPr>
          <w:rFonts w:asciiTheme="majorBidi" w:hAnsiTheme="majorBidi" w:cstheme="majorBidi"/>
        </w:rPr>
        <w:t>1</w:t>
      </w:r>
      <w:commentRangeEnd w:id="0"/>
      <w:r w:rsidR="000539F8">
        <w:rPr>
          <w:rStyle w:val="CommentReference"/>
        </w:rPr>
        <w:commentReference w:id="0"/>
      </w:r>
    </w:p>
    <w:p w14:paraId="3C487C73" w14:textId="77777777" w:rsidR="00C41C44" w:rsidRDefault="00C41C44" w:rsidP="00C41C44">
      <w:pPr>
        <w:rPr>
          <w:rFonts w:asciiTheme="majorBidi" w:hAnsiTheme="majorBidi" w:cstheme="majorBidi"/>
        </w:rPr>
      </w:pPr>
    </w:p>
    <w:p w14:paraId="43DB1FD1" w14:textId="77777777" w:rsidR="00C41C44" w:rsidRDefault="00363C69" w:rsidP="00363C69">
      <w:pPr>
        <w:spacing w:line="360" w:lineRule="auto"/>
        <w:rPr>
          <w:rFonts w:asciiTheme="majorBidi" w:hAnsiTheme="majorBidi" w:cstheme="majorBidi"/>
        </w:rPr>
      </w:pPr>
      <w:r>
        <w:rPr>
          <w:rFonts w:asciiTheme="majorBidi" w:hAnsiTheme="majorBidi" w:cstheme="majorBidi"/>
        </w:rPr>
        <w:tab/>
        <w:t xml:space="preserve">Phenotypic plasticity </w:t>
      </w:r>
      <w:r w:rsidR="005B598C">
        <w:rPr>
          <w:rFonts w:asciiTheme="majorBidi" w:hAnsiTheme="majorBidi" w:cstheme="majorBidi"/>
        </w:rPr>
        <w:t>has become a</w:t>
      </w:r>
      <w:r>
        <w:rPr>
          <w:rFonts w:asciiTheme="majorBidi" w:hAnsiTheme="majorBidi" w:cstheme="majorBidi"/>
        </w:rPr>
        <w:t xml:space="preserve"> </w:t>
      </w:r>
      <w:r w:rsidR="005B598C">
        <w:rPr>
          <w:rFonts w:asciiTheme="majorBidi" w:hAnsiTheme="majorBidi" w:cstheme="majorBidi"/>
        </w:rPr>
        <w:t>fervently studied</w:t>
      </w:r>
      <w:r w:rsidR="00302704">
        <w:rPr>
          <w:rFonts w:asciiTheme="majorBidi" w:hAnsiTheme="majorBidi" w:cstheme="majorBidi"/>
        </w:rPr>
        <w:t xml:space="preserve"> topic</w:t>
      </w:r>
      <w:r w:rsidR="005B598C">
        <w:rPr>
          <w:rFonts w:asciiTheme="majorBidi" w:hAnsiTheme="majorBidi" w:cstheme="majorBidi"/>
        </w:rPr>
        <w:t xml:space="preserve"> in</w:t>
      </w:r>
      <w:r>
        <w:rPr>
          <w:rFonts w:asciiTheme="majorBidi" w:hAnsiTheme="majorBidi" w:cstheme="majorBidi"/>
        </w:rPr>
        <w:t xml:space="preserve"> ecolog</w:t>
      </w:r>
      <w:r w:rsidR="005B598C">
        <w:rPr>
          <w:rFonts w:asciiTheme="majorBidi" w:hAnsiTheme="majorBidi" w:cstheme="majorBidi"/>
        </w:rPr>
        <w:t>y</w:t>
      </w:r>
      <w:r>
        <w:rPr>
          <w:rFonts w:asciiTheme="majorBidi" w:hAnsiTheme="majorBidi" w:cstheme="majorBidi"/>
        </w:rPr>
        <w:t xml:space="preserve"> and evolution</w:t>
      </w:r>
      <w:del w:id="1" w:author="Carlos Prada Montoya" w:date="2019-03-12T09:09:00Z">
        <w:r w:rsidDel="008C7C84">
          <w:rPr>
            <w:rFonts w:asciiTheme="majorBidi" w:hAnsiTheme="majorBidi" w:cstheme="majorBidi"/>
          </w:rPr>
          <w:delText xml:space="preserve">ary biology </w:delText>
        </w:r>
        <w:r w:rsidR="005B598C" w:rsidDel="008C7C84">
          <w:rPr>
            <w:rFonts w:asciiTheme="majorBidi" w:hAnsiTheme="majorBidi" w:cstheme="majorBidi"/>
          </w:rPr>
          <w:delText>recently</w:delText>
        </w:r>
      </w:del>
      <w:r w:rsidR="005B598C">
        <w:rPr>
          <w:rFonts w:asciiTheme="majorBidi" w:hAnsiTheme="majorBidi" w:cstheme="majorBidi"/>
        </w:rPr>
        <w:t>;</w:t>
      </w:r>
      <w:r>
        <w:rPr>
          <w:rFonts w:asciiTheme="majorBidi" w:hAnsiTheme="majorBidi" w:cstheme="majorBidi"/>
        </w:rPr>
        <w:t xml:space="preserve"> </w:t>
      </w:r>
      <w:ins w:id="2" w:author="Carlos Prada Montoya" w:date="2019-03-12T09:10:00Z">
        <w:r w:rsidR="008C7C84">
          <w:rPr>
            <w:rFonts w:asciiTheme="majorBidi" w:hAnsiTheme="majorBidi" w:cstheme="majorBidi"/>
          </w:rPr>
          <w:t xml:space="preserve">and </w:t>
        </w:r>
      </w:ins>
      <w:r>
        <w:rPr>
          <w:rFonts w:asciiTheme="majorBidi" w:hAnsiTheme="majorBidi" w:cstheme="majorBidi"/>
        </w:rPr>
        <w:t xml:space="preserve">it </w:t>
      </w:r>
      <w:del w:id="3" w:author="Carlos Prada Montoya" w:date="2019-03-12T09:10:00Z">
        <w:r w:rsidDel="008C7C84">
          <w:rPr>
            <w:rFonts w:asciiTheme="majorBidi" w:hAnsiTheme="majorBidi" w:cstheme="majorBidi"/>
          </w:rPr>
          <w:delText xml:space="preserve">is </w:delText>
        </w:r>
      </w:del>
      <w:r>
        <w:rPr>
          <w:rFonts w:asciiTheme="majorBidi" w:hAnsiTheme="majorBidi" w:cstheme="majorBidi"/>
        </w:rPr>
        <w:t>“</w:t>
      </w:r>
      <w:r w:rsidRPr="00363C69">
        <w:rPr>
          <w:rFonts w:ascii="Calibri" w:hAnsi="Calibri" w:cs="Calibri"/>
        </w:rPr>
        <w:t>﻿</w:t>
      </w:r>
      <w:commentRangeStart w:id="4"/>
      <w:r w:rsidRPr="00363C69">
        <w:rPr>
          <w:rFonts w:asciiTheme="majorBidi" w:hAnsiTheme="majorBidi" w:cstheme="majorBidi"/>
        </w:rPr>
        <w:t>is the capacity for an individual genotype to produce diffe</w:t>
      </w:r>
      <w:bookmarkStart w:id="5" w:name="_GoBack"/>
      <w:bookmarkEnd w:id="5"/>
      <w:r w:rsidRPr="00363C69">
        <w:rPr>
          <w:rFonts w:asciiTheme="majorBidi" w:hAnsiTheme="majorBidi" w:cstheme="majorBidi"/>
        </w:rPr>
        <w:t>rent phenotypes in response to environmental variation</w:t>
      </w:r>
      <w:r>
        <w:rPr>
          <w:rFonts w:asciiTheme="majorBidi" w:hAnsiTheme="majorBidi" w:cstheme="majorBidi"/>
        </w:rPr>
        <w:t xml:space="preserve">” </w:t>
      </w:r>
      <w:r w:rsidR="00360B7B">
        <w:rPr>
          <w:rFonts w:asciiTheme="majorBidi" w:hAnsiTheme="majorBidi" w:cstheme="majorBidi"/>
        </w:rPr>
        <w:fldChar w:fldCharType="begin" w:fldLock="1"/>
      </w:r>
      <w:r w:rsidR="00D05A9C">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2015)","plainTextFormattedCitation":"(Ghalambor et al. 2015)","previouslyFormattedCitation":"(Ghalambor et al. 2015)"},"properties":{"noteIndex":0},"schema":"https://github.com/citation-style-language/schema/raw/master/csl-citation.json"}</w:instrText>
      </w:r>
      <w:r w:rsidR="00360B7B">
        <w:rPr>
          <w:rFonts w:asciiTheme="majorBidi" w:hAnsiTheme="majorBidi" w:cstheme="majorBidi"/>
        </w:rPr>
        <w:fldChar w:fldCharType="separate"/>
      </w:r>
      <w:r w:rsidR="00360B7B" w:rsidRPr="00360B7B">
        <w:rPr>
          <w:rFonts w:asciiTheme="majorBidi" w:hAnsiTheme="majorBidi" w:cstheme="majorBidi"/>
          <w:noProof/>
        </w:rPr>
        <w:t>(Ghalambor et al. 2015)</w:t>
      </w:r>
      <w:r w:rsidR="00360B7B">
        <w:rPr>
          <w:rFonts w:asciiTheme="majorBidi" w:hAnsiTheme="majorBidi" w:cstheme="majorBidi"/>
        </w:rPr>
        <w:fldChar w:fldCharType="end"/>
      </w:r>
      <w:r w:rsidR="00360B7B">
        <w:rPr>
          <w:rFonts w:asciiTheme="majorBidi" w:hAnsiTheme="majorBidi" w:cstheme="majorBidi"/>
        </w:rPr>
        <w:t xml:space="preserve">. </w:t>
      </w:r>
      <w:commentRangeEnd w:id="4"/>
      <w:r w:rsidR="008C7C84">
        <w:rPr>
          <w:rStyle w:val="CommentReference"/>
        </w:rPr>
        <w:commentReference w:id="4"/>
      </w:r>
      <w:commentRangeStart w:id="6"/>
      <w:r>
        <w:rPr>
          <w:rFonts w:asciiTheme="majorBidi" w:hAnsiTheme="majorBidi" w:cstheme="majorBidi"/>
        </w:rPr>
        <w:t>It is particularly amiable to eco-</w:t>
      </w:r>
      <w:proofErr w:type="spellStart"/>
      <w:r>
        <w:rPr>
          <w:rFonts w:asciiTheme="majorBidi" w:hAnsiTheme="majorBidi" w:cstheme="majorBidi"/>
        </w:rPr>
        <w:t>evo</w:t>
      </w:r>
      <w:proofErr w:type="spellEnd"/>
      <w:r>
        <w:rPr>
          <w:rFonts w:asciiTheme="majorBidi" w:hAnsiTheme="majorBidi" w:cstheme="majorBidi"/>
        </w:rPr>
        <w:t xml:space="preserve"> </w:t>
      </w:r>
      <w:r w:rsidR="005B598C">
        <w:rPr>
          <w:rFonts w:asciiTheme="majorBidi" w:hAnsiTheme="majorBidi" w:cstheme="majorBidi"/>
        </w:rPr>
        <w:t xml:space="preserve">research </w:t>
      </w:r>
      <w:r>
        <w:rPr>
          <w:rFonts w:asciiTheme="majorBidi" w:hAnsiTheme="majorBidi" w:cstheme="majorBidi"/>
        </w:rPr>
        <w:t xml:space="preserve">because investigating phenotypic plasticity </w:t>
      </w:r>
      <w:r w:rsidR="005B598C">
        <w:rPr>
          <w:rFonts w:asciiTheme="majorBidi" w:hAnsiTheme="majorBidi" w:cstheme="majorBidi"/>
        </w:rPr>
        <w:t xml:space="preserve">necessarily includes interactions with the environment and </w:t>
      </w:r>
      <w:del w:id="7" w:author="Carlos Prada Montoya" w:date="2019-03-12T09:11:00Z">
        <w:r w:rsidR="005B598C" w:rsidDel="008C7C84">
          <w:rPr>
            <w:rFonts w:asciiTheme="majorBidi" w:hAnsiTheme="majorBidi" w:cstheme="majorBidi"/>
          </w:rPr>
          <w:delText xml:space="preserve">can often </w:delText>
        </w:r>
      </w:del>
      <w:r w:rsidR="005B598C">
        <w:rPr>
          <w:rFonts w:asciiTheme="majorBidi" w:hAnsiTheme="majorBidi" w:cstheme="majorBidi"/>
        </w:rPr>
        <w:t>provide explanation</w:t>
      </w:r>
      <w:r w:rsidR="00302704">
        <w:rPr>
          <w:rFonts w:asciiTheme="majorBidi" w:hAnsiTheme="majorBidi" w:cstheme="majorBidi"/>
        </w:rPr>
        <w:t>s</w:t>
      </w:r>
      <w:r w:rsidR="005B598C">
        <w:rPr>
          <w:rFonts w:asciiTheme="majorBidi" w:hAnsiTheme="majorBidi" w:cstheme="majorBidi"/>
        </w:rPr>
        <w:t xml:space="preserve"> of evolutionary processes. </w:t>
      </w:r>
      <w:commentRangeEnd w:id="6"/>
      <w:r w:rsidR="008C7C84">
        <w:rPr>
          <w:rStyle w:val="CommentReference"/>
        </w:rPr>
        <w:commentReference w:id="6"/>
      </w:r>
      <w:r w:rsidR="006412E3">
        <w:rPr>
          <w:rFonts w:asciiTheme="majorBidi" w:hAnsiTheme="majorBidi" w:cstheme="majorBidi"/>
        </w:rPr>
        <w:t xml:space="preserve">There </w:t>
      </w:r>
      <w:del w:id="8" w:author="Carlos Prada Montoya" w:date="2019-03-12T09:13:00Z">
        <w:r w:rsidR="006412E3" w:rsidDel="008C7C84">
          <w:rPr>
            <w:rFonts w:asciiTheme="majorBidi" w:hAnsiTheme="majorBidi" w:cstheme="majorBidi"/>
          </w:rPr>
          <w:delText>can be</w:delText>
        </w:r>
      </w:del>
      <w:ins w:id="9" w:author="Carlos Prada Montoya" w:date="2019-03-12T09:13:00Z">
        <w:r w:rsidR="008C7C84">
          <w:rPr>
            <w:rFonts w:asciiTheme="majorBidi" w:hAnsiTheme="majorBidi" w:cstheme="majorBidi"/>
          </w:rPr>
          <w:t>are</w:t>
        </w:r>
      </w:ins>
      <w:r w:rsidR="006412E3">
        <w:rPr>
          <w:rFonts w:asciiTheme="majorBidi" w:hAnsiTheme="majorBidi" w:cstheme="majorBidi"/>
        </w:rPr>
        <w:t xml:space="preserve"> </w:t>
      </w:r>
      <w:del w:id="10" w:author="Carlos Prada Montoya" w:date="2019-03-12T09:30:00Z">
        <w:r w:rsidR="006412E3" w:rsidDel="00C714E6">
          <w:rPr>
            <w:rFonts w:asciiTheme="majorBidi" w:hAnsiTheme="majorBidi" w:cstheme="majorBidi"/>
          </w:rPr>
          <w:delText xml:space="preserve">many </w:delText>
        </w:r>
      </w:del>
      <w:del w:id="11" w:author="Carlos Prada Montoya" w:date="2019-03-12T09:13:00Z">
        <w:r w:rsidR="006412E3" w:rsidDel="008C7C84">
          <w:rPr>
            <w:rFonts w:asciiTheme="majorBidi" w:hAnsiTheme="majorBidi" w:cstheme="majorBidi"/>
          </w:rPr>
          <w:delText xml:space="preserve">underlying </w:delText>
        </w:r>
      </w:del>
      <w:r w:rsidR="006412E3">
        <w:rPr>
          <w:rFonts w:asciiTheme="majorBidi" w:hAnsiTheme="majorBidi" w:cstheme="majorBidi"/>
        </w:rPr>
        <w:t>mechanisms</w:t>
      </w:r>
      <w:del w:id="12" w:author="Carlos Prada Montoya" w:date="2019-03-12T09:30:00Z">
        <w:r w:rsidR="006412E3" w:rsidDel="00C714E6">
          <w:rPr>
            <w:rFonts w:asciiTheme="majorBidi" w:hAnsiTheme="majorBidi" w:cstheme="majorBidi"/>
          </w:rPr>
          <w:delText xml:space="preserve"> that influence phenotypic plasticity</w:delText>
        </w:r>
      </w:del>
      <w:r w:rsidR="006412E3">
        <w:rPr>
          <w:rFonts w:asciiTheme="majorBidi" w:hAnsiTheme="majorBidi" w:cstheme="majorBidi"/>
        </w:rPr>
        <w:t xml:space="preserve">, </w:t>
      </w:r>
      <w:del w:id="13" w:author="Carlos Prada Montoya" w:date="2019-03-12T09:30:00Z">
        <w:r w:rsidR="006412E3" w:rsidDel="00C714E6">
          <w:rPr>
            <w:rFonts w:asciiTheme="majorBidi" w:hAnsiTheme="majorBidi" w:cstheme="majorBidi"/>
          </w:rPr>
          <w:delText xml:space="preserve">and these mechanisms can be related as well, </w:delText>
        </w:r>
      </w:del>
      <w:r w:rsidR="006412E3">
        <w:rPr>
          <w:rFonts w:asciiTheme="majorBidi" w:hAnsiTheme="majorBidi" w:cstheme="majorBidi"/>
        </w:rPr>
        <w:t>such as gene expression and DNA methylation</w:t>
      </w:r>
      <w:ins w:id="14" w:author="Carlos Prada Montoya" w:date="2019-03-12T09:30:00Z">
        <w:r w:rsidR="00C714E6" w:rsidRPr="00C714E6">
          <w:rPr>
            <w:rFonts w:asciiTheme="majorBidi" w:hAnsiTheme="majorBidi" w:cstheme="majorBidi"/>
          </w:rPr>
          <w:t xml:space="preserve"> </w:t>
        </w:r>
        <w:r w:rsidR="00C714E6">
          <w:rPr>
            <w:rFonts w:asciiTheme="majorBidi" w:hAnsiTheme="majorBidi" w:cstheme="majorBidi"/>
          </w:rPr>
          <w:t>that influence phenotypic plasticity</w:t>
        </w:r>
      </w:ins>
      <w:r w:rsidR="006412E3">
        <w:rPr>
          <w:rFonts w:asciiTheme="majorBidi" w:hAnsiTheme="majorBidi" w:cstheme="majorBidi"/>
        </w:rPr>
        <w:t xml:space="preserve">. </w:t>
      </w:r>
      <w:commentRangeStart w:id="15"/>
      <w:r w:rsidR="00D05A9C">
        <w:rPr>
          <w:rFonts w:asciiTheme="majorBidi" w:hAnsiTheme="majorBidi" w:cstheme="majorBidi"/>
        </w:rPr>
        <w:t xml:space="preserve">DNA methylation falls under the umbrella of </w:t>
      </w:r>
      <w:ins w:id="16" w:author="Carlos Prada Montoya" w:date="2019-03-12T09:13:00Z">
        <w:r w:rsidR="008C7C84">
          <w:rPr>
            <w:rFonts w:asciiTheme="majorBidi" w:hAnsiTheme="majorBidi" w:cstheme="majorBidi"/>
          </w:rPr>
          <w:t>e</w:t>
        </w:r>
      </w:ins>
      <w:del w:id="17" w:author="Carlos Prada Montoya" w:date="2019-03-12T09:13:00Z">
        <w:r w:rsidR="00D05A9C" w:rsidDel="008C7C84">
          <w:rPr>
            <w:rFonts w:asciiTheme="majorBidi" w:hAnsiTheme="majorBidi" w:cstheme="majorBidi"/>
          </w:rPr>
          <w:delText>E</w:delText>
        </w:r>
      </w:del>
      <w:r w:rsidR="00D05A9C">
        <w:rPr>
          <w:rFonts w:asciiTheme="majorBidi" w:hAnsiTheme="majorBidi" w:cstheme="majorBidi"/>
        </w:rPr>
        <w:t>pigenetic mechanisms and can be a process that underlies gene expression patterns.</w:t>
      </w:r>
      <w:commentRangeEnd w:id="15"/>
      <w:r w:rsidR="00C714E6">
        <w:rPr>
          <w:rStyle w:val="CommentReference"/>
        </w:rPr>
        <w:commentReference w:id="15"/>
      </w:r>
      <w:r w:rsidR="00D05A9C">
        <w:rPr>
          <w:rFonts w:asciiTheme="majorBidi" w:hAnsiTheme="majorBidi" w:cstheme="majorBidi"/>
        </w:rPr>
        <w:t xml:space="preserve"> </w:t>
      </w:r>
      <w:commentRangeStart w:id="18"/>
      <w:r w:rsidR="006412E3">
        <w:rPr>
          <w:rFonts w:asciiTheme="majorBidi" w:hAnsiTheme="majorBidi" w:cstheme="majorBidi"/>
        </w:rPr>
        <w:t xml:space="preserve">Importantly, phenotypic plasticity can play a role in an </w:t>
      </w:r>
      <w:r w:rsidR="0069213A">
        <w:rPr>
          <w:rFonts w:asciiTheme="majorBidi" w:hAnsiTheme="majorBidi" w:cstheme="majorBidi"/>
        </w:rPr>
        <w:t>organism’s</w:t>
      </w:r>
      <w:r w:rsidR="006412E3">
        <w:rPr>
          <w:rFonts w:asciiTheme="majorBidi" w:hAnsiTheme="majorBidi" w:cstheme="majorBidi"/>
        </w:rPr>
        <w:t xml:space="preserve"> response to a new </w:t>
      </w:r>
      <w:r w:rsidR="0069213A">
        <w:rPr>
          <w:rFonts w:asciiTheme="majorBidi" w:hAnsiTheme="majorBidi" w:cstheme="majorBidi"/>
        </w:rPr>
        <w:t>environment</w:t>
      </w:r>
      <w:r w:rsidR="006412E3">
        <w:rPr>
          <w:rFonts w:asciiTheme="majorBidi" w:hAnsiTheme="majorBidi" w:cstheme="majorBidi"/>
        </w:rPr>
        <w:t xml:space="preserve"> or changing conditions; this i</w:t>
      </w:r>
      <w:r w:rsidR="0069213A">
        <w:rPr>
          <w:rFonts w:asciiTheme="majorBidi" w:hAnsiTheme="majorBidi" w:cstheme="majorBidi"/>
        </w:rPr>
        <w:t xml:space="preserve">s a critical area of research </w:t>
      </w:r>
      <w:r w:rsidR="00DC3138">
        <w:rPr>
          <w:rFonts w:asciiTheme="majorBidi" w:hAnsiTheme="majorBidi" w:cstheme="majorBidi"/>
        </w:rPr>
        <w:t>in terms of</w:t>
      </w:r>
      <w:r w:rsidR="0069213A">
        <w:rPr>
          <w:rFonts w:asciiTheme="majorBidi" w:hAnsiTheme="majorBidi" w:cstheme="majorBidi"/>
        </w:rPr>
        <w:t xml:space="preserve"> climate change, other human-caused disturbances, and conservation. </w:t>
      </w:r>
      <w:commentRangeEnd w:id="18"/>
      <w:r w:rsidR="00C714E6">
        <w:rPr>
          <w:rStyle w:val="CommentReference"/>
        </w:rPr>
        <w:commentReference w:id="18"/>
      </w:r>
    </w:p>
    <w:p w14:paraId="48607F2D" w14:textId="4735184D" w:rsidR="0069213A" w:rsidRDefault="0069213A" w:rsidP="00363C69">
      <w:pPr>
        <w:spacing w:line="360" w:lineRule="auto"/>
        <w:rPr>
          <w:rFonts w:asciiTheme="majorBidi" w:hAnsiTheme="majorBidi" w:cstheme="majorBidi"/>
        </w:rPr>
      </w:pPr>
      <w:r>
        <w:rPr>
          <w:rFonts w:asciiTheme="majorBidi" w:hAnsiTheme="majorBidi" w:cstheme="majorBidi"/>
        </w:rPr>
        <w:tab/>
      </w:r>
      <w:r w:rsidR="00D17208">
        <w:rPr>
          <w:rFonts w:asciiTheme="majorBidi" w:hAnsiTheme="majorBidi" w:cstheme="majorBidi"/>
        </w:rPr>
        <w:t xml:space="preserve">Phenotypic plasticity is </w:t>
      </w:r>
      <w:del w:id="19" w:author="Carlos Prada Montoya" w:date="2019-03-12T09:33:00Z">
        <w:r w:rsidR="00D17208" w:rsidDel="00920A30">
          <w:rPr>
            <w:rFonts w:asciiTheme="majorBidi" w:hAnsiTheme="majorBidi" w:cstheme="majorBidi"/>
          </w:rPr>
          <w:delText>likely</w:delText>
        </w:r>
        <w:r w:rsidR="008D0600" w:rsidDel="00920A30">
          <w:rPr>
            <w:rFonts w:asciiTheme="majorBidi" w:hAnsiTheme="majorBidi" w:cstheme="majorBidi"/>
          </w:rPr>
          <w:delText xml:space="preserve"> </w:delText>
        </w:r>
      </w:del>
      <w:r w:rsidR="008D0600">
        <w:rPr>
          <w:rFonts w:asciiTheme="majorBidi" w:hAnsiTheme="majorBidi" w:cstheme="majorBidi"/>
        </w:rPr>
        <w:t>prevalent in most organisms</w:t>
      </w:r>
      <w:r w:rsidR="00D17208">
        <w:rPr>
          <w:rFonts w:asciiTheme="majorBidi" w:hAnsiTheme="majorBidi" w:cstheme="majorBidi"/>
        </w:rPr>
        <w:t xml:space="preserve">, however it can be hard to study without </w:t>
      </w:r>
      <w:commentRangeStart w:id="20"/>
      <w:r w:rsidR="00E156CE">
        <w:rPr>
          <w:rFonts w:asciiTheme="majorBidi" w:hAnsiTheme="majorBidi" w:cstheme="majorBidi"/>
        </w:rPr>
        <w:t>discrete phenotypes</w:t>
      </w:r>
      <w:commentRangeEnd w:id="20"/>
      <w:r w:rsidR="00920A30">
        <w:rPr>
          <w:rStyle w:val="CommentReference"/>
        </w:rPr>
        <w:commentReference w:id="20"/>
      </w:r>
      <w:r w:rsidR="00E156CE">
        <w:rPr>
          <w:rFonts w:asciiTheme="majorBidi" w:hAnsiTheme="majorBidi" w:cstheme="majorBidi"/>
        </w:rPr>
        <w:t xml:space="preserve">, which are often lacking in questions that pertain to stress responses, like those due to </w:t>
      </w:r>
      <w:del w:id="21" w:author="Carlos Prada Montoya" w:date="2019-03-12T09:32:00Z">
        <w:r w:rsidR="00E156CE" w:rsidDel="00920A30">
          <w:rPr>
            <w:rFonts w:asciiTheme="majorBidi" w:hAnsiTheme="majorBidi" w:cstheme="majorBidi"/>
          </w:rPr>
          <w:delText xml:space="preserve">projected </w:delText>
        </w:r>
      </w:del>
      <w:r w:rsidR="00E156CE">
        <w:rPr>
          <w:rFonts w:asciiTheme="majorBidi" w:hAnsiTheme="majorBidi" w:cstheme="majorBidi"/>
        </w:rPr>
        <w:t>climate change</w:t>
      </w:r>
      <w:del w:id="22" w:author="Carlos Prada Montoya" w:date="2019-03-12T09:32:00Z">
        <w:r w:rsidR="00E156CE" w:rsidDel="00920A30">
          <w:rPr>
            <w:rFonts w:asciiTheme="majorBidi" w:hAnsiTheme="majorBidi" w:cstheme="majorBidi"/>
          </w:rPr>
          <w:delText xml:space="preserve"> </w:delText>
        </w:r>
        <w:r w:rsidR="0058529D" w:rsidDel="00920A30">
          <w:rPr>
            <w:rFonts w:asciiTheme="majorBidi" w:hAnsiTheme="majorBidi" w:cstheme="majorBidi"/>
          </w:rPr>
          <w:delText>conditions</w:delText>
        </w:r>
      </w:del>
      <w:r w:rsidR="00E156CE">
        <w:rPr>
          <w:rFonts w:asciiTheme="majorBidi" w:hAnsiTheme="majorBidi" w:cstheme="majorBidi"/>
        </w:rPr>
        <w:t xml:space="preserve">. </w:t>
      </w:r>
      <w:commentRangeStart w:id="23"/>
      <w:r w:rsidR="00E156CE">
        <w:rPr>
          <w:rFonts w:asciiTheme="majorBidi" w:hAnsiTheme="majorBidi" w:cstheme="majorBidi"/>
        </w:rPr>
        <w:t xml:space="preserve">These traits </w:t>
      </w:r>
      <w:commentRangeEnd w:id="23"/>
      <w:r w:rsidR="00920A30">
        <w:rPr>
          <w:rStyle w:val="CommentReference"/>
        </w:rPr>
        <w:commentReference w:id="23"/>
      </w:r>
      <w:r w:rsidR="00DC3138">
        <w:rPr>
          <w:rFonts w:asciiTheme="majorBidi" w:hAnsiTheme="majorBidi" w:cstheme="majorBidi"/>
        </w:rPr>
        <w:t xml:space="preserve">may be </w:t>
      </w:r>
      <w:r w:rsidR="00E156CE">
        <w:rPr>
          <w:rFonts w:asciiTheme="majorBidi" w:hAnsiTheme="majorBidi" w:cstheme="majorBidi"/>
        </w:rPr>
        <w:t xml:space="preserve">polygenic, which might also increase the potential for plasticity. </w:t>
      </w:r>
      <w:r>
        <w:rPr>
          <w:rFonts w:asciiTheme="majorBidi" w:hAnsiTheme="majorBidi" w:cstheme="majorBidi"/>
        </w:rPr>
        <w:t>Gene expression data, via techniques such as RNA-</w:t>
      </w:r>
      <w:proofErr w:type="spellStart"/>
      <w:r>
        <w:rPr>
          <w:rFonts w:asciiTheme="majorBidi" w:hAnsiTheme="majorBidi" w:cstheme="majorBidi"/>
        </w:rPr>
        <w:t>Seq</w:t>
      </w:r>
      <w:proofErr w:type="spellEnd"/>
      <w:r>
        <w:rPr>
          <w:rFonts w:asciiTheme="majorBidi" w:hAnsiTheme="majorBidi" w:cstheme="majorBidi"/>
        </w:rPr>
        <w:t xml:space="preserve">, is one of the main ways to investigate phenotypic plasticity, especially when there is no clear phenotype measurement that a researcher can quantify. For example, the expression patterns between guppies living with or without predators </w:t>
      </w:r>
      <w:r>
        <w:rPr>
          <w:rFonts w:asciiTheme="majorBidi" w:hAnsiTheme="majorBidi" w:cstheme="majorBidi"/>
        </w:rPr>
        <w:fldChar w:fldCharType="begin" w:fldLock="1"/>
      </w:r>
      <w:r w:rsidR="00D05A9C">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2015)","plainTextFormattedCitation":"(Ghalambor et al. 2015)","previouslyFormattedCitation":"(Ghalambor et al. 2015)"},"properties":{"noteIndex":0},"schema":"https://github.com/citation-style-language/schema/raw/master/csl-citation.json"}</w:instrText>
      </w:r>
      <w:r>
        <w:rPr>
          <w:rFonts w:asciiTheme="majorBidi" w:hAnsiTheme="majorBidi" w:cstheme="majorBidi"/>
        </w:rPr>
        <w:fldChar w:fldCharType="separate"/>
      </w:r>
      <w:r w:rsidR="00360B7B" w:rsidRPr="00360B7B">
        <w:rPr>
          <w:rFonts w:asciiTheme="majorBidi" w:hAnsiTheme="majorBidi" w:cstheme="majorBidi"/>
          <w:noProof/>
        </w:rPr>
        <w:t>(Ghalambor et al. 2015)</w:t>
      </w:r>
      <w:r>
        <w:rPr>
          <w:rFonts w:asciiTheme="majorBidi" w:hAnsiTheme="majorBidi" w:cstheme="majorBidi"/>
        </w:rPr>
        <w:fldChar w:fldCharType="end"/>
      </w:r>
      <w:r>
        <w:rPr>
          <w:rFonts w:asciiTheme="majorBidi" w:hAnsiTheme="majorBidi" w:cstheme="majorBidi"/>
        </w:rPr>
        <w:t xml:space="preserve">, can be a greater indicator of differences between those populations </w:t>
      </w:r>
      <w:r w:rsidR="00D05A9C">
        <w:rPr>
          <w:rFonts w:asciiTheme="majorBidi" w:hAnsiTheme="majorBidi" w:cstheme="majorBidi"/>
        </w:rPr>
        <w:t>i</w:t>
      </w:r>
      <w:r w:rsidR="00302704">
        <w:rPr>
          <w:rFonts w:asciiTheme="majorBidi" w:hAnsiTheme="majorBidi" w:cstheme="majorBidi"/>
        </w:rPr>
        <w:t>f</w:t>
      </w:r>
      <w:r w:rsidR="00D05A9C">
        <w:rPr>
          <w:rFonts w:asciiTheme="majorBidi" w:hAnsiTheme="majorBidi" w:cstheme="majorBidi"/>
        </w:rPr>
        <w:t xml:space="preserve"> there is no measurable trait known to be different or variable between them</w:t>
      </w:r>
      <w:r>
        <w:rPr>
          <w:rFonts w:asciiTheme="majorBidi" w:hAnsiTheme="majorBidi" w:cstheme="majorBidi"/>
        </w:rPr>
        <w:t>.</w:t>
      </w:r>
      <w:r w:rsidR="00DC3138">
        <w:rPr>
          <w:rFonts w:asciiTheme="majorBidi" w:hAnsiTheme="majorBidi" w:cstheme="majorBidi"/>
        </w:rPr>
        <w:t xml:space="preserve"> The use of PC axis </w:t>
      </w:r>
      <w:del w:id="24" w:author="Carlos Prada Montoya" w:date="2019-03-12T09:36:00Z">
        <w:r w:rsidR="00DC3138" w:rsidDel="00920A30">
          <w:rPr>
            <w:rFonts w:asciiTheme="majorBidi" w:hAnsiTheme="majorBidi" w:cstheme="majorBidi"/>
          </w:rPr>
          <w:delText xml:space="preserve">can </w:delText>
        </w:r>
      </w:del>
      <w:r w:rsidR="00DC3138">
        <w:rPr>
          <w:rFonts w:asciiTheme="majorBidi" w:hAnsiTheme="majorBidi" w:cstheme="majorBidi"/>
        </w:rPr>
        <w:t xml:space="preserve">separate out patterns with eigenvectors instead of discrete phenotypes (Fig. 1 </w:t>
      </w:r>
      <w:r w:rsidR="00DC3138" w:rsidRPr="00360B7B">
        <w:rPr>
          <w:rFonts w:asciiTheme="majorBidi" w:hAnsiTheme="majorBidi" w:cstheme="majorBidi"/>
          <w:noProof/>
        </w:rPr>
        <w:t>Ghalambor et al. 2015</w:t>
      </w:r>
      <w:r w:rsidR="00DC3138">
        <w:rPr>
          <w:rFonts w:asciiTheme="majorBidi" w:hAnsiTheme="majorBidi" w:cstheme="majorBidi"/>
          <w:noProof/>
        </w:rPr>
        <w:t>)</w:t>
      </w:r>
      <w:r w:rsidR="00DC3138">
        <w:rPr>
          <w:rFonts w:asciiTheme="majorBidi" w:hAnsiTheme="majorBidi" w:cstheme="majorBidi"/>
        </w:rPr>
        <w:t>.</w:t>
      </w:r>
      <w:r>
        <w:rPr>
          <w:rFonts w:asciiTheme="majorBidi" w:hAnsiTheme="majorBidi" w:cstheme="majorBidi"/>
        </w:rPr>
        <w:t xml:space="preserve"> </w:t>
      </w:r>
      <w:commentRangeStart w:id="25"/>
      <w:r w:rsidR="00D05A9C">
        <w:rPr>
          <w:rFonts w:asciiTheme="majorBidi" w:hAnsiTheme="majorBidi" w:cstheme="majorBidi"/>
        </w:rPr>
        <w:t>However, if one has prior knowledge of a plastic trait, investigating associations between the trait and potential drivers of plasticity, such as DNA methylation</w:t>
      </w:r>
      <w:r w:rsidR="00DC3138">
        <w:rPr>
          <w:rFonts w:asciiTheme="majorBidi" w:hAnsiTheme="majorBidi" w:cstheme="majorBidi"/>
        </w:rPr>
        <w:t>,</w:t>
      </w:r>
      <w:r w:rsidR="00D05A9C">
        <w:rPr>
          <w:rFonts w:asciiTheme="majorBidi" w:hAnsiTheme="majorBidi" w:cstheme="majorBidi"/>
        </w:rPr>
        <w:t xml:space="preserve"> can add more power to ones</w:t>
      </w:r>
      <w:r w:rsidR="0058529D">
        <w:rPr>
          <w:rFonts w:asciiTheme="majorBidi" w:hAnsiTheme="majorBidi" w:cstheme="majorBidi"/>
        </w:rPr>
        <w:t>’</w:t>
      </w:r>
      <w:r w:rsidR="00D05A9C">
        <w:rPr>
          <w:rFonts w:asciiTheme="majorBidi" w:hAnsiTheme="majorBidi" w:cstheme="majorBidi"/>
        </w:rPr>
        <w:t xml:space="preserve"> conclusions. </w:t>
      </w:r>
      <w:commentRangeEnd w:id="25"/>
      <w:r w:rsidR="00920A30">
        <w:rPr>
          <w:rStyle w:val="CommentReference"/>
        </w:rPr>
        <w:commentReference w:id="25"/>
      </w:r>
      <w:r w:rsidR="00D05A9C">
        <w:rPr>
          <w:rFonts w:asciiTheme="majorBidi" w:hAnsiTheme="majorBidi" w:cstheme="majorBidi"/>
        </w:rPr>
        <w:fldChar w:fldCharType="begin" w:fldLock="1"/>
      </w:r>
      <w:r w:rsidR="00F644D8">
        <w:rPr>
          <w:rFonts w:asciiTheme="majorBidi" w:hAnsiTheme="majorBidi" w:cstheme="majorBidi"/>
        </w:rPr>
        <w:instrText>ADDIN CSL_CITATION {"citationItems":[{"id":"ITEM-1","itemData":{"DOI":"10.1038/s41558-018-0159-0","ISSN":"17586798","abstract":"Epigenetic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change2,3.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Change","id":"ITEM-1","issue":"6","issued":{"date-parts":[["2018"]]},"page":"504-509","publisher":"Springer US","title":"The epigenetic landscape of transgenerational acclimation to ocean warming","type":"article-journal","volume":"8"},"uris":["http://www.mendeley.com/documents/?uuid=7acd7cff-f2e8-4dab-a0a7-0b6df14d9eb7"]}],"mendeley":{"formattedCitation":"(Ryu et al. 2018)","manualFormatting":"Ryu et al. (2018)","plainTextFormattedCitation":"(Ryu et al. 2018)","previouslyFormattedCitation":"(Ryu et al. 2018)"},"properties":{"noteIndex":0},"schema":"https://github.com/citation-style-language/schema/raw/master/csl-citation.json"}</w:instrText>
      </w:r>
      <w:r w:rsidR="00D05A9C">
        <w:rPr>
          <w:rFonts w:asciiTheme="majorBidi" w:hAnsiTheme="majorBidi" w:cstheme="majorBidi"/>
        </w:rPr>
        <w:fldChar w:fldCharType="separate"/>
      </w:r>
      <w:r w:rsidR="00D05A9C" w:rsidRPr="00D05A9C">
        <w:rPr>
          <w:rFonts w:asciiTheme="majorBidi" w:hAnsiTheme="majorBidi" w:cstheme="majorBidi"/>
          <w:noProof/>
        </w:rPr>
        <w:t xml:space="preserve">Ryu et al. </w:t>
      </w:r>
      <w:r w:rsidR="00D05A9C">
        <w:rPr>
          <w:rFonts w:asciiTheme="majorBidi" w:hAnsiTheme="majorBidi" w:cstheme="majorBidi"/>
          <w:noProof/>
        </w:rPr>
        <w:t>(</w:t>
      </w:r>
      <w:r w:rsidR="00D05A9C" w:rsidRPr="00D05A9C">
        <w:rPr>
          <w:rFonts w:asciiTheme="majorBidi" w:hAnsiTheme="majorBidi" w:cstheme="majorBidi"/>
          <w:noProof/>
        </w:rPr>
        <w:t>2018)</w:t>
      </w:r>
      <w:r w:rsidR="00D05A9C">
        <w:rPr>
          <w:rFonts w:asciiTheme="majorBidi" w:hAnsiTheme="majorBidi" w:cstheme="majorBidi"/>
        </w:rPr>
        <w:fldChar w:fldCharType="end"/>
      </w:r>
      <w:r w:rsidR="00D05A9C">
        <w:rPr>
          <w:rFonts w:asciiTheme="majorBidi" w:hAnsiTheme="majorBidi" w:cstheme="majorBidi"/>
        </w:rPr>
        <w:t xml:space="preserve">, </w:t>
      </w:r>
      <w:r w:rsidR="001F1AA3">
        <w:rPr>
          <w:rFonts w:asciiTheme="majorBidi" w:hAnsiTheme="majorBidi" w:cstheme="majorBidi"/>
        </w:rPr>
        <w:t>studied differentially methylated genes and their correlation with measures of aerobic scope</w:t>
      </w:r>
      <w:r w:rsidR="00F644D8">
        <w:rPr>
          <w:rFonts w:asciiTheme="majorBidi" w:hAnsiTheme="majorBidi" w:cstheme="majorBidi"/>
        </w:rPr>
        <w:t xml:space="preserve"> </w:t>
      </w:r>
      <w:r w:rsidR="001F1AA3">
        <w:rPr>
          <w:rFonts w:asciiTheme="majorBidi" w:hAnsiTheme="majorBidi" w:cstheme="majorBidi"/>
        </w:rPr>
        <w:t>(</w:t>
      </w:r>
      <w:r w:rsidR="00DC3138">
        <w:rPr>
          <w:rFonts w:asciiTheme="majorBidi" w:hAnsiTheme="majorBidi" w:cstheme="majorBidi"/>
        </w:rPr>
        <w:t>F</w:t>
      </w:r>
      <w:r w:rsidR="001F1AA3">
        <w:rPr>
          <w:rFonts w:asciiTheme="majorBidi" w:hAnsiTheme="majorBidi" w:cstheme="majorBidi"/>
        </w:rPr>
        <w:t>ig. 2 Ryu et al</w:t>
      </w:r>
      <w:r w:rsidR="005311BD">
        <w:rPr>
          <w:rFonts w:asciiTheme="majorBidi" w:hAnsiTheme="majorBidi" w:cstheme="majorBidi"/>
        </w:rPr>
        <w:t>.</w:t>
      </w:r>
      <w:r w:rsidR="001F1AA3">
        <w:rPr>
          <w:rFonts w:asciiTheme="majorBidi" w:hAnsiTheme="majorBidi" w:cstheme="majorBidi"/>
        </w:rPr>
        <w:t xml:space="preserve"> </w:t>
      </w:r>
      <w:r w:rsidR="00B45E77">
        <w:rPr>
          <w:rFonts w:asciiTheme="majorBidi" w:hAnsiTheme="majorBidi" w:cstheme="majorBidi"/>
        </w:rPr>
        <w:t>(</w:t>
      </w:r>
      <w:r w:rsidR="001F1AA3">
        <w:rPr>
          <w:rFonts w:asciiTheme="majorBidi" w:hAnsiTheme="majorBidi" w:cstheme="majorBidi"/>
        </w:rPr>
        <w:t xml:space="preserve">2018) in coral reef fish raised over multiple generations with varying ocean warming treatments. </w:t>
      </w:r>
      <w:r w:rsidR="00F644D8">
        <w:rPr>
          <w:rFonts w:asciiTheme="majorBidi" w:hAnsiTheme="majorBidi" w:cstheme="majorBidi"/>
        </w:rPr>
        <w:t xml:space="preserve">Even further associations can be made if a researcher finds an association between gene expression, differential methylation, and a phenotype of ecological interest. </w:t>
      </w:r>
      <w:r w:rsidR="00F644D8">
        <w:rPr>
          <w:rFonts w:asciiTheme="majorBidi" w:hAnsiTheme="majorBidi" w:cstheme="majorBidi"/>
        </w:rPr>
        <w:fldChar w:fldCharType="begin" w:fldLock="1"/>
      </w:r>
      <w:r w:rsidR="00725DCB">
        <w:rPr>
          <w:rFonts w:asciiTheme="majorBidi" w:hAnsiTheme="majorBidi" w:cstheme="majorBidi"/>
        </w:rPr>
        <w:instrText>ADDIN CSL_CITATION {"citationItems":[{"id":"ITEM-1","itemData":{"DOI":"10.1126/sciadv.aar8028","author":[{"dropping-particle":"","family":"Liew","given":"Yi Jin","non-dropping-particle":"","parse-names":false,"suffix":""},{"dropping-particle":"","family":"Forêt","given":"Sylvain","non-dropping-particle":"","parse-names":false,"suffix":""},{"dropping-particle":"","family":"Cui","given":"Guoxin","non-dropping-particle":"","parse-names":false,"suffix":""},{"dropping-particle":"","family":"Venn","given":"Alexander A.","non-dropping-particle":"","parse-names":false,"suffix":""},{"dropping-particle":"","family":"Deutekom","given":"Eva S.","non-dropping-particle":"","parse-names":false,"suffix":""},{"dropping-particle":"","family":"Tambutté","given":"Sylvie","non-dropping-particle":"","parse-names":false,"suffix":""},{"dropping-particle":"","family":"Li","given":"Yong","non-dropping-particle":"","parse-names":false,"suffix":""},{"dropping-particle":"","family":"Voolstra","given":"Christian R.","non-dropping-particle":"","parse-names":false,"suffix":""},{"dropping-particle":"","family":"Kaandorp","given":"Jaap A.","non-dropping-particle":"","parse-names":false,"suffix":""},{"dropping-particle":"","family":"Aranda","given":"Manuel","non-dropping-particle":"","parse-names":false,"suffix":""},{"dropping-particle":"","family":"Tambutté","given":"Eric","non-dropping-particle":"","parse-names":false,"suffix":""},{"dropping-particle":"","family":"Allemand","given":"Denis","non-dropping-particle":"","parse-names":false,"suffix":""},{"dropping-particle":"","family":"Michell","given":"Craig T.","non-dropping-particle":"","parse-names":false,"suffix":""},{"dropping-particle":"","family":"Zoccola","given":"Didier","non-dropping-particle":"","parse-names":false,"suffix":""}],"container-title":"Science Advances","id":"ITEM-1","issue":"6","issued":{"date-parts":[["2018"]]},"page":"eaar8028","title":"Epigenome-associated phenotypic acclimatization to ocean acidification in a reef-building coral","type":"article-journal","volume":"4"},"uris":["http://www.mendeley.com/documents/?uuid=f852d776-0ccf-463c-8761-d2ee9e17780d"]}],"mendeley":{"formattedCitation":"(Liew et al. 2018)","manualFormatting":"Liew et al. (2018)","plainTextFormattedCitation":"(Liew et al. 2018)","previouslyFormattedCitation":"(Liew et al. 2018)"},"properties":{"noteIndex":0},"schema":"https://github.com/citation-style-language/schema/raw/master/csl-citation.json"}</w:instrText>
      </w:r>
      <w:r w:rsidR="00F644D8">
        <w:rPr>
          <w:rFonts w:asciiTheme="majorBidi" w:hAnsiTheme="majorBidi" w:cstheme="majorBidi"/>
        </w:rPr>
        <w:fldChar w:fldCharType="separate"/>
      </w:r>
      <w:r w:rsidR="00F644D8" w:rsidRPr="00F644D8">
        <w:rPr>
          <w:rFonts w:asciiTheme="majorBidi" w:hAnsiTheme="majorBidi" w:cstheme="majorBidi"/>
          <w:noProof/>
        </w:rPr>
        <w:t xml:space="preserve">Liew et al. </w:t>
      </w:r>
      <w:r w:rsidR="00F644D8">
        <w:rPr>
          <w:rFonts w:asciiTheme="majorBidi" w:hAnsiTheme="majorBidi" w:cstheme="majorBidi"/>
          <w:noProof/>
        </w:rPr>
        <w:t>(</w:t>
      </w:r>
      <w:r w:rsidR="00F644D8" w:rsidRPr="00F644D8">
        <w:rPr>
          <w:rFonts w:asciiTheme="majorBidi" w:hAnsiTheme="majorBidi" w:cstheme="majorBidi"/>
          <w:noProof/>
        </w:rPr>
        <w:t>2018)</w:t>
      </w:r>
      <w:r w:rsidR="00F644D8">
        <w:rPr>
          <w:rFonts w:asciiTheme="majorBidi" w:hAnsiTheme="majorBidi" w:cstheme="majorBidi"/>
        </w:rPr>
        <w:fldChar w:fldCharType="end"/>
      </w:r>
      <w:r w:rsidR="00F644D8">
        <w:rPr>
          <w:rFonts w:asciiTheme="majorBidi" w:hAnsiTheme="majorBidi" w:cstheme="majorBidi"/>
        </w:rPr>
        <w:t xml:space="preserve"> did this for the coral </w:t>
      </w:r>
      <w:r w:rsidR="00F644D8" w:rsidRPr="00F644D8">
        <w:rPr>
          <w:rFonts w:asciiTheme="majorBidi" w:hAnsiTheme="majorBidi" w:cstheme="majorBidi"/>
          <w:i/>
          <w:iCs/>
        </w:rPr>
        <w:t xml:space="preserve">S. </w:t>
      </w:r>
      <w:proofErr w:type="spellStart"/>
      <w:r w:rsidR="00F644D8" w:rsidRPr="00F644D8">
        <w:rPr>
          <w:rFonts w:asciiTheme="majorBidi" w:hAnsiTheme="majorBidi" w:cstheme="majorBidi"/>
          <w:i/>
          <w:iCs/>
        </w:rPr>
        <w:t>pistillata</w:t>
      </w:r>
      <w:proofErr w:type="spellEnd"/>
      <w:r w:rsidR="00F644D8">
        <w:rPr>
          <w:rFonts w:asciiTheme="majorBidi" w:hAnsiTheme="majorBidi" w:cstheme="majorBidi"/>
        </w:rPr>
        <w:t xml:space="preserve">, where they found a positive correlation between gene expression </w:t>
      </w:r>
      <w:del w:id="26" w:author="Carlos Prada Montoya" w:date="2019-03-12T09:37:00Z">
        <w:r w:rsidR="00F644D8" w:rsidDel="00920A30">
          <w:rPr>
            <w:rFonts w:asciiTheme="majorBidi" w:hAnsiTheme="majorBidi" w:cstheme="majorBidi"/>
          </w:rPr>
          <w:delText xml:space="preserve">level </w:delText>
        </w:r>
      </w:del>
      <w:r w:rsidR="00F644D8">
        <w:rPr>
          <w:rFonts w:asciiTheme="majorBidi" w:hAnsiTheme="majorBidi" w:cstheme="majorBidi"/>
        </w:rPr>
        <w:t xml:space="preserve">and DNA methylation, and </w:t>
      </w:r>
      <w:del w:id="27" w:author="Carlos Prada Montoya" w:date="2019-03-12T09:37:00Z">
        <w:r w:rsidR="00F644D8" w:rsidDel="00920A30">
          <w:rPr>
            <w:rFonts w:asciiTheme="majorBidi" w:hAnsiTheme="majorBidi" w:cstheme="majorBidi"/>
          </w:rPr>
          <w:delText xml:space="preserve">additionally found </w:delText>
        </w:r>
      </w:del>
      <w:r w:rsidR="00F644D8">
        <w:rPr>
          <w:rFonts w:asciiTheme="majorBidi" w:hAnsiTheme="majorBidi" w:cstheme="majorBidi"/>
        </w:rPr>
        <w:t>a relationship between increased methylation and cell size</w:t>
      </w:r>
      <w:r w:rsidR="00E156CE">
        <w:rPr>
          <w:rFonts w:asciiTheme="majorBidi" w:hAnsiTheme="majorBidi" w:cstheme="majorBidi"/>
        </w:rPr>
        <w:t xml:space="preserve"> in corals subjected to decreasing seawater </w:t>
      </w:r>
      <w:proofErr w:type="spellStart"/>
      <w:r w:rsidR="00E156CE">
        <w:rPr>
          <w:rFonts w:asciiTheme="majorBidi" w:hAnsiTheme="majorBidi" w:cstheme="majorBidi"/>
        </w:rPr>
        <w:t>pH</w:t>
      </w:r>
      <w:r w:rsidR="00F644D8">
        <w:rPr>
          <w:rFonts w:asciiTheme="majorBidi" w:hAnsiTheme="majorBidi" w:cstheme="majorBidi"/>
        </w:rPr>
        <w:t>.</w:t>
      </w:r>
      <w:proofErr w:type="spellEnd"/>
      <w:r w:rsidR="00F644D8">
        <w:rPr>
          <w:rFonts w:asciiTheme="majorBidi" w:hAnsiTheme="majorBidi" w:cstheme="majorBidi"/>
        </w:rPr>
        <w:t xml:space="preserve"> </w:t>
      </w:r>
    </w:p>
    <w:p w14:paraId="38FBAA8E" w14:textId="58AFEADD" w:rsidR="0008421E" w:rsidRDefault="0058529D" w:rsidP="00363C69">
      <w:pPr>
        <w:spacing w:line="360" w:lineRule="auto"/>
        <w:rPr>
          <w:rFonts w:asciiTheme="majorBidi" w:hAnsiTheme="majorBidi" w:cstheme="majorBidi"/>
        </w:rPr>
      </w:pPr>
      <w:r>
        <w:rPr>
          <w:rFonts w:asciiTheme="majorBidi" w:hAnsiTheme="majorBidi" w:cstheme="majorBidi"/>
        </w:rPr>
        <w:lastRenderedPageBreak/>
        <w:tab/>
        <w:t xml:space="preserve">There </w:t>
      </w:r>
      <w:del w:id="28" w:author="Carlos Prada Montoya" w:date="2019-03-12T09:37:00Z">
        <w:r w:rsidDel="00920A30">
          <w:rPr>
            <w:rFonts w:asciiTheme="majorBidi" w:hAnsiTheme="majorBidi" w:cstheme="majorBidi"/>
          </w:rPr>
          <w:delText>seem to be</w:delText>
        </w:r>
      </w:del>
      <w:ins w:id="29" w:author="Carlos Prada Montoya" w:date="2019-03-12T09:37:00Z">
        <w:r w:rsidR="00920A30">
          <w:rPr>
            <w:rFonts w:asciiTheme="majorBidi" w:hAnsiTheme="majorBidi" w:cstheme="majorBidi"/>
          </w:rPr>
          <w:t>are</w:t>
        </w:r>
      </w:ins>
      <w:r>
        <w:rPr>
          <w:rFonts w:asciiTheme="majorBidi" w:hAnsiTheme="majorBidi" w:cstheme="majorBidi"/>
        </w:rPr>
        <w:t xml:space="preserve"> two </w:t>
      </w:r>
      <w:del w:id="30" w:author="Carlos Prada Montoya" w:date="2019-03-12T09:37:00Z">
        <w:r w:rsidDel="00920A30">
          <w:rPr>
            <w:rFonts w:asciiTheme="majorBidi" w:hAnsiTheme="majorBidi" w:cstheme="majorBidi"/>
          </w:rPr>
          <w:delText xml:space="preserve">main </w:delText>
        </w:r>
      </w:del>
      <w:r>
        <w:rPr>
          <w:rFonts w:asciiTheme="majorBidi" w:hAnsiTheme="majorBidi" w:cstheme="majorBidi"/>
        </w:rPr>
        <w:t>questions that underlie these three papers</w:t>
      </w:r>
      <w:del w:id="31" w:author="Carlos Prada Montoya" w:date="2019-03-12T09:37:00Z">
        <w:r w:rsidDel="00920A30">
          <w:rPr>
            <w:rFonts w:asciiTheme="majorBidi" w:hAnsiTheme="majorBidi" w:cstheme="majorBidi"/>
          </w:rPr>
          <w:delText xml:space="preserve"> and their topics</w:delText>
        </w:r>
      </w:del>
      <w:r>
        <w:rPr>
          <w:rFonts w:asciiTheme="majorBidi" w:hAnsiTheme="majorBidi" w:cstheme="majorBidi"/>
        </w:rPr>
        <w:t xml:space="preserve">: whether phenotypic plasticity is adaptive, and whether DNA methylation </w:t>
      </w:r>
      <w:del w:id="32" w:author="Carlos Prada Montoya" w:date="2019-03-12T09:37:00Z">
        <w:r w:rsidDel="00920A30">
          <w:rPr>
            <w:rFonts w:asciiTheme="majorBidi" w:hAnsiTheme="majorBidi" w:cstheme="majorBidi"/>
          </w:rPr>
          <w:delText xml:space="preserve">is a process or phenomenon that </w:delText>
        </w:r>
      </w:del>
      <w:r>
        <w:rPr>
          <w:rFonts w:asciiTheme="majorBidi" w:hAnsiTheme="majorBidi" w:cstheme="majorBidi"/>
        </w:rPr>
        <w:t>underlies phenotypic plasticity</w:t>
      </w:r>
      <w:r w:rsidR="00725DCB">
        <w:rPr>
          <w:rFonts w:asciiTheme="majorBidi" w:hAnsiTheme="majorBidi" w:cstheme="majorBidi"/>
        </w:rPr>
        <w:t xml:space="preserve">, and </w:t>
      </w:r>
      <w:del w:id="33" w:author="Carlos Prada Montoya" w:date="2019-03-12T09:38:00Z">
        <w:r w:rsidR="00725DCB" w:rsidDel="00920A30">
          <w:rPr>
            <w:rFonts w:asciiTheme="majorBidi" w:hAnsiTheme="majorBidi" w:cstheme="majorBidi"/>
          </w:rPr>
          <w:delText xml:space="preserve">thus </w:delText>
        </w:r>
      </w:del>
      <w:r w:rsidR="00725DCB">
        <w:rPr>
          <w:rFonts w:asciiTheme="majorBidi" w:hAnsiTheme="majorBidi" w:cstheme="majorBidi"/>
        </w:rPr>
        <w:t>adaptation</w:t>
      </w:r>
      <w:r>
        <w:rPr>
          <w:rFonts w:asciiTheme="majorBidi" w:hAnsiTheme="majorBidi" w:cstheme="majorBidi"/>
        </w:rPr>
        <w:t xml:space="preserve">. All three </w:t>
      </w:r>
      <w:del w:id="34" w:author="Carlos Prada Montoya" w:date="2019-03-12T09:38:00Z">
        <w:r w:rsidDel="00920A30">
          <w:rPr>
            <w:rFonts w:asciiTheme="majorBidi" w:hAnsiTheme="majorBidi" w:cstheme="majorBidi"/>
          </w:rPr>
          <w:delText xml:space="preserve">of these </w:delText>
        </w:r>
      </w:del>
      <w:r>
        <w:rPr>
          <w:rFonts w:asciiTheme="majorBidi" w:hAnsiTheme="majorBidi" w:cstheme="majorBidi"/>
        </w:rPr>
        <w:t>studies do not go through enough generations to effectively show evolutionary change in gene frequencies, and no study even looked at genotypes</w:t>
      </w:r>
      <w:r w:rsidR="00DC3138">
        <w:rPr>
          <w:rFonts w:asciiTheme="majorBidi" w:hAnsiTheme="majorBidi" w:cstheme="majorBidi"/>
        </w:rPr>
        <w:t xml:space="preserve">; although </w:t>
      </w:r>
      <w:r w:rsidR="00DC3138">
        <w:rPr>
          <w:rFonts w:asciiTheme="majorBidi" w:hAnsiTheme="majorBidi" w:cstheme="majorBidi"/>
        </w:rPr>
        <w:fldChar w:fldCharType="begin" w:fldLock="1"/>
      </w:r>
      <w:r w:rsidR="00DC3138">
        <w:rPr>
          <w:rFonts w:asciiTheme="majorBidi" w:hAnsiTheme="majorBidi" w:cstheme="majorBidi"/>
        </w:rPr>
        <w:instrText>ADDIN CSL_CITATION {"citationItems":[{"id":"ITEM-1","itemData":{"DOI":"10.1038/s41558-018-0159-0","ISSN":"17586798","abstract":"Epigenetic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change2,3.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Change","id":"ITEM-1","issue":"6","issued":{"date-parts":[["2018"]]},"page":"504-509","publisher":"Springer US","title":"The epigenetic landscape of transgenerational acclimation to ocean warming","type":"article-journal","volume":"8"},"uris":["http://www.mendeley.com/documents/?uuid=7acd7cff-f2e8-4dab-a0a7-0b6df14d9eb7"]}],"mendeley":{"formattedCitation":"(Ryu et al. 2018)","manualFormatting":"Ryu et al. (2018)","plainTextFormattedCitation":"(Ryu et al. 2018)","previouslyFormattedCitation":"(Ryu et al. 2018)"},"properties":{"noteIndex":0},"schema":"https://github.com/citation-style-language/schema/raw/master/csl-citation.json"}</w:instrText>
      </w:r>
      <w:r w:rsidR="00DC3138">
        <w:rPr>
          <w:rFonts w:asciiTheme="majorBidi" w:hAnsiTheme="majorBidi" w:cstheme="majorBidi"/>
        </w:rPr>
        <w:fldChar w:fldCharType="separate"/>
      </w:r>
      <w:r w:rsidR="00DC3138" w:rsidRPr="00D05A9C">
        <w:rPr>
          <w:rFonts w:asciiTheme="majorBidi" w:hAnsiTheme="majorBidi" w:cstheme="majorBidi"/>
          <w:noProof/>
        </w:rPr>
        <w:t xml:space="preserve">Ryu et al. </w:t>
      </w:r>
      <w:r w:rsidR="00DC3138">
        <w:rPr>
          <w:rFonts w:asciiTheme="majorBidi" w:hAnsiTheme="majorBidi" w:cstheme="majorBidi"/>
          <w:noProof/>
        </w:rPr>
        <w:t>(</w:t>
      </w:r>
      <w:r w:rsidR="00DC3138" w:rsidRPr="00D05A9C">
        <w:rPr>
          <w:rFonts w:asciiTheme="majorBidi" w:hAnsiTheme="majorBidi" w:cstheme="majorBidi"/>
          <w:noProof/>
        </w:rPr>
        <w:t>2018)</w:t>
      </w:r>
      <w:r w:rsidR="00DC3138">
        <w:rPr>
          <w:rFonts w:asciiTheme="majorBidi" w:hAnsiTheme="majorBidi" w:cstheme="majorBidi"/>
        </w:rPr>
        <w:fldChar w:fldCharType="end"/>
      </w:r>
      <w:r w:rsidR="00DC3138">
        <w:rPr>
          <w:rFonts w:asciiTheme="majorBidi" w:hAnsiTheme="majorBidi" w:cstheme="majorBidi"/>
        </w:rPr>
        <w:t xml:space="preserve"> did look at specific genes for methylation</w:t>
      </w:r>
      <w:r>
        <w:rPr>
          <w:rFonts w:asciiTheme="majorBidi" w:hAnsiTheme="majorBidi" w:cstheme="majorBidi"/>
        </w:rPr>
        <w:t xml:space="preserve">. </w:t>
      </w:r>
      <w:r w:rsidR="00725DCB">
        <w:rPr>
          <w:rFonts w:asciiTheme="majorBidi" w:hAnsiTheme="majorBidi" w:cstheme="majorBidi"/>
        </w:rPr>
        <w:t>Directional plasticity</w:t>
      </w:r>
      <w:r w:rsidR="00DC3138">
        <w:rPr>
          <w:rFonts w:asciiTheme="majorBidi" w:hAnsiTheme="majorBidi" w:cstheme="majorBidi"/>
        </w:rPr>
        <w:t xml:space="preserve"> </w:t>
      </w:r>
      <w:r w:rsidR="00725DCB">
        <w:rPr>
          <w:rFonts w:asciiTheme="majorBidi" w:hAnsiTheme="majorBidi" w:cstheme="majorBidi"/>
        </w:rPr>
        <w:t>may affect evolutionary trajectory in many ways. Plasticity may allow an organism to survive in a rapidly changing environment and reproduce</w:t>
      </w:r>
      <w:r w:rsidR="00302704">
        <w:rPr>
          <w:rFonts w:asciiTheme="majorBidi" w:hAnsiTheme="majorBidi" w:cstheme="majorBidi"/>
        </w:rPr>
        <w:t>,</w:t>
      </w:r>
      <w:r w:rsidR="00725DCB">
        <w:rPr>
          <w:rFonts w:asciiTheme="majorBidi" w:hAnsiTheme="majorBidi" w:cstheme="majorBidi"/>
        </w:rPr>
        <w:t xml:space="preserve"> while the modification of the organism with natural selection takes more time to </w:t>
      </w:r>
      <w:r w:rsidR="00302704">
        <w:rPr>
          <w:rFonts w:asciiTheme="majorBidi" w:hAnsiTheme="majorBidi" w:cstheme="majorBidi"/>
        </w:rPr>
        <w:t>have effects</w:t>
      </w:r>
      <w:r w:rsidR="00725DCB">
        <w:rPr>
          <w:rFonts w:asciiTheme="majorBidi" w:hAnsiTheme="majorBidi" w:cstheme="majorBidi"/>
        </w:rPr>
        <w:t xml:space="preserve">. On the other hand, plasticity may dampen the effect of selection because selection acts on the phenotypes, and not the genes beneath them, thus failing to alter gene frequencies. However, there is a third option: non-adaptive phenotypic plasticity, which </w:t>
      </w:r>
      <w:r w:rsidR="00725DCB">
        <w:rPr>
          <w:rFonts w:asciiTheme="majorBidi" w:hAnsiTheme="majorBidi" w:cstheme="majorBidi"/>
        </w:rPr>
        <w:fldChar w:fldCharType="begin" w:fldLock="1"/>
      </w:r>
      <w:r w:rsidR="00DC3138">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2015)","manualFormatting":"Ghalambor et al. (2015)","plainTextFormattedCitation":"(Ghalambor et al. 2015)","previouslyFormattedCitation":"(Ghalambor et al. 2015)"},"properties":{"noteIndex":0},"schema":"https://github.com/citation-style-language/schema/raw/master/csl-citation.json"}</w:instrText>
      </w:r>
      <w:r w:rsidR="00725DCB">
        <w:rPr>
          <w:rFonts w:asciiTheme="majorBidi" w:hAnsiTheme="majorBidi" w:cstheme="majorBidi"/>
        </w:rPr>
        <w:fldChar w:fldCharType="separate"/>
      </w:r>
      <w:r w:rsidR="00725DCB" w:rsidRPr="00725DCB">
        <w:rPr>
          <w:rFonts w:asciiTheme="majorBidi" w:hAnsiTheme="majorBidi" w:cstheme="majorBidi"/>
          <w:noProof/>
        </w:rPr>
        <w:t xml:space="preserve">Ghalambor et al. </w:t>
      </w:r>
      <w:r w:rsidR="00725DCB">
        <w:rPr>
          <w:rFonts w:asciiTheme="majorBidi" w:hAnsiTheme="majorBidi" w:cstheme="majorBidi"/>
          <w:noProof/>
        </w:rPr>
        <w:t>(</w:t>
      </w:r>
      <w:r w:rsidR="00725DCB" w:rsidRPr="00725DCB">
        <w:rPr>
          <w:rFonts w:asciiTheme="majorBidi" w:hAnsiTheme="majorBidi" w:cstheme="majorBidi"/>
          <w:noProof/>
        </w:rPr>
        <w:t>2015)</w:t>
      </w:r>
      <w:r w:rsidR="00725DCB">
        <w:rPr>
          <w:rFonts w:asciiTheme="majorBidi" w:hAnsiTheme="majorBidi" w:cstheme="majorBidi"/>
        </w:rPr>
        <w:fldChar w:fldCharType="end"/>
      </w:r>
      <w:r w:rsidR="00D77970">
        <w:rPr>
          <w:rFonts w:asciiTheme="majorBidi" w:hAnsiTheme="majorBidi" w:cstheme="majorBidi"/>
        </w:rPr>
        <w:t xml:space="preserve"> demonstrated with guppies. Guppies with a population background of being raised with predators </w:t>
      </w:r>
      <w:del w:id="35" w:author="Carlos Prada Montoya" w:date="2019-03-12T09:39:00Z">
        <w:r w:rsidR="00D77970" w:rsidDel="00920A30">
          <w:rPr>
            <w:rFonts w:asciiTheme="majorBidi" w:hAnsiTheme="majorBidi" w:cstheme="majorBidi"/>
          </w:rPr>
          <w:delText xml:space="preserve">present in their water </w:delText>
        </w:r>
      </w:del>
      <w:r w:rsidR="00D77970">
        <w:rPr>
          <w:rFonts w:asciiTheme="majorBidi" w:hAnsiTheme="majorBidi" w:cstheme="majorBidi"/>
        </w:rPr>
        <w:t xml:space="preserve">had a gene expression </w:t>
      </w:r>
      <w:del w:id="36" w:author="Carlos Prada Montoya" w:date="2019-03-12T09:39:00Z">
        <w:r w:rsidR="00D77970" w:rsidDel="00920A30">
          <w:rPr>
            <w:rFonts w:asciiTheme="majorBidi" w:hAnsiTheme="majorBidi" w:cstheme="majorBidi"/>
          </w:rPr>
          <w:delText xml:space="preserve">response to non-predator water </w:delText>
        </w:r>
      </w:del>
      <w:r w:rsidR="00D77970">
        <w:rPr>
          <w:rFonts w:asciiTheme="majorBidi" w:hAnsiTheme="majorBidi" w:cstheme="majorBidi"/>
        </w:rPr>
        <w:t xml:space="preserve">that was the opposite of the expression response that non-predator adapted guppies exhibited. </w:t>
      </w:r>
      <w:r w:rsidR="00E45F5B">
        <w:rPr>
          <w:rFonts w:asciiTheme="majorBidi" w:hAnsiTheme="majorBidi" w:cstheme="majorBidi"/>
        </w:rPr>
        <w:t>Since non-predator experiencing fish originally came from predator</w:t>
      </w:r>
      <w:r w:rsidR="00DC3138">
        <w:rPr>
          <w:rFonts w:asciiTheme="majorBidi" w:hAnsiTheme="majorBidi" w:cstheme="majorBidi"/>
        </w:rPr>
        <w:t>-</w:t>
      </w:r>
      <w:r w:rsidR="00E45F5B">
        <w:rPr>
          <w:rFonts w:asciiTheme="majorBidi" w:hAnsiTheme="majorBidi" w:cstheme="majorBidi"/>
        </w:rPr>
        <w:t xml:space="preserve">experiencing populations, this could have caused a large selection </w:t>
      </w:r>
      <w:del w:id="37" w:author="Carlos Prada Montoya" w:date="2019-03-12T09:39:00Z">
        <w:r w:rsidR="00E45F5B" w:rsidDel="000539F8">
          <w:rPr>
            <w:rFonts w:asciiTheme="majorBidi" w:hAnsiTheme="majorBidi" w:cstheme="majorBidi"/>
          </w:rPr>
          <w:delText xml:space="preserve">pressure against many </w:delText>
        </w:r>
      </w:del>
      <w:r w:rsidR="00E45F5B">
        <w:rPr>
          <w:rFonts w:asciiTheme="majorBidi" w:hAnsiTheme="majorBidi" w:cstheme="majorBidi"/>
        </w:rPr>
        <w:t xml:space="preserve">in the newly predator-free population, and drove the expression pattern to be </w:t>
      </w:r>
      <w:del w:id="38" w:author="Carlos Prada Montoya" w:date="2019-03-12T09:40:00Z">
        <w:r w:rsidR="00E45F5B" w:rsidDel="000539F8">
          <w:rPr>
            <w:rFonts w:asciiTheme="majorBidi" w:hAnsiTheme="majorBidi" w:cstheme="majorBidi"/>
          </w:rPr>
          <w:delText xml:space="preserve">so </w:delText>
        </w:r>
      </w:del>
      <w:r w:rsidR="00E45F5B">
        <w:rPr>
          <w:rFonts w:asciiTheme="majorBidi" w:hAnsiTheme="majorBidi" w:cstheme="majorBidi"/>
        </w:rPr>
        <w:t xml:space="preserve">different. However, </w:t>
      </w:r>
      <w:r w:rsidR="00E45F5B">
        <w:rPr>
          <w:rFonts w:asciiTheme="majorBidi" w:hAnsiTheme="majorBidi" w:cstheme="majorBidi"/>
        </w:rPr>
        <w:fldChar w:fldCharType="begin" w:fldLock="1"/>
      </w:r>
      <w:r w:rsidR="00DC3138">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2015)","manualFormatting":"Ghalambor et al. (2015)","plainTextFormattedCitation":"(Ghalambor et al. 2015)","previouslyFormattedCitation":"(Ghalambor et al. 2015)"},"properties":{"noteIndex":0},"schema":"https://github.com/citation-style-language/schema/raw/master/csl-citation.json"}</w:instrText>
      </w:r>
      <w:r w:rsidR="00E45F5B">
        <w:rPr>
          <w:rFonts w:asciiTheme="majorBidi" w:hAnsiTheme="majorBidi" w:cstheme="majorBidi"/>
        </w:rPr>
        <w:fldChar w:fldCharType="separate"/>
      </w:r>
      <w:r w:rsidR="00E45F5B" w:rsidRPr="00725DCB">
        <w:rPr>
          <w:rFonts w:asciiTheme="majorBidi" w:hAnsiTheme="majorBidi" w:cstheme="majorBidi"/>
          <w:noProof/>
        </w:rPr>
        <w:t xml:space="preserve">Ghalambor et al. </w:t>
      </w:r>
      <w:r w:rsidR="00E45F5B">
        <w:rPr>
          <w:rFonts w:asciiTheme="majorBidi" w:hAnsiTheme="majorBidi" w:cstheme="majorBidi"/>
          <w:noProof/>
        </w:rPr>
        <w:t>(</w:t>
      </w:r>
      <w:r w:rsidR="00E45F5B" w:rsidRPr="00725DCB">
        <w:rPr>
          <w:rFonts w:asciiTheme="majorBidi" w:hAnsiTheme="majorBidi" w:cstheme="majorBidi"/>
          <w:noProof/>
        </w:rPr>
        <w:t>2015)</w:t>
      </w:r>
      <w:r w:rsidR="00E45F5B">
        <w:rPr>
          <w:rFonts w:asciiTheme="majorBidi" w:hAnsiTheme="majorBidi" w:cstheme="majorBidi"/>
        </w:rPr>
        <w:fldChar w:fldCharType="end"/>
      </w:r>
      <w:r w:rsidR="00E45F5B">
        <w:rPr>
          <w:rFonts w:asciiTheme="majorBidi" w:hAnsiTheme="majorBidi" w:cstheme="majorBidi"/>
        </w:rPr>
        <w:t xml:space="preserve"> did not have a phenotype in mind to study, and did not investigate possible functional reasons for differential expression, which left a gap open in their story.</w:t>
      </w:r>
    </w:p>
    <w:p w14:paraId="29CACED2" w14:textId="6FD20270" w:rsidR="0058529D" w:rsidRDefault="0008421E" w:rsidP="00363C69">
      <w:pPr>
        <w:spacing w:line="360" w:lineRule="auto"/>
        <w:rPr>
          <w:rFonts w:asciiTheme="majorBidi" w:hAnsiTheme="majorBidi" w:cstheme="majorBidi"/>
        </w:rPr>
      </w:pPr>
      <w:r>
        <w:rPr>
          <w:rFonts w:asciiTheme="majorBidi" w:hAnsiTheme="majorBidi" w:cstheme="majorBidi"/>
        </w:rPr>
        <w:tab/>
        <w:t>In contrast</w:t>
      </w:r>
      <w:r w:rsidR="00B45E77">
        <w:rPr>
          <w:rFonts w:asciiTheme="majorBidi" w:hAnsiTheme="majorBidi" w:cstheme="majorBidi"/>
        </w:rPr>
        <w:t>, both</w:t>
      </w:r>
      <w:r w:rsidR="00E45F5B">
        <w:rPr>
          <w:rFonts w:asciiTheme="majorBidi" w:hAnsiTheme="majorBidi" w:cstheme="majorBidi"/>
        </w:rPr>
        <w:t xml:space="preserve"> </w:t>
      </w:r>
      <w:r w:rsidR="00B45E77">
        <w:rPr>
          <w:rFonts w:asciiTheme="majorBidi" w:hAnsiTheme="majorBidi" w:cstheme="majorBidi"/>
        </w:rPr>
        <w:t>Ryu et al</w:t>
      </w:r>
      <w:r w:rsidR="005311BD">
        <w:rPr>
          <w:rFonts w:asciiTheme="majorBidi" w:hAnsiTheme="majorBidi" w:cstheme="majorBidi"/>
        </w:rPr>
        <w:t>.</w:t>
      </w:r>
      <w:r w:rsidR="00B45E77">
        <w:rPr>
          <w:rFonts w:asciiTheme="majorBidi" w:hAnsiTheme="majorBidi" w:cstheme="majorBidi"/>
        </w:rPr>
        <w:t xml:space="preserve"> (2018) and </w:t>
      </w:r>
      <w:r w:rsidR="00B45E77">
        <w:rPr>
          <w:rFonts w:asciiTheme="majorBidi" w:hAnsiTheme="majorBidi" w:cstheme="majorBidi"/>
        </w:rPr>
        <w:fldChar w:fldCharType="begin" w:fldLock="1"/>
      </w:r>
      <w:r w:rsidR="00B45E77">
        <w:rPr>
          <w:rFonts w:asciiTheme="majorBidi" w:hAnsiTheme="majorBidi" w:cstheme="majorBidi"/>
        </w:rPr>
        <w:instrText>ADDIN CSL_CITATION {"citationItems":[{"id":"ITEM-1","itemData":{"DOI":"10.1126/sciadv.aar8028","author":[{"dropping-particle":"","family":"Liew","given":"Yi Jin","non-dropping-particle":"","parse-names":false,"suffix":""},{"dropping-particle":"","family":"Forêt","given":"Sylvain","non-dropping-particle":"","parse-names":false,"suffix":""},{"dropping-particle":"","family":"Cui","given":"Guoxin","non-dropping-particle":"","parse-names":false,"suffix":""},{"dropping-particle":"","family":"Venn","given":"Alexander A.","non-dropping-particle":"","parse-names":false,"suffix":""},{"dropping-particle":"","family":"Deutekom","given":"Eva S.","non-dropping-particle":"","parse-names":false,"suffix":""},{"dropping-particle":"","family":"Tambutté","given":"Sylvie","non-dropping-particle":"","parse-names":false,"suffix":""},{"dropping-particle":"","family":"Li","given":"Yong","non-dropping-particle":"","parse-names":false,"suffix":""},{"dropping-particle":"","family":"Voolstra","given":"Christian R.","non-dropping-particle":"","parse-names":false,"suffix":""},{"dropping-particle":"","family":"Kaandorp","given":"Jaap A.","non-dropping-particle":"","parse-names":false,"suffix":""},{"dropping-particle":"","family":"Aranda","given":"Manuel","non-dropping-particle":"","parse-names":false,"suffix":""},{"dropping-particle":"","family":"Tambutté","given":"Eric","non-dropping-particle":"","parse-names":false,"suffix":""},{"dropping-particle":"","family":"Allemand","given":"Denis","non-dropping-particle":"","parse-names":false,"suffix":""},{"dropping-particle":"","family":"Michell","given":"Craig T.","non-dropping-particle":"","parse-names":false,"suffix":""},{"dropping-particle":"","family":"Zoccola","given":"Didier","non-dropping-particle":"","parse-names":false,"suffix":""}],"container-title":"Science Advances","id":"ITEM-1","issue":"6","issued":{"date-parts":[["2018"]]},"page":"eaar8028","title":"Epigenome-associated phenotypic acclimatization to ocean acidification in a reef-building coral","type":"article-journal","volume":"4"},"uris":["http://www.mendeley.com/documents/?uuid=f852d776-0ccf-463c-8761-d2ee9e17780d"]}],"mendeley":{"formattedCitation":"(Liew et al. 2018)","manualFormatting":"Liew et al. (2018)","plainTextFormattedCitation":"(Liew et al. 2018)","previouslyFormattedCitation":"(Liew et al. 2018)"},"properties":{"noteIndex":0},"schema":"https://github.com/citation-style-language/schema/raw/master/csl-citation.json"}</w:instrText>
      </w:r>
      <w:r w:rsidR="00B45E77">
        <w:rPr>
          <w:rFonts w:asciiTheme="majorBidi" w:hAnsiTheme="majorBidi" w:cstheme="majorBidi"/>
        </w:rPr>
        <w:fldChar w:fldCharType="separate"/>
      </w:r>
      <w:r w:rsidR="00B45E77" w:rsidRPr="00F644D8">
        <w:rPr>
          <w:rFonts w:asciiTheme="majorBidi" w:hAnsiTheme="majorBidi" w:cstheme="majorBidi"/>
          <w:noProof/>
        </w:rPr>
        <w:t xml:space="preserve">Liew et al. </w:t>
      </w:r>
      <w:r w:rsidR="00B45E77">
        <w:rPr>
          <w:rFonts w:asciiTheme="majorBidi" w:hAnsiTheme="majorBidi" w:cstheme="majorBidi"/>
          <w:noProof/>
        </w:rPr>
        <w:t>(</w:t>
      </w:r>
      <w:r w:rsidR="00B45E77" w:rsidRPr="00F644D8">
        <w:rPr>
          <w:rFonts w:asciiTheme="majorBidi" w:hAnsiTheme="majorBidi" w:cstheme="majorBidi"/>
          <w:noProof/>
        </w:rPr>
        <w:t>2018)</w:t>
      </w:r>
      <w:r w:rsidR="00B45E77">
        <w:rPr>
          <w:rFonts w:asciiTheme="majorBidi" w:hAnsiTheme="majorBidi" w:cstheme="majorBidi"/>
        </w:rPr>
        <w:fldChar w:fldCharType="end"/>
      </w:r>
      <w:r w:rsidR="00B45E77">
        <w:rPr>
          <w:rFonts w:asciiTheme="majorBidi" w:hAnsiTheme="majorBidi" w:cstheme="majorBidi"/>
        </w:rPr>
        <w:t xml:space="preserve"> </w:t>
      </w:r>
      <w:r w:rsidR="00DC3138">
        <w:rPr>
          <w:rFonts w:asciiTheme="majorBidi" w:hAnsiTheme="majorBidi" w:cstheme="majorBidi"/>
        </w:rPr>
        <w:t xml:space="preserve">used both phenotypes and epigenetic signals to understand plastic responses to climate change variables. And, when including previous research in </w:t>
      </w:r>
      <w:r w:rsidR="00DC3138">
        <w:rPr>
          <w:rFonts w:asciiTheme="majorBidi" w:hAnsiTheme="majorBidi" w:cstheme="majorBidi"/>
        </w:rPr>
        <w:fldChar w:fldCharType="begin" w:fldLock="1"/>
      </w:r>
      <w:r w:rsidR="009E773F">
        <w:rPr>
          <w:rFonts w:asciiTheme="majorBidi" w:hAnsiTheme="majorBidi" w:cstheme="majorBidi"/>
        </w:rPr>
        <w:instrText>ADDIN CSL_CITATION {"citationItems":[{"id":"ITEM-1","itemData":{"DOI":"doi:10.1111/gcb.13903","ISSN":"1354-1013","abstract":"Abstract Phenotypic plasticity, both within and across generations, is an important mechanism that organisms use to cope with rapid climate change. While an increasing number of studies show that plasticity across generations (transgenerational plasticity or TGP) may occur, we have limited understanding of key aspects of TGP, such as the environmental conditions that may promote it, its relationship to within-generation plasticity (WGP) and its role in evolutionary potential. In this review, we consider how the detection of TGP in climate change experiments is affected by the predictability of environmental variation, as well as the timing and magnitude of environmental change cues applied. We also discuss the need to design experiments that are able to distinguish TGP from selection and TGP from WGP in multigenerational experiments. We conclude by suggesting future research directions that build on the knowledge to date and admit the limitations that exist, which will depend on the way environmental change is simulated and the type of experimental design used. Such an approach will open up this burgeoning area of research to a wider variety of organisms and allow better predictive capacity of the role of TGP in the response of organisms to future climate change.","author":[{"dropping-particle":"","family":"Donelson","given":"Jennifer M","non-dropping-particle":"","parse-names":false,"suffix":""},{"dropping-particle":"","family":"Salinas","given":"Santiago","non-dropping-particle":"","parse-names":false,"suffix":""},{"dropping-particle":"","family":"Munday","given":"Philip L","non-dropping-particle":"","parse-names":false,"suffix":""},{"dropping-particle":"","family":"Shama","given":"Lisa N S","non-dropping-particle":"","parse-names":false,"suffix":""}],"container-title":"Global Change Biology","id":"ITEM-1","issue":"1","issued":{"date-parts":[["2018"]]},"page":"13-34","title":"Transgenerational plasticity and climate change experiments: Where do we go from here?","type":"article-journal","volume":"24"},"uris":["http://www.mendeley.com/documents/?uuid=84b5c5c1-3b4a-4673-acd7-439115fa56c8"]}],"mendeley":{"formattedCitation":"(Donelson et al. 2018)","manualFormatting":"Donelson et al. (2018)","plainTextFormattedCitation":"(Donelson et al. 2018)","previouslyFormattedCitation":"(Donelson et al. 2018)"},"properties":{"noteIndex":0},"schema":"https://github.com/citation-style-language/schema/raw/master/csl-citation.json"}</w:instrText>
      </w:r>
      <w:r w:rsidR="00DC3138">
        <w:rPr>
          <w:rFonts w:asciiTheme="majorBidi" w:hAnsiTheme="majorBidi" w:cstheme="majorBidi"/>
        </w:rPr>
        <w:fldChar w:fldCharType="separate"/>
      </w:r>
      <w:r w:rsidR="00DC3138" w:rsidRPr="00DC3138">
        <w:rPr>
          <w:rFonts w:asciiTheme="majorBidi" w:hAnsiTheme="majorBidi" w:cstheme="majorBidi"/>
          <w:noProof/>
        </w:rPr>
        <w:t>Donelson et al.</w:t>
      </w:r>
      <w:r w:rsidR="005311BD">
        <w:rPr>
          <w:rFonts w:asciiTheme="majorBidi" w:hAnsiTheme="majorBidi" w:cstheme="majorBidi"/>
          <w:noProof/>
        </w:rPr>
        <w:t xml:space="preserve"> </w:t>
      </w:r>
      <w:r w:rsidR="00DC3138">
        <w:rPr>
          <w:rFonts w:asciiTheme="majorBidi" w:hAnsiTheme="majorBidi" w:cstheme="majorBidi"/>
          <w:noProof/>
        </w:rPr>
        <w:t>(</w:t>
      </w:r>
      <w:r w:rsidR="00DC3138" w:rsidRPr="00DC3138">
        <w:rPr>
          <w:rFonts w:asciiTheme="majorBidi" w:hAnsiTheme="majorBidi" w:cstheme="majorBidi"/>
          <w:noProof/>
        </w:rPr>
        <w:t>2018)</w:t>
      </w:r>
      <w:r w:rsidR="00DC3138">
        <w:rPr>
          <w:rFonts w:asciiTheme="majorBidi" w:hAnsiTheme="majorBidi" w:cstheme="majorBidi"/>
        </w:rPr>
        <w:fldChar w:fldCharType="end"/>
      </w:r>
      <w:r w:rsidR="00DC3138">
        <w:rPr>
          <w:rFonts w:asciiTheme="majorBidi" w:hAnsiTheme="majorBidi" w:cstheme="majorBidi"/>
        </w:rPr>
        <w:t>, both also associated gene expression data</w:t>
      </w:r>
      <w:r w:rsidR="0007097B">
        <w:rPr>
          <w:rFonts w:asciiTheme="majorBidi" w:hAnsiTheme="majorBidi" w:cstheme="majorBidi"/>
        </w:rPr>
        <w:t xml:space="preserve">. </w:t>
      </w:r>
      <w:r w:rsidR="005311BD">
        <w:rPr>
          <w:rFonts w:asciiTheme="majorBidi" w:hAnsiTheme="majorBidi" w:cstheme="majorBidi"/>
        </w:rPr>
        <w:t xml:space="preserve">Goals of these two studies differed though, where </w:t>
      </w:r>
      <w:r w:rsidR="005311BD">
        <w:rPr>
          <w:rFonts w:asciiTheme="majorBidi" w:hAnsiTheme="majorBidi" w:cstheme="majorBidi"/>
        </w:rPr>
        <w:fldChar w:fldCharType="begin" w:fldLock="1"/>
      </w:r>
      <w:r w:rsidR="005311BD">
        <w:rPr>
          <w:rFonts w:asciiTheme="majorBidi" w:hAnsiTheme="majorBidi" w:cstheme="majorBidi"/>
        </w:rPr>
        <w:instrText>ADDIN CSL_CITATION {"citationItems":[{"id":"ITEM-1","itemData":{"DOI":"10.1126/sciadv.aar8028","author":[{"dropping-particle":"","family":"Liew","given":"Yi Jin","non-dropping-particle":"","parse-names":false,"suffix":""},{"dropping-particle":"","family":"Forêt","given":"Sylvain","non-dropping-particle":"","parse-names":false,"suffix":""},{"dropping-particle":"","family":"Cui","given":"Guoxin","non-dropping-particle":"","parse-names":false,"suffix":""},{"dropping-particle":"","family":"Venn","given":"Alexander A.","non-dropping-particle":"","parse-names":false,"suffix":""},{"dropping-particle":"","family":"Deutekom","given":"Eva S.","non-dropping-particle":"","parse-names":false,"suffix":""},{"dropping-particle":"","family":"Tambutté","given":"Sylvie","non-dropping-particle":"","parse-names":false,"suffix":""},{"dropping-particle":"","family":"Li","given":"Yong","non-dropping-particle":"","parse-names":false,"suffix":""},{"dropping-particle":"","family":"Voolstra","given":"Christian R.","non-dropping-particle":"","parse-names":false,"suffix":""},{"dropping-particle":"","family":"Kaandorp","given":"Jaap A.","non-dropping-particle":"","parse-names":false,"suffix":""},{"dropping-particle":"","family":"Aranda","given":"Manuel","non-dropping-particle":"","parse-names":false,"suffix":""},{"dropping-particle":"","family":"Tambutté","given":"Eric","non-dropping-particle":"","parse-names":false,"suffix":""},{"dropping-particle":"","family":"Allemand","given":"Denis","non-dropping-particle":"","parse-names":false,"suffix":""},{"dropping-particle":"","family":"Michell","given":"Craig T.","non-dropping-particle":"","parse-names":false,"suffix":""},{"dropping-particle":"","family":"Zoccola","given":"Didier","non-dropping-particle":"","parse-names":false,"suffix":""}],"container-title":"Science Advances","id":"ITEM-1","issue":"6","issued":{"date-parts":[["2018"]]},"page":"eaar8028","title":"Epigenome-associated phenotypic acclimatization to ocean acidification in a reef-building coral","type":"article-journal","volume":"4"},"uris":["http://www.mendeley.com/documents/?uuid=f852d776-0ccf-463c-8761-d2ee9e17780d"]}],"mendeley":{"formattedCitation":"(Liew et al. 2018)","manualFormatting":"Liew et al. (2018)","plainTextFormattedCitation":"(Liew et al. 2018)","previouslyFormattedCitation":"(Liew et al. 2018)"},"properties":{"noteIndex":0},"schema":"https://github.com/citation-style-language/schema/raw/master/csl-citation.json"}</w:instrText>
      </w:r>
      <w:r w:rsidR="005311BD">
        <w:rPr>
          <w:rFonts w:asciiTheme="majorBidi" w:hAnsiTheme="majorBidi" w:cstheme="majorBidi"/>
        </w:rPr>
        <w:fldChar w:fldCharType="separate"/>
      </w:r>
      <w:r w:rsidR="005311BD" w:rsidRPr="00F644D8">
        <w:rPr>
          <w:rFonts w:asciiTheme="majorBidi" w:hAnsiTheme="majorBidi" w:cstheme="majorBidi"/>
          <w:noProof/>
        </w:rPr>
        <w:t xml:space="preserve">Liew et al. </w:t>
      </w:r>
      <w:r w:rsidR="005311BD">
        <w:rPr>
          <w:rFonts w:asciiTheme="majorBidi" w:hAnsiTheme="majorBidi" w:cstheme="majorBidi"/>
          <w:noProof/>
        </w:rPr>
        <w:t>(</w:t>
      </w:r>
      <w:r w:rsidR="005311BD" w:rsidRPr="00F644D8">
        <w:rPr>
          <w:rFonts w:asciiTheme="majorBidi" w:hAnsiTheme="majorBidi" w:cstheme="majorBidi"/>
          <w:noProof/>
        </w:rPr>
        <w:t>2018)</w:t>
      </w:r>
      <w:r w:rsidR="005311BD">
        <w:rPr>
          <w:rFonts w:asciiTheme="majorBidi" w:hAnsiTheme="majorBidi" w:cstheme="majorBidi"/>
        </w:rPr>
        <w:fldChar w:fldCharType="end"/>
      </w:r>
      <w:r w:rsidR="005311BD">
        <w:rPr>
          <w:rFonts w:asciiTheme="majorBidi" w:hAnsiTheme="majorBidi" w:cstheme="majorBidi"/>
        </w:rPr>
        <w:t xml:space="preserve"> aimed to determine if, and if so how, DNA methylation associated with plastic responses to pH stress. For </w:t>
      </w:r>
      <w:r w:rsidR="005311BD" w:rsidRPr="00F644D8">
        <w:rPr>
          <w:rFonts w:asciiTheme="majorBidi" w:hAnsiTheme="majorBidi" w:cstheme="majorBidi"/>
          <w:i/>
          <w:iCs/>
        </w:rPr>
        <w:t xml:space="preserve">S. </w:t>
      </w:r>
      <w:proofErr w:type="spellStart"/>
      <w:r w:rsidR="005311BD" w:rsidRPr="00F644D8">
        <w:rPr>
          <w:rFonts w:asciiTheme="majorBidi" w:hAnsiTheme="majorBidi" w:cstheme="majorBidi"/>
          <w:i/>
          <w:iCs/>
        </w:rPr>
        <w:t>pistillata</w:t>
      </w:r>
      <w:proofErr w:type="spellEnd"/>
      <w:r w:rsidR="005311BD">
        <w:rPr>
          <w:rFonts w:asciiTheme="majorBidi" w:hAnsiTheme="majorBidi" w:cstheme="majorBidi"/>
          <w:i/>
          <w:iCs/>
        </w:rPr>
        <w:t xml:space="preserve">, </w:t>
      </w:r>
      <w:r w:rsidR="005311BD">
        <w:rPr>
          <w:rFonts w:asciiTheme="majorBidi" w:hAnsiTheme="majorBidi" w:cstheme="majorBidi"/>
        </w:rPr>
        <w:t>gene body methylation correlated with increased gene expression and increased modulation of expression. The authors argued that detailed modification of expression and reduction of transcriptional noise in genes associated with cell growth pathways likely produced the adaptive and plastic response. Because their study looked at corals only in one generation,</w:t>
      </w:r>
      <w:r w:rsidR="00302704">
        <w:rPr>
          <w:rFonts w:asciiTheme="majorBidi" w:hAnsiTheme="majorBidi" w:cstheme="majorBidi"/>
        </w:rPr>
        <w:t xml:space="preserve"> the</w:t>
      </w:r>
      <w:r w:rsidR="005311BD">
        <w:rPr>
          <w:rFonts w:asciiTheme="majorBidi" w:hAnsiTheme="majorBidi" w:cstheme="majorBidi"/>
        </w:rPr>
        <w:t xml:space="preserve"> methylation patterns </w:t>
      </w:r>
      <w:r w:rsidR="00302704">
        <w:rPr>
          <w:rFonts w:asciiTheme="majorBidi" w:hAnsiTheme="majorBidi" w:cstheme="majorBidi"/>
        </w:rPr>
        <w:t xml:space="preserve">observed </w:t>
      </w:r>
      <w:r w:rsidR="005311BD">
        <w:rPr>
          <w:rFonts w:asciiTheme="majorBidi" w:hAnsiTheme="majorBidi" w:cstheme="majorBidi"/>
        </w:rPr>
        <w:t xml:space="preserve">were an example of epigenetic effect. Ryu et al. (2018) </w:t>
      </w:r>
      <w:r w:rsidR="009E773F">
        <w:rPr>
          <w:rFonts w:asciiTheme="majorBidi" w:hAnsiTheme="majorBidi" w:cstheme="majorBidi"/>
        </w:rPr>
        <w:t xml:space="preserve">looked at methylation patterns over multiple generations, moving past short plastic responses, into transgenerational epigenetics. They found </w:t>
      </w:r>
      <w:del w:id="39" w:author="Carlos Prada Montoya" w:date="2019-03-12T09:41:00Z">
        <w:r w:rsidR="009E773F" w:rsidDel="000539F8">
          <w:rPr>
            <w:rFonts w:asciiTheme="majorBidi" w:hAnsiTheme="majorBidi" w:cstheme="majorBidi"/>
          </w:rPr>
          <w:delText xml:space="preserve">profound </w:delText>
        </w:r>
      </w:del>
      <w:r w:rsidR="009E773F">
        <w:rPr>
          <w:rFonts w:asciiTheme="majorBidi" w:hAnsiTheme="majorBidi" w:cstheme="majorBidi"/>
        </w:rPr>
        <w:t xml:space="preserve">differences in methylation in genes related to insulin and metabolic pathways in the temperature stressed fish. However, and they do acknowledge this, they did not test for true transgenerational epigenetic inheritance because fish offspring from high temperature treatments were never put back into normal temperatures. Other limitations, and </w:t>
      </w:r>
      <w:r w:rsidR="009E773F">
        <w:rPr>
          <w:rFonts w:asciiTheme="majorBidi" w:hAnsiTheme="majorBidi" w:cstheme="majorBidi"/>
        </w:rPr>
        <w:lastRenderedPageBreak/>
        <w:t xml:space="preserve">general considerations for these three studies are, that differentially methylated genes do not necessarily correlated to differentially expressed genes </w:t>
      </w:r>
      <w:r w:rsidR="009E773F">
        <w:rPr>
          <w:rFonts w:asciiTheme="majorBidi" w:hAnsiTheme="majorBidi" w:cstheme="majorBidi"/>
        </w:rPr>
        <w:fldChar w:fldCharType="begin" w:fldLock="1"/>
      </w:r>
      <w:r w:rsidR="002D0600">
        <w:rPr>
          <w:rFonts w:asciiTheme="majorBidi" w:hAnsiTheme="majorBidi" w:cstheme="majorBidi"/>
        </w:rPr>
        <w:instrText>ADDIN CSL_CITATION {"citationItems":[{"id":"ITEM-1","itemData":{"DOI":"10.1038/s41558-018-0159-0","ISSN":"17586798","abstract":"Epigenetic inheritance is a potential mechanism by which the environment in one generation can influence the performance of future generations 1 . Rapid climate change threatens the survival of many organisms; however, recent studies show that some species can adjust to climate-related stress when both parents and their offspring experience the same environmental change2,3. Whether such transgenerational acclimation could have an epigenetic basis is unknown. Here, by sequencing the liver genome, methylomes and transcriptomes of the coral reef fish, Acanthochromis polyacanthus, exposed to current day (+0 °C) or future ocean temperatures (+3 °C) for one generation, two generations and incrementally across generations, we identified 2,467 differentially methylated regions (DMRs) and 1,870 associated genes that respond to higher temperatures within and between generations. Of these genes, 193 were significantly correlated to the transgenerationally acclimating phenotypic trait, aerobic scope, with functions in insulin response, energy homeostasis, mitochondrial activity, oxygen consumption and angiogenesis. These genes may therefore play a key role in restoring performance across generations in fish exposed to increased temperatures associated with climate change. Our study is the first to demonstrate a possible association between DNA methylation and transgenerational acclimation to climate change in a vertebrate.","author":[{"dropping-particle":"","family":"Ryu","given":"Taewoo","non-dropping-particle":"","parse-names":false,"suffix":""},{"dropping-particle":"","family":"Veilleux","given":"Heather D.","non-dropping-particle":"","parse-names":false,"suffix":""},{"dropping-particle":"","family":"Donelson","given":"Jennifer M.","non-dropping-particle":"","parse-names":false,"suffix":""},{"dropping-particle":"","family":"Munday","given":"Philip L.","non-dropping-particle":"","parse-names":false,"suffix":""},{"dropping-particle":"","family":"Ravasi","given":"Timothy","non-dropping-particle":"","parse-names":false,"suffix":""}],"container-title":"Nature Climate Change","id":"ITEM-1","issue":"6","issued":{"date-parts":[["2018"]]},"page":"504-509","publisher":"Springer US","title":"The epigenetic landscape of transgenerational acclimation to ocean warming","type":"article-journal","volume":"8"},"uris":["http://www.mendeley.com/documents/?uuid=7acd7cff-f2e8-4dab-a0a7-0b6df14d9eb7"]}],"mendeley":{"formattedCitation":"(Ryu et al. 2018)","plainTextFormattedCitation":"(Ryu et al. 2018)","previouslyFormattedCitation":"(Ryu et al. 2018)"},"properties":{"noteIndex":0},"schema":"https://github.com/citation-style-language/schema/raw/master/csl-citation.json"}</w:instrText>
      </w:r>
      <w:r w:rsidR="009E773F">
        <w:rPr>
          <w:rFonts w:asciiTheme="majorBidi" w:hAnsiTheme="majorBidi" w:cstheme="majorBidi"/>
        </w:rPr>
        <w:fldChar w:fldCharType="separate"/>
      </w:r>
      <w:r w:rsidR="009E773F" w:rsidRPr="009E773F">
        <w:rPr>
          <w:rFonts w:asciiTheme="majorBidi" w:hAnsiTheme="majorBidi" w:cstheme="majorBidi"/>
          <w:noProof/>
        </w:rPr>
        <w:t>(Ryu et al. 2018)</w:t>
      </w:r>
      <w:r w:rsidR="009E773F">
        <w:rPr>
          <w:rFonts w:asciiTheme="majorBidi" w:hAnsiTheme="majorBidi" w:cstheme="majorBidi"/>
        </w:rPr>
        <w:fldChar w:fldCharType="end"/>
      </w:r>
      <w:r w:rsidR="009E773F">
        <w:rPr>
          <w:rFonts w:asciiTheme="majorBidi" w:hAnsiTheme="majorBidi" w:cstheme="majorBidi"/>
        </w:rPr>
        <w:t xml:space="preserve">. Another is the general scope of the question being asked, for </w:t>
      </w:r>
      <w:r w:rsidR="009E773F">
        <w:rPr>
          <w:rFonts w:asciiTheme="majorBidi" w:hAnsiTheme="majorBidi" w:cstheme="majorBidi"/>
        </w:rPr>
        <w:fldChar w:fldCharType="begin" w:fldLock="1"/>
      </w:r>
      <w:r w:rsidR="009E773F">
        <w:rPr>
          <w:rFonts w:asciiTheme="majorBidi" w:hAnsiTheme="majorBidi" w:cstheme="majorBidi"/>
        </w:rPr>
        <w:instrText>ADDIN CSL_CITATION {"citationItems":[{"id":"ITEM-1","itemData":{"DOI":"10.1038/nature15256","ISSN":"0028-0836","author":[{"dropping-particle":"","family":"Ghalambor","given":"Cameron K.","non-dropping-particle":"","parse-names":false,"suffix":""},{"dropping-particle":"","family":"Ruell","given":"Emily W.","non-dropping-particle":"","parse-names":false,"suffix":""},{"dropping-particle":"","family":"Hughes","given":"Kimberly A.","non-dropping-particle":"","parse-names":false,"suffix":""},{"dropping-particle":"","family":"Reznick","given":"David N.","non-dropping-particle":"","parse-names":false,"suffix":""},{"dropping-particle":"","family":"Hoke","given":"Kim L.","non-dropping-particle":"","parse-names":false,"suffix":""},{"dropping-particle":"","family":"Fischer","given":"Eva K.","non-dropping-particle":"","parse-names":false,"suffix":""}],"container-title":"Nature","id":"ITEM-1","issue":"7569","issued":{"date-parts":[["2015"]]},"page":"372-375","title":"Non-adaptive plasticity potentiates rapid adaptive evolution of gene expression in nature","type":"article-journal","volume":"525"},"uris":["http://www.mendeley.com/documents/?uuid=ca872919-f681-4ed8-b0b8-d0cfe991cddc"]}],"mendeley":{"formattedCitation":"(Ghalambor et al. 2015)","manualFormatting":"Ghalambor et al. (2015)","plainTextFormattedCitation":"(Ghalambor et al. 2015)","previouslyFormattedCitation":"(Ghalambor et al. 2015)"},"properties":{"noteIndex":0},"schema":"https://github.com/citation-style-language/schema/raw/master/csl-citation.json"}</w:instrText>
      </w:r>
      <w:r w:rsidR="009E773F">
        <w:rPr>
          <w:rFonts w:asciiTheme="majorBidi" w:hAnsiTheme="majorBidi" w:cstheme="majorBidi"/>
        </w:rPr>
        <w:fldChar w:fldCharType="separate"/>
      </w:r>
      <w:r w:rsidR="009E773F" w:rsidRPr="00725DCB">
        <w:rPr>
          <w:rFonts w:asciiTheme="majorBidi" w:hAnsiTheme="majorBidi" w:cstheme="majorBidi"/>
          <w:noProof/>
        </w:rPr>
        <w:t xml:space="preserve">Ghalambor et al. </w:t>
      </w:r>
      <w:r w:rsidR="009E773F">
        <w:rPr>
          <w:rFonts w:asciiTheme="majorBidi" w:hAnsiTheme="majorBidi" w:cstheme="majorBidi"/>
          <w:noProof/>
        </w:rPr>
        <w:t>(</w:t>
      </w:r>
      <w:r w:rsidR="009E773F" w:rsidRPr="00725DCB">
        <w:rPr>
          <w:rFonts w:asciiTheme="majorBidi" w:hAnsiTheme="majorBidi" w:cstheme="majorBidi"/>
          <w:noProof/>
        </w:rPr>
        <w:t>2015)</w:t>
      </w:r>
      <w:r w:rsidR="009E773F">
        <w:rPr>
          <w:rFonts w:asciiTheme="majorBidi" w:hAnsiTheme="majorBidi" w:cstheme="majorBidi"/>
        </w:rPr>
        <w:fldChar w:fldCharType="end"/>
      </w:r>
      <w:r w:rsidR="009E773F">
        <w:rPr>
          <w:rFonts w:asciiTheme="majorBidi" w:hAnsiTheme="majorBidi" w:cstheme="majorBidi"/>
        </w:rPr>
        <w:t xml:space="preserve">, their question pertained to the evolutionary histories of guppy populations experiencing different amounts of predator stress. </w:t>
      </w:r>
      <w:r w:rsidR="00302704">
        <w:rPr>
          <w:rFonts w:asciiTheme="majorBidi" w:hAnsiTheme="majorBidi" w:cstheme="majorBidi"/>
        </w:rPr>
        <w:t>T</w:t>
      </w:r>
      <w:r w:rsidR="009E773F">
        <w:rPr>
          <w:rFonts w:asciiTheme="majorBidi" w:hAnsiTheme="majorBidi" w:cstheme="majorBidi"/>
        </w:rPr>
        <w:t>ransplant or</w:t>
      </w:r>
      <w:r w:rsidR="00302704">
        <w:rPr>
          <w:rFonts w:asciiTheme="majorBidi" w:hAnsiTheme="majorBidi" w:cstheme="majorBidi"/>
        </w:rPr>
        <w:t xml:space="preserve"> reciprocal</w:t>
      </w:r>
      <w:r w:rsidR="009E773F">
        <w:rPr>
          <w:rFonts w:asciiTheme="majorBidi" w:hAnsiTheme="majorBidi" w:cstheme="majorBidi"/>
        </w:rPr>
        <w:t xml:space="preserve"> transplant experiments are more applicable to studying the history of populations. </w:t>
      </w:r>
      <w:r w:rsidR="003F5E61">
        <w:rPr>
          <w:rFonts w:asciiTheme="majorBidi" w:hAnsiTheme="majorBidi" w:cstheme="majorBidi"/>
        </w:rPr>
        <w:t xml:space="preserve">Experimental treatments </w:t>
      </w:r>
      <w:r w:rsidR="00676605">
        <w:rPr>
          <w:rFonts w:asciiTheme="majorBidi" w:hAnsiTheme="majorBidi" w:cstheme="majorBidi"/>
        </w:rPr>
        <w:t xml:space="preserve">are often used to investigate the </w:t>
      </w:r>
      <w:r w:rsidR="00302704">
        <w:rPr>
          <w:rFonts w:asciiTheme="majorBidi" w:hAnsiTheme="majorBidi" w:cstheme="majorBidi"/>
        </w:rPr>
        <w:t>“</w:t>
      </w:r>
      <w:r w:rsidR="00676605">
        <w:rPr>
          <w:rFonts w:asciiTheme="majorBidi" w:hAnsiTheme="majorBidi" w:cstheme="majorBidi"/>
        </w:rPr>
        <w:t>what if</w:t>
      </w:r>
      <w:r w:rsidR="00302704">
        <w:rPr>
          <w:rFonts w:asciiTheme="majorBidi" w:hAnsiTheme="majorBidi" w:cstheme="majorBidi"/>
        </w:rPr>
        <w:t>”</w:t>
      </w:r>
      <w:r w:rsidR="00676605">
        <w:rPr>
          <w:rFonts w:asciiTheme="majorBidi" w:hAnsiTheme="majorBidi" w:cstheme="majorBidi"/>
        </w:rPr>
        <w:t xml:space="preserve"> future questions. Although very different areas of study, both can gain insights from investigating phenotypic plasticity and epigenetics. </w:t>
      </w:r>
    </w:p>
    <w:p w14:paraId="646D21D5" w14:textId="77777777" w:rsidR="002D0600" w:rsidRDefault="002D0600" w:rsidP="00363C69">
      <w:pPr>
        <w:spacing w:line="360" w:lineRule="auto"/>
        <w:rPr>
          <w:rFonts w:asciiTheme="majorBidi" w:hAnsiTheme="majorBidi" w:cstheme="majorBidi"/>
        </w:rPr>
      </w:pPr>
    </w:p>
    <w:p w14:paraId="49B7D686" w14:textId="77777777" w:rsidR="002D0600" w:rsidRDefault="002D0600" w:rsidP="00363C69">
      <w:pPr>
        <w:spacing w:line="360" w:lineRule="auto"/>
        <w:rPr>
          <w:rFonts w:asciiTheme="majorBidi" w:hAnsiTheme="majorBidi" w:cstheme="majorBidi"/>
        </w:rPr>
      </w:pPr>
      <w:r>
        <w:rPr>
          <w:rFonts w:asciiTheme="majorBidi" w:hAnsiTheme="majorBidi" w:cstheme="majorBidi"/>
        </w:rPr>
        <w:t>References</w:t>
      </w:r>
    </w:p>
    <w:p w14:paraId="2CADACF8" w14:textId="77777777" w:rsidR="002D0600" w:rsidRPr="002D0600" w:rsidRDefault="002D0600" w:rsidP="002D0600">
      <w:pPr>
        <w:widowControl w:val="0"/>
        <w:autoSpaceDE w:val="0"/>
        <w:autoSpaceDN w:val="0"/>
        <w:adjustRightInd w:val="0"/>
        <w:spacing w:line="360" w:lineRule="auto"/>
        <w:ind w:left="480" w:hanging="480"/>
        <w:rPr>
          <w:rFonts w:ascii="Times New Roman" w:hAnsi="Times New Roman" w:cs="Times New Roman"/>
          <w:noProof/>
        </w:rPr>
      </w:pPr>
      <w:r>
        <w:rPr>
          <w:rFonts w:asciiTheme="majorBidi" w:hAnsiTheme="majorBidi" w:cstheme="majorBidi"/>
        </w:rPr>
        <w:fldChar w:fldCharType="begin" w:fldLock="1"/>
      </w:r>
      <w:r>
        <w:rPr>
          <w:rFonts w:asciiTheme="majorBidi" w:hAnsiTheme="majorBidi" w:cstheme="majorBidi"/>
        </w:rPr>
        <w:instrText xml:space="preserve">ADDIN Mendeley Bibliography CSL_BIBLIOGRAPHY </w:instrText>
      </w:r>
      <w:r>
        <w:rPr>
          <w:rFonts w:asciiTheme="majorBidi" w:hAnsiTheme="majorBidi" w:cstheme="majorBidi"/>
        </w:rPr>
        <w:fldChar w:fldCharType="separate"/>
      </w:r>
      <w:r w:rsidRPr="002D0600">
        <w:rPr>
          <w:rFonts w:ascii="Times New Roman" w:hAnsi="Times New Roman" w:cs="Times New Roman"/>
          <w:noProof/>
        </w:rPr>
        <w:t xml:space="preserve">Donelson, J.M. et al., 2018. Transgenerational plasticity and climate change experiments: Where do we go from here? </w:t>
      </w:r>
      <w:r w:rsidRPr="002D0600">
        <w:rPr>
          <w:rFonts w:ascii="Times New Roman" w:hAnsi="Times New Roman" w:cs="Times New Roman"/>
          <w:i/>
          <w:iCs/>
          <w:noProof/>
        </w:rPr>
        <w:t>Global Change Biology</w:t>
      </w:r>
      <w:r w:rsidRPr="002D0600">
        <w:rPr>
          <w:rFonts w:ascii="Times New Roman" w:hAnsi="Times New Roman" w:cs="Times New Roman"/>
          <w:noProof/>
        </w:rPr>
        <w:t>, 24(1), pp.13–34. Available at: https://doi.org/10.1111/gcb.13903.</w:t>
      </w:r>
    </w:p>
    <w:p w14:paraId="1DD17B37" w14:textId="77777777" w:rsidR="002D0600" w:rsidRPr="002D0600" w:rsidRDefault="002D0600" w:rsidP="002D0600">
      <w:pPr>
        <w:widowControl w:val="0"/>
        <w:autoSpaceDE w:val="0"/>
        <w:autoSpaceDN w:val="0"/>
        <w:adjustRightInd w:val="0"/>
        <w:spacing w:line="360" w:lineRule="auto"/>
        <w:ind w:left="480" w:hanging="480"/>
        <w:rPr>
          <w:rFonts w:ascii="Times New Roman" w:hAnsi="Times New Roman" w:cs="Times New Roman"/>
          <w:noProof/>
        </w:rPr>
      </w:pPr>
      <w:r w:rsidRPr="002D0600">
        <w:rPr>
          <w:rFonts w:ascii="Times New Roman" w:hAnsi="Times New Roman" w:cs="Times New Roman"/>
          <w:noProof/>
        </w:rPr>
        <w:t xml:space="preserve">Ghalambor, C.K. et al., 2015. Non-adaptive plasticity potentiates rapid adaptive evolution of gene expression in nature. </w:t>
      </w:r>
      <w:r w:rsidRPr="002D0600">
        <w:rPr>
          <w:rFonts w:ascii="Times New Roman" w:hAnsi="Times New Roman" w:cs="Times New Roman"/>
          <w:i/>
          <w:iCs/>
          <w:noProof/>
        </w:rPr>
        <w:t>Nature</w:t>
      </w:r>
      <w:r w:rsidRPr="002D0600">
        <w:rPr>
          <w:rFonts w:ascii="Times New Roman" w:hAnsi="Times New Roman" w:cs="Times New Roman"/>
          <w:noProof/>
        </w:rPr>
        <w:t>, 525(7569), pp.372–375.</w:t>
      </w:r>
    </w:p>
    <w:p w14:paraId="0870ADA6" w14:textId="77777777" w:rsidR="002D0600" w:rsidRPr="002D0600" w:rsidRDefault="002D0600" w:rsidP="002D0600">
      <w:pPr>
        <w:widowControl w:val="0"/>
        <w:autoSpaceDE w:val="0"/>
        <w:autoSpaceDN w:val="0"/>
        <w:adjustRightInd w:val="0"/>
        <w:spacing w:line="360" w:lineRule="auto"/>
        <w:ind w:left="480" w:hanging="480"/>
        <w:rPr>
          <w:rFonts w:ascii="Times New Roman" w:hAnsi="Times New Roman" w:cs="Times New Roman"/>
          <w:noProof/>
        </w:rPr>
      </w:pPr>
      <w:r w:rsidRPr="002D0600">
        <w:rPr>
          <w:rFonts w:ascii="Times New Roman" w:hAnsi="Times New Roman" w:cs="Times New Roman"/>
          <w:noProof/>
        </w:rPr>
        <w:t xml:space="preserve">Liew, Y.J. et al., 2018. Epigenome-associated phenotypic acclimatization to ocean acidification in a reef-building coral. </w:t>
      </w:r>
      <w:r w:rsidRPr="002D0600">
        <w:rPr>
          <w:rFonts w:ascii="Times New Roman" w:hAnsi="Times New Roman" w:cs="Times New Roman"/>
          <w:i/>
          <w:iCs/>
          <w:noProof/>
        </w:rPr>
        <w:t>Science Advances</w:t>
      </w:r>
      <w:r w:rsidRPr="002D0600">
        <w:rPr>
          <w:rFonts w:ascii="Times New Roman" w:hAnsi="Times New Roman" w:cs="Times New Roman"/>
          <w:noProof/>
        </w:rPr>
        <w:t>, 4(6), p.eaar8028.</w:t>
      </w:r>
    </w:p>
    <w:p w14:paraId="65C2636A" w14:textId="77777777" w:rsidR="002D0600" w:rsidRPr="002D0600" w:rsidRDefault="002D0600" w:rsidP="002D0600">
      <w:pPr>
        <w:widowControl w:val="0"/>
        <w:autoSpaceDE w:val="0"/>
        <w:autoSpaceDN w:val="0"/>
        <w:adjustRightInd w:val="0"/>
        <w:spacing w:line="360" w:lineRule="auto"/>
        <w:ind w:left="480" w:hanging="480"/>
        <w:rPr>
          <w:rFonts w:ascii="Times New Roman" w:hAnsi="Times New Roman" w:cs="Times New Roman"/>
          <w:noProof/>
        </w:rPr>
      </w:pPr>
      <w:r w:rsidRPr="002D0600">
        <w:rPr>
          <w:rFonts w:ascii="Times New Roman" w:hAnsi="Times New Roman" w:cs="Times New Roman"/>
          <w:noProof/>
        </w:rPr>
        <w:t xml:space="preserve">Ryu, T. et al., 2018. The epigenetic landscape of transgenerational acclimation to ocean warming. </w:t>
      </w:r>
      <w:r w:rsidRPr="002D0600">
        <w:rPr>
          <w:rFonts w:ascii="Times New Roman" w:hAnsi="Times New Roman" w:cs="Times New Roman"/>
          <w:i/>
          <w:iCs/>
          <w:noProof/>
        </w:rPr>
        <w:t>Nature Climate Change</w:t>
      </w:r>
      <w:r w:rsidRPr="002D0600">
        <w:rPr>
          <w:rFonts w:ascii="Times New Roman" w:hAnsi="Times New Roman" w:cs="Times New Roman"/>
          <w:noProof/>
        </w:rPr>
        <w:t>, 8(6), pp.504–509. Available at: http://dx.doi.org/10.1038/s41558-018-0159-0.</w:t>
      </w:r>
    </w:p>
    <w:p w14:paraId="6D6CB67E" w14:textId="77777777" w:rsidR="002D0600" w:rsidRPr="005311BD" w:rsidRDefault="002D0600" w:rsidP="00363C69">
      <w:pPr>
        <w:spacing w:line="360" w:lineRule="auto"/>
        <w:rPr>
          <w:rFonts w:asciiTheme="majorBidi" w:hAnsiTheme="majorBidi" w:cstheme="majorBidi"/>
        </w:rPr>
      </w:pPr>
      <w:r>
        <w:rPr>
          <w:rFonts w:asciiTheme="majorBidi" w:hAnsiTheme="majorBidi" w:cstheme="majorBidi"/>
        </w:rPr>
        <w:fldChar w:fldCharType="end"/>
      </w:r>
    </w:p>
    <w:sectPr w:rsidR="002D0600" w:rsidRPr="005311BD" w:rsidSect="004600D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arlos Prada Montoya" w:date="2019-03-12T09:42:00Z" w:initials="CPM">
    <w:p w14:paraId="66B480F1" w14:textId="70F0212B" w:rsidR="000539F8" w:rsidRDefault="000539F8">
      <w:pPr>
        <w:pStyle w:val="CommentText"/>
      </w:pPr>
      <w:r>
        <w:rPr>
          <w:rStyle w:val="CommentReference"/>
        </w:rPr>
        <w:annotationRef/>
      </w:r>
      <w:r>
        <w:t>90% Some of your previous ones were MUCH better</w:t>
      </w:r>
    </w:p>
  </w:comment>
  <w:comment w:id="4" w:author="Carlos Prada Montoya" w:date="2019-03-12T09:10:00Z" w:initials="CPM">
    <w:p w14:paraId="248A722A" w14:textId="77777777" w:rsidR="008C7C84" w:rsidRDefault="008C7C84">
      <w:pPr>
        <w:pStyle w:val="CommentText"/>
      </w:pPr>
      <w:r>
        <w:rPr>
          <w:rStyle w:val="CommentReference"/>
        </w:rPr>
        <w:annotationRef/>
      </w:r>
      <w:r>
        <w:t>It sounds weird to say something about PP and then define it. It seems to me better to define it and then start talking about it</w:t>
      </w:r>
    </w:p>
  </w:comment>
  <w:comment w:id="6" w:author="Carlos Prada Montoya" w:date="2019-03-12T09:12:00Z" w:initials="CPM">
    <w:p w14:paraId="6E4A6CED" w14:textId="77777777" w:rsidR="008C7C84" w:rsidRDefault="008C7C84">
      <w:pPr>
        <w:pStyle w:val="CommentText"/>
      </w:pPr>
      <w:r>
        <w:rPr>
          <w:rStyle w:val="CommentReference"/>
        </w:rPr>
        <w:annotationRef/>
      </w:r>
      <w:r>
        <w:t xml:space="preserve">This phrase contains almost no info </w:t>
      </w:r>
    </w:p>
  </w:comment>
  <w:comment w:id="15" w:author="Carlos Prada Montoya" w:date="2019-03-12T09:31:00Z" w:initials="CPM">
    <w:p w14:paraId="3841BEBA" w14:textId="77777777" w:rsidR="00C714E6" w:rsidRDefault="00C714E6">
      <w:pPr>
        <w:pStyle w:val="CommentText"/>
      </w:pPr>
      <w:r>
        <w:rPr>
          <w:rStyle w:val="CommentReference"/>
        </w:rPr>
        <w:annotationRef/>
      </w:r>
      <w:r>
        <w:t>Unclear as the two are distinctive in the previous sentence and now one influences the other</w:t>
      </w:r>
    </w:p>
  </w:comment>
  <w:comment w:id="18" w:author="Carlos Prada Montoya" w:date="2019-03-12T09:32:00Z" w:initials="CPM">
    <w:p w14:paraId="4D3EBE82" w14:textId="77777777" w:rsidR="00C714E6" w:rsidRDefault="00C714E6">
      <w:pPr>
        <w:pStyle w:val="CommentText"/>
      </w:pPr>
      <w:r>
        <w:rPr>
          <w:rStyle w:val="CommentReference"/>
        </w:rPr>
        <w:annotationRef/>
      </w:r>
      <w:r>
        <w:t>A repetition from above. The more you repeat the less clear it becomes for the reader</w:t>
      </w:r>
    </w:p>
  </w:comment>
  <w:comment w:id="20" w:author="Carlos Prada Montoya" w:date="2019-03-12T09:33:00Z" w:initials="CPM">
    <w:p w14:paraId="49804FB5" w14:textId="4F700D14" w:rsidR="00920A30" w:rsidRDefault="00920A30">
      <w:pPr>
        <w:pStyle w:val="CommentText"/>
      </w:pPr>
      <w:r>
        <w:rPr>
          <w:rStyle w:val="CommentReference"/>
        </w:rPr>
        <w:annotationRef/>
      </w:r>
      <w:r>
        <w:t>Why, unclear</w:t>
      </w:r>
    </w:p>
  </w:comment>
  <w:comment w:id="23" w:author="Carlos Prada Montoya" w:date="2019-03-12T09:34:00Z" w:initials="CPM">
    <w:p w14:paraId="18B29B53" w14:textId="3F0C6DAC" w:rsidR="00920A30" w:rsidRDefault="00920A30">
      <w:pPr>
        <w:pStyle w:val="CommentText"/>
      </w:pPr>
      <w:r>
        <w:rPr>
          <w:rStyle w:val="CommentReference"/>
        </w:rPr>
        <w:annotationRef/>
      </w:r>
      <w:r>
        <w:t>Which traits?</w:t>
      </w:r>
    </w:p>
  </w:comment>
  <w:comment w:id="25" w:author="Carlos Prada Montoya" w:date="2019-03-12T09:36:00Z" w:initials="CPM">
    <w:p w14:paraId="35C563AF" w14:textId="169ED091" w:rsidR="00920A30" w:rsidRDefault="00920A30">
      <w:pPr>
        <w:pStyle w:val="CommentText"/>
      </w:pPr>
      <w:r>
        <w:rPr>
          <w:rStyle w:val="CommentReference"/>
        </w:rPr>
        <w:annotationRef/>
      </w:r>
      <w:r>
        <w:t>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B480F1" w15:done="0"/>
  <w15:commentEx w15:paraId="248A722A" w15:done="0"/>
  <w15:commentEx w15:paraId="6E4A6CED" w15:done="0"/>
  <w15:commentEx w15:paraId="3841BEBA" w15:done="0"/>
  <w15:commentEx w15:paraId="4D3EBE82" w15:done="0"/>
  <w15:commentEx w15:paraId="49804FB5" w15:done="0"/>
  <w15:commentEx w15:paraId="18B29B53" w15:done="0"/>
  <w15:commentEx w15:paraId="35C563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B480F1" w16cid:durableId="2031FD7D"/>
  <w16cid:commentId w16cid:paraId="248A722A" w16cid:durableId="2031F604"/>
  <w16cid:commentId w16cid:paraId="6E4A6CED" w16cid:durableId="2031F671"/>
  <w16cid:commentId w16cid:paraId="3841BEBA" w16cid:durableId="2031FAE9"/>
  <w16cid:commentId w16cid:paraId="4D3EBE82" w16cid:durableId="2031FB14"/>
  <w16cid:commentId w16cid:paraId="49804FB5" w16cid:durableId="2031FB76"/>
  <w16cid:commentId w16cid:paraId="18B29B53" w16cid:durableId="2031FB93"/>
  <w16cid:commentId w16cid:paraId="35C563AF" w16cid:durableId="2031FC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1A6F32"/>
    <w:multiLevelType w:val="hybridMultilevel"/>
    <w:tmpl w:val="E51E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los Prada Montoya">
    <w15:presenceInfo w15:providerId="Windows Live" w15:userId="a1c85d62-68c5-4e1d-93f8-6a8ab6d2f2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6FA"/>
    <w:rsid w:val="000539F8"/>
    <w:rsid w:val="0007097B"/>
    <w:rsid w:val="0008421E"/>
    <w:rsid w:val="001F1AA3"/>
    <w:rsid w:val="002D0600"/>
    <w:rsid w:val="00302704"/>
    <w:rsid w:val="00360B7B"/>
    <w:rsid w:val="00363C69"/>
    <w:rsid w:val="003F5E61"/>
    <w:rsid w:val="004600D6"/>
    <w:rsid w:val="005006FA"/>
    <w:rsid w:val="005311BD"/>
    <w:rsid w:val="0058529D"/>
    <w:rsid w:val="005B598C"/>
    <w:rsid w:val="006412E3"/>
    <w:rsid w:val="00645183"/>
    <w:rsid w:val="00676605"/>
    <w:rsid w:val="0069213A"/>
    <w:rsid w:val="00725DCB"/>
    <w:rsid w:val="0086277B"/>
    <w:rsid w:val="008C7C84"/>
    <w:rsid w:val="008D0600"/>
    <w:rsid w:val="00920A30"/>
    <w:rsid w:val="009E396E"/>
    <w:rsid w:val="009E773F"/>
    <w:rsid w:val="00B45E77"/>
    <w:rsid w:val="00BF2B0A"/>
    <w:rsid w:val="00C41C44"/>
    <w:rsid w:val="00C714E6"/>
    <w:rsid w:val="00D05A9C"/>
    <w:rsid w:val="00D17208"/>
    <w:rsid w:val="00D77970"/>
    <w:rsid w:val="00DC3138"/>
    <w:rsid w:val="00E156CE"/>
    <w:rsid w:val="00E45F5B"/>
    <w:rsid w:val="00F644D8"/>
    <w:rsid w:val="00F65F23"/>
    <w:rsid w:val="00FC5F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D97B0"/>
  <w15:chartTrackingRefBased/>
  <w15:docId w15:val="{6A30B016-C46E-C245-970D-204B6920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96E"/>
    <w:pPr>
      <w:ind w:left="720"/>
      <w:contextualSpacing/>
    </w:pPr>
  </w:style>
  <w:style w:type="character" w:styleId="CommentReference">
    <w:name w:val="annotation reference"/>
    <w:basedOn w:val="DefaultParagraphFont"/>
    <w:uiPriority w:val="99"/>
    <w:semiHidden/>
    <w:unhideWhenUsed/>
    <w:rsid w:val="008C7C84"/>
    <w:rPr>
      <w:sz w:val="16"/>
      <w:szCs w:val="16"/>
    </w:rPr>
  </w:style>
  <w:style w:type="paragraph" w:styleId="CommentText">
    <w:name w:val="annotation text"/>
    <w:basedOn w:val="Normal"/>
    <w:link w:val="CommentTextChar"/>
    <w:uiPriority w:val="99"/>
    <w:semiHidden/>
    <w:unhideWhenUsed/>
    <w:rsid w:val="008C7C84"/>
    <w:rPr>
      <w:sz w:val="20"/>
      <w:szCs w:val="20"/>
    </w:rPr>
  </w:style>
  <w:style w:type="character" w:customStyle="1" w:styleId="CommentTextChar">
    <w:name w:val="Comment Text Char"/>
    <w:basedOn w:val="DefaultParagraphFont"/>
    <w:link w:val="CommentText"/>
    <w:uiPriority w:val="99"/>
    <w:semiHidden/>
    <w:rsid w:val="008C7C84"/>
    <w:rPr>
      <w:sz w:val="20"/>
      <w:szCs w:val="20"/>
    </w:rPr>
  </w:style>
  <w:style w:type="paragraph" w:styleId="CommentSubject">
    <w:name w:val="annotation subject"/>
    <w:basedOn w:val="CommentText"/>
    <w:next w:val="CommentText"/>
    <w:link w:val="CommentSubjectChar"/>
    <w:uiPriority w:val="99"/>
    <w:semiHidden/>
    <w:unhideWhenUsed/>
    <w:rsid w:val="008C7C84"/>
    <w:rPr>
      <w:b/>
      <w:bCs/>
    </w:rPr>
  </w:style>
  <w:style w:type="character" w:customStyle="1" w:styleId="CommentSubjectChar">
    <w:name w:val="Comment Subject Char"/>
    <w:basedOn w:val="CommentTextChar"/>
    <w:link w:val="CommentSubject"/>
    <w:uiPriority w:val="99"/>
    <w:semiHidden/>
    <w:rsid w:val="008C7C84"/>
    <w:rPr>
      <w:b/>
      <w:bCs/>
      <w:sz w:val="20"/>
      <w:szCs w:val="20"/>
    </w:rPr>
  </w:style>
  <w:style w:type="paragraph" w:styleId="BalloonText">
    <w:name w:val="Balloon Text"/>
    <w:basedOn w:val="Normal"/>
    <w:link w:val="BalloonTextChar"/>
    <w:uiPriority w:val="99"/>
    <w:semiHidden/>
    <w:unhideWhenUsed/>
    <w:rsid w:val="008C7C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7C8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E2AEB-A722-F546-BF87-AF2A266F9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5009</Words>
  <Characters>28552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Maggie Schedl</dc:creator>
  <cp:keywords/>
  <dc:description/>
  <cp:lastModifiedBy>Carlos Prada Montoya</cp:lastModifiedBy>
  <cp:revision>4</cp:revision>
  <dcterms:created xsi:type="dcterms:W3CDTF">2019-03-12T13:08:00Z</dcterms:created>
  <dcterms:modified xsi:type="dcterms:W3CDTF">2019-03-12T13:42:00Z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264bf027-21ed-3d90-91ab-8dafa24fec80</vt:lpwstr>
  </property>
  <property fmtid="{D5CDD505-2E9C-101B-9397-08002B2CF9AE}" pid="24" name="Mendeley Citation Style_1">
    <vt:lpwstr>http://www.zotero.org/styles/harvard1</vt:lpwstr>
  </property>
</Properties>
</file>