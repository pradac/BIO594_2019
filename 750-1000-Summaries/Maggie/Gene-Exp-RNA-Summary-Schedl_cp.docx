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11FAF3" w14:textId="77777777" w:rsidR="007F50B5" w:rsidRPr="00CF0F1D" w:rsidRDefault="00905728">
      <w:pPr>
        <w:rPr>
          <w:rFonts w:asciiTheme="majorBidi" w:hAnsiTheme="majorBidi" w:cstheme="majorBidi"/>
        </w:rPr>
      </w:pPr>
      <w:r w:rsidRPr="00CF0F1D">
        <w:rPr>
          <w:rFonts w:asciiTheme="majorBidi" w:hAnsiTheme="majorBidi" w:cstheme="majorBidi"/>
        </w:rPr>
        <w:t>Gene Expression and RNA-</w:t>
      </w:r>
      <w:proofErr w:type="spellStart"/>
      <w:r w:rsidR="00146F83" w:rsidRPr="00CF0F1D">
        <w:rPr>
          <w:rFonts w:asciiTheme="majorBidi" w:hAnsiTheme="majorBidi" w:cstheme="majorBidi"/>
        </w:rPr>
        <w:t>S</w:t>
      </w:r>
      <w:r w:rsidRPr="00CF0F1D">
        <w:rPr>
          <w:rFonts w:asciiTheme="majorBidi" w:hAnsiTheme="majorBidi" w:cstheme="majorBidi"/>
        </w:rPr>
        <w:t>eq</w:t>
      </w:r>
      <w:proofErr w:type="spellEnd"/>
      <w:r w:rsidRPr="00CF0F1D">
        <w:rPr>
          <w:rFonts w:asciiTheme="majorBidi" w:hAnsiTheme="majorBidi" w:cstheme="majorBidi"/>
        </w:rPr>
        <w:t xml:space="preserve"> Summary</w:t>
      </w:r>
    </w:p>
    <w:p w14:paraId="27D50B7A" w14:textId="77777777" w:rsidR="00905728" w:rsidRDefault="00905728" w:rsidP="00905728">
      <w:pPr>
        <w:rPr>
          <w:rFonts w:asciiTheme="majorBidi" w:hAnsiTheme="majorBidi" w:cstheme="majorBidi"/>
        </w:rPr>
      </w:pPr>
      <w:r w:rsidRPr="00CF0F1D">
        <w:rPr>
          <w:rFonts w:asciiTheme="majorBidi" w:hAnsiTheme="majorBidi" w:cstheme="majorBidi"/>
        </w:rPr>
        <w:t xml:space="preserve">Maggie </w:t>
      </w:r>
      <w:commentRangeStart w:id="0"/>
      <w:proofErr w:type="spellStart"/>
      <w:r w:rsidRPr="00CF0F1D">
        <w:rPr>
          <w:rFonts w:asciiTheme="majorBidi" w:hAnsiTheme="majorBidi" w:cstheme="majorBidi"/>
        </w:rPr>
        <w:t>Schedl</w:t>
      </w:r>
      <w:commentRangeEnd w:id="0"/>
      <w:proofErr w:type="spellEnd"/>
      <w:r w:rsidR="00D10046">
        <w:rPr>
          <w:rStyle w:val="CommentReference"/>
        </w:rPr>
        <w:commentReference w:id="0"/>
      </w:r>
    </w:p>
    <w:p w14:paraId="332620F0" w14:textId="77777777" w:rsidR="00374B70" w:rsidRPr="00CF0F1D" w:rsidRDefault="00374B70" w:rsidP="00905728">
      <w:pPr>
        <w:rPr>
          <w:rFonts w:asciiTheme="majorBidi" w:hAnsiTheme="majorBidi" w:cstheme="majorBidi"/>
        </w:rPr>
      </w:pPr>
      <w:r>
        <w:rPr>
          <w:rFonts w:asciiTheme="majorBidi" w:hAnsiTheme="majorBidi" w:cstheme="majorBidi"/>
        </w:rPr>
        <w:t>Words: 86</w:t>
      </w:r>
      <w:r w:rsidR="0015005F">
        <w:rPr>
          <w:rFonts w:asciiTheme="majorBidi" w:hAnsiTheme="majorBidi" w:cstheme="majorBidi"/>
        </w:rPr>
        <w:t>8</w:t>
      </w:r>
    </w:p>
    <w:p w14:paraId="58CA53F4" w14:textId="77777777" w:rsidR="00905728" w:rsidRPr="00CF0F1D" w:rsidRDefault="00905728" w:rsidP="00905728">
      <w:pPr>
        <w:rPr>
          <w:rFonts w:asciiTheme="majorBidi" w:hAnsiTheme="majorBidi" w:cstheme="majorBidi"/>
        </w:rPr>
      </w:pPr>
    </w:p>
    <w:p w14:paraId="65039D64" w14:textId="77777777" w:rsidR="00905728" w:rsidRPr="00CF0F1D" w:rsidRDefault="00905728" w:rsidP="00905728">
      <w:pPr>
        <w:spacing w:line="360" w:lineRule="auto"/>
        <w:rPr>
          <w:rFonts w:asciiTheme="majorBidi" w:hAnsiTheme="majorBidi" w:cstheme="majorBidi"/>
        </w:rPr>
      </w:pPr>
      <w:r w:rsidRPr="00CF0F1D">
        <w:rPr>
          <w:rFonts w:asciiTheme="majorBidi" w:hAnsiTheme="majorBidi" w:cstheme="majorBidi"/>
        </w:rPr>
        <w:tab/>
      </w:r>
      <w:commentRangeStart w:id="2"/>
      <w:r w:rsidRPr="00CF0F1D">
        <w:rPr>
          <w:rFonts w:asciiTheme="majorBidi" w:hAnsiTheme="majorBidi" w:cstheme="majorBidi"/>
        </w:rPr>
        <w:t xml:space="preserve">Studying differences in populations or treatments between groups often has to do with investigation </w:t>
      </w:r>
      <w:commentRangeEnd w:id="2"/>
      <w:r w:rsidR="00EF7AD1">
        <w:rPr>
          <w:rStyle w:val="CommentReference"/>
        </w:rPr>
        <w:commentReference w:id="2"/>
      </w:r>
      <w:r w:rsidRPr="00CF0F1D">
        <w:rPr>
          <w:rFonts w:asciiTheme="majorBidi" w:hAnsiTheme="majorBidi" w:cstheme="majorBidi"/>
        </w:rPr>
        <w:t xml:space="preserve">phenotypic plasticity: the differences in phenotypes seen by the same genotype. This can be </w:t>
      </w:r>
      <w:del w:id="3" w:author="Carlos Prada Montoya" w:date="2019-03-05T05:50:00Z">
        <w:r w:rsidRPr="00CF0F1D" w:rsidDel="00EF7AD1">
          <w:rPr>
            <w:rFonts w:asciiTheme="majorBidi" w:hAnsiTheme="majorBidi" w:cstheme="majorBidi"/>
          </w:rPr>
          <w:delText xml:space="preserve">elucidated </w:delText>
        </w:r>
      </w:del>
      <w:ins w:id="4" w:author="Carlos Prada Montoya" w:date="2019-03-05T05:50:00Z">
        <w:r w:rsidR="00EF7AD1">
          <w:rPr>
            <w:rFonts w:asciiTheme="majorBidi" w:hAnsiTheme="majorBidi" w:cstheme="majorBidi"/>
          </w:rPr>
          <w:t>quantified</w:t>
        </w:r>
        <w:r w:rsidR="00EF7AD1" w:rsidRPr="00CF0F1D">
          <w:rPr>
            <w:rFonts w:asciiTheme="majorBidi" w:hAnsiTheme="majorBidi" w:cstheme="majorBidi"/>
          </w:rPr>
          <w:t xml:space="preserve"> </w:t>
        </w:r>
      </w:ins>
      <w:r w:rsidRPr="00CF0F1D">
        <w:rPr>
          <w:rFonts w:asciiTheme="majorBidi" w:hAnsiTheme="majorBidi" w:cstheme="majorBidi"/>
        </w:rPr>
        <w:t xml:space="preserve">by measuring differences in gene expression, however there might not always be a </w:t>
      </w:r>
      <w:r w:rsidR="00F42053">
        <w:rPr>
          <w:rFonts w:asciiTheme="majorBidi" w:hAnsiTheme="majorBidi" w:cstheme="majorBidi"/>
        </w:rPr>
        <w:t xml:space="preserve">causal relationship </w:t>
      </w:r>
      <w:commentRangeStart w:id="5"/>
      <w:r w:rsidR="00F42053">
        <w:rPr>
          <w:rFonts w:asciiTheme="majorBidi" w:hAnsiTheme="majorBidi" w:cstheme="majorBidi"/>
        </w:rPr>
        <w:t>between the two</w:t>
      </w:r>
      <w:r w:rsidRPr="00CF0F1D">
        <w:rPr>
          <w:rFonts w:asciiTheme="majorBidi" w:hAnsiTheme="majorBidi" w:cstheme="majorBidi"/>
        </w:rPr>
        <w:t xml:space="preserve"> </w:t>
      </w:r>
      <w:commentRangeEnd w:id="5"/>
      <w:r w:rsidR="00EF7AD1">
        <w:rPr>
          <w:rStyle w:val="CommentReference"/>
        </w:rPr>
        <w:commentReference w:id="5"/>
      </w:r>
      <w:r w:rsidRPr="00CF0F1D">
        <w:rPr>
          <w:rFonts w:asciiTheme="majorBidi" w:hAnsiTheme="majorBidi" w:cstheme="majorBidi"/>
        </w:rPr>
        <w:t>(</w:t>
      </w:r>
      <w:proofErr w:type="spellStart"/>
      <w:r w:rsidRPr="00CF0F1D">
        <w:rPr>
          <w:rFonts w:asciiTheme="majorBidi" w:hAnsiTheme="majorBidi" w:cstheme="majorBidi"/>
        </w:rPr>
        <w:t>ie</w:t>
      </w:r>
      <w:proofErr w:type="spellEnd"/>
      <w:r w:rsidRPr="00CF0F1D">
        <w:rPr>
          <w:rFonts w:asciiTheme="majorBidi" w:hAnsiTheme="majorBidi" w:cstheme="majorBidi"/>
        </w:rPr>
        <w:t xml:space="preserve">. Epigenetic effects). </w:t>
      </w:r>
      <w:r w:rsidR="00F42053">
        <w:rPr>
          <w:rFonts w:asciiTheme="majorBidi" w:hAnsiTheme="majorBidi" w:cstheme="majorBidi"/>
        </w:rPr>
        <w:t>E</w:t>
      </w:r>
      <w:r w:rsidRPr="00CF0F1D">
        <w:rPr>
          <w:rFonts w:asciiTheme="majorBidi" w:hAnsiTheme="majorBidi" w:cstheme="majorBidi"/>
        </w:rPr>
        <w:t xml:space="preserve">xperiments on gene expression </w:t>
      </w:r>
      <w:del w:id="6" w:author="Carlos Prada Montoya" w:date="2019-03-05T05:52:00Z">
        <w:r w:rsidRPr="00CF0F1D" w:rsidDel="00EF7AD1">
          <w:rPr>
            <w:rFonts w:asciiTheme="majorBidi" w:hAnsiTheme="majorBidi" w:cstheme="majorBidi"/>
          </w:rPr>
          <w:delText>between “treatment” groups, pertaining to</w:delText>
        </w:r>
      </w:del>
      <w:ins w:id="7" w:author="Carlos Prada Montoya" w:date="2019-03-05T05:52:00Z">
        <w:r w:rsidR="00EF7AD1">
          <w:rPr>
            <w:rFonts w:asciiTheme="majorBidi" w:hAnsiTheme="majorBidi" w:cstheme="majorBidi"/>
          </w:rPr>
          <w:t>using</w:t>
        </w:r>
      </w:ins>
      <w:r w:rsidRPr="00CF0F1D">
        <w:rPr>
          <w:rFonts w:asciiTheme="majorBidi" w:hAnsiTheme="majorBidi" w:cstheme="majorBidi"/>
        </w:rPr>
        <w:t xml:space="preserve"> climate change variables, are </w:t>
      </w:r>
      <w:r w:rsidR="00F42053">
        <w:rPr>
          <w:rFonts w:asciiTheme="majorBidi" w:hAnsiTheme="majorBidi" w:cstheme="majorBidi"/>
        </w:rPr>
        <w:t xml:space="preserve">seen in </w:t>
      </w:r>
      <w:r w:rsidRPr="00CF0F1D">
        <w:rPr>
          <w:rFonts w:asciiTheme="majorBidi" w:hAnsiTheme="majorBidi" w:cstheme="majorBidi"/>
        </w:rPr>
        <w:fldChar w:fldCharType="begin" w:fldLock="1"/>
      </w:r>
      <w:r w:rsidR="00146F83" w:rsidRPr="00CF0F1D">
        <w:rPr>
          <w:rFonts w:asciiTheme="majorBidi" w:hAnsiTheme="majorBidi" w:cstheme="majorBidi"/>
        </w:rPr>
        <w:instrText>ADDIN CSL_CITATION {"citationItems":[{"id":"ITEM-1","itemData":{"DOI":"10.1073/pnas.1605202113","ISSN":"0027-8424","abstract":"Most investigations of biogeochemically important microbes have focused on plastic (short-term) phenotypic responses in the absence of genetic change, whereas few have investigated adaptive (long-term) responses. However, no studies to date have investigated the molecular progression underlying the transition from plasticity to adaptation under elevated CO2 for a marine nitrogen-fixer. To address this gap, we cultured the globally important cyanobacterium Trichodesmium at both low and high CO2 for 4.5 y, followed by reciprocal transplantation experiments to test for adaptation. Intriguingly, fitness actually increased in all high-CO2 adapted cell lines in the ancestral environment upon reciprocal transplantation. By leveraging coordinated phenotypic and transcriptomic profiles, we identified expression changes and pathway enrichments that rapidly responded to elevated CO2 and were maintained upon adaptation, providing strong evidence for genetic assimilation. These candidate genes and pathways included those involved in photosystems, transcriptional regulation, cell signaling, carbon/nitrogen storage, and energy metabolism. Conversely, significant changes in specific sigma factor expression were only observed upon adaptation. These data reveal genetic assimilation as a potentially adaptive response of Trichodesmium and importantly elucidate underlying metabolic pathways paralleling the fixation of the plastic phenotype upon adaptation, thereby contributing to the few available data demonstrating genetic assimilation in microbial photoautotrophs. These molecular insights are thus critical for identifying pathways under selection as drivers in plasticity and adaptation.","author":[{"dropping-particle":"","family":"Lee","given":"Michael D.","non-dropping-particle":"","parse-names":false,"suffix":""},{"dropping-particle":"","family":"Hutchins","given":"David A.","non-dropping-particle":"","parse-names":false,"suffix":""},{"dropping-particle":"","family":"Fu","given":"Fei-Xue","non-dropping-particle":"","parse-names":false,"suffix":""},{"dropping-particle":"","family":"Webb","given":"Eric A.","non-dropping-particle":"","parse-names":false,"suffix":""},{"dropping-particle":"","family":"Walworth","given":"Nathan G.","non-dropping-particle":"","parse-names":false,"suffix":""}],"container-title":"Proceedings of the National Academy of Sciences","id":"ITEM-1","issue":"47","issued":{"date-parts":[["2016"]]},"page":"E7367-E7374","title":" Molecular and physiological evidence of genetic assimilation to high CO 2 in the marine nitrogen fixer Trichodesmium ","type":"article-journal","volume":"113"},"uris":["http://www.mendeley.com/documents/?uuid=d84a9638-cc38-4bc6-9e57-6890fc232441"]}],"mendeley":{"formattedCitation":"(Lee et al. 2016)","manualFormatting":"Lee et al. (2016)","plainTextFormattedCitation":"(Lee et al. 2016)","previouslyFormattedCitation":"(Lee et al. 2016)"},"properties":{"noteIndex":0},"schema":"https://github.com/citation-style-language/schema/raw/master/csl-citation.json"}</w:instrText>
      </w:r>
      <w:r w:rsidRPr="00CF0F1D">
        <w:rPr>
          <w:rFonts w:asciiTheme="majorBidi" w:hAnsiTheme="majorBidi" w:cstheme="majorBidi"/>
        </w:rPr>
        <w:fldChar w:fldCharType="separate"/>
      </w:r>
      <w:r w:rsidRPr="00CF0F1D">
        <w:rPr>
          <w:rFonts w:asciiTheme="majorBidi" w:hAnsiTheme="majorBidi" w:cstheme="majorBidi"/>
          <w:noProof/>
        </w:rPr>
        <w:t>Lee et al. (2016)</w:t>
      </w:r>
      <w:r w:rsidRPr="00CF0F1D">
        <w:rPr>
          <w:rFonts w:asciiTheme="majorBidi" w:hAnsiTheme="majorBidi" w:cstheme="majorBidi"/>
        </w:rPr>
        <w:fldChar w:fldCharType="end"/>
      </w:r>
      <w:r w:rsidRPr="00CF0F1D">
        <w:rPr>
          <w:rFonts w:asciiTheme="majorBidi" w:hAnsiTheme="majorBidi" w:cstheme="majorBidi"/>
        </w:rPr>
        <w:t xml:space="preserve"> and </w:t>
      </w:r>
      <w:r w:rsidRPr="00CF0F1D">
        <w:rPr>
          <w:rFonts w:asciiTheme="majorBidi" w:hAnsiTheme="majorBidi" w:cstheme="majorBidi"/>
        </w:rPr>
        <w:fldChar w:fldCharType="begin" w:fldLock="1"/>
      </w:r>
      <w:r w:rsidR="00146F83" w:rsidRPr="00CF0F1D">
        <w:rPr>
          <w:rFonts w:asciiTheme="majorBidi" w:hAnsiTheme="majorBidi" w:cstheme="majorBidi"/>
        </w:rPr>
        <w:instrText>ADDIN CSL_CITATION {"citationItems":[{"id":"ITEM-1","itemData":{"DOI":"10.1111/mec.14884","ISSN":"1365294X","abstract":"Global warming will have far-reaching consequences for marine species over coming decades, yet the magnitude of these effects may depend on the rate of warming across generations. Recent experiments show coral reef fishes can compensate the metabolic challenges of elevated temperature when warm conditions are maintained across generations. However, the effects of a gradual temperature increase across generations remain unknown. In the present study, we analyzed metabolic and molecular traits in the damselfish Acanthochromis polyacanthus that were exposed to +1.5°C in the first generation and +3.0°C in the second (Step +3.0°C). This treatment of step-wise warming was compared to fish reared at current-day temperatures (Control), second-generation fish of control parents reared at +3.0°C (Developmental +3.0°C), and fish exposed to elevated temperatures for two generations (Transgenerational +1.5°C and Transgenerational +3.0°C). Hepatosomatic index, oxygen consumption and liver gene expression were compared in second-generation fish of the multiple treatments. Hepatosomatic index increased in fish that developed at +3.0°C, regardless of the parental temperature. Routine oxygen consumption of Step +3.0°C fish was significantly higher than Control, however their aerobic scope recovered to the same level as Control fish. Step +3.0°C fish exhibited significant upregulation of genes related to mitochondrial activity and energy production, which could be associated to their increased metabolic rates. These results indicate that restoration of aerobic scope is possible when fish experience gradual thermal increase across multiple generations, but the metabolic and molecular responses are different from fish reared at the same elevated thermal conditions in successive generations. This article is protected by copyright. All rights reserved.","author":[{"dropping-particle":"","family":"Bernal","given":"Moisés A.","non-dropping-particle":"","parse-names":false,"suffix":""},{"dropping-particle":"","family":"Donelson","given":"Jennifer M.","non-dropping-particle":"","parse-names":false,"suffix":""},{"dropping-particle":"","family":"Veilleux","given":"Heather D.","non-dropping-particle":"","parse-names":false,"suffix":""},{"dropping-particle":"","family":"Ryu","given":"Taewoo","non-dropping-particle":"","parse-names":false,"suffix":""},{"dropping-particle":"","family":"Munday","given":"Philip L.","non-dropping-particle":"","parse-names":false,"suffix":""},{"dropping-particle":"","family":"Ravasi","given":"Timothy","non-dropping-particle":"","parse-names":false,"suffix":""}],"container-title":"Molecular Ecology","id":"ITEM-1","issue":"22","issued":{"date-parts":[["2018"]]},"page":"4516-4528","title":"Phenotypic and molecular consequences of stepwise temperature increase across generations in a coral reef fish","type":"article-journal","volume":"27"},"uris":["http://www.mendeley.com/documents/?uuid=0a81e78f-975c-4ba7-8e72-da76c2bf05ce"]}],"mendeley":{"formattedCitation":"(Bernal et al. 2018)","manualFormatting":"Bernal et al. (2018)","plainTextFormattedCitation":"(Bernal et al. 2018)","previouslyFormattedCitation":"(Bernal et al. 2018)"},"properties":{"noteIndex":0},"schema":"https://github.com/citation-style-language/schema/raw/master/csl-citation.json"}</w:instrText>
      </w:r>
      <w:r w:rsidRPr="00CF0F1D">
        <w:rPr>
          <w:rFonts w:asciiTheme="majorBidi" w:hAnsiTheme="majorBidi" w:cstheme="majorBidi"/>
        </w:rPr>
        <w:fldChar w:fldCharType="separate"/>
      </w:r>
      <w:r w:rsidRPr="00CF0F1D">
        <w:rPr>
          <w:rFonts w:asciiTheme="majorBidi" w:hAnsiTheme="majorBidi" w:cstheme="majorBidi"/>
          <w:noProof/>
        </w:rPr>
        <w:t>Bernal et al. (2018)</w:t>
      </w:r>
      <w:r w:rsidRPr="00CF0F1D">
        <w:rPr>
          <w:rFonts w:asciiTheme="majorBidi" w:hAnsiTheme="majorBidi" w:cstheme="majorBidi"/>
        </w:rPr>
        <w:fldChar w:fldCharType="end"/>
      </w:r>
      <w:r w:rsidRPr="00CF0F1D">
        <w:rPr>
          <w:rFonts w:asciiTheme="majorBidi" w:hAnsiTheme="majorBidi" w:cstheme="majorBidi"/>
        </w:rPr>
        <w:t xml:space="preserve">. </w:t>
      </w:r>
      <w:r w:rsidR="00146F83" w:rsidRPr="00CF0F1D">
        <w:rPr>
          <w:rFonts w:asciiTheme="majorBidi" w:hAnsiTheme="majorBidi" w:cstheme="majorBidi"/>
        </w:rPr>
        <w:t xml:space="preserve">In contrast, </w:t>
      </w:r>
      <w:r w:rsidR="00146F83" w:rsidRPr="00CF0F1D">
        <w:rPr>
          <w:rFonts w:asciiTheme="majorBidi" w:hAnsiTheme="majorBidi" w:cstheme="majorBidi"/>
        </w:rPr>
        <w:fldChar w:fldCharType="begin" w:fldLock="1"/>
      </w:r>
      <w:r w:rsidR="00146F83" w:rsidRPr="00CF0F1D">
        <w:rPr>
          <w:rFonts w:asciiTheme="majorBidi" w:hAnsiTheme="majorBidi" w:cstheme="majorBidi"/>
        </w:rPr>
        <w:instrText>ADDIN CSL_CITATION {"citationItems":[{"id":"ITEM-1","itemData":{"DOI":"10.1111/mec.14234","ISBN":"0000000154871","ISSN":"1365294X","PMID":"27935037","abstract":"Selection against migrants is key to maintaining genetic differences between popu- lations linked by dispersal. However, migrants may mitigate fitness costs by proac- tively choosing among available habitats, or by phenotypic plasticity. We previously reported that a reciprocal transplant of lake and stream stickleback (Gasterosteus aculeatus) found little support for divergent selection. Here, we revi- sit that experiment to test whether phenotypic plasticity in gene expression may have helped migrants adjust to unfamiliar habitats. We measured gene expression profiles in stickleback via TagSeq and tested whether migrants between lake and stream habitats exhibited a plastic response to their new environment that allowed them to converge on the expression profile of adapted natives. We report exten- sive gene expression differences between genetically divergent lake and stream stickleback, despite gene flow. But for many genes, expression was highly plastic. Fish transplanted into the adjoining habitat partially converged on the expression profile typical of natives from their new habitat. This suggests that expression plasticity may soften the impact of migration. Nonetheless, lake and stream fish differed in survival rates and parasite infection rates in our study, implying that expression plasticity is not fast or extensive enough to fully homogenize fish performance.","author":[{"dropping-particle":"","family":"Lohman","given":"Brian K.","non-dropping-particle":"","parse-names":false,"suffix":""},{"dropping-particle":"","family":"Stutz","given":"William E.","non-dropping-particle":"","parse-names":false,"suffix":""},{"dropping-particle":"","family":"Bolnick","given":"Daniel I.","non-dropping-particle":"","parse-names":false,"suffix":""}],"container-title":"Molecular Ecology","id":"ITEM-1","issue":"18","issued":{"date-parts":[["2017"]]},"page":"4657-4670","title":"Gene expression stasis and plasticity following migration into a foreign environment","type":"article-journal","volume":"26"},"uris":["http://www.mendeley.com/documents/?uuid=a9f72ddc-4137-4ad0-bc8f-5902810f037e"]}],"mendeley":{"formattedCitation":"(Lohman et al. 2017)","manualFormatting":"Lohman et al. (2017)","plainTextFormattedCitation":"(Lohman et al. 2017)","previouslyFormattedCitation":"(Lohman et al. 2017)"},"properties":{"noteIndex":0},"schema":"https://github.com/citation-style-language/schema/raw/master/csl-citation.json"}</w:instrText>
      </w:r>
      <w:r w:rsidR="00146F83" w:rsidRPr="00CF0F1D">
        <w:rPr>
          <w:rFonts w:asciiTheme="majorBidi" w:hAnsiTheme="majorBidi" w:cstheme="majorBidi"/>
        </w:rPr>
        <w:fldChar w:fldCharType="separate"/>
      </w:r>
      <w:r w:rsidR="00146F83" w:rsidRPr="00CF0F1D">
        <w:rPr>
          <w:rFonts w:asciiTheme="majorBidi" w:hAnsiTheme="majorBidi" w:cstheme="majorBidi"/>
          <w:noProof/>
        </w:rPr>
        <w:t>Lohman et al. (2017)</w:t>
      </w:r>
      <w:r w:rsidR="00146F83" w:rsidRPr="00CF0F1D">
        <w:rPr>
          <w:rFonts w:asciiTheme="majorBidi" w:hAnsiTheme="majorBidi" w:cstheme="majorBidi"/>
        </w:rPr>
        <w:fldChar w:fldCharType="end"/>
      </w:r>
      <w:r w:rsidR="00146F83" w:rsidRPr="00CF0F1D">
        <w:rPr>
          <w:rFonts w:asciiTheme="majorBidi" w:hAnsiTheme="majorBidi" w:cstheme="majorBidi"/>
        </w:rPr>
        <w:t xml:space="preserve"> use gene expression differences to study local adaptation and decreased selection pressure against </w:t>
      </w:r>
      <w:commentRangeStart w:id="8"/>
      <w:r w:rsidR="00146F83" w:rsidRPr="00CF0F1D">
        <w:rPr>
          <w:rFonts w:asciiTheme="majorBidi" w:hAnsiTheme="majorBidi" w:cstheme="majorBidi"/>
        </w:rPr>
        <w:t xml:space="preserve">invaders </w:t>
      </w:r>
      <w:commentRangeEnd w:id="8"/>
      <w:r w:rsidR="00EF7AD1">
        <w:rPr>
          <w:rStyle w:val="CommentReference"/>
        </w:rPr>
        <w:commentReference w:id="8"/>
      </w:r>
      <w:r w:rsidR="00146F83" w:rsidRPr="00CF0F1D">
        <w:rPr>
          <w:rFonts w:asciiTheme="majorBidi" w:hAnsiTheme="majorBidi" w:cstheme="majorBidi"/>
        </w:rPr>
        <w:t xml:space="preserve">into a locally adapted environment. </w:t>
      </w:r>
    </w:p>
    <w:p w14:paraId="56B9F8CB" w14:textId="77777777" w:rsidR="00B878B8" w:rsidRPr="00CF0F1D" w:rsidRDefault="00146F83" w:rsidP="00905728">
      <w:pPr>
        <w:spacing w:line="360" w:lineRule="auto"/>
        <w:rPr>
          <w:rFonts w:asciiTheme="majorBidi" w:hAnsiTheme="majorBidi" w:cstheme="majorBidi"/>
        </w:rPr>
      </w:pPr>
      <w:r w:rsidRPr="00CF0F1D">
        <w:rPr>
          <w:rFonts w:asciiTheme="majorBidi" w:hAnsiTheme="majorBidi" w:cstheme="majorBidi"/>
        </w:rPr>
        <w:tab/>
        <w:t xml:space="preserve">Our desire to understand </w:t>
      </w:r>
      <w:del w:id="9" w:author="Carlos Prada Montoya" w:date="2019-03-05T05:53:00Z">
        <w:r w:rsidRPr="00CF0F1D" w:rsidDel="00EF7AD1">
          <w:rPr>
            <w:rFonts w:asciiTheme="majorBidi" w:hAnsiTheme="majorBidi" w:cstheme="majorBidi"/>
          </w:rPr>
          <w:delText xml:space="preserve">what </w:delText>
        </w:r>
      </w:del>
      <w:ins w:id="10" w:author="Carlos Prada Montoya" w:date="2019-03-05T05:53:00Z">
        <w:r w:rsidR="00EF7AD1">
          <w:rPr>
            <w:rFonts w:asciiTheme="majorBidi" w:hAnsiTheme="majorBidi" w:cstheme="majorBidi"/>
          </w:rPr>
          <w:t>how</w:t>
        </w:r>
        <w:r w:rsidR="00EF7AD1" w:rsidRPr="00CF0F1D">
          <w:rPr>
            <w:rFonts w:asciiTheme="majorBidi" w:hAnsiTheme="majorBidi" w:cstheme="majorBidi"/>
          </w:rPr>
          <w:t xml:space="preserve"> </w:t>
        </w:r>
      </w:ins>
      <w:del w:id="11" w:author="Carlos Prada Montoya" w:date="2019-03-05T05:53:00Z">
        <w:r w:rsidRPr="00CF0F1D" w:rsidDel="00EF7AD1">
          <w:rPr>
            <w:rFonts w:asciiTheme="majorBidi" w:hAnsiTheme="majorBidi" w:cstheme="majorBidi"/>
          </w:rPr>
          <w:delText xml:space="preserve">our </w:delText>
        </w:r>
      </w:del>
      <w:r w:rsidRPr="00CF0F1D">
        <w:rPr>
          <w:rFonts w:asciiTheme="majorBidi" w:hAnsiTheme="majorBidi" w:cstheme="majorBidi"/>
        </w:rPr>
        <w:t xml:space="preserve">natural populations </w:t>
      </w:r>
      <w:del w:id="12" w:author="Carlos Prada Montoya" w:date="2019-03-05T05:53:00Z">
        <w:r w:rsidRPr="00CF0F1D" w:rsidDel="00EF7AD1">
          <w:rPr>
            <w:rFonts w:asciiTheme="majorBidi" w:hAnsiTheme="majorBidi" w:cstheme="majorBidi"/>
          </w:rPr>
          <w:delText xml:space="preserve">have to </w:delText>
        </w:r>
      </w:del>
      <w:r w:rsidRPr="00CF0F1D">
        <w:rPr>
          <w:rFonts w:asciiTheme="majorBidi" w:hAnsiTheme="majorBidi" w:cstheme="majorBidi"/>
        </w:rPr>
        <w:t>face</w:t>
      </w:r>
      <w:del w:id="13" w:author="Carlos Prada Montoya" w:date="2019-03-05T05:53:00Z">
        <w:r w:rsidRPr="00CF0F1D" w:rsidDel="00EF7AD1">
          <w:rPr>
            <w:rFonts w:asciiTheme="majorBidi" w:hAnsiTheme="majorBidi" w:cstheme="majorBidi"/>
          </w:rPr>
          <w:delText>,</w:delText>
        </w:r>
      </w:del>
      <w:r w:rsidRPr="00CF0F1D">
        <w:rPr>
          <w:rFonts w:asciiTheme="majorBidi" w:hAnsiTheme="majorBidi" w:cstheme="majorBidi"/>
        </w:rPr>
        <w:t xml:space="preserve"> </w:t>
      </w:r>
      <w:del w:id="14" w:author="Carlos Prada Montoya" w:date="2019-03-05T05:53:00Z">
        <w:r w:rsidRPr="00CF0F1D" w:rsidDel="00EF7AD1">
          <w:rPr>
            <w:rFonts w:asciiTheme="majorBidi" w:hAnsiTheme="majorBidi" w:cstheme="majorBidi"/>
          </w:rPr>
          <w:delText xml:space="preserve">and how they will face it, </w:delText>
        </w:r>
      </w:del>
      <w:ins w:id="15" w:author="Carlos Prada Montoya" w:date="2019-03-05T05:54:00Z">
        <w:r w:rsidR="00EF7AD1">
          <w:rPr>
            <w:rFonts w:asciiTheme="majorBidi" w:hAnsiTheme="majorBidi" w:cstheme="majorBidi"/>
          </w:rPr>
          <w:t>e</w:t>
        </w:r>
      </w:ins>
      <w:ins w:id="16" w:author="Carlos Prada Montoya" w:date="2019-03-05T05:53:00Z">
        <w:r w:rsidR="00EF7AD1">
          <w:rPr>
            <w:rFonts w:asciiTheme="majorBidi" w:hAnsiTheme="majorBidi" w:cstheme="majorBidi"/>
          </w:rPr>
          <w:t>nvi</w:t>
        </w:r>
      </w:ins>
      <w:ins w:id="17" w:author="Carlos Prada Montoya" w:date="2019-03-05T05:54:00Z">
        <w:r w:rsidR="00EF7AD1">
          <w:rPr>
            <w:rFonts w:asciiTheme="majorBidi" w:hAnsiTheme="majorBidi" w:cstheme="majorBidi"/>
          </w:rPr>
          <w:t xml:space="preserve">ronmental variation </w:t>
        </w:r>
      </w:ins>
      <w:r w:rsidRPr="00CF0F1D">
        <w:rPr>
          <w:rFonts w:asciiTheme="majorBidi" w:hAnsiTheme="majorBidi" w:cstheme="majorBidi"/>
        </w:rPr>
        <w:t xml:space="preserve">is a major driver of research into using </w:t>
      </w:r>
      <w:commentRangeStart w:id="18"/>
      <w:r w:rsidRPr="00CF0F1D">
        <w:rPr>
          <w:rFonts w:asciiTheme="majorBidi" w:hAnsiTheme="majorBidi" w:cstheme="majorBidi"/>
        </w:rPr>
        <w:t>gene expression analysis to study projected environmental conditions that will occur with this planet’s climate change trajectory</w:t>
      </w:r>
      <w:commentRangeEnd w:id="18"/>
      <w:r w:rsidR="00EF7AD1">
        <w:rPr>
          <w:rStyle w:val="CommentReference"/>
        </w:rPr>
        <w:commentReference w:id="18"/>
      </w:r>
      <w:r w:rsidRPr="00CF0F1D">
        <w:rPr>
          <w:rFonts w:asciiTheme="majorBidi" w:hAnsiTheme="majorBidi" w:cstheme="majorBidi"/>
        </w:rPr>
        <w:t xml:space="preserve">. For marine systems, two variables are most commonly studied: temperature increase </w:t>
      </w:r>
      <w:r w:rsidRPr="00CF0F1D">
        <w:rPr>
          <w:rFonts w:asciiTheme="majorBidi" w:hAnsiTheme="majorBidi" w:cstheme="majorBidi"/>
        </w:rPr>
        <w:fldChar w:fldCharType="begin" w:fldLock="1"/>
      </w:r>
      <w:r w:rsidRPr="00CF0F1D">
        <w:rPr>
          <w:rFonts w:asciiTheme="majorBidi" w:hAnsiTheme="majorBidi" w:cstheme="majorBidi"/>
        </w:rPr>
        <w:instrText>ADDIN CSL_CITATION {"citationItems":[{"id":"ITEM-1","itemData":{"DOI":"10.1111/mec.14884","ISSN":"1365294X","abstract":"Global warming will have far-reaching consequences for marine species over coming decades, yet the magnitude of these effects may depend on the rate of warming across generations. Recent experiments show coral reef fishes can compensate the metabolic challenges of elevated temperature when warm conditions are maintained across generations. However, the effects of a gradual temperature increase across generations remain unknown. In the present study, we analyzed metabolic and molecular traits in the damselfish Acanthochromis polyacanthus that were exposed to +1.5°C in the first generation and +3.0°C in the second (Step +3.0°C). This treatment of step-wise warming was compared to fish reared at current-day temperatures (Control), second-generation fish of control parents reared at +3.0°C (Developmental +3.0°C), and fish exposed to elevated temperatures for two generations (Transgenerational +1.5°C and Transgenerational +3.0°C). Hepatosomatic index, oxygen consumption and liver gene expression were compared in second-generation fish of the multiple treatments. Hepatosomatic index increased in fish that developed at +3.0°C, regardless of the parental temperature. Routine oxygen consumption of Step +3.0°C fish was significantly higher than Control, however their aerobic scope recovered to the same level as Control fish. Step +3.0°C fish exhibited significant upregulation of genes related to mitochondrial activity and energy production, which could be associated to their increased metabolic rates. These results indicate that restoration of aerobic scope is possible when fish experience gradual thermal increase across multiple generations, but the metabolic and molecular responses are different from fish reared at the same elevated thermal conditions in successive generations. This article is protected by copyright. All rights reserved.","author":[{"dropping-particle":"","family":"Bernal","given":"Moisés A.","non-dropping-particle":"","parse-names":false,"suffix":""},{"dropping-particle":"","family":"Donelson","given":"Jennifer M.","non-dropping-particle":"","parse-names":false,"suffix":""},{"dropping-particle":"","family":"Veilleux","given":"Heather D.","non-dropping-particle":"","parse-names":false,"suffix":""},{"dropping-particle":"","family":"Ryu","given":"Taewoo","non-dropping-particle":"","parse-names":false,"suffix":""},{"dropping-particle":"","family":"Munday","given":"Philip L.","non-dropping-particle":"","parse-names":false,"suffix":""},{"dropping-particle":"","family":"Ravasi","given":"Timothy","non-dropping-particle":"","parse-names":false,"suffix":""}],"container-title":"Molecular Ecology","id":"ITEM-1","issue":"22","issued":{"date-parts":[["2018"]]},"page":"4516-4528","title":"Phenotypic and molecular consequences of stepwise temperature increase across generations in a coral reef fish","type":"article-journal","volume":"27"},"uris":["http://www.mendeley.com/documents/?uuid=0a81e78f-975c-4ba7-8e72-da76c2bf05ce"]}],"mendeley":{"formattedCitation":"(Bernal et al. 2018)","plainTextFormattedCitation":"(Bernal et al. 2018)","previouslyFormattedCitation":"(Bernal et al. 2018)"},"properties":{"noteIndex":0},"schema":"https://github.com/citation-style-language/schema/raw/master/csl-citation.json"}</w:instrText>
      </w:r>
      <w:r w:rsidRPr="00CF0F1D">
        <w:rPr>
          <w:rFonts w:asciiTheme="majorBidi" w:hAnsiTheme="majorBidi" w:cstheme="majorBidi"/>
        </w:rPr>
        <w:fldChar w:fldCharType="separate"/>
      </w:r>
      <w:r w:rsidRPr="00CF0F1D">
        <w:rPr>
          <w:rFonts w:asciiTheme="majorBidi" w:hAnsiTheme="majorBidi" w:cstheme="majorBidi"/>
          <w:noProof/>
        </w:rPr>
        <w:t>(Bernal et al. 2018)</w:t>
      </w:r>
      <w:r w:rsidRPr="00CF0F1D">
        <w:rPr>
          <w:rFonts w:asciiTheme="majorBidi" w:hAnsiTheme="majorBidi" w:cstheme="majorBidi"/>
        </w:rPr>
        <w:fldChar w:fldCharType="end"/>
      </w:r>
      <w:r w:rsidRPr="00CF0F1D">
        <w:rPr>
          <w:rFonts w:asciiTheme="majorBidi" w:hAnsiTheme="majorBidi" w:cstheme="majorBidi"/>
        </w:rPr>
        <w:t xml:space="preserve">, and ocean acidification </w:t>
      </w:r>
      <w:r w:rsidRPr="00CF0F1D">
        <w:rPr>
          <w:rFonts w:asciiTheme="majorBidi" w:hAnsiTheme="majorBidi" w:cstheme="majorBidi"/>
        </w:rPr>
        <w:fldChar w:fldCharType="begin" w:fldLock="1"/>
      </w:r>
      <w:r w:rsidR="007D23AB" w:rsidRPr="00CF0F1D">
        <w:rPr>
          <w:rFonts w:asciiTheme="majorBidi" w:hAnsiTheme="majorBidi" w:cstheme="majorBidi"/>
        </w:rPr>
        <w:instrText>ADDIN CSL_CITATION {"citationItems":[{"id":"ITEM-1","itemData":{"DOI":"10.1073/pnas.1605202113","ISSN":"0027-8424","abstract":"Most investigations of biogeochemically important microbes have focused on plastic (short-term) phenotypic responses in the absence of genetic change, whereas few have investigated adaptive (long-term) responses. However, no studies to date have investigated the molecular progression underlying the transition from plasticity to adaptation under elevated CO2 for a marine nitrogen-fixer. To address this gap, we cultured the globally important cyanobacterium Trichodesmium at both low and high CO2 for 4.5 y, followed by reciprocal transplantation experiments to test for adaptation. Intriguingly, fitness actually increased in all high-CO2 adapted cell lines in the ancestral environment upon reciprocal transplantation. By leveraging coordinated phenotypic and transcriptomic profiles, we identified expression changes and pathway enrichments that rapidly responded to elevated CO2 and were maintained upon adaptation, providing strong evidence for genetic assimilation. These candidate genes and pathways included those involved in photosystems, transcriptional regulation, cell signaling, carbon/nitrogen storage, and energy metabolism. Conversely, significant changes in specific sigma factor expression were only observed upon adaptation. These data reveal genetic assimilation as a potentially adaptive response of Trichodesmium and importantly elucidate underlying metabolic pathways paralleling the fixation of the plastic phenotype upon adaptation, thereby contributing to the few available data demonstrating genetic assimilation in microbial photoautotrophs. These molecular insights are thus critical for identifying pathways under selection as drivers in plasticity and adaptation.","author":[{"dropping-particle":"","family":"Lee","given":"Michael D.","non-dropping-particle":"","parse-names":false,"suffix":""},{"dropping-particle":"","family":"Hutchins","given":"David A.","non-dropping-particle":"","parse-names":false,"suffix":""},{"dropping-particle":"","family":"Fu","given":"Fei-Xue","non-dropping-particle":"","parse-names":false,"suffix":""},{"dropping-particle":"","family":"Webb","given":"Eric A.","non-dropping-particle":"","parse-names":false,"suffix":""},{"dropping-particle":"","family":"Walworth","given":"Nathan G.","non-dropping-particle":"","parse-names":false,"suffix":""}],"container-title":"Proceedings of the National Academy of Sciences","id":"ITEM-1","issue":"47","issued":{"date-parts":[["2016"]]},"page":"E7367-E7374","title":" Molecular and physiological evidence of genetic assimilation to high CO 2 in the marine nitrogen fixer Trichodesmium ","type":"article-journal","volume":"113"},"uris":["http://www.mendeley.com/documents/?uuid=d84a9638-cc38-4bc6-9e57-6890fc232441"]}],"mendeley":{"formattedCitation":"(Lee et al. 2016)","plainTextFormattedCitation":"(Lee et al. 2016)","previouslyFormattedCitation":"(Lee et al. 2016)"},"properties":{"noteIndex":0},"schema":"https://github.com/citation-style-language/schema/raw/master/csl-citation.json"}</w:instrText>
      </w:r>
      <w:r w:rsidRPr="00CF0F1D">
        <w:rPr>
          <w:rFonts w:asciiTheme="majorBidi" w:hAnsiTheme="majorBidi" w:cstheme="majorBidi"/>
        </w:rPr>
        <w:fldChar w:fldCharType="separate"/>
      </w:r>
      <w:r w:rsidRPr="00CF0F1D">
        <w:rPr>
          <w:rFonts w:asciiTheme="majorBidi" w:hAnsiTheme="majorBidi" w:cstheme="majorBidi"/>
          <w:noProof/>
        </w:rPr>
        <w:t>(Lee et al. 2016)</w:t>
      </w:r>
      <w:r w:rsidRPr="00CF0F1D">
        <w:rPr>
          <w:rFonts w:asciiTheme="majorBidi" w:hAnsiTheme="majorBidi" w:cstheme="majorBidi"/>
        </w:rPr>
        <w:fldChar w:fldCharType="end"/>
      </w:r>
      <w:r w:rsidRPr="00CF0F1D">
        <w:rPr>
          <w:rFonts w:asciiTheme="majorBidi" w:hAnsiTheme="majorBidi" w:cstheme="majorBidi"/>
        </w:rPr>
        <w:t xml:space="preserve">. A </w:t>
      </w:r>
      <w:del w:id="19" w:author="Carlos Prada Montoya" w:date="2019-03-05T05:55:00Z">
        <w:r w:rsidRPr="00CF0F1D" w:rsidDel="00EF7AD1">
          <w:rPr>
            <w:rFonts w:asciiTheme="majorBidi" w:hAnsiTheme="majorBidi" w:cstheme="majorBidi"/>
          </w:rPr>
          <w:delText xml:space="preserve">great </w:delText>
        </w:r>
      </w:del>
      <w:r w:rsidRPr="00CF0F1D">
        <w:rPr>
          <w:rFonts w:asciiTheme="majorBidi" w:hAnsiTheme="majorBidi" w:cstheme="majorBidi"/>
        </w:rPr>
        <w:t xml:space="preserve">strength of both of these studies is that they used transgenerational approaches </w:t>
      </w:r>
      <w:del w:id="20" w:author="Carlos Prada Montoya" w:date="2019-03-05T05:55:00Z">
        <w:r w:rsidR="00B878B8" w:rsidRPr="00CF0F1D" w:rsidDel="00EF7AD1">
          <w:rPr>
            <w:rFonts w:asciiTheme="majorBidi" w:hAnsiTheme="majorBidi" w:cstheme="majorBidi"/>
          </w:rPr>
          <w:delText xml:space="preserve">when </w:delText>
        </w:r>
      </w:del>
      <w:ins w:id="21" w:author="Carlos Prada Montoya" w:date="2019-03-05T05:55:00Z">
        <w:r w:rsidR="00EF7AD1">
          <w:rPr>
            <w:rFonts w:asciiTheme="majorBidi" w:hAnsiTheme="majorBidi" w:cstheme="majorBidi"/>
          </w:rPr>
          <w:t>to</w:t>
        </w:r>
        <w:r w:rsidR="00EF7AD1" w:rsidRPr="00CF0F1D">
          <w:rPr>
            <w:rFonts w:asciiTheme="majorBidi" w:hAnsiTheme="majorBidi" w:cstheme="majorBidi"/>
          </w:rPr>
          <w:t xml:space="preserve"> </w:t>
        </w:r>
      </w:ins>
      <w:r w:rsidR="00B878B8" w:rsidRPr="00CF0F1D">
        <w:rPr>
          <w:rFonts w:asciiTheme="majorBidi" w:hAnsiTheme="majorBidi" w:cstheme="majorBidi"/>
        </w:rPr>
        <w:t>measur</w:t>
      </w:r>
      <w:ins w:id="22" w:author="Carlos Prada Montoya" w:date="2019-03-05T05:56:00Z">
        <w:r w:rsidR="00EF7AD1">
          <w:rPr>
            <w:rFonts w:asciiTheme="majorBidi" w:hAnsiTheme="majorBidi" w:cstheme="majorBidi"/>
          </w:rPr>
          <w:t>e</w:t>
        </w:r>
      </w:ins>
      <w:del w:id="23" w:author="Carlos Prada Montoya" w:date="2019-03-05T05:56:00Z">
        <w:r w:rsidR="00B878B8" w:rsidRPr="00CF0F1D" w:rsidDel="00EF7AD1">
          <w:rPr>
            <w:rFonts w:asciiTheme="majorBidi" w:hAnsiTheme="majorBidi" w:cstheme="majorBidi"/>
          </w:rPr>
          <w:delText>ing</w:delText>
        </w:r>
      </w:del>
      <w:r w:rsidR="000E5192" w:rsidRPr="00CF0F1D">
        <w:rPr>
          <w:rFonts w:asciiTheme="majorBidi" w:hAnsiTheme="majorBidi" w:cstheme="majorBidi"/>
        </w:rPr>
        <w:t xml:space="preserve"> phenotypic plasticity. </w:t>
      </w:r>
      <w:r w:rsidR="00B878B8" w:rsidRPr="00CF0F1D">
        <w:rPr>
          <w:rFonts w:asciiTheme="majorBidi" w:hAnsiTheme="majorBidi" w:cstheme="majorBidi"/>
        </w:rPr>
        <w:t xml:space="preserve">Bernal et. al (2018) used stepwise increases in water temperature to compare the expression patterns of damselfish. They also compared expression patterns with phenotypic measurements, such as metabolic rate and aerobic scope. This allowed them to </w:t>
      </w:r>
      <w:del w:id="24" w:author="Carlos Prada Montoya" w:date="2019-03-05T05:57:00Z">
        <w:r w:rsidR="00B878B8" w:rsidRPr="00CF0F1D" w:rsidDel="00EF7AD1">
          <w:rPr>
            <w:rFonts w:asciiTheme="majorBidi" w:hAnsiTheme="majorBidi" w:cstheme="majorBidi"/>
          </w:rPr>
          <w:delText xml:space="preserve">have confidence in their observation of </w:delText>
        </w:r>
      </w:del>
      <w:ins w:id="25" w:author="Carlos Prada Montoya" w:date="2019-03-05T05:57:00Z">
        <w:r w:rsidR="00EF7AD1">
          <w:rPr>
            <w:rFonts w:asciiTheme="majorBidi" w:hAnsiTheme="majorBidi" w:cstheme="majorBidi"/>
          </w:rPr>
          <w:t xml:space="preserve">find </w:t>
        </w:r>
      </w:ins>
      <w:r w:rsidR="00B878B8" w:rsidRPr="00CF0F1D">
        <w:rPr>
          <w:rFonts w:asciiTheme="majorBidi" w:hAnsiTheme="majorBidi" w:cstheme="majorBidi"/>
        </w:rPr>
        <w:t xml:space="preserve">upregulated Gene Ontology (GO) enriched terms for metabolism in the step </w:t>
      </w:r>
      <w:proofErr w:type="gramStart"/>
      <w:r w:rsidR="00B878B8" w:rsidRPr="00CF0F1D">
        <w:rPr>
          <w:rFonts w:asciiTheme="majorBidi" w:hAnsiTheme="majorBidi" w:cstheme="majorBidi"/>
        </w:rPr>
        <w:t>+3.0 degree</w:t>
      </w:r>
      <w:proofErr w:type="gramEnd"/>
      <w:r w:rsidR="00B878B8" w:rsidRPr="00CF0F1D">
        <w:rPr>
          <w:rFonts w:asciiTheme="majorBidi" w:hAnsiTheme="majorBidi" w:cstheme="majorBidi"/>
        </w:rPr>
        <w:t xml:space="preserve"> fish, </w:t>
      </w:r>
      <w:del w:id="26" w:author="Carlos Prada Montoya" w:date="2019-03-05T05:57:00Z">
        <w:r w:rsidR="00B878B8" w:rsidRPr="00CF0F1D" w:rsidDel="00EF7AD1">
          <w:rPr>
            <w:rFonts w:asciiTheme="majorBidi" w:hAnsiTheme="majorBidi" w:cstheme="majorBidi"/>
          </w:rPr>
          <w:delText xml:space="preserve">because </w:delText>
        </w:r>
      </w:del>
      <w:ins w:id="27" w:author="Carlos Prada Montoya" w:date="2019-03-05T05:57:00Z">
        <w:r w:rsidR="00EF7AD1">
          <w:rPr>
            <w:rFonts w:asciiTheme="majorBidi" w:hAnsiTheme="majorBidi" w:cstheme="majorBidi"/>
          </w:rPr>
          <w:t>an expected result given</w:t>
        </w:r>
        <w:r w:rsidR="00EF7AD1" w:rsidRPr="00CF0F1D">
          <w:rPr>
            <w:rFonts w:asciiTheme="majorBidi" w:hAnsiTheme="majorBidi" w:cstheme="majorBidi"/>
          </w:rPr>
          <w:t xml:space="preserve"> </w:t>
        </w:r>
      </w:ins>
      <w:r w:rsidR="00B878B8" w:rsidRPr="00CF0F1D">
        <w:rPr>
          <w:rFonts w:asciiTheme="majorBidi" w:hAnsiTheme="majorBidi" w:cstheme="majorBidi"/>
        </w:rPr>
        <w:t xml:space="preserve">they also had the higher increased basal metabolic rate measurements. Transgenerational increases in temperature had a different effect on gene expression than </w:t>
      </w:r>
      <w:commentRangeStart w:id="28"/>
      <w:r w:rsidR="00B878B8" w:rsidRPr="00CF0F1D">
        <w:rPr>
          <w:rFonts w:asciiTheme="majorBidi" w:hAnsiTheme="majorBidi" w:cstheme="majorBidi"/>
        </w:rPr>
        <w:t>sustained or harsh increases</w:t>
      </w:r>
      <w:commentRangeEnd w:id="28"/>
      <w:r w:rsidR="00CF4622">
        <w:rPr>
          <w:rStyle w:val="CommentReference"/>
        </w:rPr>
        <w:commentReference w:id="28"/>
      </w:r>
      <w:r w:rsidR="00B878B8" w:rsidRPr="00CF0F1D">
        <w:rPr>
          <w:rFonts w:asciiTheme="majorBidi" w:hAnsiTheme="majorBidi" w:cstheme="majorBidi"/>
        </w:rPr>
        <w:t>, thus Bernal et. al (2018) showed the importance of studying climate change scenarios on a more realistic scale.</w:t>
      </w:r>
    </w:p>
    <w:p w14:paraId="378A5A10" w14:textId="77777777" w:rsidR="00554F73" w:rsidRPr="00CF0F1D" w:rsidRDefault="00B878B8" w:rsidP="00554F73">
      <w:pPr>
        <w:spacing w:line="360" w:lineRule="auto"/>
        <w:ind w:firstLine="720"/>
        <w:rPr>
          <w:rFonts w:asciiTheme="majorBidi" w:hAnsiTheme="majorBidi" w:cstheme="majorBidi"/>
        </w:rPr>
      </w:pPr>
      <w:r w:rsidRPr="00CF0F1D">
        <w:rPr>
          <w:rFonts w:asciiTheme="majorBidi" w:hAnsiTheme="majorBidi" w:cstheme="majorBidi"/>
        </w:rPr>
        <w:t xml:space="preserve"> </w:t>
      </w:r>
      <w:commentRangeStart w:id="29"/>
      <w:r w:rsidRPr="00CF0F1D">
        <w:rPr>
          <w:rFonts w:asciiTheme="majorBidi" w:hAnsiTheme="majorBidi" w:cstheme="majorBidi"/>
        </w:rPr>
        <w:t xml:space="preserve">Lee et. al (2016) went a step further in their experimental design; because they studied the bacteria </w:t>
      </w:r>
      <w:proofErr w:type="spellStart"/>
      <w:r w:rsidRPr="00CF0F1D">
        <w:rPr>
          <w:rFonts w:asciiTheme="majorBidi" w:hAnsiTheme="majorBidi" w:cstheme="majorBidi"/>
          <w:i/>
          <w:iCs/>
        </w:rPr>
        <w:t>Trichodesmium</w:t>
      </w:r>
      <w:proofErr w:type="spellEnd"/>
      <w:r w:rsidR="00853D11" w:rsidRPr="00CF0F1D">
        <w:rPr>
          <w:rFonts w:asciiTheme="majorBidi" w:hAnsiTheme="majorBidi" w:cstheme="majorBidi"/>
          <w:i/>
          <w:iCs/>
        </w:rPr>
        <w:t xml:space="preserve"> </w:t>
      </w:r>
      <w:r w:rsidR="00853D11" w:rsidRPr="00CF0F1D">
        <w:rPr>
          <w:rFonts w:asciiTheme="majorBidi" w:hAnsiTheme="majorBidi" w:cstheme="majorBidi"/>
        </w:rPr>
        <w:t>after 4 years of treatment to varying CO</w:t>
      </w:r>
      <w:r w:rsidR="00853D11" w:rsidRPr="00CF0F1D">
        <w:rPr>
          <w:rFonts w:asciiTheme="majorBidi" w:hAnsiTheme="majorBidi" w:cstheme="majorBidi"/>
          <w:vertAlign w:val="subscript"/>
        </w:rPr>
        <w:t>2</w:t>
      </w:r>
      <w:r w:rsidR="00853D11" w:rsidRPr="00CF0F1D">
        <w:rPr>
          <w:rFonts w:asciiTheme="majorBidi" w:hAnsiTheme="majorBidi" w:cstheme="majorBidi"/>
        </w:rPr>
        <w:t xml:space="preserve"> regimes</w:t>
      </w:r>
      <w:r w:rsidRPr="00CF0F1D">
        <w:rPr>
          <w:rFonts w:asciiTheme="majorBidi" w:hAnsiTheme="majorBidi" w:cstheme="majorBidi"/>
        </w:rPr>
        <w:t xml:space="preserve">, </w:t>
      </w:r>
      <w:r w:rsidR="00853D11" w:rsidRPr="00CF0F1D">
        <w:rPr>
          <w:rFonts w:asciiTheme="majorBidi" w:hAnsiTheme="majorBidi" w:cstheme="majorBidi"/>
        </w:rPr>
        <w:t>they could investigate the long-term change of phenotypic plasticity to adaptation, or genetic assimilation to th</w:t>
      </w:r>
      <w:r w:rsidR="00DA3316" w:rsidRPr="00CF0F1D">
        <w:rPr>
          <w:rFonts w:asciiTheme="majorBidi" w:hAnsiTheme="majorBidi" w:cstheme="majorBidi"/>
        </w:rPr>
        <w:t>eir original plastic response</w:t>
      </w:r>
      <w:r w:rsidR="00853D11" w:rsidRPr="00CF0F1D">
        <w:rPr>
          <w:rFonts w:asciiTheme="majorBidi" w:hAnsiTheme="majorBidi" w:cstheme="majorBidi"/>
        </w:rPr>
        <w:t xml:space="preserve">. </w:t>
      </w:r>
      <w:commentRangeEnd w:id="29"/>
      <w:r w:rsidR="00CF4622">
        <w:rPr>
          <w:rStyle w:val="CommentReference"/>
        </w:rPr>
        <w:commentReference w:id="29"/>
      </w:r>
      <w:r w:rsidR="00853D11" w:rsidRPr="00CF0F1D">
        <w:rPr>
          <w:rFonts w:asciiTheme="majorBidi" w:hAnsiTheme="majorBidi" w:cstheme="majorBidi"/>
        </w:rPr>
        <w:t>Their experimental design allowed them to elucidate this by comparing the differentially expressed genes</w:t>
      </w:r>
      <w:r w:rsidR="00E844E9" w:rsidRPr="00CF0F1D">
        <w:rPr>
          <w:rFonts w:asciiTheme="majorBidi" w:hAnsiTheme="majorBidi" w:cstheme="majorBidi"/>
        </w:rPr>
        <w:t xml:space="preserve"> (DEGs)</w:t>
      </w:r>
      <w:r w:rsidR="00853D11" w:rsidRPr="00CF0F1D">
        <w:rPr>
          <w:rFonts w:asciiTheme="majorBidi" w:hAnsiTheme="majorBidi" w:cstheme="majorBidi"/>
        </w:rPr>
        <w:t xml:space="preserve"> between high CO</w:t>
      </w:r>
      <w:r w:rsidR="00853D11" w:rsidRPr="00CF0F1D">
        <w:rPr>
          <w:rFonts w:asciiTheme="majorBidi" w:hAnsiTheme="majorBidi" w:cstheme="majorBidi"/>
          <w:vertAlign w:val="subscript"/>
        </w:rPr>
        <w:t>2</w:t>
      </w:r>
      <w:r w:rsidR="00853D11" w:rsidRPr="00CF0F1D">
        <w:rPr>
          <w:rFonts w:asciiTheme="majorBidi" w:hAnsiTheme="majorBidi" w:cstheme="majorBidi"/>
        </w:rPr>
        <w:t xml:space="preserve"> selected, acute CO</w:t>
      </w:r>
      <w:r w:rsidR="00853D11" w:rsidRPr="00CF0F1D">
        <w:rPr>
          <w:rFonts w:asciiTheme="majorBidi" w:hAnsiTheme="majorBidi" w:cstheme="majorBidi"/>
          <w:vertAlign w:val="subscript"/>
        </w:rPr>
        <w:t>2</w:t>
      </w:r>
      <w:r w:rsidR="00853D11" w:rsidRPr="00CF0F1D">
        <w:rPr>
          <w:rFonts w:asciiTheme="majorBidi" w:hAnsiTheme="majorBidi" w:cstheme="majorBidi"/>
        </w:rPr>
        <w:t xml:space="preserve"> stress, and high CO</w:t>
      </w:r>
      <w:r w:rsidR="00853D11" w:rsidRPr="00CF0F1D">
        <w:rPr>
          <w:rFonts w:asciiTheme="majorBidi" w:hAnsiTheme="majorBidi" w:cstheme="majorBidi"/>
          <w:vertAlign w:val="subscript"/>
        </w:rPr>
        <w:t>2</w:t>
      </w:r>
      <w:r w:rsidR="00853D11" w:rsidRPr="00CF0F1D">
        <w:rPr>
          <w:rFonts w:asciiTheme="majorBidi" w:hAnsiTheme="majorBidi" w:cstheme="majorBidi"/>
        </w:rPr>
        <w:t xml:space="preserve"> selected transferred to low CO</w:t>
      </w:r>
      <w:r w:rsidR="00853D11" w:rsidRPr="00CF0F1D">
        <w:rPr>
          <w:rFonts w:asciiTheme="majorBidi" w:hAnsiTheme="majorBidi" w:cstheme="majorBidi"/>
          <w:vertAlign w:val="subscript"/>
        </w:rPr>
        <w:t>2</w:t>
      </w:r>
      <w:r w:rsidR="00853D11" w:rsidRPr="00CF0F1D">
        <w:rPr>
          <w:rFonts w:asciiTheme="majorBidi" w:hAnsiTheme="majorBidi" w:cstheme="majorBidi"/>
        </w:rPr>
        <w:t xml:space="preserve"> expression. These all had the same expression pattern, suggesting genetic assimilation to the</w:t>
      </w:r>
      <w:r w:rsidR="002615C9" w:rsidRPr="00CF0F1D">
        <w:rPr>
          <w:rFonts w:asciiTheme="majorBidi" w:hAnsiTheme="majorBidi" w:cstheme="majorBidi"/>
        </w:rPr>
        <w:t xml:space="preserve"> high CO</w:t>
      </w:r>
      <w:r w:rsidR="002615C9" w:rsidRPr="00CF0F1D">
        <w:rPr>
          <w:rFonts w:asciiTheme="majorBidi" w:hAnsiTheme="majorBidi" w:cstheme="majorBidi"/>
          <w:vertAlign w:val="subscript"/>
        </w:rPr>
        <w:t xml:space="preserve">2. </w:t>
      </w:r>
      <w:r w:rsidR="00E844E9" w:rsidRPr="00CF0F1D">
        <w:rPr>
          <w:rFonts w:asciiTheme="majorBidi" w:hAnsiTheme="majorBidi" w:cstheme="majorBidi"/>
        </w:rPr>
        <w:t>They further observed sigma factor expression change only in the high CO</w:t>
      </w:r>
      <w:r w:rsidR="00E844E9" w:rsidRPr="00CF0F1D">
        <w:rPr>
          <w:rFonts w:asciiTheme="majorBidi" w:hAnsiTheme="majorBidi" w:cstheme="majorBidi"/>
          <w:vertAlign w:val="subscript"/>
        </w:rPr>
        <w:t xml:space="preserve">2 </w:t>
      </w:r>
      <w:r w:rsidR="00E844E9" w:rsidRPr="00CF0F1D">
        <w:rPr>
          <w:rFonts w:asciiTheme="majorBidi" w:hAnsiTheme="majorBidi" w:cstheme="majorBidi"/>
        </w:rPr>
        <w:t xml:space="preserve">selected treatment, and they concluded that that </w:t>
      </w:r>
      <w:r w:rsidR="00F42053">
        <w:rPr>
          <w:rFonts w:asciiTheme="majorBidi" w:hAnsiTheme="majorBidi" w:cstheme="majorBidi"/>
        </w:rPr>
        <w:t>wa</w:t>
      </w:r>
      <w:r w:rsidR="00E844E9" w:rsidRPr="00CF0F1D">
        <w:rPr>
          <w:rFonts w:asciiTheme="majorBidi" w:hAnsiTheme="majorBidi" w:cstheme="majorBidi"/>
        </w:rPr>
        <w:t xml:space="preserve">s only due to adaptation and not phenotypic plasticity. An important consideration for both Lee et. al (2016) and Bernal et. al (2018) is the considerable effort it may take to associate GO </w:t>
      </w:r>
      <w:r w:rsidR="00E844E9" w:rsidRPr="00CF0F1D">
        <w:rPr>
          <w:rFonts w:asciiTheme="majorBidi" w:hAnsiTheme="majorBidi" w:cstheme="majorBidi"/>
        </w:rPr>
        <w:lastRenderedPageBreak/>
        <w:t>enriched terms with the treatment experienced, the many DEGs that do not have annotations or terms</w:t>
      </w:r>
      <w:r w:rsidR="007D23AB" w:rsidRPr="00CF0F1D">
        <w:rPr>
          <w:rFonts w:asciiTheme="majorBidi" w:hAnsiTheme="majorBidi" w:cstheme="majorBidi"/>
        </w:rPr>
        <w:t xml:space="preserve">, and the limitations that still occur with transgenerational plasticity </w:t>
      </w:r>
      <w:r w:rsidR="007D23AB" w:rsidRPr="00CF0F1D">
        <w:rPr>
          <w:rFonts w:asciiTheme="majorBidi" w:hAnsiTheme="majorBidi" w:cstheme="majorBidi"/>
        </w:rPr>
        <w:fldChar w:fldCharType="begin" w:fldLock="1"/>
      </w:r>
      <w:r w:rsidR="007D23AB" w:rsidRPr="00CF0F1D">
        <w:rPr>
          <w:rFonts w:asciiTheme="majorBidi" w:hAnsiTheme="majorBidi" w:cstheme="majorBidi"/>
        </w:rPr>
        <w:instrText>ADDIN CSL_CITATION {"citationItems":[{"id":"ITEM-1","itemData":{"DOI":"doi:10.1111/gcb.13903","ISSN":"1354-1013","abstract":"Abstract Phenotypic plasticity, both within and across generations, is an important mechanism that organisms use to cope with rapid climate change. While an increasing number of studies show that plasticity across generations (transgenerational plasticity or TGP) may occur, we have limited understanding of key aspects of TGP, such as the environmental conditions that may promote it, its relationship to within-generation plasticity (WGP) and its role in evolutionary potential. In this review, we consider how the detection of TGP in climate change experiments is affected by the predictability of environmental variation, as well as the timing and magnitude of environmental change cues applied. We also discuss the need to design experiments that are able to distinguish TGP from selection and TGP from WGP in multigenerational experiments. We conclude by suggesting future research directions that build on the knowledge to date and admit the limitations that exist, which will depend on the way environmental change is simulated and the type of experimental design used. Such an approach will open up this burgeoning area of research to a wider variety of organisms and allow better predictive capacity of the role of TGP in the response of organisms to future climate change.","author":[{"dropping-particle":"","family":"Donelson","given":"Jennifer M","non-dropping-particle":"","parse-names":false,"suffix":""},{"dropping-particle":"","family":"Salinas","given":"Santiago","non-dropping-particle":"","parse-names":false,"suffix":""},{"dropping-particle":"","family":"Munday","given":"Philip L","non-dropping-particle":"","parse-names":false,"suffix":""},{"dropping-particle":"","family":"Shama","given":"Lisa N S","non-dropping-particle":"","parse-names":false,"suffix":""}],"container-title":"Global Change Biology","id":"ITEM-1","issue":"1","issued":{"date-parts":[["2018"]]},"page":"13-34","title":"Transgenerational plasticity and climate change experiments: Where do we go from here?","type":"article-journal","volume":"24"},"uris":["http://www.mendeley.com/documents/?uuid=84b5c5c1-3b4a-4673-acd7-439115fa56c8"]}],"mendeley":{"formattedCitation":"(Donelson et al. 2018)","plainTextFormattedCitation":"(Donelson et al. 2018)","previouslyFormattedCitation":"(Donelson et al. 2018)"},"properties":{"noteIndex":0},"schema":"https://github.com/citation-style-language/schema/raw/master/csl-citation.json"}</w:instrText>
      </w:r>
      <w:r w:rsidR="007D23AB" w:rsidRPr="00CF0F1D">
        <w:rPr>
          <w:rFonts w:asciiTheme="majorBidi" w:hAnsiTheme="majorBidi" w:cstheme="majorBidi"/>
        </w:rPr>
        <w:fldChar w:fldCharType="separate"/>
      </w:r>
      <w:r w:rsidR="007D23AB" w:rsidRPr="00CF0F1D">
        <w:rPr>
          <w:rFonts w:asciiTheme="majorBidi" w:hAnsiTheme="majorBidi" w:cstheme="majorBidi"/>
          <w:noProof/>
        </w:rPr>
        <w:t>(Donelson et al. 2018)</w:t>
      </w:r>
      <w:r w:rsidR="007D23AB" w:rsidRPr="00CF0F1D">
        <w:rPr>
          <w:rFonts w:asciiTheme="majorBidi" w:hAnsiTheme="majorBidi" w:cstheme="majorBidi"/>
        </w:rPr>
        <w:fldChar w:fldCharType="end"/>
      </w:r>
      <w:r w:rsidR="00E844E9" w:rsidRPr="00CF0F1D">
        <w:rPr>
          <w:rFonts w:asciiTheme="majorBidi" w:hAnsiTheme="majorBidi" w:cstheme="majorBidi"/>
        </w:rPr>
        <w:t xml:space="preserve">. </w:t>
      </w:r>
    </w:p>
    <w:p w14:paraId="51ADFB3E" w14:textId="77777777" w:rsidR="00E844E9" w:rsidRPr="00CF0F1D" w:rsidDel="00CF4622" w:rsidRDefault="00E844E9" w:rsidP="00B878B8">
      <w:pPr>
        <w:spacing w:line="360" w:lineRule="auto"/>
        <w:ind w:firstLine="720"/>
        <w:rPr>
          <w:del w:id="30" w:author="Carlos Prada Montoya" w:date="2019-03-05T06:07:00Z"/>
          <w:rFonts w:asciiTheme="majorBidi" w:hAnsiTheme="majorBidi" w:cstheme="majorBidi"/>
        </w:rPr>
      </w:pPr>
      <w:r w:rsidRPr="00CF0F1D">
        <w:rPr>
          <w:rFonts w:asciiTheme="majorBidi" w:hAnsiTheme="majorBidi" w:cstheme="majorBidi"/>
        </w:rPr>
        <w:t xml:space="preserve">Lohman et. al (2017) </w:t>
      </w:r>
      <w:r w:rsidR="008B6D3B" w:rsidRPr="00CF0F1D">
        <w:rPr>
          <w:rFonts w:asciiTheme="majorBidi" w:hAnsiTheme="majorBidi" w:cstheme="majorBidi"/>
        </w:rPr>
        <w:t xml:space="preserve">investigated phenotypic plasticity as a homogenizing agent in migration and local adaptation in lake and stream sticklebacks. If populations are locally adapted, phenotypic plasticity could dampen the fitness differences between populations allowing gene flow to persist. </w:t>
      </w:r>
      <w:r w:rsidR="00144C69" w:rsidRPr="00CF0F1D">
        <w:rPr>
          <w:rFonts w:asciiTheme="majorBidi" w:hAnsiTheme="majorBidi" w:cstheme="majorBidi"/>
        </w:rPr>
        <w:t xml:space="preserve">Their approach was threefold: to see if there were expression differences between populations, observe expression pattern changes with transplantation, and measure the convergence of expression pattern of foreign populations to local expression patterns. They showed that </w:t>
      </w:r>
      <w:del w:id="31" w:author="Carlos Prada Montoya" w:date="2019-03-05T06:05:00Z">
        <w:r w:rsidR="00144C69" w:rsidRPr="00CF0F1D" w:rsidDel="00CF4622">
          <w:rPr>
            <w:rFonts w:asciiTheme="majorBidi" w:hAnsiTheme="majorBidi" w:cstheme="majorBidi"/>
          </w:rPr>
          <w:delText xml:space="preserve">both </w:delText>
        </w:r>
      </w:del>
      <w:r w:rsidR="00144C69" w:rsidRPr="00CF0F1D">
        <w:rPr>
          <w:rFonts w:asciiTheme="majorBidi" w:hAnsiTheme="majorBidi" w:cstheme="majorBidi"/>
        </w:rPr>
        <w:t xml:space="preserve">stream and lake populations exhibited phenotypic plasticity </w:t>
      </w:r>
      <w:del w:id="32" w:author="Carlos Prada Montoya" w:date="2019-03-05T06:05:00Z">
        <w:r w:rsidR="00144C69" w:rsidRPr="00CF0F1D" w:rsidDel="00CF4622">
          <w:rPr>
            <w:rFonts w:asciiTheme="majorBidi" w:hAnsiTheme="majorBidi" w:cstheme="majorBidi"/>
          </w:rPr>
          <w:delText>that brought their</w:delText>
        </w:r>
      </w:del>
      <w:ins w:id="33" w:author="Carlos Prada Montoya" w:date="2019-03-05T06:05:00Z">
        <w:r w:rsidR="00CF4622">
          <w:rPr>
            <w:rFonts w:asciiTheme="majorBidi" w:hAnsiTheme="majorBidi" w:cstheme="majorBidi"/>
          </w:rPr>
          <w:t>with</w:t>
        </w:r>
      </w:ins>
      <w:r w:rsidR="00144C69" w:rsidRPr="00CF0F1D">
        <w:rPr>
          <w:rFonts w:asciiTheme="majorBidi" w:hAnsiTheme="majorBidi" w:cstheme="majorBidi"/>
        </w:rPr>
        <w:t xml:space="preserve"> </w:t>
      </w:r>
      <w:del w:id="34" w:author="Carlos Prada Montoya" w:date="2019-03-05T06:05:00Z">
        <w:r w:rsidR="00144C69" w:rsidRPr="00CF0F1D" w:rsidDel="00CF4622">
          <w:rPr>
            <w:rFonts w:asciiTheme="majorBidi" w:hAnsiTheme="majorBidi" w:cstheme="majorBidi"/>
          </w:rPr>
          <w:delText xml:space="preserve">transplanted </w:delText>
        </w:r>
      </w:del>
      <w:r w:rsidR="00144C69" w:rsidRPr="00CF0F1D">
        <w:rPr>
          <w:rFonts w:asciiTheme="majorBidi" w:hAnsiTheme="majorBidi" w:cstheme="majorBidi"/>
        </w:rPr>
        <w:t xml:space="preserve">expression patterns </w:t>
      </w:r>
      <w:ins w:id="35" w:author="Carlos Prada Montoya" w:date="2019-03-05T06:05:00Z">
        <w:r w:rsidR="00CF4622">
          <w:rPr>
            <w:rFonts w:asciiTheme="majorBidi" w:hAnsiTheme="majorBidi" w:cstheme="majorBidi"/>
          </w:rPr>
          <w:t xml:space="preserve">of </w:t>
        </w:r>
        <w:r w:rsidR="00CF4622" w:rsidRPr="00CF0F1D">
          <w:rPr>
            <w:rFonts w:asciiTheme="majorBidi" w:hAnsiTheme="majorBidi" w:cstheme="majorBidi"/>
          </w:rPr>
          <w:t xml:space="preserve">transplanted </w:t>
        </w:r>
        <w:r w:rsidR="00CF4622">
          <w:rPr>
            <w:rFonts w:asciiTheme="majorBidi" w:hAnsiTheme="majorBidi" w:cstheme="majorBidi"/>
          </w:rPr>
          <w:t xml:space="preserve">individuals </w:t>
        </w:r>
      </w:ins>
      <w:r w:rsidR="00144C69" w:rsidRPr="00CF0F1D">
        <w:rPr>
          <w:rFonts w:asciiTheme="majorBidi" w:hAnsiTheme="majorBidi" w:cstheme="majorBidi"/>
        </w:rPr>
        <w:t xml:space="preserve">closer to the native population’s, however neither stream nor lake modulated expression to the </w:t>
      </w:r>
      <w:r w:rsidR="00DA3316" w:rsidRPr="00CF0F1D">
        <w:rPr>
          <w:rFonts w:asciiTheme="majorBidi" w:hAnsiTheme="majorBidi" w:cstheme="majorBidi"/>
        </w:rPr>
        <w:t>same</w:t>
      </w:r>
      <w:r w:rsidR="00144C69" w:rsidRPr="00CF0F1D">
        <w:rPr>
          <w:rFonts w:asciiTheme="majorBidi" w:hAnsiTheme="majorBidi" w:cstheme="majorBidi"/>
        </w:rPr>
        <w:t xml:space="preserve"> degree. Lake populations had a greater </w:t>
      </w:r>
      <w:del w:id="36" w:author="Carlos Prada Montoya" w:date="2019-03-05T06:06:00Z">
        <w:r w:rsidR="00144C69" w:rsidRPr="00CF0F1D" w:rsidDel="00CF4622">
          <w:rPr>
            <w:rFonts w:asciiTheme="majorBidi" w:hAnsiTheme="majorBidi" w:cstheme="majorBidi"/>
          </w:rPr>
          <w:delText xml:space="preserve">degree in </w:delText>
        </w:r>
      </w:del>
      <w:r w:rsidR="00144C69" w:rsidRPr="00CF0F1D">
        <w:rPr>
          <w:rFonts w:asciiTheme="majorBidi" w:hAnsiTheme="majorBidi" w:cstheme="majorBidi"/>
        </w:rPr>
        <w:t xml:space="preserve">plasticity, however </w:t>
      </w:r>
      <w:ins w:id="37" w:author="Carlos Prada Montoya" w:date="2019-03-05T06:06:00Z">
        <w:r w:rsidR="00CF4622">
          <w:rPr>
            <w:rFonts w:asciiTheme="majorBidi" w:hAnsiTheme="majorBidi" w:cstheme="majorBidi"/>
          </w:rPr>
          <w:t>origin of each individual</w:t>
        </w:r>
        <w:r w:rsidR="00CF4622">
          <w:rPr>
            <w:rFonts w:asciiTheme="majorBidi" w:hAnsiTheme="majorBidi" w:cstheme="majorBidi"/>
          </w:rPr>
          <w:t xml:space="preserve"> </w:t>
        </w:r>
      </w:ins>
      <w:ins w:id="38" w:author="Carlos Prada Montoya" w:date="2019-03-05T06:08:00Z">
        <w:r w:rsidR="00D10046">
          <w:rPr>
            <w:rFonts w:asciiTheme="majorBidi" w:hAnsiTheme="majorBidi" w:cstheme="majorBidi"/>
          </w:rPr>
          <w:t xml:space="preserve">(lake or stream) </w:t>
        </w:r>
      </w:ins>
      <w:ins w:id="39" w:author="Carlos Prada Montoya" w:date="2019-03-05T06:07:00Z">
        <w:r w:rsidR="00CF4622">
          <w:rPr>
            <w:rFonts w:asciiTheme="majorBidi" w:hAnsiTheme="majorBidi" w:cstheme="majorBidi"/>
          </w:rPr>
          <w:t xml:space="preserve">was the major driver of </w:t>
        </w:r>
      </w:ins>
      <w:r w:rsidR="0011639F" w:rsidRPr="00CF0F1D">
        <w:rPr>
          <w:rFonts w:asciiTheme="majorBidi" w:hAnsiTheme="majorBidi" w:cstheme="majorBidi"/>
        </w:rPr>
        <w:t>expression changes</w:t>
      </w:r>
      <w:ins w:id="40" w:author="Carlos Prada Montoya" w:date="2019-03-05T06:08:00Z">
        <w:r w:rsidR="00D10046">
          <w:rPr>
            <w:rFonts w:asciiTheme="majorBidi" w:hAnsiTheme="majorBidi" w:cstheme="majorBidi"/>
          </w:rPr>
          <w:t xml:space="preserve">. </w:t>
        </w:r>
      </w:ins>
      <w:del w:id="41" w:author="Carlos Prada Montoya" w:date="2019-03-05T06:07:00Z">
        <w:r w:rsidR="0011639F" w:rsidRPr="00CF0F1D" w:rsidDel="00CF4622">
          <w:rPr>
            <w:rFonts w:asciiTheme="majorBidi" w:hAnsiTheme="majorBidi" w:cstheme="majorBidi"/>
          </w:rPr>
          <w:delText xml:space="preserve"> in </w:delText>
        </w:r>
        <w:r w:rsidR="00144C69" w:rsidRPr="00CF0F1D" w:rsidDel="00CF4622">
          <w:rPr>
            <w:rFonts w:asciiTheme="majorBidi" w:hAnsiTheme="majorBidi" w:cstheme="majorBidi"/>
          </w:rPr>
          <w:delText>both</w:delText>
        </w:r>
        <w:r w:rsidR="0011639F" w:rsidRPr="00CF0F1D" w:rsidDel="00CF4622">
          <w:rPr>
            <w:rFonts w:asciiTheme="majorBidi" w:hAnsiTheme="majorBidi" w:cstheme="majorBidi"/>
          </w:rPr>
          <w:delText xml:space="preserve"> population groups varied most by </w:delText>
        </w:r>
      </w:del>
      <w:del w:id="42" w:author="Carlos Prada Montoya" w:date="2019-03-05T06:04:00Z">
        <w:r w:rsidR="0011639F" w:rsidRPr="00CF0F1D" w:rsidDel="00CF4622">
          <w:rPr>
            <w:rFonts w:asciiTheme="majorBidi" w:hAnsiTheme="majorBidi" w:cstheme="majorBidi"/>
          </w:rPr>
          <w:delText>original</w:delText>
        </w:r>
        <w:r w:rsidR="00144C69" w:rsidRPr="00CF0F1D" w:rsidDel="00CF4622">
          <w:rPr>
            <w:rFonts w:asciiTheme="majorBidi" w:hAnsiTheme="majorBidi" w:cstheme="majorBidi"/>
          </w:rPr>
          <w:delText xml:space="preserve"> ecotype</w:delText>
        </w:r>
      </w:del>
      <w:del w:id="43" w:author="Carlos Prada Montoya" w:date="2019-03-05T06:07:00Z">
        <w:r w:rsidR="0011639F" w:rsidRPr="00CF0F1D" w:rsidDel="00CF4622">
          <w:rPr>
            <w:rFonts w:asciiTheme="majorBidi" w:hAnsiTheme="majorBidi" w:cstheme="majorBidi"/>
          </w:rPr>
          <w:delText xml:space="preserve">. </w:delText>
        </w:r>
      </w:del>
    </w:p>
    <w:p w14:paraId="1A8C54CA" w14:textId="77777777" w:rsidR="0011639F" w:rsidRPr="00CF0F1D" w:rsidRDefault="0011639F" w:rsidP="00B878B8">
      <w:pPr>
        <w:spacing w:line="360" w:lineRule="auto"/>
        <w:ind w:firstLine="720"/>
        <w:rPr>
          <w:rFonts w:asciiTheme="majorBidi" w:hAnsiTheme="majorBidi" w:cstheme="majorBidi"/>
        </w:rPr>
      </w:pPr>
      <w:r w:rsidRPr="00CF0F1D">
        <w:rPr>
          <w:rFonts w:asciiTheme="majorBidi" w:hAnsiTheme="majorBidi" w:cstheme="majorBidi"/>
        </w:rPr>
        <w:t xml:space="preserve">These three papers are excellent examples of the wide variety of questions that can be answered </w:t>
      </w:r>
      <w:del w:id="44" w:author="Carlos Prada Montoya" w:date="2019-03-05T06:08:00Z">
        <w:r w:rsidRPr="00CF0F1D" w:rsidDel="00D10046">
          <w:rPr>
            <w:rFonts w:asciiTheme="majorBidi" w:hAnsiTheme="majorBidi" w:cstheme="majorBidi"/>
          </w:rPr>
          <w:delText xml:space="preserve">with </w:delText>
        </w:r>
      </w:del>
      <w:ins w:id="45" w:author="Carlos Prada Montoya" w:date="2019-03-05T06:08:00Z">
        <w:r w:rsidR="00D10046">
          <w:rPr>
            <w:rFonts w:asciiTheme="majorBidi" w:hAnsiTheme="majorBidi" w:cstheme="majorBidi"/>
          </w:rPr>
          <w:t>studying</w:t>
        </w:r>
        <w:r w:rsidR="00D10046" w:rsidRPr="00CF0F1D">
          <w:rPr>
            <w:rFonts w:asciiTheme="majorBidi" w:hAnsiTheme="majorBidi" w:cstheme="majorBidi"/>
          </w:rPr>
          <w:t xml:space="preserve"> </w:t>
        </w:r>
      </w:ins>
      <w:r w:rsidRPr="00CF0F1D">
        <w:rPr>
          <w:rFonts w:asciiTheme="majorBidi" w:hAnsiTheme="majorBidi" w:cstheme="majorBidi"/>
        </w:rPr>
        <w:t xml:space="preserve">gene expression </w:t>
      </w:r>
      <w:del w:id="46" w:author="Carlos Prada Montoya" w:date="2019-03-05T06:08:00Z">
        <w:r w:rsidRPr="00CF0F1D" w:rsidDel="00D10046">
          <w:rPr>
            <w:rFonts w:asciiTheme="majorBidi" w:hAnsiTheme="majorBidi" w:cstheme="majorBidi"/>
          </w:rPr>
          <w:delText>studies</w:delText>
        </w:r>
      </w:del>
      <w:ins w:id="47" w:author="Carlos Prada Montoya" w:date="2019-03-05T06:08:00Z">
        <w:r w:rsidR="00D10046">
          <w:rPr>
            <w:rFonts w:asciiTheme="majorBidi" w:hAnsiTheme="majorBidi" w:cstheme="majorBidi"/>
          </w:rPr>
          <w:t>variation</w:t>
        </w:r>
      </w:ins>
      <w:r w:rsidRPr="00CF0F1D">
        <w:rPr>
          <w:rFonts w:asciiTheme="majorBidi" w:hAnsiTheme="majorBidi" w:cstheme="majorBidi"/>
        </w:rPr>
        <w:t xml:space="preserve">. The use of GO analysis bridges the gap between genetic information and functional biological processes, which is </w:t>
      </w:r>
      <w:del w:id="48" w:author="Carlos Prada Montoya" w:date="2019-03-05T06:08:00Z">
        <w:r w:rsidR="00554F73" w:rsidRPr="00CF0F1D" w:rsidDel="00D10046">
          <w:rPr>
            <w:rFonts w:asciiTheme="majorBidi" w:hAnsiTheme="majorBidi" w:cstheme="majorBidi"/>
          </w:rPr>
          <w:delText>incredibly</w:delText>
        </w:r>
        <w:r w:rsidRPr="00CF0F1D" w:rsidDel="00D10046">
          <w:rPr>
            <w:rFonts w:asciiTheme="majorBidi" w:hAnsiTheme="majorBidi" w:cstheme="majorBidi"/>
          </w:rPr>
          <w:delText xml:space="preserve"> important</w:delText>
        </w:r>
      </w:del>
      <w:ins w:id="49" w:author="Carlos Prada Montoya" w:date="2019-03-05T06:08:00Z">
        <w:r w:rsidR="00D10046">
          <w:rPr>
            <w:rFonts w:asciiTheme="majorBidi" w:hAnsiTheme="majorBidi" w:cstheme="majorBidi"/>
          </w:rPr>
          <w:t>key</w:t>
        </w:r>
      </w:ins>
      <w:r w:rsidRPr="00CF0F1D">
        <w:rPr>
          <w:rFonts w:asciiTheme="majorBidi" w:hAnsiTheme="majorBidi" w:cstheme="majorBidi"/>
        </w:rPr>
        <w:t xml:space="preserve"> when assessing the potential effects of climate change. </w:t>
      </w:r>
      <w:r w:rsidR="00DA3316" w:rsidRPr="00CF0F1D">
        <w:rPr>
          <w:rFonts w:asciiTheme="majorBidi" w:hAnsiTheme="majorBidi" w:cstheme="majorBidi"/>
        </w:rPr>
        <w:t xml:space="preserve">Climate change </w:t>
      </w:r>
      <w:del w:id="50" w:author="Carlos Prada Montoya" w:date="2019-03-05T06:09:00Z">
        <w:r w:rsidR="00DA3316" w:rsidRPr="00CF0F1D" w:rsidDel="00D10046">
          <w:rPr>
            <w:rFonts w:asciiTheme="majorBidi" w:hAnsiTheme="majorBidi" w:cstheme="majorBidi"/>
          </w:rPr>
          <w:delText xml:space="preserve">scenarios </w:delText>
        </w:r>
      </w:del>
      <w:ins w:id="51" w:author="Carlos Prada Montoya" w:date="2019-03-05T06:09:00Z">
        <w:r w:rsidR="00D10046">
          <w:rPr>
            <w:rFonts w:asciiTheme="majorBidi" w:hAnsiTheme="majorBidi" w:cstheme="majorBidi"/>
          </w:rPr>
          <w:t>variation?</w:t>
        </w:r>
        <w:r w:rsidR="00D10046" w:rsidRPr="00CF0F1D">
          <w:rPr>
            <w:rFonts w:asciiTheme="majorBidi" w:hAnsiTheme="majorBidi" w:cstheme="majorBidi"/>
          </w:rPr>
          <w:t xml:space="preserve"> </w:t>
        </w:r>
      </w:ins>
      <w:del w:id="52" w:author="Carlos Prada Montoya" w:date="2019-03-05T06:09:00Z">
        <w:r w:rsidR="00DA3316" w:rsidRPr="00CF0F1D" w:rsidDel="00D10046">
          <w:rPr>
            <w:rFonts w:asciiTheme="majorBidi" w:hAnsiTheme="majorBidi" w:cstheme="majorBidi"/>
          </w:rPr>
          <w:delText xml:space="preserve">are </w:delText>
        </w:r>
      </w:del>
      <w:ins w:id="53" w:author="Carlos Prada Montoya" w:date="2019-03-05T06:09:00Z">
        <w:r w:rsidR="00D10046">
          <w:rPr>
            <w:rFonts w:asciiTheme="majorBidi" w:hAnsiTheme="majorBidi" w:cstheme="majorBidi"/>
          </w:rPr>
          <w:t>is</w:t>
        </w:r>
        <w:r w:rsidR="00D10046" w:rsidRPr="00CF0F1D">
          <w:rPr>
            <w:rFonts w:asciiTheme="majorBidi" w:hAnsiTheme="majorBidi" w:cstheme="majorBidi"/>
          </w:rPr>
          <w:t xml:space="preserve"> </w:t>
        </w:r>
      </w:ins>
      <w:r w:rsidR="00DA3316" w:rsidRPr="00CF0F1D">
        <w:rPr>
          <w:rFonts w:asciiTheme="majorBidi" w:hAnsiTheme="majorBidi" w:cstheme="majorBidi"/>
        </w:rPr>
        <w:t xml:space="preserve">not the only way to utilize gene expression, although it may seem urgent now, many other environmental factors and biotic effects </w:t>
      </w:r>
      <w:r w:rsidR="00CF0F1D" w:rsidRPr="00CF0F1D">
        <w:rPr>
          <w:rFonts w:asciiTheme="majorBidi" w:hAnsiTheme="majorBidi" w:cstheme="majorBidi"/>
        </w:rPr>
        <w:t>that</w:t>
      </w:r>
      <w:r w:rsidR="00DA3316" w:rsidRPr="00CF0F1D">
        <w:rPr>
          <w:rFonts w:asciiTheme="majorBidi" w:hAnsiTheme="majorBidi" w:cstheme="majorBidi"/>
        </w:rPr>
        <w:t xml:space="preserve"> influence gene expression</w:t>
      </w:r>
      <w:r w:rsidR="00CF0F1D" w:rsidRPr="00CF0F1D">
        <w:rPr>
          <w:rFonts w:asciiTheme="majorBidi" w:hAnsiTheme="majorBidi" w:cstheme="majorBidi"/>
        </w:rPr>
        <w:t xml:space="preserve"> are worth of studying, and may provide insight on processes that happened in the </w:t>
      </w:r>
      <w:proofErr w:type="gramStart"/>
      <w:r w:rsidR="00CF0F1D" w:rsidRPr="00CF0F1D">
        <w:rPr>
          <w:rFonts w:asciiTheme="majorBidi" w:hAnsiTheme="majorBidi" w:cstheme="majorBidi"/>
        </w:rPr>
        <w:t>past</w:t>
      </w:r>
      <w:r w:rsidR="00DA3316" w:rsidRPr="00CF0F1D">
        <w:rPr>
          <w:rFonts w:asciiTheme="majorBidi" w:hAnsiTheme="majorBidi" w:cstheme="majorBidi"/>
        </w:rPr>
        <w:t>.</w:t>
      </w:r>
      <w:proofErr w:type="gramEnd"/>
      <w:r w:rsidR="00DA3316" w:rsidRPr="00CF0F1D">
        <w:rPr>
          <w:rFonts w:asciiTheme="majorBidi" w:hAnsiTheme="majorBidi" w:cstheme="majorBidi"/>
        </w:rPr>
        <w:t xml:space="preserve"> </w:t>
      </w:r>
      <w:r w:rsidR="00CF0F1D" w:rsidRPr="00CF0F1D">
        <w:rPr>
          <w:rFonts w:asciiTheme="majorBidi" w:hAnsiTheme="majorBidi" w:cstheme="majorBidi"/>
        </w:rPr>
        <w:t xml:space="preserve">Lohman et. al (2017) and Lee et. al (2016) both used gene </w:t>
      </w:r>
      <w:commentRangeStart w:id="54"/>
      <w:r w:rsidR="00CF0F1D" w:rsidRPr="00CF0F1D">
        <w:rPr>
          <w:rFonts w:asciiTheme="majorBidi" w:hAnsiTheme="majorBidi" w:cstheme="majorBidi"/>
        </w:rPr>
        <w:t xml:space="preserve">expression </w:t>
      </w:r>
      <w:commentRangeEnd w:id="54"/>
      <w:r w:rsidR="00D10046">
        <w:rPr>
          <w:rStyle w:val="CommentReference"/>
        </w:rPr>
        <w:commentReference w:id="54"/>
      </w:r>
      <w:del w:id="55" w:author="Carlos Prada Montoya" w:date="2019-03-05T06:09:00Z">
        <w:r w:rsidR="00CF0F1D" w:rsidRPr="00CF0F1D" w:rsidDel="00D10046">
          <w:rPr>
            <w:rFonts w:asciiTheme="majorBidi" w:hAnsiTheme="majorBidi" w:cstheme="majorBidi"/>
          </w:rPr>
          <w:delText xml:space="preserve">techniques </w:delText>
        </w:r>
      </w:del>
      <w:ins w:id="56" w:author="Carlos Prada Montoya" w:date="2019-03-05T06:09:00Z">
        <w:r w:rsidR="00D10046">
          <w:rPr>
            <w:rFonts w:asciiTheme="majorBidi" w:hAnsiTheme="majorBidi" w:cstheme="majorBidi"/>
          </w:rPr>
          <w:t>variation</w:t>
        </w:r>
        <w:r w:rsidR="00D10046" w:rsidRPr="00CF0F1D">
          <w:rPr>
            <w:rFonts w:asciiTheme="majorBidi" w:hAnsiTheme="majorBidi" w:cstheme="majorBidi"/>
          </w:rPr>
          <w:t xml:space="preserve"> </w:t>
        </w:r>
      </w:ins>
      <w:r w:rsidR="00CF0F1D" w:rsidRPr="00CF0F1D">
        <w:rPr>
          <w:rFonts w:asciiTheme="majorBidi" w:hAnsiTheme="majorBidi" w:cstheme="majorBidi"/>
        </w:rPr>
        <w:t xml:space="preserve">to look at broader and longer-term processes of adaptation and population change, even though their approaches were very different. </w:t>
      </w:r>
      <w:del w:id="57" w:author="Carlos Prada Montoya" w:date="2019-03-05T06:10:00Z">
        <w:r w:rsidR="00F42053" w:rsidDel="00D10046">
          <w:rPr>
            <w:rFonts w:asciiTheme="majorBidi" w:hAnsiTheme="majorBidi" w:cstheme="majorBidi"/>
          </w:rPr>
          <w:delText>A</w:delText>
        </w:r>
        <w:r w:rsidR="00CF0F1D" w:rsidDel="00D10046">
          <w:rPr>
            <w:rFonts w:asciiTheme="majorBidi" w:hAnsiTheme="majorBidi" w:cstheme="majorBidi"/>
          </w:rPr>
          <w:delText>though</w:delText>
        </w:r>
      </w:del>
      <w:ins w:id="58" w:author="Carlos Prada Montoya" w:date="2019-03-05T06:10:00Z">
        <w:r w:rsidR="00D10046">
          <w:rPr>
            <w:rFonts w:asciiTheme="majorBidi" w:hAnsiTheme="majorBidi" w:cstheme="majorBidi"/>
          </w:rPr>
          <w:t>Although</w:t>
        </w:r>
      </w:ins>
      <w:r w:rsidR="00CF0F1D" w:rsidRPr="00CF0F1D">
        <w:rPr>
          <w:rFonts w:asciiTheme="majorBidi" w:hAnsiTheme="majorBidi" w:cstheme="majorBidi"/>
        </w:rPr>
        <w:t xml:space="preserve"> Bernal et. al (2018) </w:t>
      </w:r>
      <w:r w:rsidR="00CF0F1D">
        <w:rPr>
          <w:rFonts w:asciiTheme="majorBidi" w:hAnsiTheme="majorBidi" w:cstheme="majorBidi"/>
        </w:rPr>
        <w:t xml:space="preserve">used multiple generations of damselfish, their main focus was plastic changes triggered by rapid environmental disturbance. </w:t>
      </w:r>
      <w:r w:rsidR="0044148A">
        <w:rPr>
          <w:rFonts w:asciiTheme="majorBidi" w:hAnsiTheme="majorBidi" w:cstheme="majorBidi"/>
        </w:rPr>
        <w:t xml:space="preserve">That may be applicable for short term stress events, such as low salinity pulses from heavy rains, but stresses that persist may change expression in the long term. </w:t>
      </w:r>
      <w:r w:rsidR="00CF0F1D">
        <w:rPr>
          <w:rFonts w:asciiTheme="majorBidi" w:hAnsiTheme="majorBidi" w:cstheme="majorBidi"/>
        </w:rPr>
        <w:t xml:space="preserve">Moving forward from this type of research, studies like Lee et. al (2016) may be the most useful, because </w:t>
      </w:r>
      <w:r w:rsidR="009F576E">
        <w:rPr>
          <w:rFonts w:asciiTheme="majorBidi" w:hAnsiTheme="majorBidi" w:cstheme="majorBidi"/>
        </w:rPr>
        <w:t>the effects of climate change are not going to be short stress events</w:t>
      </w:r>
      <w:r w:rsidR="00F42053">
        <w:rPr>
          <w:rFonts w:asciiTheme="majorBidi" w:hAnsiTheme="majorBidi" w:cstheme="majorBidi"/>
        </w:rPr>
        <w:t>;</w:t>
      </w:r>
      <w:r w:rsidR="009F576E">
        <w:rPr>
          <w:rFonts w:asciiTheme="majorBidi" w:hAnsiTheme="majorBidi" w:cstheme="majorBidi"/>
        </w:rPr>
        <w:t xml:space="preserve"> </w:t>
      </w:r>
      <w:r w:rsidR="0044148A">
        <w:rPr>
          <w:rFonts w:asciiTheme="majorBidi" w:hAnsiTheme="majorBidi" w:cstheme="majorBidi"/>
        </w:rPr>
        <w:t xml:space="preserve">most future </w:t>
      </w:r>
      <w:proofErr w:type="gramStart"/>
      <w:r w:rsidR="0044148A">
        <w:rPr>
          <w:rFonts w:asciiTheme="majorBidi" w:hAnsiTheme="majorBidi" w:cstheme="majorBidi"/>
        </w:rPr>
        <w:t>CO</w:t>
      </w:r>
      <w:r w:rsidR="0044148A">
        <w:rPr>
          <w:rFonts w:asciiTheme="majorBidi" w:hAnsiTheme="majorBidi" w:cstheme="majorBidi"/>
          <w:vertAlign w:val="subscript"/>
        </w:rPr>
        <w:t xml:space="preserve">2  </w:t>
      </w:r>
      <w:r w:rsidR="0044148A">
        <w:rPr>
          <w:rFonts w:asciiTheme="majorBidi" w:hAnsiTheme="majorBidi" w:cstheme="majorBidi"/>
        </w:rPr>
        <w:t>projections</w:t>
      </w:r>
      <w:proofErr w:type="gramEnd"/>
      <w:r w:rsidR="0044148A">
        <w:rPr>
          <w:rFonts w:asciiTheme="majorBidi" w:hAnsiTheme="majorBidi" w:cstheme="majorBidi"/>
        </w:rPr>
        <w:t xml:space="preserve"> do not</w:t>
      </w:r>
      <w:r w:rsidR="00CF0F1D">
        <w:rPr>
          <w:rFonts w:asciiTheme="majorBidi" w:hAnsiTheme="majorBidi" w:cstheme="majorBidi"/>
        </w:rPr>
        <w:t xml:space="preserve"> </w:t>
      </w:r>
      <w:r w:rsidR="0044148A">
        <w:rPr>
          <w:rFonts w:asciiTheme="majorBidi" w:hAnsiTheme="majorBidi" w:cstheme="majorBidi"/>
        </w:rPr>
        <w:t xml:space="preserve">show any decrease from current warming levels (Jones, 2017). Studies such as </w:t>
      </w:r>
      <w:commentRangeStart w:id="59"/>
      <w:r w:rsidR="0044148A">
        <w:rPr>
          <w:rFonts w:asciiTheme="majorBidi" w:hAnsiTheme="majorBidi" w:cstheme="majorBidi"/>
        </w:rPr>
        <w:t xml:space="preserve">Lohman et. al (2017) that uses expression to uncover why populations remain divergent despite phenotypic plasticity, and Lee et. al (2016) </w:t>
      </w:r>
      <w:del w:id="60" w:author="Carlos Prada Montoya" w:date="2019-03-05T06:12:00Z">
        <w:r w:rsidR="0044148A" w:rsidDel="00D10046">
          <w:rPr>
            <w:rFonts w:asciiTheme="majorBidi" w:hAnsiTheme="majorBidi" w:cstheme="majorBidi"/>
          </w:rPr>
          <w:delText xml:space="preserve">that attempt to </w:delText>
        </w:r>
      </w:del>
      <w:r w:rsidR="0044148A">
        <w:rPr>
          <w:rFonts w:asciiTheme="majorBidi" w:hAnsiTheme="majorBidi" w:cstheme="majorBidi"/>
        </w:rPr>
        <w:t>link</w:t>
      </w:r>
      <w:ins w:id="61" w:author="Carlos Prada Montoya" w:date="2019-03-05T06:12:00Z">
        <w:r w:rsidR="00D10046">
          <w:rPr>
            <w:rFonts w:asciiTheme="majorBidi" w:hAnsiTheme="majorBidi" w:cstheme="majorBidi"/>
          </w:rPr>
          <w:t>ing</w:t>
        </w:r>
      </w:ins>
      <w:r w:rsidR="0044148A">
        <w:rPr>
          <w:rFonts w:asciiTheme="majorBidi" w:hAnsiTheme="majorBidi" w:cstheme="majorBidi"/>
        </w:rPr>
        <w:t xml:space="preserve"> plastic to genomic changes long term leverage the capabilities of gene expression research to reach far beyond the scope of the time point the expression was quantified. </w:t>
      </w:r>
      <w:commentRangeEnd w:id="59"/>
      <w:r w:rsidR="00D10046">
        <w:rPr>
          <w:rStyle w:val="CommentReference"/>
        </w:rPr>
        <w:commentReference w:id="59"/>
      </w:r>
      <w:r w:rsidR="0044148A">
        <w:rPr>
          <w:rFonts w:asciiTheme="majorBidi" w:hAnsiTheme="majorBidi" w:cstheme="majorBidi"/>
        </w:rPr>
        <w:t xml:space="preserve">These techniques make expression </w:t>
      </w:r>
      <w:r w:rsidR="00F42053">
        <w:rPr>
          <w:rFonts w:asciiTheme="majorBidi" w:hAnsiTheme="majorBidi" w:cstheme="majorBidi"/>
        </w:rPr>
        <w:t>data</w:t>
      </w:r>
      <w:r w:rsidR="0044148A">
        <w:rPr>
          <w:rFonts w:asciiTheme="majorBidi" w:hAnsiTheme="majorBidi" w:cstheme="majorBidi"/>
        </w:rPr>
        <w:t xml:space="preserve"> amiable to answering a broad variety of questions. </w:t>
      </w:r>
    </w:p>
    <w:p w14:paraId="149D8601" w14:textId="77777777" w:rsidR="007D23AB" w:rsidRPr="00CF0F1D" w:rsidRDefault="007D23AB" w:rsidP="007D23AB">
      <w:pPr>
        <w:spacing w:line="360" w:lineRule="auto"/>
        <w:rPr>
          <w:rFonts w:asciiTheme="majorBidi" w:hAnsiTheme="majorBidi" w:cstheme="majorBidi"/>
        </w:rPr>
      </w:pPr>
    </w:p>
    <w:p w14:paraId="7A2A85D0" w14:textId="77777777" w:rsidR="007D23AB" w:rsidRPr="00CF0F1D" w:rsidRDefault="007D23AB" w:rsidP="007D23AB">
      <w:pPr>
        <w:spacing w:line="360" w:lineRule="auto"/>
        <w:rPr>
          <w:rFonts w:asciiTheme="majorBidi" w:hAnsiTheme="majorBidi" w:cstheme="majorBidi"/>
        </w:rPr>
      </w:pPr>
      <w:r w:rsidRPr="00CF0F1D">
        <w:rPr>
          <w:rFonts w:asciiTheme="majorBidi" w:hAnsiTheme="majorBidi" w:cstheme="majorBidi"/>
        </w:rPr>
        <w:t>References</w:t>
      </w:r>
    </w:p>
    <w:p w14:paraId="4C5C7845" w14:textId="77777777" w:rsidR="007D23AB" w:rsidRPr="00CF0F1D" w:rsidRDefault="007D23AB" w:rsidP="007D23AB">
      <w:pPr>
        <w:widowControl w:val="0"/>
        <w:autoSpaceDE w:val="0"/>
        <w:autoSpaceDN w:val="0"/>
        <w:adjustRightInd w:val="0"/>
        <w:spacing w:line="360" w:lineRule="auto"/>
        <w:ind w:left="480" w:hanging="480"/>
        <w:rPr>
          <w:rFonts w:ascii="Times New Roman" w:hAnsi="Times New Roman" w:cs="Times New Roman"/>
          <w:noProof/>
        </w:rPr>
      </w:pPr>
      <w:r w:rsidRPr="00CF0F1D">
        <w:rPr>
          <w:rFonts w:asciiTheme="majorBidi" w:hAnsiTheme="majorBidi" w:cstheme="majorBidi"/>
        </w:rPr>
        <w:fldChar w:fldCharType="begin" w:fldLock="1"/>
      </w:r>
      <w:r w:rsidRPr="00CF0F1D">
        <w:rPr>
          <w:rFonts w:asciiTheme="majorBidi" w:hAnsiTheme="majorBidi" w:cstheme="majorBidi"/>
        </w:rPr>
        <w:instrText xml:space="preserve">ADDIN Mendeley Bibliography CSL_BIBLIOGRAPHY </w:instrText>
      </w:r>
      <w:r w:rsidRPr="00CF0F1D">
        <w:rPr>
          <w:rFonts w:asciiTheme="majorBidi" w:hAnsiTheme="majorBidi" w:cstheme="majorBidi"/>
        </w:rPr>
        <w:fldChar w:fldCharType="separate"/>
      </w:r>
      <w:r w:rsidRPr="00CF0F1D">
        <w:rPr>
          <w:rFonts w:ascii="Times New Roman" w:hAnsi="Times New Roman" w:cs="Times New Roman"/>
          <w:noProof/>
        </w:rPr>
        <w:t xml:space="preserve">Bernal, M.A. et al., 2018. Phenotypic and molecular consequences of stepwise temperature increase across generations in a coral reef fish. </w:t>
      </w:r>
      <w:r w:rsidRPr="00CF0F1D">
        <w:rPr>
          <w:rFonts w:ascii="Times New Roman" w:hAnsi="Times New Roman" w:cs="Times New Roman"/>
          <w:i/>
          <w:iCs/>
          <w:noProof/>
        </w:rPr>
        <w:t>Molecular Ecology</w:t>
      </w:r>
      <w:r w:rsidRPr="00CF0F1D">
        <w:rPr>
          <w:rFonts w:ascii="Times New Roman" w:hAnsi="Times New Roman" w:cs="Times New Roman"/>
          <w:noProof/>
        </w:rPr>
        <w:t>, 27(22), pp.4516–4528.</w:t>
      </w:r>
    </w:p>
    <w:p w14:paraId="127EC4B6" w14:textId="77777777" w:rsidR="007D23AB" w:rsidRDefault="007D23AB" w:rsidP="007D23AB">
      <w:pPr>
        <w:widowControl w:val="0"/>
        <w:autoSpaceDE w:val="0"/>
        <w:autoSpaceDN w:val="0"/>
        <w:adjustRightInd w:val="0"/>
        <w:spacing w:line="360" w:lineRule="auto"/>
        <w:ind w:left="480" w:hanging="480"/>
        <w:rPr>
          <w:rFonts w:ascii="Times New Roman" w:hAnsi="Times New Roman" w:cs="Times New Roman"/>
          <w:noProof/>
        </w:rPr>
      </w:pPr>
      <w:r w:rsidRPr="00CF0F1D">
        <w:rPr>
          <w:rFonts w:ascii="Times New Roman" w:hAnsi="Times New Roman" w:cs="Times New Roman"/>
          <w:noProof/>
        </w:rPr>
        <w:t xml:space="preserve">Donelson, J.M. et al., 2018. Transgenerational plasticity and climate change experiments: Where do we go from here? </w:t>
      </w:r>
      <w:r w:rsidRPr="00CF0F1D">
        <w:rPr>
          <w:rFonts w:ascii="Times New Roman" w:hAnsi="Times New Roman" w:cs="Times New Roman"/>
          <w:i/>
          <w:iCs/>
          <w:noProof/>
        </w:rPr>
        <w:t>Global Change Biology</w:t>
      </w:r>
      <w:r w:rsidRPr="00CF0F1D">
        <w:rPr>
          <w:rFonts w:ascii="Times New Roman" w:hAnsi="Times New Roman" w:cs="Times New Roman"/>
          <w:noProof/>
        </w:rPr>
        <w:t>, 24(1), pp.13–34. Available at: https://doi.org/10.1111/gcb.13903.</w:t>
      </w:r>
    </w:p>
    <w:p w14:paraId="244D4533" w14:textId="77777777" w:rsidR="00B61942" w:rsidRPr="00CF0F1D" w:rsidRDefault="00B61942" w:rsidP="00B61942">
      <w:pPr>
        <w:widowControl w:val="0"/>
        <w:autoSpaceDE w:val="0"/>
        <w:autoSpaceDN w:val="0"/>
        <w:adjustRightInd w:val="0"/>
        <w:spacing w:line="360" w:lineRule="auto"/>
        <w:ind w:left="480" w:hanging="480"/>
        <w:rPr>
          <w:rFonts w:ascii="Times New Roman" w:hAnsi="Times New Roman" w:cs="Times New Roman"/>
          <w:noProof/>
        </w:rPr>
      </w:pPr>
      <w:r w:rsidRPr="00B61942">
        <w:rPr>
          <w:rFonts w:ascii="Times New Roman" w:hAnsi="Times New Roman" w:cs="Times New Roman"/>
          <w:noProof/>
        </w:rPr>
        <w:t>Jones, Nicola. “How the World Passed a Carbon Threshold and Why It Matters.” </w:t>
      </w:r>
      <w:r w:rsidRPr="00B61942">
        <w:rPr>
          <w:rFonts w:ascii="Times New Roman" w:hAnsi="Times New Roman" w:cs="Times New Roman"/>
          <w:i/>
          <w:iCs/>
          <w:noProof/>
        </w:rPr>
        <w:t>Yale E360</w:t>
      </w:r>
      <w:r w:rsidRPr="00B61942">
        <w:rPr>
          <w:rFonts w:ascii="Times New Roman" w:hAnsi="Times New Roman" w:cs="Times New Roman"/>
          <w:noProof/>
        </w:rPr>
        <w:t>, 26 Jan. 2017, e360.yale.edu/features/how-the-world-passed-a-carbon-threshold-400ppm-and-why-it-matters.</w:t>
      </w:r>
    </w:p>
    <w:p w14:paraId="43646927" w14:textId="77777777" w:rsidR="007D23AB" w:rsidRPr="00CF0F1D" w:rsidRDefault="007D23AB" w:rsidP="007D23AB">
      <w:pPr>
        <w:widowControl w:val="0"/>
        <w:autoSpaceDE w:val="0"/>
        <w:autoSpaceDN w:val="0"/>
        <w:adjustRightInd w:val="0"/>
        <w:spacing w:line="360" w:lineRule="auto"/>
        <w:ind w:left="480" w:hanging="480"/>
        <w:rPr>
          <w:rFonts w:ascii="Times New Roman" w:hAnsi="Times New Roman" w:cs="Times New Roman"/>
          <w:noProof/>
        </w:rPr>
      </w:pPr>
      <w:r w:rsidRPr="00CF0F1D">
        <w:rPr>
          <w:rFonts w:ascii="Times New Roman" w:hAnsi="Times New Roman" w:cs="Times New Roman"/>
          <w:noProof/>
        </w:rPr>
        <w:t xml:space="preserve">Lee, M.D. et al., 2016.  Molecular and physiological evidence of genetic assimilation to high CO 2 in the marine nitrogen fixer Trichodesmium . </w:t>
      </w:r>
      <w:r w:rsidRPr="00CF0F1D">
        <w:rPr>
          <w:rFonts w:ascii="Times New Roman" w:hAnsi="Times New Roman" w:cs="Times New Roman"/>
          <w:i/>
          <w:iCs/>
          <w:noProof/>
        </w:rPr>
        <w:t>Proceedings of the National Academy of Sciences</w:t>
      </w:r>
      <w:r w:rsidRPr="00CF0F1D">
        <w:rPr>
          <w:rFonts w:ascii="Times New Roman" w:hAnsi="Times New Roman" w:cs="Times New Roman"/>
          <w:noProof/>
        </w:rPr>
        <w:t>, 113(47), pp.E7367–E7374.</w:t>
      </w:r>
    </w:p>
    <w:p w14:paraId="7E22DCC6" w14:textId="77777777" w:rsidR="007D23AB" w:rsidRPr="00CF0F1D" w:rsidRDefault="007D23AB" w:rsidP="007D23AB">
      <w:pPr>
        <w:widowControl w:val="0"/>
        <w:autoSpaceDE w:val="0"/>
        <w:autoSpaceDN w:val="0"/>
        <w:adjustRightInd w:val="0"/>
        <w:spacing w:line="360" w:lineRule="auto"/>
        <w:ind w:left="480" w:hanging="480"/>
        <w:rPr>
          <w:rFonts w:ascii="Times New Roman" w:hAnsi="Times New Roman" w:cs="Times New Roman"/>
          <w:noProof/>
        </w:rPr>
      </w:pPr>
      <w:r w:rsidRPr="00CF0F1D">
        <w:rPr>
          <w:rFonts w:ascii="Times New Roman" w:hAnsi="Times New Roman" w:cs="Times New Roman"/>
          <w:noProof/>
        </w:rPr>
        <w:t xml:space="preserve">Lohman, B.K., Stutz, W.E. &amp; Bolnick, D.I., 2017. Gene expression stasis and plasticity following migration into a foreign environment. </w:t>
      </w:r>
      <w:r w:rsidRPr="00CF0F1D">
        <w:rPr>
          <w:rFonts w:ascii="Times New Roman" w:hAnsi="Times New Roman" w:cs="Times New Roman"/>
          <w:i/>
          <w:iCs/>
          <w:noProof/>
        </w:rPr>
        <w:t>Molecular Ecology</w:t>
      </w:r>
      <w:r w:rsidRPr="00CF0F1D">
        <w:rPr>
          <w:rFonts w:ascii="Times New Roman" w:hAnsi="Times New Roman" w:cs="Times New Roman"/>
          <w:noProof/>
        </w:rPr>
        <w:t>, 26(18), pp.4657–4670.</w:t>
      </w:r>
    </w:p>
    <w:p w14:paraId="1A7C8F71" w14:textId="77777777" w:rsidR="007D23AB" w:rsidRPr="00CF0F1D" w:rsidRDefault="007D23AB" w:rsidP="007D23AB">
      <w:pPr>
        <w:spacing w:line="360" w:lineRule="auto"/>
        <w:rPr>
          <w:rFonts w:asciiTheme="majorBidi" w:hAnsiTheme="majorBidi" w:cstheme="majorBidi"/>
        </w:rPr>
      </w:pPr>
      <w:r w:rsidRPr="00CF0F1D">
        <w:rPr>
          <w:rFonts w:asciiTheme="majorBidi" w:hAnsiTheme="majorBidi" w:cstheme="majorBidi"/>
        </w:rPr>
        <w:fldChar w:fldCharType="end"/>
      </w:r>
    </w:p>
    <w:sectPr w:rsidR="007D23AB" w:rsidRPr="00CF0F1D" w:rsidSect="004600D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Carlos Prada Montoya" w:date="2019-03-05T06:13:00Z" w:initials="CPM">
    <w:p w14:paraId="1D2ED6A3" w14:textId="77777777" w:rsidR="00D10046" w:rsidRDefault="00D10046">
      <w:pPr>
        <w:pStyle w:val="CommentText"/>
      </w:pPr>
      <w:r>
        <w:rPr>
          <w:rStyle w:val="CommentReference"/>
        </w:rPr>
        <w:annotationRef/>
      </w:r>
      <w:r>
        <w:t>Your previous summary was MUCH better. 89%</w:t>
      </w:r>
      <w:bookmarkStart w:id="1" w:name="_GoBack"/>
      <w:bookmarkEnd w:id="1"/>
    </w:p>
  </w:comment>
  <w:comment w:id="2" w:author="Carlos Prada Montoya" w:date="2019-03-05T05:49:00Z" w:initials="CPM">
    <w:p w14:paraId="28ECE9DB" w14:textId="77777777" w:rsidR="00EF7AD1" w:rsidRDefault="00EF7AD1">
      <w:pPr>
        <w:pStyle w:val="CommentText"/>
      </w:pPr>
      <w:r>
        <w:rPr>
          <w:rStyle w:val="CommentReference"/>
        </w:rPr>
        <w:annotationRef/>
      </w:r>
      <w:r>
        <w:t xml:space="preserve">Not a great start. What about “Organisms cope with environmental variation via </w:t>
      </w:r>
      <w:proofErr w:type="spellStart"/>
      <w:r>
        <w:t>phen</w:t>
      </w:r>
      <w:proofErr w:type="spellEnd"/>
      <w:r>
        <w:t>…</w:t>
      </w:r>
    </w:p>
  </w:comment>
  <w:comment w:id="5" w:author="Carlos Prada Montoya" w:date="2019-03-05T05:51:00Z" w:initials="CPM">
    <w:p w14:paraId="23D44AB5" w14:textId="77777777" w:rsidR="00EF7AD1" w:rsidRDefault="00EF7AD1">
      <w:pPr>
        <w:pStyle w:val="CommentText"/>
      </w:pPr>
      <w:r>
        <w:rPr>
          <w:rStyle w:val="CommentReference"/>
        </w:rPr>
        <w:annotationRef/>
      </w:r>
      <w:r>
        <w:t>Which two?</w:t>
      </w:r>
    </w:p>
  </w:comment>
  <w:comment w:id="8" w:author="Carlos Prada Montoya" w:date="2019-03-05T05:53:00Z" w:initials="CPM">
    <w:p w14:paraId="2242B48F" w14:textId="77777777" w:rsidR="00EF7AD1" w:rsidRDefault="00EF7AD1">
      <w:pPr>
        <w:pStyle w:val="CommentText"/>
      </w:pPr>
      <w:r>
        <w:rPr>
          <w:rStyle w:val="CommentReference"/>
        </w:rPr>
        <w:annotationRef/>
      </w:r>
      <w:r>
        <w:t>Not the best word</w:t>
      </w:r>
    </w:p>
  </w:comment>
  <w:comment w:id="18" w:author="Carlos Prada Montoya" w:date="2019-03-05T05:54:00Z" w:initials="CPM">
    <w:p w14:paraId="74158B44" w14:textId="77777777" w:rsidR="00EF7AD1" w:rsidRDefault="00EF7AD1">
      <w:pPr>
        <w:pStyle w:val="CommentText"/>
      </w:pPr>
      <w:r>
        <w:rPr>
          <w:rStyle w:val="CommentReference"/>
        </w:rPr>
        <w:annotationRef/>
      </w:r>
      <w:r>
        <w:t>Unclear. Seems as if some info is missing.</w:t>
      </w:r>
    </w:p>
  </w:comment>
  <w:comment w:id="28" w:author="Carlos Prada Montoya" w:date="2019-03-05T05:58:00Z" w:initials="CPM">
    <w:p w14:paraId="798CAE2E" w14:textId="77777777" w:rsidR="00CF4622" w:rsidRDefault="00CF4622">
      <w:pPr>
        <w:pStyle w:val="CommentText"/>
      </w:pPr>
      <w:r>
        <w:rPr>
          <w:rStyle w:val="CommentReference"/>
        </w:rPr>
        <w:annotationRef/>
      </w:r>
      <w:r>
        <w:t>Within generations?</w:t>
      </w:r>
    </w:p>
  </w:comment>
  <w:comment w:id="29" w:author="Carlos Prada Montoya" w:date="2019-03-05T06:01:00Z" w:initials="CPM">
    <w:p w14:paraId="25030BEE" w14:textId="77777777" w:rsidR="00CF4622" w:rsidRDefault="00CF4622">
      <w:pPr>
        <w:pStyle w:val="CommentText"/>
      </w:pPr>
      <w:r>
        <w:rPr>
          <w:rStyle w:val="CommentReference"/>
        </w:rPr>
        <w:annotationRef/>
      </w:r>
      <w:r>
        <w:t xml:space="preserve">Difficult to follow </w:t>
      </w:r>
    </w:p>
  </w:comment>
  <w:comment w:id="54" w:author="Carlos Prada Montoya" w:date="2019-03-05T06:09:00Z" w:initials="CPM">
    <w:p w14:paraId="00ED6EA0" w14:textId="77777777" w:rsidR="00D10046" w:rsidRDefault="00D10046">
      <w:pPr>
        <w:pStyle w:val="CommentText"/>
      </w:pPr>
      <w:r>
        <w:rPr>
          <w:rStyle w:val="CommentReference"/>
        </w:rPr>
        <w:annotationRef/>
      </w:r>
      <w:r>
        <w:t xml:space="preserve">GE is not a technique. It is a property of biological entities. </w:t>
      </w:r>
    </w:p>
  </w:comment>
  <w:comment w:id="59" w:author="Carlos Prada Montoya" w:date="2019-03-05T06:12:00Z" w:initials="CPM">
    <w:p w14:paraId="2FB99657" w14:textId="77777777" w:rsidR="00D10046" w:rsidRDefault="00D10046">
      <w:pPr>
        <w:pStyle w:val="CommentText"/>
      </w:pPr>
      <w:r>
        <w:rPr>
          <w:rStyle w:val="CommentReference"/>
        </w:rPr>
        <w:annotationRef/>
      </w:r>
      <w:r>
        <w:t>A bit unclear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D2ED6A3" w15:done="0"/>
  <w15:commentEx w15:paraId="28ECE9DB" w15:done="0"/>
  <w15:commentEx w15:paraId="23D44AB5" w15:done="0"/>
  <w15:commentEx w15:paraId="2242B48F" w15:done="0"/>
  <w15:commentEx w15:paraId="74158B44" w15:done="0"/>
  <w15:commentEx w15:paraId="798CAE2E" w15:done="0"/>
  <w15:commentEx w15:paraId="25030BEE" w15:done="0"/>
  <w15:commentEx w15:paraId="00ED6EA0" w15:done="0"/>
  <w15:commentEx w15:paraId="2FB9965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D2ED6A3" w16cid:durableId="202891F5"/>
  <w16cid:commentId w16cid:paraId="28ECE9DB" w16cid:durableId="20288C7A"/>
  <w16cid:commentId w16cid:paraId="23D44AB5" w16cid:durableId="20288CF2"/>
  <w16cid:commentId w16cid:paraId="2242B48F" w16cid:durableId="20288D3D"/>
  <w16cid:commentId w16cid:paraId="74158B44" w16cid:durableId="20288DA6"/>
  <w16cid:commentId w16cid:paraId="798CAE2E" w16cid:durableId="20288E94"/>
  <w16cid:commentId w16cid:paraId="25030BEE" w16cid:durableId="20288F44"/>
  <w16cid:commentId w16cid:paraId="00ED6EA0" w16cid:durableId="20289130"/>
  <w16cid:commentId w16cid:paraId="2FB99657" w16cid:durableId="202891E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arlos Prada Montoya">
    <w15:presenceInfo w15:providerId="AD" w15:userId="S::prada@uri.edu::a1c85d62-68c5-4e1d-93f8-6a8ab6d2f2d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4"/>
  <w:proofState w:spelling="clean" w:grammar="clean"/>
  <w:trackRevisions/>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5728"/>
    <w:rsid w:val="000E5192"/>
    <w:rsid w:val="0011639F"/>
    <w:rsid w:val="00144C69"/>
    <w:rsid w:val="00146F83"/>
    <w:rsid w:val="0015005F"/>
    <w:rsid w:val="002615C9"/>
    <w:rsid w:val="00374B70"/>
    <w:rsid w:val="003902F2"/>
    <w:rsid w:val="0044148A"/>
    <w:rsid w:val="004600D6"/>
    <w:rsid w:val="00554F73"/>
    <w:rsid w:val="007D23AB"/>
    <w:rsid w:val="007F50B5"/>
    <w:rsid w:val="00853D11"/>
    <w:rsid w:val="008B6D3B"/>
    <w:rsid w:val="00905728"/>
    <w:rsid w:val="009F576E"/>
    <w:rsid w:val="00B61942"/>
    <w:rsid w:val="00B878B8"/>
    <w:rsid w:val="00CF0F1D"/>
    <w:rsid w:val="00CF4622"/>
    <w:rsid w:val="00D10046"/>
    <w:rsid w:val="00DA3316"/>
    <w:rsid w:val="00E844E9"/>
    <w:rsid w:val="00EF7AD1"/>
    <w:rsid w:val="00F4205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8185E8"/>
  <w15:chartTrackingRefBased/>
  <w15:docId w15:val="{443CCA75-6E8B-394E-9256-D9B3032FDB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EF7AD1"/>
    <w:rPr>
      <w:sz w:val="16"/>
      <w:szCs w:val="16"/>
    </w:rPr>
  </w:style>
  <w:style w:type="paragraph" w:styleId="CommentText">
    <w:name w:val="annotation text"/>
    <w:basedOn w:val="Normal"/>
    <w:link w:val="CommentTextChar"/>
    <w:uiPriority w:val="99"/>
    <w:semiHidden/>
    <w:unhideWhenUsed/>
    <w:rsid w:val="00EF7AD1"/>
    <w:rPr>
      <w:sz w:val="20"/>
      <w:szCs w:val="20"/>
    </w:rPr>
  </w:style>
  <w:style w:type="character" w:customStyle="1" w:styleId="CommentTextChar">
    <w:name w:val="Comment Text Char"/>
    <w:basedOn w:val="DefaultParagraphFont"/>
    <w:link w:val="CommentText"/>
    <w:uiPriority w:val="99"/>
    <w:semiHidden/>
    <w:rsid w:val="00EF7AD1"/>
    <w:rPr>
      <w:sz w:val="20"/>
      <w:szCs w:val="20"/>
    </w:rPr>
  </w:style>
  <w:style w:type="paragraph" w:styleId="CommentSubject">
    <w:name w:val="annotation subject"/>
    <w:basedOn w:val="CommentText"/>
    <w:next w:val="CommentText"/>
    <w:link w:val="CommentSubjectChar"/>
    <w:uiPriority w:val="99"/>
    <w:semiHidden/>
    <w:unhideWhenUsed/>
    <w:rsid w:val="00EF7AD1"/>
    <w:rPr>
      <w:b/>
      <w:bCs/>
    </w:rPr>
  </w:style>
  <w:style w:type="character" w:customStyle="1" w:styleId="CommentSubjectChar">
    <w:name w:val="Comment Subject Char"/>
    <w:basedOn w:val="CommentTextChar"/>
    <w:link w:val="CommentSubject"/>
    <w:uiPriority w:val="99"/>
    <w:semiHidden/>
    <w:rsid w:val="00EF7AD1"/>
    <w:rPr>
      <w:b/>
      <w:bCs/>
      <w:sz w:val="20"/>
      <w:szCs w:val="20"/>
    </w:rPr>
  </w:style>
  <w:style w:type="paragraph" w:styleId="BalloonText">
    <w:name w:val="Balloon Text"/>
    <w:basedOn w:val="Normal"/>
    <w:link w:val="BalloonTextChar"/>
    <w:uiPriority w:val="99"/>
    <w:semiHidden/>
    <w:unhideWhenUsed/>
    <w:rsid w:val="00EF7AD1"/>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F7AD1"/>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2108977">
      <w:bodyDiv w:val="1"/>
      <w:marLeft w:val="0"/>
      <w:marRight w:val="0"/>
      <w:marTop w:val="0"/>
      <w:marBottom w:val="0"/>
      <w:divBdr>
        <w:top w:val="none" w:sz="0" w:space="0" w:color="auto"/>
        <w:left w:val="none" w:sz="0" w:space="0" w:color="auto"/>
        <w:bottom w:val="none" w:sz="0" w:space="0" w:color="auto"/>
        <w:right w:val="none" w:sz="0" w:space="0" w:color="auto"/>
      </w:divBdr>
    </w:div>
    <w:div w:id="1708918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4139E3-3826-CF44-BDC2-BBDBD48A70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3</Pages>
  <Words>3988</Words>
  <Characters>21380</Characters>
  <Application>Microsoft Office Word</Application>
  <DocSecurity>0</DocSecurity>
  <Lines>263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Maggie Schedl</dc:creator>
  <cp:keywords/>
  <dc:description/>
  <cp:lastModifiedBy>Carlos Prada Montoya</cp:lastModifiedBy>
  <cp:revision>3</cp:revision>
  <dcterms:created xsi:type="dcterms:W3CDTF">2019-03-05T10:48:00Z</dcterms:created>
  <dcterms:modified xsi:type="dcterms:W3CDTF">2019-03-05T11:13:00Z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16th edition (author-date)</vt:lpwstr>
  </property>
  <property fmtid="{D5CDD505-2E9C-101B-9397-08002B2CF9AE}" pid="10" name="Mendeley Recent Style Id 4_1">
    <vt:lpwstr>http://www.zotero.org/styles/harvard1</vt:lpwstr>
  </property>
  <property fmtid="{D5CDD505-2E9C-101B-9397-08002B2CF9AE}" pid="11" name="Mendeley Recent Style Name 4_1">
    <vt:lpwstr>Harvard Reference format 1 (author-date)</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7th edition</vt:lpwstr>
  </property>
  <property fmtid="{D5CDD505-2E9C-101B-9397-08002B2CF9AE}" pid="18" name="Mendeley Recent Style Id 8_1">
    <vt:lpwstr>http://www.zotero.org/styles/national-library-of-medicine</vt:lpwstr>
  </property>
  <property fmtid="{D5CDD505-2E9C-101B-9397-08002B2CF9AE}" pid="19" name="Mendeley Recent Style Name 8_1">
    <vt:lpwstr>National Library of Medicine</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264bf027-21ed-3d90-91ab-8dafa24fec80</vt:lpwstr>
  </property>
  <property fmtid="{D5CDD505-2E9C-101B-9397-08002B2CF9AE}" pid="24" name="Mendeley Citation Style_1">
    <vt:lpwstr>http://www.zotero.org/styles/harvard1</vt:lpwstr>
  </property>
</Properties>
</file>