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6AB6FD" w14:textId="77777777" w:rsidR="00D7108A" w:rsidRPr="009430C3" w:rsidRDefault="009430C3">
      <w:pPr>
        <w:rPr>
          <w:rFonts w:ascii="Times New Roman" w:hAnsi="Times New Roman" w:cs="Times New Roman"/>
        </w:rPr>
      </w:pPr>
      <w:r w:rsidRPr="009430C3">
        <w:rPr>
          <w:rFonts w:ascii="Times New Roman" w:hAnsi="Times New Roman" w:cs="Times New Roman"/>
        </w:rPr>
        <w:t xml:space="preserve">Elaine </w:t>
      </w:r>
      <w:commentRangeStart w:id="0"/>
      <w:r w:rsidRPr="009430C3">
        <w:rPr>
          <w:rFonts w:ascii="Times New Roman" w:hAnsi="Times New Roman" w:cs="Times New Roman"/>
        </w:rPr>
        <w:t>Shen</w:t>
      </w:r>
      <w:commentRangeEnd w:id="0"/>
      <w:r w:rsidR="00483548">
        <w:rPr>
          <w:rStyle w:val="CommentReference"/>
        </w:rPr>
        <w:commentReference w:id="0"/>
      </w:r>
    </w:p>
    <w:p w14:paraId="5DFABF0E" w14:textId="77777777" w:rsidR="009430C3" w:rsidRPr="009430C3" w:rsidRDefault="009430C3">
      <w:pPr>
        <w:rPr>
          <w:rFonts w:ascii="Times New Roman" w:hAnsi="Times New Roman" w:cs="Times New Roman"/>
        </w:rPr>
      </w:pPr>
      <w:r w:rsidRPr="009430C3">
        <w:rPr>
          <w:rFonts w:ascii="Times New Roman" w:hAnsi="Times New Roman" w:cs="Times New Roman"/>
        </w:rPr>
        <w:t>February 25, 2019</w:t>
      </w:r>
    </w:p>
    <w:p w14:paraId="7780704C" w14:textId="77777777" w:rsidR="009430C3" w:rsidRDefault="009430C3" w:rsidP="009430C3">
      <w:pPr>
        <w:jc w:val="center"/>
        <w:rPr>
          <w:rFonts w:ascii="Times New Roman" w:hAnsi="Times New Roman" w:cs="Times New Roman"/>
        </w:rPr>
      </w:pPr>
    </w:p>
    <w:p w14:paraId="15610940" w14:textId="77777777" w:rsidR="009430C3" w:rsidRDefault="009430C3" w:rsidP="009430C3">
      <w:pPr>
        <w:jc w:val="center"/>
        <w:rPr>
          <w:rFonts w:ascii="Times New Roman" w:hAnsi="Times New Roman" w:cs="Times New Roman"/>
        </w:rPr>
      </w:pPr>
      <w:r>
        <w:rPr>
          <w:rFonts w:ascii="Times New Roman" w:hAnsi="Times New Roman" w:cs="Times New Roman"/>
        </w:rPr>
        <w:t>Discussion: RNA-</w:t>
      </w:r>
      <w:proofErr w:type="spellStart"/>
      <w:r>
        <w:rPr>
          <w:rFonts w:ascii="Times New Roman" w:hAnsi="Times New Roman" w:cs="Times New Roman"/>
        </w:rPr>
        <w:t>Seq</w:t>
      </w:r>
      <w:proofErr w:type="spellEnd"/>
      <w:r>
        <w:rPr>
          <w:rFonts w:ascii="Times New Roman" w:hAnsi="Times New Roman" w:cs="Times New Roman"/>
        </w:rPr>
        <w:t xml:space="preserve"> and Gene Expression</w:t>
      </w:r>
    </w:p>
    <w:p w14:paraId="46AC969E" w14:textId="77777777" w:rsidR="009430C3" w:rsidRDefault="009430C3" w:rsidP="009430C3">
      <w:pPr>
        <w:jc w:val="center"/>
        <w:rPr>
          <w:rFonts w:ascii="Times New Roman" w:hAnsi="Times New Roman" w:cs="Times New Roman"/>
        </w:rPr>
      </w:pPr>
    </w:p>
    <w:p w14:paraId="661B1858" w14:textId="7BED6478" w:rsidR="00487CAD" w:rsidRDefault="009430C3" w:rsidP="00286B62">
      <w:pPr>
        <w:spacing w:line="276" w:lineRule="auto"/>
        <w:rPr>
          <w:rFonts w:ascii="Times New Roman" w:hAnsi="Times New Roman" w:cs="Times New Roman"/>
        </w:rPr>
      </w:pPr>
      <w:r>
        <w:rPr>
          <w:rFonts w:ascii="Times New Roman" w:hAnsi="Times New Roman" w:cs="Times New Roman"/>
        </w:rPr>
        <w:tab/>
      </w:r>
      <w:r w:rsidR="00E4426B">
        <w:rPr>
          <w:rFonts w:ascii="Times New Roman" w:hAnsi="Times New Roman" w:cs="Times New Roman"/>
        </w:rPr>
        <w:t>Examining genes that are differentially express</w:t>
      </w:r>
      <w:r w:rsidR="00487CAD">
        <w:rPr>
          <w:rFonts w:ascii="Times New Roman" w:hAnsi="Times New Roman" w:cs="Times New Roman"/>
        </w:rPr>
        <w:t>ed</w:t>
      </w:r>
      <w:r w:rsidR="00E4426B">
        <w:rPr>
          <w:rFonts w:ascii="Times New Roman" w:hAnsi="Times New Roman" w:cs="Times New Roman"/>
        </w:rPr>
        <w:t xml:space="preserve"> between and among populations in both controlled experiments and in the field provide </w:t>
      </w:r>
      <w:del w:id="2" w:author="Carlos Prada Montoya" w:date="2019-03-04T11:13:00Z">
        <w:r w:rsidR="00E4426B" w:rsidDel="005744FA">
          <w:rPr>
            <w:rFonts w:ascii="Times New Roman" w:hAnsi="Times New Roman" w:cs="Times New Roman"/>
          </w:rPr>
          <w:delText xml:space="preserve">useful </w:delText>
        </w:r>
      </w:del>
      <w:r w:rsidR="00E4426B">
        <w:rPr>
          <w:rFonts w:ascii="Times New Roman" w:hAnsi="Times New Roman" w:cs="Times New Roman"/>
        </w:rPr>
        <w:t>insights into how organisms shift in response to external changes</w:t>
      </w:r>
      <w:r w:rsidR="00487CAD">
        <w:rPr>
          <w:rFonts w:ascii="Times New Roman" w:hAnsi="Times New Roman" w:cs="Times New Roman"/>
        </w:rPr>
        <w:t xml:space="preserve"> and </w:t>
      </w:r>
      <w:commentRangeStart w:id="3"/>
      <w:r w:rsidR="00487CAD">
        <w:rPr>
          <w:rFonts w:ascii="Times New Roman" w:hAnsi="Times New Roman" w:cs="Times New Roman"/>
        </w:rPr>
        <w:t>can help predict future shifts to populations</w:t>
      </w:r>
      <w:commentRangeEnd w:id="3"/>
      <w:r w:rsidR="005744FA">
        <w:rPr>
          <w:rStyle w:val="CommentReference"/>
        </w:rPr>
        <w:commentReference w:id="3"/>
      </w:r>
      <w:r w:rsidR="00487CAD">
        <w:rPr>
          <w:rFonts w:ascii="Times New Roman" w:hAnsi="Times New Roman" w:cs="Times New Roman"/>
        </w:rPr>
        <w:t xml:space="preserve">. By relating gene expression </w:t>
      </w:r>
      <w:del w:id="4" w:author="Carlos Prada Montoya" w:date="2019-03-04T11:14:00Z">
        <w:r w:rsidR="00487CAD" w:rsidDel="005744FA">
          <w:rPr>
            <w:rFonts w:ascii="Times New Roman" w:hAnsi="Times New Roman" w:cs="Times New Roman"/>
          </w:rPr>
          <w:delText xml:space="preserve">of different groups </w:delText>
        </w:r>
      </w:del>
      <w:r w:rsidR="00487CAD">
        <w:rPr>
          <w:rFonts w:ascii="Times New Roman" w:hAnsi="Times New Roman" w:cs="Times New Roman"/>
        </w:rPr>
        <w:t xml:space="preserve">to environmental </w:t>
      </w:r>
      <w:ins w:id="5" w:author="Carlos Prada Montoya" w:date="2019-03-04T11:14:00Z">
        <w:r w:rsidR="005744FA">
          <w:rPr>
            <w:rFonts w:ascii="Times New Roman" w:hAnsi="Times New Roman" w:cs="Times New Roman"/>
          </w:rPr>
          <w:t xml:space="preserve">or phenotypic </w:t>
        </w:r>
      </w:ins>
      <w:r w:rsidR="00487CAD">
        <w:rPr>
          <w:rFonts w:ascii="Times New Roman" w:hAnsi="Times New Roman" w:cs="Times New Roman"/>
        </w:rPr>
        <w:t>v</w:t>
      </w:r>
      <w:del w:id="6" w:author="Carlos Prada Montoya" w:date="2019-03-04T11:15:00Z">
        <w:r w:rsidR="00487CAD" w:rsidDel="005744FA">
          <w:rPr>
            <w:rFonts w:ascii="Times New Roman" w:hAnsi="Times New Roman" w:cs="Times New Roman"/>
          </w:rPr>
          <w:delText>ariables and/or other phenotypic/physiological measurements</w:delText>
        </w:r>
      </w:del>
      <w:ins w:id="7" w:author="Carlos Prada Montoya" w:date="2019-03-04T11:15:00Z">
        <w:r w:rsidR="005744FA">
          <w:rPr>
            <w:rFonts w:ascii="Times New Roman" w:hAnsi="Times New Roman" w:cs="Times New Roman"/>
          </w:rPr>
          <w:t>ariation</w:t>
        </w:r>
      </w:ins>
      <w:r w:rsidR="00487CAD">
        <w:rPr>
          <w:rFonts w:ascii="Times New Roman" w:hAnsi="Times New Roman" w:cs="Times New Roman"/>
        </w:rPr>
        <w:t xml:space="preserve">, we are </w:t>
      </w:r>
      <w:del w:id="8" w:author="Carlos Prada Montoya" w:date="2019-03-04T11:15:00Z">
        <w:r w:rsidR="00487CAD" w:rsidDel="005744FA">
          <w:rPr>
            <w:rFonts w:ascii="Times New Roman" w:hAnsi="Times New Roman" w:cs="Times New Roman"/>
          </w:rPr>
          <w:delText xml:space="preserve">also </w:delText>
        </w:r>
      </w:del>
      <w:r w:rsidR="00487CAD">
        <w:rPr>
          <w:rFonts w:ascii="Times New Roman" w:hAnsi="Times New Roman" w:cs="Times New Roman"/>
        </w:rPr>
        <w:t xml:space="preserve">able to infer whether or not organisms are exhibiting phenotypic plasticity or shifting towards genetic assimilation of certain traits. </w:t>
      </w:r>
      <w:commentRangeStart w:id="9"/>
      <w:r w:rsidR="00487CAD">
        <w:rPr>
          <w:rFonts w:ascii="Times New Roman" w:hAnsi="Times New Roman" w:cs="Times New Roman"/>
        </w:rPr>
        <w:t xml:space="preserve">In this week’s discussion papers, Lohman et al. (2017) and Walworth et al. (2016) utilized transplantation experiments in natural and lab-settings (respectively), while Bernal et al. (2018) exposed two generations of a coral reef fish to heightened temperatures mirroring projected future climate change scenarios. </w:t>
      </w:r>
      <w:commentRangeEnd w:id="9"/>
      <w:r w:rsidR="005744FA">
        <w:rPr>
          <w:rStyle w:val="CommentReference"/>
        </w:rPr>
        <w:commentReference w:id="9"/>
      </w:r>
      <w:r w:rsidR="00487CAD">
        <w:rPr>
          <w:rFonts w:ascii="Times New Roman" w:hAnsi="Times New Roman" w:cs="Times New Roman"/>
        </w:rPr>
        <w:t xml:space="preserve">In all of the above, there were significant differences among treatment groups, even if more standard (physical) measurements of fitness and phenotypic changes were not evident. All of the papers show how RNA sequence analysis can identify suites of genes simultaneously and robustly, though their applicability depends on how well reference transcriptomes are annotated and interpreted in the literature. </w:t>
      </w:r>
    </w:p>
    <w:p w14:paraId="3881C5DB" w14:textId="1CD86AF0" w:rsidR="00487CAD" w:rsidRDefault="00487CAD" w:rsidP="00286B62">
      <w:pPr>
        <w:spacing w:line="276" w:lineRule="auto"/>
        <w:rPr>
          <w:rFonts w:ascii="Times New Roman" w:hAnsi="Times New Roman" w:cs="Times New Roman"/>
        </w:rPr>
      </w:pPr>
      <w:r>
        <w:rPr>
          <w:rFonts w:ascii="Times New Roman" w:hAnsi="Times New Roman" w:cs="Times New Roman"/>
        </w:rPr>
        <w:tab/>
      </w:r>
      <w:commentRangeStart w:id="10"/>
      <w:r>
        <w:rPr>
          <w:rFonts w:ascii="Times New Roman" w:hAnsi="Times New Roman" w:cs="Times New Roman"/>
        </w:rPr>
        <w:t xml:space="preserve">Lohman et al. (2017) utilized transplantation experiments of lake and stream stickleback to see if there were baseline differences between the two populations, and how those compared to individuals transplanted from one ecosystem to the other. </w:t>
      </w:r>
      <w:commentRangeEnd w:id="10"/>
      <w:r w:rsidR="005744FA">
        <w:rPr>
          <w:rStyle w:val="CommentReference"/>
        </w:rPr>
        <w:commentReference w:id="10"/>
      </w:r>
      <w:r>
        <w:rPr>
          <w:rFonts w:ascii="Times New Roman" w:hAnsi="Times New Roman" w:cs="Times New Roman"/>
        </w:rPr>
        <w:t xml:space="preserve">They extracted RNA out of the head kidney (to detect immune responses) and combined their gene expression data with </w:t>
      </w:r>
      <w:r w:rsidR="0038262A">
        <w:rPr>
          <w:rFonts w:ascii="Times New Roman" w:hAnsi="Times New Roman" w:cs="Times New Roman"/>
        </w:rPr>
        <w:t xml:space="preserve">parasite counts and other morphological traits of the different fish populations. They confirmed that native lake and stream populations were different from each other at a morphological, parasitological, and transcriptomic level. When transplanted, lake populations exhibited more plasticity than stream populations, even though it was expected that stream populations would have more plasticity due to their more temporally dynamic native environment. However, the authors explained that lake populations harbor more diverse parasite communities, suggesting that lake populations require a more varied immune response. </w:t>
      </w:r>
      <w:r w:rsidR="00C3279C">
        <w:rPr>
          <w:rFonts w:ascii="Times New Roman" w:hAnsi="Times New Roman" w:cs="Times New Roman"/>
        </w:rPr>
        <w:t xml:space="preserve">Overall, there were both heritable and plastic differences that jointly contributed to differential expression between the two native and transplanted populations. </w:t>
      </w:r>
      <w:r w:rsidR="0038262A">
        <w:rPr>
          <w:rFonts w:ascii="Times New Roman" w:hAnsi="Times New Roman" w:cs="Times New Roman"/>
        </w:rPr>
        <w:t xml:space="preserve">One correlation analysis Lohman et al. (2017) used that other papers did not was the Weighted Correlation Network Analysis (WGCNA), which unbiasedly finds clusters of highly correlated genes </w:t>
      </w:r>
      <w:r w:rsidR="00C3279C">
        <w:rPr>
          <w:rFonts w:ascii="Times New Roman" w:hAnsi="Times New Roman" w:cs="Times New Roman"/>
        </w:rPr>
        <w:t xml:space="preserve">with similar expression patterns. The benefit of WGCNA is that candidate biomarkers can be identified (in this instance, the </w:t>
      </w:r>
      <w:proofErr w:type="spellStart"/>
      <w:r w:rsidR="00C3279C">
        <w:rPr>
          <w:rFonts w:ascii="Times New Roman" w:hAnsi="Times New Roman" w:cs="Times New Roman"/>
        </w:rPr>
        <w:t>MEgreenyellow</w:t>
      </w:r>
      <w:proofErr w:type="spellEnd"/>
      <w:r w:rsidR="00C3279C">
        <w:rPr>
          <w:rFonts w:ascii="Times New Roman" w:hAnsi="Times New Roman" w:cs="Times New Roman"/>
        </w:rPr>
        <w:t xml:space="preserve">, </w:t>
      </w:r>
      <w:proofErr w:type="spellStart"/>
      <w:r w:rsidR="00C3279C">
        <w:rPr>
          <w:rFonts w:ascii="Times New Roman" w:hAnsi="Times New Roman" w:cs="Times New Roman"/>
        </w:rPr>
        <w:t>MEred</w:t>
      </w:r>
      <w:proofErr w:type="spellEnd"/>
      <w:r w:rsidR="00C3279C">
        <w:rPr>
          <w:rFonts w:ascii="Times New Roman" w:hAnsi="Times New Roman" w:cs="Times New Roman"/>
        </w:rPr>
        <w:t xml:space="preserve">, and </w:t>
      </w:r>
      <w:proofErr w:type="spellStart"/>
      <w:r w:rsidR="00C3279C">
        <w:rPr>
          <w:rFonts w:ascii="Times New Roman" w:hAnsi="Times New Roman" w:cs="Times New Roman"/>
        </w:rPr>
        <w:t>MEpurple</w:t>
      </w:r>
      <w:proofErr w:type="spellEnd"/>
      <w:r w:rsidR="00C3279C">
        <w:rPr>
          <w:rFonts w:ascii="Times New Roman" w:hAnsi="Times New Roman" w:cs="Times New Roman"/>
        </w:rPr>
        <w:t xml:space="preserve"> expressions) and correlated with </w:t>
      </w:r>
      <w:del w:id="11" w:author="Carlos Prada Montoya" w:date="2019-03-04T11:20:00Z">
        <w:r w:rsidR="00C3279C" w:rsidDel="005744FA">
          <w:rPr>
            <w:rFonts w:ascii="Times New Roman" w:hAnsi="Times New Roman" w:cs="Times New Roman"/>
          </w:rPr>
          <w:delText xml:space="preserve">other indices, like </w:delText>
        </w:r>
      </w:del>
      <w:r w:rsidR="00C3279C">
        <w:rPr>
          <w:rFonts w:ascii="Times New Roman" w:hAnsi="Times New Roman" w:cs="Times New Roman"/>
        </w:rPr>
        <w:t xml:space="preserve">infection rates and parasitism. In addition, their Linear Discriminant Analysis (LDA) provides a more robust way to visualize the response of treatment groups more than other related ordination methods alone (like PCA).  </w:t>
      </w:r>
    </w:p>
    <w:p w14:paraId="65902CE3" w14:textId="3B8FA482" w:rsidR="00C3279C" w:rsidRDefault="00C3279C" w:rsidP="00286B62">
      <w:pPr>
        <w:spacing w:line="276" w:lineRule="auto"/>
        <w:rPr>
          <w:rFonts w:ascii="Times New Roman" w:hAnsi="Times New Roman" w:cs="Times New Roman"/>
        </w:rPr>
      </w:pPr>
      <w:r>
        <w:rPr>
          <w:rFonts w:ascii="Times New Roman" w:hAnsi="Times New Roman" w:cs="Times New Roman"/>
        </w:rPr>
        <w:tab/>
        <w:t xml:space="preserve">In the lab, Walworth et al. (2016) transplanted </w:t>
      </w:r>
      <w:proofErr w:type="spellStart"/>
      <w:r>
        <w:rPr>
          <w:rFonts w:ascii="Times New Roman" w:hAnsi="Times New Roman" w:cs="Times New Roman"/>
          <w:i/>
        </w:rPr>
        <w:t>Trichodesmium</w:t>
      </w:r>
      <w:proofErr w:type="spellEnd"/>
      <w:r>
        <w:rPr>
          <w:rFonts w:ascii="Times New Roman" w:hAnsi="Times New Roman" w:cs="Times New Roman"/>
        </w:rPr>
        <w:t xml:space="preserve"> cyanobacteria to/from low and high CO</w:t>
      </w:r>
      <w:r w:rsidRPr="00C3279C">
        <w:rPr>
          <w:rFonts w:ascii="Times New Roman" w:hAnsi="Times New Roman" w:cs="Times New Roman"/>
          <w:vertAlign w:val="subscript"/>
        </w:rPr>
        <w:t>2</w:t>
      </w:r>
      <w:r>
        <w:rPr>
          <w:rFonts w:ascii="Times New Roman" w:hAnsi="Times New Roman" w:cs="Times New Roman"/>
        </w:rPr>
        <w:t xml:space="preserve"> conditions to examine the </w:t>
      </w:r>
      <w:r w:rsidR="006A1F2F">
        <w:rPr>
          <w:rFonts w:ascii="Times New Roman" w:hAnsi="Times New Roman" w:cs="Times New Roman"/>
        </w:rPr>
        <w:t>relationship between short-term plastic responses and long-term adaptive responses to increased temperature. In comparison to Lohman et al. (2017)’s transplantation experiment, Walworth et al. (2016) used their transplantation experiment as a test for whether or not a plastic phenotype in low CO</w:t>
      </w:r>
      <w:r w:rsidR="006A1F2F" w:rsidRPr="00C3279C">
        <w:rPr>
          <w:rFonts w:ascii="Times New Roman" w:hAnsi="Times New Roman" w:cs="Times New Roman"/>
          <w:vertAlign w:val="subscript"/>
        </w:rPr>
        <w:t>2</w:t>
      </w:r>
      <w:r w:rsidR="006A1F2F">
        <w:rPr>
          <w:rFonts w:ascii="Times New Roman" w:hAnsi="Times New Roman" w:cs="Times New Roman"/>
          <w:vertAlign w:val="subscript"/>
        </w:rPr>
        <w:t xml:space="preserve"> </w:t>
      </w:r>
      <w:r w:rsidR="006A1F2F">
        <w:rPr>
          <w:rFonts w:ascii="Times New Roman" w:hAnsi="Times New Roman" w:cs="Times New Roman"/>
        </w:rPr>
        <w:t>conditions would get fixed once in a higher CO</w:t>
      </w:r>
      <w:r w:rsidR="006A1F2F" w:rsidRPr="00C3279C">
        <w:rPr>
          <w:rFonts w:ascii="Times New Roman" w:hAnsi="Times New Roman" w:cs="Times New Roman"/>
          <w:vertAlign w:val="subscript"/>
        </w:rPr>
        <w:t>2</w:t>
      </w:r>
      <w:r w:rsidR="006A1F2F">
        <w:rPr>
          <w:rFonts w:ascii="Times New Roman" w:hAnsi="Times New Roman" w:cs="Times New Roman"/>
          <w:vertAlign w:val="subscript"/>
        </w:rPr>
        <w:t xml:space="preserve"> </w:t>
      </w:r>
      <w:r w:rsidR="006A1F2F">
        <w:rPr>
          <w:rFonts w:ascii="Times New Roman" w:hAnsi="Times New Roman" w:cs="Times New Roman"/>
        </w:rPr>
        <w:t>treatment. They found that when high CO</w:t>
      </w:r>
      <w:r w:rsidR="006A1F2F" w:rsidRPr="00C3279C">
        <w:rPr>
          <w:rFonts w:ascii="Times New Roman" w:hAnsi="Times New Roman" w:cs="Times New Roman"/>
          <w:vertAlign w:val="subscript"/>
        </w:rPr>
        <w:t>2</w:t>
      </w:r>
      <w:r w:rsidR="006A1F2F">
        <w:rPr>
          <w:rFonts w:ascii="Times New Roman" w:hAnsi="Times New Roman" w:cs="Times New Roman"/>
          <w:vertAlign w:val="subscript"/>
        </w:rPr>
        <w:t xml:space="preserve"> </w:t>
      </w:r>
      <w:r w:rsidR="006A1F2F">
        <w:rPr>
          <w:rFonts w:ascii="Times New Roman" w:hAnsi="Times New Roman" w:cs="Times New Roman"/>
        </w:rPr>
        <w:t xml:space="preserve">-reared individuals were put back into the low </w:t>
      </w:r>
      <w:r w:rsidR="006A1F2F">
        <w:rPr>
          <w:rFonts w:ascii="Times New Roman" w:hAnsi="Times New Roman" w:cs="Times New Roman"/>
        </w:rPr>
        <w:lastRenderedPageBreak/>
        <w:t>CO</w:t>
      </w:r>
      <w:r w:rsidR="006A1F2F" w:rsidRPr="00C3279C">
        <w:rPr>
          <w:rFonts w:ascii="Times New Roman" w:hAnsi="Times New Roman" w:cs="Times New Roman"/>
          <w:vertAlign w:val="subscript"/>
        </w:rPr>
        <w:t>2</w:t>
      </w:r>
      <w:r w:rsidR="006A1F2F">
        <w:rPr>
          <w:rFonts w:ascii="Times New Roman" w:hAnsi="Times New Roman" w:cs="Times New Roman"/>
          <w:vertAlign w:val="subscript"/>
        </w:rPr>
        <w:t xml:space="preserve"> </w:t>
      </w:r>
      <w:r w:rsidR="006A1F2F">
        <w:rPr>
          <w:rFonts w:ascii="Times New Roman" w:hAnsi="Times New Roman" w:cs="Times New Roman"/>
        </w:rPr>
        <w:t>condition, there was a loss of sensitivity to CO</w:t>
      </w:r>
      <w:r w:rsidR="006A1F2F" w:rsidRPr="00C3279C">
        <w:rPr>
          <w:rFonts w:ascii="Times New Roman" w:hAnsi="Times New Roman" w:cs="Times New Roman"/>
          <w:vertAlign w:val="subscript"/>
        </w:rPr>
        <w:t>2</w:t>
      </w:r>
      <w:r w:rsidR="006A1F2F">
        <w:rPr>
          <w:rFonts w:ascii="Times New Roman" w:hAnsi="Times New Roman" w:cs="Times New Roman"/>
        </w:rPr>
        <w:t>, evident by an evolutionary shift in reaction norms and fitness increase by the transplanted high CO</w:t>
      </w:r>
      <w:r w:rsidR="006A1F2F" w:rsidRPr="00C3279C">
        <w:rPr>
          <w:rFonts w:ascii="Times New Roman" w:hAnsi="Times New Roman" w:cs="Times New Roman"/>
          <w:vertAlign w:val="subscript"/>
        </w:rPr>
        <w:t>2</w:t>
      </w:r>
      <w:r w:rsidR="006A1F2F">
        <w:rPr>
          <w:rFonts w:ascii="Times New Roman" w:hAnsi="Times New Roman" w:cs="Times New Roman"/>
          <w:vertAlign w:val="subscript"/>
        </w:rPr>
        <w:t xml:space="preserve"> </w:t>
      </w:r>
      <w:r w:rsidR="006A1F2F">
        <w:rPr>
          <w:rFonts w:ascii="Times New Roman" w:hAnsi="Times New Roman" w:cs="Times New Roman"/>
        </w:rPr>
        <w:t>individuals. When low CO</w:t>
      </w:r>
      <w:r w:rsidR="006A1F2F" w:rsidRPr="00C3279C">
        <w:rPr>
          <w:rFonts w:ascii="Times New Roman" w:hAnsi="Times New Roman" w:cs="Times New Roman"/>
          <w:vertAlign w:val="subscript"/>
        </w:rPr>
        <w:t>2</w:t>
      </w:r>
      <w:r w:rsidR="006A1F2F">
        <w:rPr>
          <w:rFonts w:ascii="Times New Roman" w:hAnsi="Times New Roman" w:cs="Times New Roman"/>
          <w:vertAlign w:val="subscript"/>
        </w:rPr>
        <w:t xml:space="preserve"> </w:t>
      </w:r>
      <w:r w:rsidR="006A1F2F">
        <w:rPr>
          <w:rFonts w:ascii="Times New Roman" w:hAnsi="Times New Roman" w:cs="Times New Roman"/>
        </w:rPr>
        <w:t>individuals were put into the high</w:t>
      </w:r>
      <w:r w:rsidR="006A1F2F" w:rsidRPr="006A1F2F">
        <w:rPr>
          <w:rFonts w:ascii="Times New Roman" w:hAnsi="Times New Roman" w:cs="Times New Roman"/>
        </w:rPr>
        <w:t xml:space="preserve"> </w:t>
      </w:r>
      <w:r w:rsidR="006A1F2F">
        <w:rPr>
          <w:rFonts w:ascii="Times New Roman" w:hAnsi="Times New Roman" w:cs="Times New Roman"/>
        </w:rPr>
        <w:t>CO</w:t>
      </w:r>
      <w:r w:rsidR="006A1F2F" w:rsidRPr="00C3279C">
        <w:rPr>
          <w:rFonts w:ascii="Times New Roman" w:hAnsi="Times New Roman" w:cs="Times New Roman"/>
          <w:vertAlign w:val="subscript"/>
        </w:rPr>
        <w:t>2</w:t>
      </w:r>
      <w:r w:rsidR="006A1F2F">
        <w:rPr>
          <w:rFonts w:ascii="Times New Roman" w:hAnsi="Times New Roman" w:cs="Times New Roman"/>
        </w:rPr>
        <w:t xml:space="preserve"> treatment, they expressed the high CO</w:t>
      </w:r>
      <w:r w:rsidR="006A1F2F" w:rsidRPr="00C3279C">
        <w:rPr>
          <w:rFonts w:ascii="Times New Roman" w:hAnsi="Times New Roman" w:cs="Times New Roman"/>
          <w:vertAlign w:val="subscript"/>
        </w:rPr>
        <w:t>2</w:t>
      </w:r>
      <w:r w:rsidR="006A1F2F">
        <w:rPr>
          <w:rFonts w:ascii="Times New Roman" w:hAnsi="Times New Roman" w:cs="Times New Roman"/>
          <w:vertAlign w:val="subscript"/>
        </w:rPr>
        <w:t xml:space="preserve"> </w:t>
      </w:r>
      <w:r w:rsidR="006A1F2F">
        <w:rPr>
          <w:rFonts w:ascii="Times New Roman" w:hAnsi="Times New Roman" w:cs="Times New Roman"/>
        </w:rPr>
        <w:t>phenotype (that later gets genetically assimilated after multiple generations), providing further evidence of the plasticity-to-fixation shift. Because Walworth et al. (2016) used the whole RNA profile using Illumina Hi-</w:t>
      </w:r>
      <w:proofErr w:type="spellStart"/>
      <w:r w:rsidR="006A1F2F">
        <w:rPr>
          <w:rFonts w:ascii="Times New Roman" w:hAnsi="Times New Roman" w:cs="Times New Roman"/>
        </w:rPr>
        <w:t>Seq</w:t>
      </w:r>
      <w:proofErr w:type="spellEnd"/>
      <w:r w:rsidR="00091D40">
        <w:rPr>
          <w:rFonts w:ascii="Times New Roman" w:hAnsi="Times New Roman" w:cs="Times New Roman"/>
        </w:rPr>
        <w:t xml:space="preserve"> (rather than specific organs like Lohman et al. 2017 and Bernal et al. 2018)</w:t>
      </w:r>
      <w:r w:rsidR="006A1F2F">
        <w:rPr>
          <w:rFonts w:ascii="Times New Roman" w:hAnsi="Times New Roman" w:cs="Times New Roman"/>
        </w:rPr>
        <w:t xml:space="preserve">, they had less </w:t>
      </w:r>
      <w:r w:rsidR="00091D40">
        <w:rPr>
          <w:rFonts w:ascii="Times New Roman" w:hAnsi="Times New Roman" w:cs="Times New Roman"/>
        </w:rPr>
        <w:t>a</w:t>
      </w:r>
      <w:ins w:id="12" w:author="Carlos Prada Montoya" w:date="2019-03-04T11:22:00Z">
        <w:r w:rsidR="005744FA">
          <w:rPr>
            <w:rFonts w:ascii="Times New Roman" w:hAnsi="Times New Roman" w:cs="Times New Roman"/>
          </w:rPr>
          <w:t xml:space="preserve"> </w:t>
        </w:r>
      </w:ins>
      <w:r w:rsidR="00091D40">
        <w:rPr>
          <w:rFonts w:ascii="Times New Roman" w:hAnsi="Times New Roman" w:cs="Times New Roman"/>
        </w:rPr>
        <w:t xml:space="preserve">priori </w:t>
      </w:r>
      <w:r w:rsidR="006A1F2F">
        <w:rPr>
          <w:rFonts w:ascii="Times New Roman" w:hAnsi="Times New Roman" w:cs="Times New Roman"/>
        </w:rPr>
        <w:t xml:space="preserve">information </w:t>
      </w:r>
      <w:r w:rsidR="00091D40">
        <w:rPr>
          <w:rFonts w:ascii="Times New Roman" w:hAnsi="Times New Roman" w:cs="Times New Roman"/>
        </w:rPr>
        <w:t xml:space="preserve">for </w:t>
      </w:r>
      <w:r w:rsidR="006A1F2F">
        <w:rPr>
          <w:rFonts w:ascii="Times New Roman" w:hAnsi="Times New Roman" w:cs="Times New Roman"/>
        </w:rPr>
        <w:t xml:space="preserve">which pathways would be enriched. They examined changes to functions including transcriptional shifts and metabolism as a result. Their conclusions are helpful for understanding the different ways in which natural selection may act on populations, particularly hypotheses about how phenotypic plasticity may affect the rate at which populations evolve. </w:t>
      </w:r>
    </w:p>
    <w:p w14:paraId="6716E17F" w14:textId="309CE11C" w:rsidR="006A1F2F" w:rsidRDefault="006A1F2F" w:rsidP="00286B62">
      <w:pPr>
        <w:spacing w:line="276" w:lineRule="auto"/>
        <w:rPr>
          <w:rFonts w:ascii="Times New Roman" w:hAnsi="Times New Roman" w:cs="Times New Roman"/>
        </w:rPr>
      </w:pPr>
      <w:r>
        <w:rPr>
          <w:rFonts w:ascii="Times New Roman" w:hAnsi="Times New Roman" w:cs="Times New Roman"/>
        </w:rPr>
        <w:tab/>
        <w:t xml:space="preserve">Similar to Walworth et al. (2016), Bernal et al. (2018) tested future warming conditions </w:t>
      </w:r>
      <w:r w:rsidR="007B75C1">
        <w:rPr>
          <w:rFonts w:ascii="Times New Roman" w:hAnsi="Times New Roman" w:cs="Times New Roman"/>
        </w:rPr>
        <w:t>in a step-wise fashion (along with other experimental treatments) to better understand the physiological and phenotypic changes of a coral reef fish. Bernal et al. (2018) sought to discover how conditions during the parental generation affected offspring generations, thereby using less generations and more experimental treatments than Walworth et al. (2016). Like Lohman et al. (2017), Bernal et al. (2018) targeted a particular body part (the liver) of the fish to sequence for RNA to measure metabolism. Bernal et al. (2018) also measured the oxygen consumption (routine and maximum) of the fish by putting them in chambers with standing or moving water. However, Bernal et al. (2018) did not do as complicated of analyses as Walworth et al. (2016), only utilizing PCA and Mann-Whitney-U tests of GO terms to visualize and test the significance of their treatment groups. Walworth et al. (2016) used LDA, WGCNA, as well as a variety of linear models in DESeq2 to explicitly test the origin-transplantation relationship. Overall, Bernal et al. (2018) found that the +3.0</w:t>
      </w:r>
      <w:r w:rsidR="007B75C1">
        <w:rPr>
          <w:rFonts w:ascii="Times New Roman" w:hAnsi="Times New Roman" w:cs="Times New Roman"/>
        </w:rPr>
        <w:sym w:font="Symbol" w:char="F0B0"/>
      </w:r>
      <w:r w:rsidR="007B75C1">
        <w:rPr>
          <w:rFonts w:ascii="Times New Roman" w:hAnsi="Times New Roman" w:cs="Times New Roman"/>
        </w:rPr>
        <w:t xml:space="preserve">C condition had the highest upregulation of genes related to metabolic rate in comparison to control and lower (+1.5 </w:t>
      </w:r>
      <w:r w:rsidR="007B75C1">
        <w:rPr>
          <w:rFonts w:ascii="Times New Roman" w:hAnsi="Times New Roman" w:cs="Times New Roman"/>
        </w:rPr>
        <w:sym w:font="Symbol" w:char="F0B0"/>
      </w:r>
      <w:r w:rsidR="007B75C1">
        <w:rPr>
          <w:rFonts w:ascii="Times New Roman" w:hAnsi="Times New Roman" w:cs="Times New Roman"/>
        </w:rPr>
        <w:t>C) groups. They also found that metabolic compensation is possible under warmer water conditions, though the particular response is dependent upon the conditions in which their parents were exposed to. Their data is more ecologically relevant since it is more likely that step-wise temperature and environmental changes will occur</w:t>
      </w:r>
      <w:r w:rsidR="00780527">
        <w:rPr>
          <w:rFonts w:ascii="Times New Roman" w:hAnsi="Times New Roman" w:cs="Times New Roman"/>
        </w:rPr>
        <w:t xml:space="preserve">. The control, step-wise, developmental, and acute treatments they did helped eliminate alternate explanations for their results, though their sample sizes were relatively low for each of the treatments. </w:t>
      </w:r>
    </w:p>
    <w:p w14:paraId="73D5A797" w14:textId="60E8E830" w:rsidR="00780527" w:rsidRDefault="00780527" w:rsidP="00286B62">
      <w:pPr>
        <w:spacing w:line="276" w:lineRule="auto"/>
        <w:rPr>
          <w:rFonts w:ascii="Times New Roman" w:hAnsi="Times New Roman" w:cs="Times New Roman"/>
        </w:rPr>
      </w:pPr>
      <w:r>
        <w:rPr>
          <w:rFonts w:ascii="Times New Roman" w:hAnsi="Times New Roman" w:cs="Times New Roman"/>
        </w:rPr>
        <w:tab/>
        <w:t>The three papers in general followed the same workflow, though each used a different sequencing technology (</w:t>
      </w:r>
      <w:proofErr w:type="spellStart"/>
      <w:r>
        <w:rPr>
          <w:rFonts w:ascii="Times New Roman" w:hAnsi="Times New Roman" w:cs="Times New Roman"/>
        </w:rPr>
        <w:t>TagSeq</w:t>
      </w:r>
      <w:proofErr w:type="spellEnd"/>
      <w:r>
        <w:rPr>
          <w:rFonts w:ascii="Times New Roman" w:hAnsi="Times New Roman" w:cs="Times New Roman"/>
        </w:rPr>
        <w:t xml:space="preserve"> for Lohman et al. 2017, Illumina Hi-</w:t>
      </w:r>
      <w:proofErr w:type="spellStart"/>
      <w:r>
        <w:rPr>
          <w:rFonts w:ascii="Times New Roman" w:hAnsi="Times New Roman" w:cs="Times New Roman"/>
        </w:rPr>
        <w:t>Seq</w:t>
      </w:r>
      <w:proofErr w:type="spellEnd"/>
      <w:r>
        <w:rPr>
          <w:rFonts w:ascii="Times New Roman" w:hAnsi="Times New Roman" w:cs="Times New Roman"/>
        </w:rPr>
        <w:t xml:space="preserve"> for Walworth et al. 2016, and </w:t>
      </w:r>
      <w:proofErr w:type="spellStart"/>
      <w:r>
        <w:rPr>
          <w:rFonts w:ascii="Times New Roman" w:hAnsi="Times New Roman" w:cs="Times New Roman"/>
        </w:rPr>
        <w:t>TruSeq</w:t>
      </w:r>
      <w:proofErr w:type="spellEnd"/>
      <w:r>
        <w:rPr>
          <w:rFonts w:ascii="Times New Roman" w:hAnsi="Times New Roman" w:cs="Times New Roman"/>
        </w:rPr>
        <w:t xml:space="preserve"> for Bernal et al. 2018) and gene expression techniques (DESeq2 for Lohman et al. 2017 and Bernal et al. 2018 &amp; </w:t>
      </w:r>
      <w:proofErr w:type="spellStart"/>
      <w:r>
        <w:rPr>
          <w:rFonts w:ascii="Times New Roman" w:hAnsi="Times New Roman" w:cs="Times New Roman"/>
        </w:rPr>
        <w:t>EdgeR</w:t>
      </w:r>
      <w:proofErr w:type="spellEnd"/>
      <w:r>
        <w:rPr>
          <w:rFonts w:ascii="Times New Roman" w:hAnsi="Times New Roman" w:cs="Times New Roman"/>
        </w:rPr>
        <w:t xml:space="preserve"> for Walworth et al. 2016). Without a lot of background information on these different methods, it is challenging to determine which workflow is the most robust, though each of the papers had slightly different questions about the survivability of their species of interest in different environments and/or eco-evolutionary patterns more broadly. </w:t>
      </w:r>
      <w:r w:rsidR="00091D40">
        <w:rPr>
          <w:rFonts w:ascii="Times New Roman" w:hAnsi="Times New Roman" w:cs="Times New Roman"/>
        </w:rPr>
        <w:t xml:space="preserve">Overall, all three papers combined genomic data with physiological measurements to examine the hidden internal mechanisms behind environmental responses, showing the complementary nature of next-generation sequencing technologies. </w:t>
      </w:r>
    </w:p>
    <w:p w14:paraId="62206DE0" w14:textId="11240E8F" w:rsidR="00091D40" w:rsidRDefault="00091D40" w:rsidP="009430C3">
      <w:pPr>
        <w:rPr>
          <w:rFonts w:ascii="Times New Roman" w:hAnsi="Times New Roman" w:cs="Times New Roman"/>
        </w:rPr>
      </w:pPr>
    </w:p>
    <w:p w14:paraId="2089A87B" w14:textId="648D9DD1" w:rsidR="00CC2F65" w:rsidRDefault="00CC2F65" w:rsidP="009430C3">
      <w:pPr>
        <w:rPr>
          <w:rFonts w:ascii="Times New Roman" w:hAnsi="Times New Roman" w:cs="Times New Roman"/>
        </w:rPr>
      </w:pPr>
      <w:r>
        <w:rPr>
          <w:rFonts w:ascii="Times New Roman" w:hAnsi="Times New Roman" w:cs="Times New Roman"/>
        </w:rPr>
        <w:t>Works Cited:</w:t>
      </w:r>
    </w:p>
    <w:p w14:paraId="27EC4E78" w14:textId="77777777" w:rsidR="00CC2F65" w:rsidRDefault="00CC2F65" w:rsidP="009430C3">
      <w:pPr>
        <w:rPr>
          <w:rFonts w:ascii="Times New Roman" w:hAnsi="Times New Roman" w:cs="Times New Roman"/>
        </w:rPr>
      </w:pPr>
    </w:p>
    <w:p w14:paraId="29982BD6" w14:textId="715799B1" w:rsidR="00CC2F65" w:rsidRPr="00CC2F65" w:rsidRDefault="00CC2F65" w:rsidP="00CC2F65">
      <w:pPr>
        <w:ind w:left="720" w:hanging="720"/>
        <w:rPr>
          <w:rFonts w:ascii="Times New Roman" w:hAnsi="Times New Roman" w:cs="Times New Roman"/>
        </w:rPr>
      </w:pPr>
      <w:r w:rsidRPr="00CC2F65">
        <w:rPr>
          <w:rFonts w:ascii="Times New Roman" w:hAnsi="Times New Roman" w:cs="Times New Roman"/>
        </w:rPr>
        <w:t xml:space="preserve">Bernal, </w:t>
      </w:r>
      <w:proofErr w:type="spellStart"/>
      <w:r w:rsidRPr="00CC2F65">
        <w:rPr>
          <w:rFonts w:ascii="Times New Roman" w:hAnsi="Times New Roman" w:cs="Times New Roman"/>
        </w:rPr>
        <w:t>Moisés</w:t>
      </w:r>
      <w:proofErr w:type="spellEnd"/>
      <w:r w:rsidRPr="00CC2F65">
        <w:rPr>
          <w:rFonts w:ascii="Times New Roman" w:hAnsi="Times New Roman" w:cs="Times New Roman"/>
        </w:rPr>
        <w:t xml:space="preserve"> A., et al. "Phenotypic and molecular consequences of stepwise temperature increase across generations in a coral reef fish." </w:t>
      </w:r>
      <w:r w:rsidRPr="00CC2F65">
        <w:rPr>
          <w:rFonts w:ascii="Times New Roman" w:hAnsi="Times New Roman" w:cs="Times New Roman"/>
          <w:i/>
          <w:iCs/>
        </w:rPr>
        <w:t xml:space="preserve">Molecular </w:t>
      </w:r>
      <w:r>
        <w:rPr>
          <w:rFonts w:ascii="Times New Roman" w:hAnsi="Times New Roman" w:cs="Times New Roman"/>
          <w:i/>
          <w:iCs/>
        </w:rPr>
        <w:t>E</w:t>
      </w:r>
      <w:r w:rsidRPr="00CC2F65">
        <w:rPr>
          <w:rFonts w:ascii="Times New Roman" w:hAnsi="Times New Roman" w:cs="Times New Roman"/>
          <w:i/>
          <w:iCs/>
        </w:rPr>
        <w:t>cology</w:t>
      </w:r>
      <w:r w:rsidRPr="00CC2F65">
        <w:rPr>
          <w:rFonts w:ascii="Times New Roman" w:hAnsi="Times New Roman" w:cs="Times New Roman"/>
        </w:rPr>
        <w:t> 27.22 (2018): 4516-4528.</w:t>
      </w:r>
    </w:p>
    <w:p w14:paraId="6C2A0AAD" w14:textId="2E5ED757" w:rsidR="00CC2F65" w:rsidRDefault="00CC2F65" w:rsidP="00CC2F65">
      <w:pPr>
        <w:ind w:left="720" w:hanging="720"/>
        <w:rPr>
          <w:rFonts w:ascii="Times New Roman" w:hAnsi="Times New Roman" w:cs="Times New Roman"/>
        </w:rPr>
      </w:pPr>
      <w:r w:rsidRPr="00CC2F65">
        <w:rPr>
          <w:rFonts w:ascii="Times New Roman" w:hAnsi="Times New Roman" w:cs="Times New Roman"/>
        </w:rPr>
        <w:t xml:space="preserve">Lohman, Brian K., William E. Stutz, and Daniel I. </w:t>
      </w:r>
      <w:proofErr w:type="spellStart"/>
      <w:r w:rsidRPr="00CC2F65">
        <w:rPr>
          <w:rFonts w:ascii="Times New Roman" w:hAnsi="Times New Roman" w:cs="Times New Roman"/>
        </w:rPr>
        <w:t>Bolnick</w:t>
      </w:r>
      <w:proofErr w:type="spellEnd"/>
      <w:r w:rsidRPr="00CC2F65">
        <w:rPr>
          <w:rFonts w:ascii="Times New Roman" w:hAnsi="Times New Roman" w:cs="Times New Roman"/>
        </w:rPr>
        <w:t>. "Gene expression stasis and plasticity following migration into a foreign environment." </w:t>
      </w:r>
      <w:r w:rsidRPr="00CC2F65">
        <w:rPr>
          <w:rFonts w:ascii="Times New Roman" w:hAnsi="Times New Roman" w:cs="Times New Roman"/>
          <w:i/>
          <w:iCs/>
        </w:rPr>
        <w:t>Molecular ecology</w:t>
      </w:r>
      <w:r w:rsidRPr="00CC2F65">
        <w:rPr>
          <w:rFonts w:ascii="Times New Roman" w:hAnsi="Times New Roman" w:cs="Times New Roman"/>
        </w:rPr>
        <w:t> 26.18 (2017): 4657-4670.</w:t>
      </w:r>
    </w:p>
    <w:p w14:paraId="0295F8D4" w14:textId="2FEB2CFF" w:rsidR="00CC2F65" w:rsidRPr="00CC2F65" w:rsidRDefault="00CC2F65" w:rsidP="00CC2F65">
      <w:pPr>
        <w:ind w:left="720" w:hanging="720"/>
        <w:rPr>
          <w:rFonts w:ascii="Times New Roman" w:hAnsi="Times New Roman" w:cs="Times New Roman"/>
        </w:rPr>
      </w:pPr>
      <w:r w:rsidRPr="00CC2F65">
        <w:rPr>
          <w:rFonts w:ascii="Times New Roman" w:hAnsi="Times New Roman" w:cs="Times New Roman"/>
        </w:rPr>
        <w:t xml:space="preserve">Walworth, Nathan G., et al. "Molecular and physiological evidence of genetic assimilation to high CO2 in the marine nitrogen fixer </w:t>
      </w:r>
      <w:proofErr w:type="spellStart"/>
      <w:r w:rsidRPr="00CC2F65">
        <w:rPr>
          <w:rFonts w:ascii="Times New Roman" w:hAnsi="Times New Roman" w:cs="Times New Roman"/>
        </w:rPr>
        <w:t>Trichodesmium</w:t>
      </w:r>
      <w:proofErr w:type="spellEnd"/>
      <w:r w:rsidRPr="00CC2F65">
        <w:rPr>
          <w:rFonts w:ascii="Times New Roman" w:hAnsi="Times New Roman" w:cs="Times New Roman"/>
        </w:rPr>
        <w:t>." </w:t>
      </w:r>
      <w:r w:rsidRPr="00CC2F65">
        <w:rPr>
          <w:rFonts w:ascii="Times New Roman" w:hAnsi="Times New Roman" w:cs="Times New Roman"/>
          <w:i/>
          <w:iCs/>
        </w:rPr>
        <w:t>Proceedings of the National Academy of Sciences</w:t>
      </w:r>
      <w:r w:rsidRPr="00CC2F65">
        <w:rPr>
          <w:rFonts w:ascii="Times New Roman" w:hAnsi="Times New Roman" w:cs="Times New Roman"/>
        </w:rPr>
        <w:t> 113.47 (2016): E7367-E7374.</w:t>
      </w:r>
    </w:p>
    <w:p w14:paraId="354E17EE" w14:textId="77777777" w:rsidR="00CC2F65" w:rsidRPr="006A1F2F" w:rsidRDefault="00CC2F65" w:rsidP="00CC2F65">
      <w:pPr>
        <w:ind w:left="720" w:hanging="720"/>
        <w:rPr>
          <w:rFonts w:ascii="Times New Roman" w:hAnsi="Times New Roman" w:cs="Times New Roman"/>
        </w:rPr>
      </w:pPr>
    </w:p>
    <w:sectPr w:rsidR="00CC2F65" w:rsidRPr="006A1F2F" w:rsidSect="00CF6BC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arlos Prada Montoya" w:date="2019-03-04T11:25:00Z" w:initials="CPM">
    <w:p w14:paraId="3DCF4318" w14:textId="15EA14BE" w:rsidR="00483548" w:rsidRDefault="00483548">
      <w:pPr>
        <w:pStyle w:val="CommentText"/>
      </w:pPr>
      <w:r>
        <w:rPr>
          <w:rStyle w:val="CommentReference"/>
        </w:rPr>
        <w:annotationRef/>
      </w:r>
      <w:r>
        <w:t>89%</w:t>
      </w:r>
      <w:bookmarkStart w:id="1" w:name="_GoBack"/>
      <w:bookmarkEnd w:id="1"/>
    </w:p>
  </w:comment>
  <w:comment w:id="3" w:author="Carlos Prada Montoya" w:date="2019-03-04T11:14:00Z" w:initials="CPM">
    <w:p w14:paraId="2674044F" w14:textId="2ADBEC26" w:rsidR="005744FA" w:rsidRDefault="005744FA">
      <w:pPr>
        <w:pStyle w:val="CommentText"/>
      </w:pPr>
      <w:r>
        <w:rPr>
          <w:rStyle w:val="CommentReference"/>
        </w:rPr>
        <w:annotationRef/>
      </w:r>
      <w:r>
        <w:t>Unclear and may not even make sense</w:t>
      </w:r>
    </w:p>
  </w:comment>
  <w:comment w:id="9" w:author="Carlos Prada Montoya" w:date="2019-03-04T11:16:00Z" w:initials="CPM">
    <w:p w14:paraId="5D343A5D" w14:textId="5403DABD" w:rsidR="005744FA" w:rsidRDefault="005744FA">
      <w:pPr>
        <w:pStyle w:val="CommentText"/>
      </w:pPr>
      <w:r>
        <w:rPr>
          <w:rStyle w:val="CommentReference"/>
        </w:rPr>
        <w:annotationRef/>
      </w:r>
      <w:r>
        <w:t>This sentence is incomplete</w:t>
      </w:r>
    </w:p>
  </w:comment>
  <w:comment w:id="10" w:author="Carlos Prada Montoya" w:date="2019-03-04T11:18:00Z" w:initials="CPM">
    <w:p w14:paraId="32EB79ED" w14:textId="7A1F4649" w:rsidR="005744FA" w:rsidRDefault="005744FA">
      <w:pPr>
        <w:pStyle w:val="CommentText"/>
      </w:pPr>
      <w:r>
        <w:rPr>
          <w:rStyle w:val="CommentReference"/>
        </w:rPr>
        <w:annotationRef/>
      </w:r>
      <w:r>
        <w:t>This sentence could be rewrite in a single line. The less words that you use, the easier it is for the reader and your writing becomes more clear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CF4318" w15:done="0"/>
  <w15:commentEx w15:paraId="2674044F" w15:done="0"/>
  <w15:commentEx w15:paraId="5D343A5D" w15:done="0"/>
  <w15:commentEx w15:paraId="32EB79E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CF4318" w16cid:durableId="2027899C"/>
  <w16cid:commentId w16cid:paraId="2674044F" w16cid:durableId="20278707"/>
  <w16cid:commentId w16cid:paraId="5D343A5D" w16cid:durableId="2027877A"/>
  <w16cid:commentId w16cid:paraId="32EB79ED" w16cid:durableId="202787E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D807AA" w14:textId="77777777" w:rsidR="009B6DDC" w:rsidRDefault="009B6DDC" w:rsidP="009430C3">
      <w:r>
        <w:separator/>
      </w:r>
    </w:p>
  </w:endnote>
  <w:endnote w:type="continuationSeparator" w:id="0">
    <w:p w14:paraId="024FEF16" w14:textId="77777777" w:rsidR="009B6DDC" w:rsidRDefault="009B6DDC" w:rsidP="009430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CB44AA" w14:textId="77777777" w:rsidR="009B6DDC" w:rsidRDefault="009B6DDC" w:rsidP="009430C3">
      <w:r>
        <w:separator/>
      </w:r>
    </w:p>
  </w:footnote>
  <w:footnote w:type="continuationSeparator" w:id="0">
    <w:p w14:paraId="1A13E8F7" w14:textId="77777777" w:rsidR="009B6DDC" w:rsidRDefault="009B6DDC" w:rsidP="009430C3">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los Prada Montoya">
    <w15:presenceInfo w15:providerId="AD" w15:userId="S::prada@uri.edu::a1c85d62-68c5-4e1d-93f8-6a8ab6d2f2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4"/>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0C3"/>
    <w:rsid w:val="00091D40"/>
    <w:rsid w:val="000D44B8"/>
    <w:rsid w:val="00286B62"/>
    <w:rsid w:val="00315661"/>
    <w:rsid w:val="0038262A"/>
    <w:rsid w:val="00483548"/>
    <w:rsid w:val="00487CAD"/>
    <w:rsid w:val="004B3F67"/>
    <w:rsid w:val="005744FA"/>
    <w:rsid w:val="006A1F2F"/>
    <w:rsid w:val="00780527"/>
    <w:rsid w:val="007B75C1"/>
    <w:rsid w:val="009430C3"/>
    <w:rsid w:val="009B6DDC"/>
    <w:rsid w:val="00C3279C"/>
    <w:rsid w:val="00CC2F65"/>
    <w:rsid w:val="00CF6BC0"/>
    <w:rsid w:val="00D76108"/>
    <w:rsid w:val="00E4426B"/>
    <w:rsid w:val="00FF3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758F30"/>
  <w14:defaultImageDpi w14:val="32767"/>
  <w15:chartTrackingRefBased/>
  <w15:docId w15:val="{0EF02D23-7BBC-A845-A7B9-5E8D5E004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761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76108"/>
    <w:rPr>
      <w:b/>
      <w:bCs/>
    </w:rPr>
  </w:style>
  <w:style w:type="character" w:styleId="Emphasis">
    <w:name w:val="Emphasis"/>
    <w:basedOn w:val="DefaultParagraphFont"/>
    <w:uiPriority w:val="20"/>
    <w:qFormat/>
    <w:rsid w:val="00D76108"/>
    <w:rPr>
      <w:i/>
      <w:iCs/>
    </w:rPr>
  </w:style>
  <w:style w:type="paragraph" w:styleId="Header">
    <w:name w:val="header"/>
    <w:basedOn w:val="Normal"/>
    <w:link w:val="HeaderChar"/>
    <w:uiPriority w:val="99"/>
    <w:unhideWhenUsed/>
    <w:rsid w:val="009430C3"/>
    <w:pPr>
      <w:tabs>
        <w:tab w:val="center" w:pos="4680"/>
        <w:tab w:val="right" w:pos="9360"/>
      </w:tabs>
    </w:pPr>
  </w:style>
  <w:style w:type="character" w:customStyle="1" w:styleId="HeaderChar">
    <w:name w:val="Header Char"/>
    <w:basedOn w:val="DefaultParagraphFont"/>
    <w:link w:val="Header"/>
    <w:uiPriority w:val="99"/>
    <w:rsid w:val="009430C3"/>
  </w:style>
  <w:style w:type="paragraph" w:styleId="Footer">
    <w:name w:val="footer"/>
    <w:basedOn w:val="Normal"/>
    <w:link w:val="FooterChar"/>
    <w:uiPriority w:val="99"/>
    <w:unhideWhenUsed/>
    <w:rsid w:val="009430C3"/>
    <w:pPr>
      <w:tabs>
        <w:tab w:val="center" w:pos="4680"/>
        <w:tab w:val="right" w:pos="9360"/>
      </w:tabs>
    </w:pPr>
  </w:style>
  <w:style w:type="character" w:customStyle="1" w:styleId="FooterChar">
    <w:name w:val="Footer Char"/>
    <w:basedOn w:val="DefaultParagraphFont"/>
    <w:link w:val="Footer"/>
    <w:uiPriority w:val="99"/>
    <w:rsid w:val="009430C3"/>
  </w:style>
  <w:style w:type="paragraph" w:styleId="BalloonText">
    <w:name w:val="Balloon Text"/>
    <w:basedOn w:val="Normal"/>
    <w:link w:val="BalloonTextChar"/>
    <w:uiPriority w:val="99"/>
    <w:semiHidden/>
    <w:unhideWhenUsed/>
    <w:rsid w:val="005744F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744FA"/>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5744FA"/>
    <w:rPr>
      <w:sz w:val="16"/>
      <w:szCs w:val="16"/>
    </w:rPr>
  </w:style>
  <w:style w:type="paragraph" w:styleId="CommentText">
    <w:name w:val="annotation text"/>
    <w:basedOn w:val="Normal"/>
    <w:link w:val="CommentTextChar"/>
    <w:uiPriority w:val="99"/>
    <w:semiHidden/>
    <w:unhideWhenUsed/>
    <w:rsid w:val="005744FA"/>
    <w:rPr>
      <w:sz w:val="20"/>
      <w:szCs w:val="20"/>
    </w:rPr>
  </w:style>
  <w:style w:type="character" w:customStyle="1" w:styleId="CommentTextChar">
    <w:name w:val="Comment Text Char"/>
    <w:basedOn w:val="DefaultParagraphFont"/>
    <w:link w:val="CommentText"/>
    <w:uiPriority w:val="99"/>
    <w:semiHidden/>
    <w:rsid w:val="005744FA"/>
    <w:rPr>
      <w:sz w:val="20"/>
      <w:szCs w:val="20"/>
    </w:rPr>
  </w:style>
  <w:style w:type="paragraph" w:styleId="CommentSubject">
    <w:name w:val="annotation subject"/>
    <w:basedOn w:val="CommentText"/>
    <w:next w:val="CommentText"/>
    <w:link w:val="CommentSubjectChar"/>
    <w:uiPriority w:val="99"/>
    <w:semiHidden/>
    <w:unhideWhenUsed/>
    <w:rsid w:val="005744FA"/>
    <w:rPr>
      <w:b/>
      <w:bCs/>
    </w:rPr>
  </w:style>
  <w:style w:type="character" w:customStyle="1" w:styleId="CommentSubjectChar">
    <w:name w:val="Comment Subject Char"/>
    <w:basedOn w:val="CommentTextChar"/>
    <w:link w:val="CommentSubject"/>
    <w:uiPriority w:val="99"/>
    <w:semiHidden/>
    <w:rsid w:val="005744F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069265">
      <w:bodyDiv w:val="1"/>
      <w:marLeft w:val="0"/>
      <w:marRight w:val="0"/>
      <w:marTop w:val="0"/>
      <w:marBottom w:val="0"/>
      <w:divBdr>
        <w:top w:val="none" w:sz="0" w:space="0" w:color="auto"/>
        <w:left w:val="none" w:sz="0" w:space="0" w:color="auto"/>
        <w:bottom w:val="none" w:sz="0" w:space="0" w:color="auto"/>
        <w:right w:val="none" w:sz="0" w:space="0" w:color="auto"/>
      </w:divBdr>
    </w:div>
    <w:div w:id="701321804">
      <w:bodyDiv w:val="1"/>
      <w:marLeft w:val="0"/>
      <w:marRight w:val="0"/>
      <w:marTop w:val="0"/>
      <w:marBottom w:val="0"/>
      <w:divBdr>
        <w:top w:val="none" w:sz="0" w:space="0" w:color="auto"/>
        <w:left w:val="none" w:sz="0" w:space="0" w:color="auto"/>
        <w:bottom w:val="none" w:sz="0" w:space="0" w:color="auto"/>
        <w:right w:val="none" w:sz="0" w:space="0" w:color="auto"/>
      </w:divBdr>
    </w:div>
    <w:div w:id="824052278">
      <w:bodyDiv w:val="1"/>
      <w:marLeft w:val="0"/>
      <w:marRight w:val="0"/>
      <w:marTop w:val="0"/>
      <w:marBottom w:val="0"/>
      <w:divBdr>
        <w:top w:val="none" w:sz="0" w:space="0" w:color="auto"/>
        <w:left w:val="none" w:sz="0" w:space="0" w:color="auto"/>
        <w:bottom w:val="none" w:sz="0" w:space="0" w:color="auto"/>
        <w:right w:val="none" w:sz="0" w:space="0" w:color="auto"/>
      </w:divBdr>
    </w:div>
    <w:div w:id="1160347265">
      <w:bodyDiv w:val="1"/>
      <w:marLeft w:val="0"/>
      <w:marRight w:val="0"/>
      <w:marTop w:val="0"/>
      <w:marBottom w:val="0"/>
      <w:divBdr>
        <w:top w:val="none" w:sz="0" w:space="0" w:color="auto"/>
        <w:left w:val="none" w:sz="0" w:space="0" w:color="auto"/>
        <w:bottom w:val="none" w:sz="0" w:space="0" w:color="auto"/>
        <w:right w:val="none" w:sz="0" w:space="0" w:color="auto"/>
      </w:divBdr>
    </w:div>
    <w:div w:id="1778872121">
      <w:bodyDiv w:val="1"/>
      <w:marLeft w:val="0"/>
      <w:marRight w:val="0"/>
      <w:marTop w:val="0"/>
      <w:marBottom w:val="0"/>
      <w:divBdr>
        <w:top w:val="none" w:sz="0" w:space="0" w:color="auto"/>
        <w:left w:val="none" w:sz="0" w:space="0" w:color="auto"/>
        <w:bottom w:val="none" w:sz="0" w:space="0" w:color="auto"/>
        <w:right w:val="none" w:sz="0" w:space="0" w:color="auto"/>
      </w:divBdr>
    </w:div>
    <w:div w:id="2116703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endnotes" Target="endnotes.xml"/><Relationship Id="rId10" Type="http://schemas.microsoft.com/office/2011/relationships/people" Target="people.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1251</Words>
  <Characters>6711</Characters>
  <Application>Microsoft Office Word</Application>
  <DocSecurity>0</DocSecurity>
  <Lines>82</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Elaine Shen</dc:creator>
  <cp:keywords/>
  <dc:description/>
  <cp:lastModifiedBy>Carlos Prada Montoya</cp:lastModifiedBy>
  <cp:revision>3</cp:revision>
  <dcterms:created xsi:type="dcterms:W3CDTF">2019-03-04T16:13:00Z</dcterms:created>
  <dcterms:modified xsi:type="dcterms:W3CDTF">2019-03-04T16:25:00Z</dcterms:modified>
</cp:coreProperties>
</file>