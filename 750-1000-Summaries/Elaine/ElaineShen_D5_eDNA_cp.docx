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7202" w14:textId="77777777" w:rsidR="00D7108A" w:rsidRPr="007A25A5" w:rsidRDefault="002E718F">
      <w:pPr>
        <w:rPr>
          <w:rFonts w:ascii="Helvetica" w:hAnsi="Helvetica" w:cs="Arial"/>
          <w:sz w:val="22"/>
          <w:szCs w:val="22"/>
        </w:rPr>
      </w:pPr>
      <w:r w:rsidRPr="007A25A5">
        <w:rPr>
          <w:rFonts w:ascii="Helvetica" w:hAnsi="Helvetica" w:cs="Arial"/>
          <w:sz w:val="22"/>
          <w:szCs w:val="22"/>
        </w:rPr>
        <w:t xml:space="preserve">Elaine </w:t>
      </w:r>
      <w:commentRangeStart w:id="0"/>
      <w:r w:rsidRPr="007A25A5">
        <w:rPr>
          <w:rFonts w:ascii="Helvetica" w:hAnsi="Helvetica" w:cs="Arial"/>
          <w:sz w:val="22"/>
          <w:szCs w:val="22"/>
        </w:rPr>
        <w:t>Shen</w:t>
      </w:r>
      <w:commentRangeEnd w:id="0"/>
      <w:r w:rsidR="00064DA0">
        <w:rPr>
          <w:rStyle w:val="CommentReference"/>
        </w:rPr>
        <w:commentReference w:id="0"/>
      </w:r>
    </w:p>
    <w:p w14:paraId="0C6B75BF" w14:textId="77777777" w:rsidR="002E718F" w:rsidRPr="007A25A5" w:rsidRDefault="002E718F">
      <w:pPr>
        <w:rPr>
          <w:rFonts w:ascii="Helvetica" w:hAnsi="Helvetica" w:cs="Arial"/>
          <w:sz w:val="22"/>
          <w:szCs w:val="22"/>
        </w:rPr>
      </w:pPr>
      <w:r w:rsidRPr="007A25A5">
        <w:rPr>
          <w:rFonts w:ascii="Helvetica" w:hAnsi="Helvetica" w:cs="Arial"/>
          <w:sz w:val="22"/>
          <w:szCs w:val="22"/>
        </w:rPr>
        <w:t>April 22, 2019</w:t>
      </w:r>
    </w:p>
    <w:p w14:paraId="1190CAA6" w14:textId="77777777" w:rsidR="002E718F" w:rsidRPr="007A25A5" w:rsidRDefault="002E718F">
      <w:pPr>
        <w:rPr>
          <w:rFonts w:ascii="Helvetica" w:hAnsi="Helvetica" w:cs="Arial"/>
          <w:sz w:val="22"/>
          <w:szCs w:val="22"/>
        </w:rPr>
      </w:pPr>
      <w:r w:rsidRPr="007A25A5">
        <w:rPr>
          <w:rFonts w:ascii="Helvetica" w:hAnsi="Helvetica" w:cs="Arial"/>
          <w:sz w:val="22"/>
          <w:szCs w:val="22"/>
        </w:rPr>
        <w:t>BIO 594</w:t>
      </w:r>
    </w:p>
    <w:p w14:paraId="7ABB06DC" w14:textId="77777777" w:rsidR="002E718F" w:rsidRPr="007A25A5" w:rsidRDefault="002E718F">
      <w:pPr>
        <w:rPr>
          <w:rFonts w:ascii="Helvetica" w:hAnsi="Helvetica" w:cs="Arial"/>
          <w:sz w:val="22"/>
          <w:szCs w:val="22"/>
        </w:rPr>
      </w:pPr>
    </w:p>
    <w:p w14:paraId="74032DD7" w14:textId="77777777" w:rsidR="002E718F" w:rsidRPr="007A25A5" w:rsidRDefault="002E718F" w:rsidP="002E718F">
      <w:pPr>
        <w:jc w:val="center"/>
        <w:rPr>
          <w:rFonts w:ascii="Helvetica" w:hAnsi="Helvetica" w:cs="Arial"/>
          <w:sz w:val="22"/>
          <w:szCs w:val="22"/>
        </w:rPr>
      </w:pPr>
      <w:r w:rsidRPr="007A25A5">
        <w:rPr>
          <w:rFonts w:ascii="Helvetica" w:hAnsi="Helvetica" w:cs="Arial"/>
          <w:sz w:val="22"/>
          <w:szCs w:val="22"/>
        </w:rPr>
        <w:t>Using environmental DNA for m</w:t>
      </w:r>
      <w:r w:rsidR="008919B6" w:rsidRPr="007A25A5">
        <w:rPr>
          <w:rFonts w:ascii="Helvetica" w:hAnsi="Helvetica" w:cs="Arial"/>
          <w:sz w:val="22"/>
          <w:szCs w:val="22"/>
        </w:rPr>
        <w:t>ega</w:t>
      </w:r>
      <w:r w:rsidRPr="007A25A5">
        <w:rPr>
          <w:rFonts w:ascii="Helvetica" w:hAnsi="Helvetica" w:cs="Arial"/>
          <w:sz w:val="22"/>
          <w:szCs w:val="22"/>
        </w:rPr>
        <w:t xml:space="preserve">- and microorganisms </w:t>
      </w:r>
    </w:p>
    <w:p w14:paraId="39027E20" w14:textId="77777777" w:rsidR="002E718F" w:rsidRPr="007A25A5" w:rsidRDefault="002E718F" w:rsidP="002E718F">
      <w:pPr>
        <w:jc w:val="center"/>
        <w:rPr>
          <w:rFonts w:ascii="Helvetica" w:hAnsi="Helvetica" w:cs="Arial"/>
          <w:sz w:val="22"/>
          <w:szCs w:val="22"/>
        </w:rPr>
      </w:pPr>
    </w:p>
    <w:p w14:paraId="2FAD768E" w14:textId="54680601" w:rsidR="004F24FC" w:rsidRPr="007A25A5" w:rsidRDefault="002E718F" w:rsidP="002E718F">
      <w:pPr>
        <w:rPr>
          <w:rFonts w:ascii="Helvetica" w:hAnsi="Helvetica" w:cs="Arial"/>
          <w:sz w:val="22"/>
          <w:szCs w:val="22"/>
        </w:rPr>
      </w:pPr>
      <w:r w:rsidRPr="007A25A5">
        <w:rPr>
          <w:rFonts w:ascii="Helvetica" w:hAnsi="Helvetica" w:cs="Arial"/>
          <w:sz w:val="22"/>
          <w:szCs w:val="22"/>
        </w:rPr>
        <w:tab/>
        <w:t xml:space="preserve">Advancements in sequencing technologies have uncovered a wealth of information about the diversity of natural systems– particularly that of the uncultured microbial world (Hug et al. 2016). More recently, </w:t>
      </w:r>
      <w:r w:rsidR="006427C4" w:rsidRPr="007A25A5">
        <w:rPr>
          <w:rFonts w:ascii="Helvetica" w:hAnsi="Helvetica" w:cs="Arial"/>
          <w:sz w:val="22"/>
          <w:szCs w:val="22"/>
        </w:rPr>
        <w:t xml:space="preserve">there has been an increased interest in using these techniques from microbial community ecology </w:t>
      </w:r>
      <w:r w:rsidRPr="007A25A5">
        <w:rPr>
          <w:rFonts w:ascii="Helvetica" w:hAnsi="Helvetica" w:cs="Arial"/>
          <w:sz w:val="22"/>
          <w:szCs w:val="22"/>
        </w:rPr>
        <w:t xml:space="preserve">to rapidly assess the presence of larger organisms for conservation and monitoring efforts. </w:t>
      </w:r>
      <w:r w:rsidR="006427C4" w:rsidRPr="007A25A5">
        <w:rPr>
          <w:rFonts w:ascii="Helvetica" w:hAnsi="Helvetica" w:cs="Arial"/>
          <w:sz w:val="22"/>
          <w:szCs w:val="22"/>
        </w:rPr>
        <w:t>Sampling for e</w:t>
      </w:r>
      <w:r w:rsidRPr="007A25A5">
        <w:rPr>
          <w:rFonts w:ascii="Helvetica" w:hAnsi="Helvetica" w:cs="Arial"/>
          <w:sz w:val="22"/>
          <w:szCs w:val="22"/>
        </w:rPr>
        <w:t>nvironmental DNA (eDNA) provides an opportunity for ecologists to understand the trophic structuring and diversity of a habitat without invasive sampling or taxonomic expertise</w:t>
      </w:r>
      <w:r w:rsidR="006427C4" w:rsidRPr="007A25A5">
        <w:rPr>
          <w:rFonts w:ascii="Helvetica" w:hAnsi="Helvetica" w:cs="Arial"/>
          <w:sz w:val="22"/>
          <w:szCs w:val="22"/>
        </w:rPr>
        <w:t xml:space="preserve"> in the field</w:t>
      </w:r>
      <w:del w:id="2" w:author="Carlos Prada Montoya" w:date="2019-04-25T15:01:00Z">
        <w:r w:rsidR="006427C4" w:rsidRPr="007A25A5" w:rsidDel="002D2B43">
          <w:rPr>
            <w:rFonts w:ascii="Helvetica" w:hAnsi="Helvetica" w:cs="Arial"/>
            <w:sz w:val="22"/>
            <w:szCs w:val="22"/>
          </w:rPr>
          <w:delText xml:space="preserve">, though the computational effort is much larger </w:delText>
        </w:r>
        <w:r w:rsidR="004C6334" w:rsidRPr="007A25A5" w:rsidDel="002D2B43">
          <w:rPr>
            <w:rFonts w:ascii="Helvetica" w:hAnsi="Helvetica" w:cs="Arial"/>
            <w:sz w:val="22"/>
            <w:szCs w:val="22"/>
          </w:rPr>
          <w:delText>for large sequencing datasets</w:delText>
        </w:r>
      </w:del>
      <w:r w:rsidR="006427C4" w:rsidRPr="007A25A5">
        <w:rPr>
          <w:rFonts w:ascii="Helvetica" w:hAnsi="Helvetica" w:cs="Arial"/>
          <w:sz w:val="22"/>
          <w:szCs w:val="22"/>
        </w:rPr>
        <w:t xml:space="preserve">. Despite methodological constraints </w:t>
      </w:r>
      <w:del w:id="3" w:author="Carlos Prada Montoya" w:date="2019-04-25T15:01:00Z">
        <w:r w:rsidR="006427C4" w:rsidRPr="007A25A5" w:rsidDel="002D2B43">
          <w:rPr>
            <w:rFonts w:ascii="Helvetica" w:hAnsi="Helvetica" w:cs="Arial"/>
            <w:sz w:val="22"/>
            <w:szCs w:val="22"/>
          </w:rPr>
          <w:delText xml:space="preserve">that largely involve </w:delText>
        </w:r>
      </w:del>
      <w:r w:rsidR="006427C4" w:rsidRPr="007A25A5">
        <w:rPr>
          <w:rFonts w:ascii="Helvetica" w:hAnsi="Helvetica" w:cs="Arial"/>
          <w:sz w:val="22"/>
          <w:szCs w:val="22"/>
        </w:rPr>
        <w:t xml:space="preserve">uncovering the “ecology of eDNA”, there have been successful studies that are able to uncover community patterns in terrestrial, aquatic, and marine ecosystems </w:t>
      </w:r>
      <w:r w:rsidR="004F24FC" w:rsidRPr="007A25A5">
        <w:rPr>
          <w:rFonts w:ascii="Helvetica" w:hAnsi="Helvetica" w:cs="Arial"/>
          <w:sz w:val="22"/>
          <w:szCs w:val="22"/>
        </w:rPr>
        <w:t xml:space="preserve">for micro and macroorganisms </w:t>
      </w:r>
      <w:r w:rsidR="006427C4" w:rsidRPr="007A25A5">
        <w:rPr>
          <w:rFonts w:ascii="Helvetica" w:hAnsi="Helvetica" w:cs="Arial"/>
          <w:sz w:val="22"/>
          <w:szCs w:val="22"/>
        </w:rPr>
        <w:t>(Deiner et al. 2017)</w:t>
      </w:r>
      <w:r w:rsidR="004F24FC" w:rsidRPr="007A25A5">
        <w:rPr>
          <w:rFonts w:ascii="Helvetica" w:hAnsi="Helvetica" w:cs="Arial"/>
          <w:sz w:val="22"/>
          <w:szCs w:val="22"/>
        </w:rPr>
        <w:t xml:space="preserve">. The two papers chosen for discussion, Sunagawa et al. (2015) and Boussarie et al. (2018), show how seawater samples can be utilized for microbial and megafauna groups (respectively). While there have been large sequencing efforts aboard research vessels for microorganisms, the same effort has not yet been done for </w:t>
      </w:r>
      <w:commentRangeStart w:id="4"/>
      <w:r w:rsidR="004F24FC" w:rsidRPr="007A25A5">
        <w:rPr>
          <w:rFonts w:ascii="Helvetica" w:hAnsi="Helvetica" w:cs="Arial"/>
          <w:sz w:val="22"/>
          <w:szCs w:val="22"/>
        </w:rPr>
        <w:t xml:space="preserve">animals </w:t>
      </w:r>
      <w:commentRangeEnd w:id="4"/>
      <w:r w:rsidR="00DE120B">
        <w:rPr>
          <w:rStyle w:val="CommentReference"/>
        </w:rPr>
        <w:commentReference w:id="4"/>
      </w:r>
      <w:r w:rsidR="004F24FC" w:rsidRPr="007A25A5">
        <w:rPr>
          <w:rFonts w:ascii="Helvetica" w:hAnsi="Helvetica" w:cs="Arial"/>
          <w:sz w:val="22"/>
          <w:szCs w:val="22"/>
        </w:rPr>
        <w:t>– the stark contrast between the conclusions the authors are able to draw in each of these papers reflect this difference</w:t>
      </w:r>
      <w:r w:rsidR="007A25A5" w:rsidRPr="007A25A5">
        <w:rPr>
          <w:rFonts w:ascii="Helvetica" w:hAnsi="Helvetica" w:cs="Arial"/>
          <w:sz w:val="22"/>
          <w:szCs w:val="22"/>
        </w:rPr>
        <w:t xml:space="preserve"> (see Table 1 for summary)</w:t>
      </w:r>
      <w:r w:rsidR="004C6334" w:rsidRPr="007A25A5">
        <w:rPr>
          <w:rFonts w:ascii="Helvetica" w:hAnsi="Helvetica" w:cs="Arial"/>
          <w:sz w:val="22"/>
          <w:szCs w:val="22"/>
        </w:rPr>
        <w:t>.</w:t>
      </w:r>
      <w:r w:rsidR="004F24FC" w:rsidRPr="007A25A5">
        <w:rPr>
          <w:rFonts w:ascii="Helvetica" w:hAnsi="Helvetica" w:cs="Arial"/>
          <w:sz w:val="22"/>
          <w:szCs w:val="22"/>
        </w:rPr>
        <w:t xml:space="preserve"> </w:t>
      </w:r>
    </w:p>
    <w:p w14:paraId="2CA9F2C3" w14:textId="0E8ADEF0" w:rsidR="00EF669D" w:rsidRPr="007A25A5" w:rsidRDefault="006427C4" w:rsidP="002E718F">
      <w:pPr>
        <w:rPr>
          <w:rFonts w:ascii="Helvetica" w:hAnsi="Helvetica" w:cs="Arial"/>
          <w:sz w:val="22"/>
          <w:szCs w:val="22"/>
        </w:rPr>
      </w:pPr>
      <w:r w:rsidRPr="007A25A5">
        <w:rPr>
          <w:rFonts w:ascii="Helvetica" w:hAnsi="Helvetica" w:cs="Arial"/>
          <w:sz w:val="22"/>
          <w:szCs w:val="22"/>
        </w:rPr>
        <w:tab/>
      </w:r>
      <w:r w:rsidR="00EF669D" w:rsidRPr="007A25A5">
        <w:rPr>
          <w:rFonts w:ascii="Helvetica" w:hAnsi="Helvetica" w:cs="Arial"/>
          <w:sz w:val="22"/>
          <w:szCs w:val="22"/>
        </w:rPr>
        <w:t xml:space="preserve">The </w:t>
      </w:r>
      <w:r w:rsidR="00EF669D" w:rsidRPr="007A25A5">
        <w:rPr>
          <w:rFonts w:ascii="Helvetica" w:hAnsi="Helvetica" w:cs="Arial"/>
          <w:i/>
          <w:sz w:val="22"/>
          <w:szCs w:val="22"/>
        </w:rPr>
        <w:t>Tara</w:t>
      </w:r>
      <w:r w:rsidR="00EF669D" w:rsidRPr="007A25A5">
        <w:rPr>
          <w:rFonts w:ascii="Helvetica" w:hAnsi="Helvetica" w:cs="Arial"/>
          <w:sz w:val="22"/>
          <w:szCs w:val="22"/>
        </w:rPr>
        <w:t xml:space="preserve"> Oceans expedition represents the largest sequencing effort ever done in </w:t>
      </w:r>
      <w:r w:rsidR="004F24FC" w:rsidRPr="007A25A5">
        <w:rPr>
          <w:rFonts w:ascii="Helvetica" w:hAnsi="Helvetica" w:cs="Arial"/>
          <w:sz w:val="22"/>
          <w:szCs w:val="22"/>
        </w:rPr>
        <w:t>ocean science</w:t>
      </w:r>
      <w:r w:rsidR="00EF669D" w:rsidRPr="007A25A5">
        <w:rPr>
          <w:rFonts w:ascii="Helvetica" w:hAnsi="Helvetica" w:cs="Arial"/>
          <w:sz w:val="22"/>
          <w:szCs w:val="22"/>
        </w:rPr>
        <w:t xml:space="preserve">, producing </w:t>
      </w:r>
      <w:r w:rsidR="004F24FC" w:rsidRPr="007A25A5">
        <w:rPr>
          <w:rFonts w:ascii="Helvetica" w:hAnsi="Helvetica" w:cs="Arial"/>
          <w:sz w:val="22"/>
          <w:szCs w:val="22"/>
        </w:rPr>
        <w:t>&gt;</w:t>
      </w:r>
      <w:ins w:id="5" w:author="Carlos Prada Montoya" w:date="2019-04-25T15:22:00Z">
        <w:r w:rsidR="00DE120B">
          <w:rPr>
            <w:rFonts w:ascii="Helvetica" w:hAnsi="Helvetica" w:cs="Arial"/>
            <w:sz w:val="22"/>
            <w:szCs w:val="22"/>
          </w:rPr>
          <w:t xml:space="preserve"> </w:t>
        </w:r>
      </w:ins>
      <w:r w:rsidR="004F24FC" w:rsidRPr="007A25A5">
        <w:rPr>
          <w:rFonts w:ascii="Helvetica" w:hAnsi="Helvetica" w:cs="Arial"/>
          <w:sz w:val="22"/>
          <w:szCs w:val="22"/>
        </w:rPr>
        <w:t>40 million mostly novel sequences from microbes and samples with &gt;</w:t>
      </w:r>
      <w:ins w:id="6" w:author="Carlos Prada Montoya" w:date="2019-04-25T15:23:00Z">
        <w:r w:rsidR="00DE120B">
          <w:rPr>
            <w:rFonts w:ascii="Helvetica" w:hAnsi="Helvetica" w:cs="Arial"/>
            <w:sz w:val="22"/>
            <w:szCs w:val="22"/>
          </w:rPr>
          <w:t xml:space="preserve"> </w:t>
        </w:r>
      </w:ins>
      <w:r w:rsidR="004F24FC" w:rsidRPr="007A25A5">
        <w:rPr>
          <w:rFonts w:ascii="Helvetica" w:hAnsi="Helvetica" w:cs="Arial"/>
          <w:sz w:val="22"/>
          <w:szCs w:val="22"/>
        </w:rPr>
        <w:t xml:space="preserve">35,000 species in them. Of the five papers published in a special </w:t>
      </w:r>
      <w:r w:rsidR="004F24FC" w:rsidRPr="007A25A5">
        <w:rPr>
          <w:rFonts w:ascii="Helvetica" w:hAnsi="Helvetica" w:cs="Arial"/>
          <w:i/>
          <w:sz w:val="22"/>
          <w:szCs w:val="22"/>
        </w:rPr>
        <w:t xml:space="preserve">Tara </w:t>
      </w:r>
      <w:r w:rsidR="004F24FC" w:rsidRPr="007A25A5">
        <w:rPr>
          <w:rFonts w:ascii="Helvetica" w:hAnsi="Helvetica" w:cs="Arial"/>
          <w:sz w:val="22"/>
          <w:szCs w:val="22"/>
        </w:rPr>
        <w:t xml:space="preserve">Oceans edition of </w:t>
      </w:r>
      <w:r w:rsidR="004F24FC" w:rsidRPr="007A25A5">
        <w:rPr>
          <w:rFonts w:ascii="Helvetica" w:hAnsi="Helvetica" w:cs="Arial"/>
          <w:i/>
          <w:sz w:val="22"/>
          <w:szCs w:val="22"/>
        </w:rPr>
        <w:t>Science</w:t>
      </w:r>
      <w:r w:rsidR="004F24FC" w:rsidRPr="007A25A5">
        <w:rPr>
          <w:rFonts w:ascii="Helvetica" w:hAnsi="Helvetica" w:cs="Arial"/>
          <w:sz w:val="22"/>
          <w:szCs w:val="22"/>
        </w:rPr>
        <w:t xml:space="preserve">, Sunagawa et al. (2015) revealed that temperature was the main driver of vertical stratification and found an “ocean microbial core” of functions that are ubiquitous in the ocean (regardless of taxonomic composition). </w:t>
      </w:r>
      <w:r w:rsidR="008A7370" w:rsidRPr="007A25A5">
        <w:rPr>
          <w:rFonts w:ascii="Helvetica" w:hAnsi="Helvetica" w:cs="Arial"/>
          <w:sz w:val="22"/>
          <w:szCs w:val="22"/>
        </w:rPr>
        <w:t>Because the researchers were collecting whole organisms in their seawater samples rather than DNA fragments shed from target organism</w:t>
      </w:r>
      <w:r w:rsidR="004C6334" w:rsidRPr="007A25A5">
        <w:rPr>
          <w:rFonts w:ascii="Helvetica" w:hAnsi="Helvetica" w:cs="Arial"/>
          <w:sz w:val="22"/>
          <w:szCs w:val="22"/>
        </w:rPr>
        <w:t>s</w:t>
      </w:r>
      <w:r w:rsidR="008A7370" w:rsidRPr="007A25A5">
        <w:rPr>
          <w:rFonts w:ascii="Helvetica" w:hAnsi="Helvetica" w:cs="Arial"/>
          <w:sz w:val="22"/>
          <w:szCs w:val="22"/>
        </w:rPr>
        <w:t xml:space="preserve">, they were able to do deep Illumina shotgun sequencing of 243 samples, which is an </w:t>
      </w:r>
      <w:del w:id="7" w:author="Carlos Prada Montoya" w:date="2019-04-25T15:24:00Z">
        <w:r w:rsidR="008A7370" w:rsidRPr="007A25A5" w:rsidDel="00DE120B">
          <w:rPr>
            <w:rFonts w:ascii="Helvetica" w:hAnsi="Helvetica" w:cs="Arial"/>
            <w:sz w:val="22"/>
            <w:szCs w:val="22"/>
          </w:rPr>
          <w:delText xml:space="preserve">incredibly </w:delText>
        </w:r>
      </w:del>
      <w:r w:rsidR="008A7370" w:rsidRPr="007A25A5">
        <w:rPr>
          <w:rFonts w:ascii="Helvetica" w:hAnsi="Helvetica" w:cs="Arial"/>
          <w:sz w:val="22"/>
          <w:szCs w:val="22"/>
        </w:rPr>
        <w:t xml:space="preserve">expensive undertaking. This sequencing effort produced 5x more data than the human gut microbial reference gene catalog, the only comparable dataset to the one generated in this study. Their success in analyzing this </w:t>
      </w:r>
      <w:del w:id="8" w:author="Carlos Prada Montoya" w:date="2019-04-25T15:24:00Z">
        <w:r w:rsidR="008A7370" w:rsidRPr="007A25A5" w:rsidDel="00DE120B">
          <w:rPr>
            <w:rFonts w:ascii="Helvetica" w:hAnsi="Helvetica" w:cs="Arial"/>
            <w:sz w:val="22"/>
            <w:szCs w:val="22"/>
          </w:rPr>
          <w:delText xml:space="preserve">huge </w:delText>
        </w:r>
      </w:del>
      <w:r w:rsidR="008A7370" w:rsidRPr="007A25A5">
        <w:rPr>
          <w:rFonts w:ascii="Helvetica" w:hAnsi="Helvetica" w:cs="Arial"/>
          <w:sz w:val="22"/>
          <w:szCs w:val="22"/>
        </w:rPr>
        <w:t xml:space="preserve">dataset can be attributed to the strength of publicly available ocean metagenomes and reference genomes that they were able to build upon, ultimately leading to the creation of the Ocean Microbial Reference Gene Catalog (OM-RGC). </w:t>
      </w:r>
    </w:p>
    <w:p w14:paraId="0ED30021" w14:textId="7E8D9885" w:rsidR="008A7370" w:rsidRPr="007A25A5" w:rsidRDefault="008A7370" w:rsidP="002E718F">
      <w:pPr>
        <w:rPr>
          <w:rFonts w:ascii="Helvetica" w:hAnsi="Helvetica" w:cs="Arial"/>
          <w:sz w:val="22"/>
          <w:szCs w:val="22"/>
        </w:rPr>
      </w:pPr>
      <w:r w:rsidRPr="007A25A5">
        <w:rPr>
          <w:rFonts w:ascii="Helvetica" w:hAnsi="Helvetica" w:cs="Arial"/>
          <w:sz w:val="22"/>
          <w:szCs w:val="22"/>
        </w:rPr>
        <w:tab/>
        <w:t>Boussarie et al. (2016) on the other hand, w</w:t>
      </w:r>
      <w:ins w:id="9" w:author="Carlos Prada Montoya" w:date="2019-04-25T15:24:00Z">
        <w:r w:rsidR="00DE120B">
          <w:rPr>
            <w:rFonts w:ascii="Helvetica" w:hAnsi="Helvetica" w:cs="Arial"/>
            <w:sz w:val="22"/>
            <w:szCs w:val="22"/>
          </w:rPr>
          <w:t>ere</w:t>
        </w:r>
      </w:ins>
      <w:del w:id="10" w:author="Carlos Prada Montoya" w:date="2019-04-25T15:24:00Z">
        <w:r w:rsidRPr="007A25A5" w:rsidDel="00DE120B">
          <w:rPr>
            <w:rFonts w:ascii="Helvetica" w:hAnsi="Helvetica" w:cs="Arial"/>
            <w:sz w:val="22"/>
            <w:szCs w:val="22"/>
          </w:rPr>
          <w:delText>as</w:delText>
        </w:r>
      </w:del>
      <w:r w:rsidRPr="007A25A5">
        <w:rPr>
          <w:rFonts w:ascii="Helvetica" w:hAnsi="Helvetica" w:cs="Arial"/>
          <w:sz w:val="22"/>
          <w:szCs w:val="22"/>
        </w:rPr>
        <w:t xml:space="preserve"> more concerned with whether or not eDNA was a reasonable sampling method for uncovering the “dark diversity” of shark species in New Caledonia. </w:t>
      </w:r>
      <w:del w:id="11" w:author="Carlos Prada Montoya" w:date="2019-04-25T15:25:00Z">
        <w:r w:rsidRPr="007A25A5" w:rsidDel="00DE120B">
          <w:rPr>
            <w:rFonts w:ascii="Helvetica" w:hAnsi="Helvetica" w:cs="Arial"/>
            <w:sz w:val="22"/>
            <w:szCs w:val="22"/>
          </w:rPr>
          <w:delText>Ultimately, t</w:delText>
        </w:r>
      </w:del>
      <w:ins w:id="12" w:author="Carlos Prada Montoya" w:date="2019-04-25T15:25:00Z">
        <w:r w:rsidR="00DE120B">
          <w:rPr>
            <w:rFonts w:ascii="Helvetica" w:hAnsi="Helvetica" w:cs="Arial"/>
            <w:sz w:val="22"/>
            <w:szCs w:val="22"/>
          </w:rPr>
          <w:t>T</w:t>
        </w:r>
      </w:ins>
      <w:r w:rsidRPr="007A25A5">
        <w:rPr>
          <w:rFonts w:ascii="Helvetica" w:hAnsi="Helvetica" w:cs="Arial"/>
          <w:sz w:val="22"/>
          <w:szCs w:val="22"/>
        </w:rPr>
        <w:t xml:space="preserve">hey found that eDNA had a lower field sampling effort than </w:t>
      </w:r>
      <w:r w:rsidR="009136B7" w:rsidRPr="007A25A5">
        <w:rPr>
          <w:rFonts w:ascii="Helvetica" w:hAnsi="Helvetica" w:cs="Arial"/>
          <w:sz w:val="22"/>
          <w:szCs w:val="22"/>
        </w:rPr>
        <w:t>traditional survey methods (underwater visual censuses</w:t>
      </w:r>
      <w:r w:rsidR="004C6334" w:rsidRPr="007A25A5">
        <w:rPr>
          <w:rFonts w:ascii="Helvetica" w:hAnsi="Helvetica" w:cs="Arial"/>
          <w:sz w:val="22"/>
          <w:szCs w:val="22"/>
        </w:rPr>
        <w:t xml:space="preserve"> </w:t>
      </w:r>
      <w:r w:rsidR="009136B7" w:rsidRPr="007A25A5">
        <w:rPr>
          <w:rFonts w:ascii="Helvetica" w:hAnsi="Helvetica" w:cs="Arial"/>
          <w:sz w:val="22"/>
          <w:szCs w:val="22"/>
        </w:rPr>
        <w:t>and baited remote underwater video station</w:t>
      </w:r>
      <w:r w:rsidR="004C6334" w:rsidRPr="007A25A5">
        <w:rPr>
          <w:rFonts w:ascii="Helvetica" w:hAnsi="Helvetica" w:cs="Arial"/>
          <w:sz w:val="22"/>
          <w:szCs w:val="22"/>
        </w:rPr>
        <w:t>s</w:t>
      </w:r>
      <w:r w:rsidR="009136B7" w:rsidRPr="007A25A5">
        <w:rPr>
          <w:rFonts w:ascii="Helvetica" w:hAnsi="Helvetica" w:cs="Arial"/>
          <w:sz w:val="22"/>
          <w:szCs w:val="22"/>
        </w:rPr>
        <w:t xml:space="preserve">) and </w:t>
      </w:r>
      <w:r w:rsidR="004C6334" w:rsidRPr="007A25A5">
        <w:rPr>
          <w:rFonts w:ascii="Helvetica" w:hAnsi="Helvetica" w:cs="Arial"/>
          <w:sz w:val="22"/>
          <w:szCs w:val="22"/>
        </w:rPr>
        <w:t>detected</w:t>
      </w:r>
      <w:r w:rsidR="009136B7" w:rsidRPr="007A25A5">
        <w:rPr>
          <w:rFonts w:ascii="Helvetica" w:hAnsi="Helvetica" w:cs="Arial"/>
          <w:sz w:val="22"/>
          <w:szCs w:val="22"/>
        </w:rPr>
        <w:t xml:space="preserve"> species that were missed in those traditional survey methods. To do this, they used a set of DNA barcoding primers specific to elasmobranchs (rather than a universal metabarcoding primer, which would have yielded ~300 bp rather than 127 bp amplicons). This is likely the reason why they were unable to identify their molecular operational taxonomic units (mOTUs) to the species level – the primer they chose was too conserved among the target shark species of interest. </w:t>
      </w:r>
      <w:r w:rsidR="008919B6" w:rsidRPr="007A25A5">
        <w:rPr>
          <w:rFonts w:ascii="Helvetica" w:hAnsi="Helvetica" w:cs="Arial"/>
          <w:sz w:val="22"/>
          <w:szCs w:val="22"/>
        </w:rPr>
        <w:t xml:space="preserve">In addition, there is likely not a large database of shark DNA for the COI region they targeted, particularly in this region of the world. </w:t>
      </w:r>
      <w:r w:rsidR="009136B7" w:rsidRPr="007A25A5">
        <w:rPr>
          <w:rFonts w:ascii="Helvetica" w:hAnsi="Helvetica" w:cs="Arial"/>
          <w:sz w:val="22"/>
          <w:szCs w:val="22"/>
        </w:rPr>
        <w:t xml:space="preserve">They ended up finding 16 species in total using all three methods, suggesting that eDNA is a complementary approach to visual surveys. </w:t>
      </w:r>
      <w:r w:rsidR="008919B6" w:rsidRPr="007A25A5">
        <w:rPr>
          <w:rFonts w:ascii="Helvetica" w:hAnsi="Helvetica" w:cs="Arial"/>
          <w:sz w:val="22"/>
          <w:szCs w:val="22"/>
        </w:rPr>
        <w:t xml:space="preserve">With their </w:t>
      </w:r>
      <w:r w:rsidR="007A25A5">
        <w:rPr>
          <w:rFonts w:ascii="Helvetica" w:hAnsi="Helvetica" w:cs="Arial"/>
          <w:sz w:val="22"/>
          <w:szCs w:val="22"/>
        </w:rPr>
        <w:t>V</w:t>
      </w:r>
      <w:r w:rsidR="008919B6" w:rsidRPr="007A25A5">
        <w:rPr>
          <w:rFonts w:ascii="Helvetica" w:hAnsi="Helvetica" w:cs="Arial"/>
          <w:sz w:val="22"/>
          <w:szCs w:val="22"/>
        </w:rPr>
        <w:t xml:space="preserve">enn diagram (Fig. 2), it </w:t>
      </w:r>
      <w:r w:rsidR="009136B7" w:rsidRPr="007A25A5">
        <w:rPr>
          <w:rFonts w:ascii="Helvetica" w:hAnsi="Helvetica" w:cs="Arial"/>
          <w:sz w:val="22"/>
          <w:szCs w:val="22"/>
        </w:rPr>
        <w:t xml:space="preserve">is challenging to justify why an organism would be detected visually at a site, but not </w:t>
      </w:r>
      <w:commentRangeStart w:id="13"/>
      <w:r w:rsidR="009136B7" w:rsidRPr="007A25A5">
        <w:rPr>
          <w:rFonts w:ascii="Helvetica" w:hAnsi="Helvetica" w:cs="Arial"/>
          <w:sz w:val="22"/>
          <w:szCs w:val="22"/>
        </w:rPr>
        <w:t xml:space="preserve">leave behind DNA </w:t>
      </w:r>
      <w:commentRangeEnd w:id="13"/>
      <w:r w:rsidR="00DE120B">
        <w:rPr>
          <w:rStyle w:val="CommentReference"/>
        </w:rPr>
        <w:commentReference w:id="13"/>
      </w:r>
      <w:r w:rsidR="009136B7" w:rsidRPr="007A25A5">
        <w:rPr>
          <w:rFonts w:ascii="Helvetica" w:hAnsi="Helvetica" w:cs="Arial"/>
          <w:sz w:val="22"/>
          <w:szCs w:val="22"/>
        </w:rPr>
        <w:t xml:space="preserve">for sample collection (like in the other </w:t>
      </w:r>
      <w:r w:rsidR="008919B6" w:rsidRPr="007A25A5">
        <w:rPr>
          <w:rFonts w:ascii="Helvetica" w:hAnsi="Helvetica" w:cs="Arial"/>
          <w:sz w:val="22"/>
          <w:szCs w:val="22"/>
        </w:rPr>
        <w:t xml:space="preserve">sampling </w:t>
      </w:r>
      <w:r w:rsidR="008919B6" w:rsidRPr="007A25A5">
        <w:rPr>
          <w:rFonts w:ascii="Helvetica" w:hAnsi="Helvetica" w:cs="Arial"/>
          <w:sz w:val="22"/>
          <w:szCs w:val="22"/>
        </w:rPr>
        <w:lastRenderedPageBreak/>
        <w:t xml:space="preserve">locations </w:t>
      </w:r>
      <w:r w:rsidR="009136B7" w:rsidRPr="007A25A5">
        <w:rPr>
          <w:rFonts w:ascii="Helvetica" w:hAnsi="Helvetica" w:cs="Arial"/>
          <w:sz w:val="22"/>
          <w:szCs w:val="22"/>
        </w:rPr>
        <w:t xml:space="preserve">where there is overlap between eDNA and visual detection). </w:t>
      </w:r>
      <w:r w:rsidR="004C6334" w:rsidRPr="007A25A5">
        <w:rPr>
          <w:rFonts w:ascii="Helvetica" w:hAnsi="Helvetica" w:cs="Arial"/>
          <w:sz w:val="22"/>
          <w:szCs w:val="22"/>
        </w:rPr>
        <w:t xml:space="preserve">They do not talk about this detection difference (- eDNA/+visual) at all in their discussion. </w:t>
      </w:r>
    </w:p>
    <w:p w14:paraId="4FB8AAEF" w14:textId="52A14303" w:rsidR="008919B6" w:rsidRPr="007A25A5" w:rsidRDefault="009136B7" w:rsidP="002E718F">
      <w:pPr>
        <w:rPr>
          <w:rFonts w:ascii="Helvetica" w:hAnsi="Helvetica" w:cs="Arial"/>
          <w:sz w:val="22"/>
          <w:szCs w:val="22"/>
        </w:rPr>
      </w:pPr>
      <w:r w:rsidRPr="007A25A5">
        <w:rPr>
          <w:rFonts w:ascii="Helvetica" w:hAnsi="Helvetica" w:cs="Arial"/>
          <w:sz w:val="22"/>
          <w:szCs w:val="22"/>
        </w:rPr>
        <w:tab/>
        <w:t>These two papers highlight the different utilities that eDNA sampling ha</w:t>
      </w:r>
      <w:r w:rsidR="004C6334" w:rsidRPr="007A25A5">
        <w:rPr>
          <w:rFonts w:ascii="Helvetica" w:hAnsi="Helvetica" w:cs="Arial"/>
          <w:sz w:val="22"/>
          <w:szCs w:val="22"/>
        </w:rPr>
        <w:t>s</w:t>
      </w:r>
      <w:r w:rsidRPr="007A25A5">
        <w:rPr>
          <w:rFonts w:ascii="Helvetica" w:hAnsi="Helvetica" w:cs="Arial"/>
          <w:sz w:val="22"/>
          <w:szCs w:val="22"/>
        </w:rPr>
        <w:t xml:space="preserve">, depending on the taxonomic context. For microorganisms, sampling whole organisms means that genomes can be </w:t>
      </w:r>
      <w:ins w:id="14" w:author="Carlos Prada Montoya" w:date="2019-04-25T15:31:00Z">
        <w:r w:rsidR="008838DF">
          <w:rPr>
            <w:rFonts w:ascii="Helvetica" w:hAnsi="Helvetica" w:cs="Arial"/>
            <w:sz w:val="22"/>
            <w:szCs w:val="22"/>
          </w:rPr>
          <w:t xml:space="preserve">functionally </w:t>
        </w:r>
      </w:ins>
      <w:r w:rsidRPr="007A25A5">
        <w:rPr>
          <w:rFonts w:ascii="Helvetica" w:hAnsi="Helvetica" w:cs="Arial"/>
          <w:sz w:val="22"/>
          <w:szCs w:val="22"/>
        </w:rPr>
        <w:t>annotated</w:t>
      </w:r>
      <w:del w:id="15" w:author="Carlos Prada Montoya" w:date="2019-04-25T15:31:00Z">
        <w:r w:rsidRPr="007A25A5" w:rsidDel="008838DF">
          <w:rPr>
            <w:rFonts w:ascii="Helvetica" w:hAnsi="Helvetica" w:cs="Arial"/>
            <w:sz w:val="22"/>
            <w:szCs w:val="22"/>
          </w:rPr>
          <w:delText xml:space="preserve"> for their functions</w:delText>
        </w:r>
      </w:del>
      <w:r w:rsidRPr="007A25A5">
        <w:rPr>
          <w:rFonts w:ascii="Helvetica" w:hAnsi="Helvetica" w:cs="Arial"/>
          <w:sz w:val="22"/>
          <w:szCs w:val="22"/>
        </w:rPr>
        <w:t>, but taxonomic identity is less certain at the species level</w:t>
      </w:r>
      <w:r w:rsidR="008919B6" w:rsidRPr="007A25A5">
        <w:rPr>
          <w:rFonts w:ascii="Helvetica" w:hAnsi="Helvetica" w:cs="Arial"/>
          <w:sz w:val="22"/>
          <w:szCs w:val="22"/>
        </w:rPr>
        <w:t xml:space="preserve"> due to high amounts of lateral gene transfer among microbial “species”</w:t>
      </w:r>
      <w:r w:rsidRPr="007A25A5">
        <w:rPr>
          <w:rFonts w:ascii="Helvetica" w:hAnsi="Helvetica" w:cs="Arial"/>
          <w:sz w:val="22"/>
          <w:szCs w:val="22"/>
        </w:rPr>
        <w:t xml:space="preserve">. Generally, microbes are only classified to the phylum level, whereas resolving shark taxa to the genus or even family level in Boussarie et al. (2016) would </w:t>
      </w:r>
      <w:r w:rsidR="004C6334" w:rsidRPr="007A25A5">
        <w:rPr>
          <w:rFonts w:ascii="Helvetica" w:hAnsi="Helvetica" w:cs="Arial"/>
          <w:sz w:val="22"/>
          <w:szCs w:val="22"/>
        </w:rPr>
        <w:t>not have been</w:t>
      </w:r>
      <w:r w:rsidRPr="007A25A5">
        <w:rPr>
          <w:rFonts w:ascii="Helvetica" w:hAnsi="Helvetica" w:cs="Arial"/>
          <w:sz w:val="22"/>
          <w:szCs w:val="22"/>
        </w:rPr>
        <w:t xml:space="preserve"> adequate resolution for </w:t>
      </w:r>
      <w:r w:rsidR="004C6334" w:rsidRPr="007A25A5">
        <w:rPr>
          <w:rFonts w:ascii="Helvetica" w:hAnsi="Helvetica" w:cs="Arial"/>
          <w:sz w:val="22"/>
          <w:szCs w:val="22"/>
        </w:rPr>
        <w:t>the purposes of their research</w:t>
      </w:r>
      <w:r w:rsidRPr="007A25A5">
        <w:rPr>
          <w:rFonts w:ascii="Helvetica" w:hAnsi="Helvetica" w:cs="Arial"/>
          <w:sz w:val="22"/>
          <w:szCs w:val="22"/>
        </w:rPr>
        <w:t xml:space="preserve">. This difference in taxonomic resolution </w:t>
      </w:r>
      <w:r w:rsidR="00BB0464" w:rsidRPr="007A25A5">
        <w:rPr>
          <w:rFonts w:ascii="Helvetica" w:hAnsi="Helvetica" w:cs="Arial"/>
          <w:sz w:val="22"/>
          <w:szCs w:val="22"/>
        </w:rPr>
        <w:t xml:space="preserve">is also reflected in the </w:t>
      </w:r>
      <w:del w:id="16" w:author="Carlos Prada Montoya" w:date="2019-04-25T15:36:00Z">
        <w:r w:rsidR="00BB0464" w:rsidRPr="007A25A5" w:rsidDel="008838DF">
          <w:rPr>
            <w:rFonts w:ascii="Helvetica" w:hAnsi="Helvetica" w:cs="Arial"/>
            <w:sz w:val="22"/>
            <w:szCs w:val="22"/>
          </w:rPr>
          <w:delText xml:space="preserve">amount and origin of </w:delText>
        </w:r>
      </w:del>
      <w:r w:rsidR="00BB0464" w:rsidRPr="007A25A5">
        <w:rPr>
          <w:rFonts w:ascii="Helvetica" w:hAnsi="Helvetica" w:cs="Arial"/>
          <w:sz w:val="22"/>
          <w:szCs w:val="22"/>
        </w:rPr>
        <w:t xml:space="preserve">functional resolution needed to </w:t>
      </w:r>
      <w:r w:rsidR="008919B6" w:rsidRPr="007A25A5">
        <w:rPr>
          <w:rFonts w:ascii="Helvetica" w:hAnsi="Helvetica" w:cs="Arial"/>
          <w:sz w:val="22"/>
          <w:szCs w:val="22"/>
        </w:rPr>
        <w:t xml:space="preserve">infer overall ecosystem functions/health– while microorganisms can be assigned specific functions based on genomic databases, macro and megafauna are assigned ecological functions based on their diet and previous field observations. The role of functional redundancy is more favored in a microbial context </w:t>
      </w:r>
      <w:del w:id="17" w:author="Carlos Prada Montoya" w:date="2019-04-25T15:37:00Z">
        <w:r w:rsidR="008919B6" w:rsidRPr="007A25A5" w:rsidDel="008838DF">
          <w:rPr>
            <w:rFonts w:ascii="Helvetica" w:hAnsi="Helvetica" w:cs="Arial"/>
            <w:sz w:val="22"/>
            <w:szCs w:val="22"/>
          </w:rPr>
          <w:delText>(in other words, specific species/OTUs are not as important), while</w:delText>
        </w:r>
      </w:del>
      <w:ins w:id="18" w:author="Carlos Prada Montoya" w:date="2019-04-25T15:37:00Z">
        <w:r w:rsidR="008838DF">
          <w:rPr>
            <w:rFonts w:ascii="Helvetica" w:hAnsi="Helvetica" w:cs="Arial"/>
            <w:sz w:val="22"/>
            <w:szCs w:val="22"/>
          </w:rPr>
          <w:t>and</w:t>
        </w:r>
      </w:ins>
      <w:r w:rsidR="008919B6" w:rsidRPr="007A25A5">
        <w:rPr>
          <w:rFonts w:ascii="Helvetica" w:hAnsi="Helvetica" w:cs="Arial"/>
          <w:sz w:val="22"/>
          <w:szCs w:val="22"/>
        </w:rPr>
        <w:t xml:space="preserve"> largely ignored </w:t>
      </w:r>
      <w:del w:id="19" w:author="Carlos Prada Montoya" w:date="2019-04-25T15:37:00Z">
        <w:r w:rsidR="008919B6" w:rsidRPr="007A25A5" w:rsidDel="008838DF">
          <w:rPr>
            <w:rFonts w:ascii="Helvetica" w:hAnsi="Helvetica" w:cs="Arial"/>
            <w:sz w:val="22"/>
            <w:szCs w:val="22"/>
          </w:rPr>
          <w:delText>when talking about</w:delText>
        </w:r>
      </w:del>
      <w:ins w:id="20" w:author="Carlos Prada Montoya" w:date="2019-04-25T15:37:00Z">
        <w:r w:rsidR="008838DF">
          <w:rPr>
            <w:rFonts w:ascii="Helvetica" w:hAnsi="Helvetica" w:cs="Arial"/>
            <w:sz w:val="22"/>
            <w:szCs w:val="22"/>
          </w:rPr>
          <w:t>in</w:t>
        </w:r>
      </w:ins>
      <w:r w:rsidR="008919B6" w:rsidRPr="007A25A5">
        <w:rPr>
          <w:rFonts w:ascii="Helvetica" w:hAnsi="Helvetica" w:cs="Arial"/>
          <w:sz w:val="22"/>
          <w:szCs w:val="22"/>
        </w:rPr>
        <w:t xml:space="preserve"> larger organisms like sharks. In part, this is because marine megafauna are charismatic species, so the local extirpation of one species prompts a large conservation response. </w:t>
      </w:r>
      <w:r w:rsidR="00BB0464" w:rsidRPr="007A25A5">
        <w:rPr>
          <w:rFonts w:ascii="Helvetica" w:hAnsi="Helvetica" w:cs="Arial"/>
          <w:sz w:val="22"/>
          <w:szCs w:val="22"/>
        </w:rPr>
        <w:t xml:space="preserve">In fact, Boussarie et al. (2018) completely disregards why shark diversity is ecologically relevant in their paper, only justifying the study because it is inherently important to detect shark species. </w:t>
      </w:r>
      <w:del w:id="21" w:author="Carlos Prada Montoya" w:date="2019-04-25T15:38:00Z">
        <w:r w:rsidR="00AE6D66" w:rsidRPr="007A25A5" w:rsidDel="008838DF">
          <w:rPr>
            <w:rFonts w:ascii="Helvetica" w:hAnsi="Helvetica" w:cs="Arial"/>
            <w:sz w:val="22"/>
            <w:szCs w:val="22"/>
          </w:rPr>
          <w:delText>Regardless of this paper, t</w:delText>
        </w:r>
      </w:del>
      <w:ins w:id="22" w:author="Carlos Prada Montoya" w:date="2019-04-25T15:38:00Z">
        <w:r w:rsidR="008838DF">
          <w:rPr>
            <w:rFonts w:ascii="Helvetica" w:hAnsi="Helvetica" w:cs="Arial"/>
            <w:sz w:val="22"/>
            <w:szCs w:val="22"/>
          </w:rPr>
          <w:t>T</w:t>
        </w:r>
      </w:ins>
      <w:r w:rsidR="008919B6" w:rsidRPr="007A25A5">
        <w:rPr>
          <w:rFonts w:ascii="Helvetica" w:hAnsi="Helvetica" w:cs="Arial"/>
          <w:sz w:val="22"/>
          <w:szCs w:val="22"/>
        </w:rPr>
        <w:t>h</w:t>
      </w:r>
      <w:r w:rsidR="00AE6D66" w:rsidRPr="007A25A5">
        <w:rPr>
          <w:rFonts w:ascii="Helvetica" w:hAnsi="Helvetica" w:cs="Arial"/>
          <w:sz w:val="22"/>
          <w:szCs w:val="22"/>
        </w:rPr>
        <w:t>e</w:t>
      </w:r>
      <w:r w:rsidR="008919B6" w:rsidRPr="007A25A5">
        <w:rPr>
          <w:rFonts w:ascii="Helvetica" w:hAnsi="Helvetica" w:cs="Arial"/>
          <w:sz w:val="22"/>
          <w:szCs w:val="22"/>
        </w:rPr>
        <w:t xml:space="preserve"> discrepancy in functional assignment between micro and macrofauna </w:t>
      </w:r>
      <w:r w:rsidR="004C6334" w:rsidRPr="007A25A5">
        <w:rPr>
          <w:rFonts w:ascii="Helvetica" w:hAnsi="Helvetica" w:cs="Arial"/>
          <w:sz w:val="22"/>
          <w:szCs w:val="22"/>
        </w:rPr>
        <w:t xml:space="preserve">could be lessened if macrofauna had a robust and standardized functional database, the ecological equivalent to GO-terms. These different viewpoints </w:t>
      </w:r>
      <w:del w:id="23" w:author="Carlos Prada Montoya" w:date="2019-04-25T15:40:00Z">
        <w:r w:rsidR="004C6334" w:rsidRPr="007A25A5" w:rsidDel="008838DF">
          <w:rPr>
            <w:rFonts w:ascii="Helvetica" w:hAnsi="Helvetica" w:cs="Arial"/>
            <w:sz w:val="22"/>
            <w:szCs w:val="22"/>
          </w:rPr>
          <w:delText xml:space="preserve">for the valuation and protection of specific species </w:delText>
        </w:r>
      </w:del>
      <w:r w:rsidR="004C6334" w:rsidRPr="007A25A5">
        <w:rPr>
          <w:rFonts w:ascii="Helvetica" w:hAnsi="Helvetica" w:cs="Arial"/>
          <w:sz w:val="22"/>
          <w:szCs w:val="22"/>
        </w:rPr>
        <w:t xml:space="preserve">brings into question how ecological function is valued between </w:t>
      </w:r>
      <w:del w:id="24" w:author="Carlos Prada Montoya" w:date="2019-04-25T15:40:00Z">
        <w:r w:rsidR="004C6334" w:rsidRPr="007A25A5" w:rsidDel="008838DF">
          <w:rPr>
            <w:rFonts w:ascii="Helvetica" w:hAnsi="Helvetica" w:cs="Arial"/>
            <w:sz w:val="22"/>
            <w:szCs w:val="22"/>
          </w:rPr>
          <w:delText xml:space="preserve">large </w:delText>
        </w:r>
      </w:del>
      <w:ins w:id="25" w:author="Carlos Prada Montoya" w:date="2019-04-25T15:40:00Z">
        <w:r w:rsidR="008838DF">
          <w:rPr>
            <w:rFonts w:ascii="Helvetica" w:hAnsi="Helvetica" w:cs="Arial"/>
            <w:sz w:val="22"/>
            <w:szCs w:val="22"/>
          </w:rPr>
          <w:t>macro</w:t>
        </w:r>
        <w:r w:rsidR="008838DF" w:rsidRPr="007A25A5">
          <w:rPr>
            <w:rFonts w:ascii="Helvetica" w:hAnsi="Helvetica" w:cs="Arial"/>
            <w:sz w:val="22"/>
            <w:szCs w:val="22"/>
          </w:rPr>
          <w:t xml:space="preserve"> </w:t>
        </w:r>
      </w:ins>
      <w:r w:rsidR="004C6334" w:rsidRPr="007A25A5">
        <w:rPr>
          <w:rFonts w:ascii="Helvetica" w:hAnsi="Helvetica" w:cs="Arial"/>
          <w:sz w:val="22"/>
          <w:szCs w:val="22"/>
        </w:rPr>
        <w:t xml:space="preserve">and </w:t>
      </w:r>
      <w:del w:id="26" w:author="Carlos Prada Montoya" w:date="2019-04-25T15:40:00Z">
        <w:r w:rsidR="004C6334" w:rsidRPr="007A25A5" w:rsidDel="008838DF">
          <w:rPr>
            <w:rFonts w:ascii="Helvetica" w:hAnsi="Helvetica" w:cs="Arial"/>
            <w:sz w:val="22"/>
            <w:szCs w:val="22"/>
          </w:rPr>
          <w:delText xml:space="preserve">small </w:delText>
        </w:r>
      </w:del>
      <w:ins w:id="27" w:author="Carlos Prada Montoya" w:date="2019-04-25T15:40:00Z">
        <w:r w:rsidR="008838DF">
          <w:rPr>
            <w:rFonts w:ascii="Helvetica" w:hAnsi="Helvetica" w:cs="Arial"/>
            <w:sz w:val="22"/>
            <w:szCs w:val="22"/>
          </w:rPr>
          <w:t>micro</w:t>
        </w:r>
        <w:r w:rsidR="008838DF" w:rsidRPr="007A25A5">
          <w:rPr>
            <w:rFonts w:ascii="Helvetica" w:hAnsi="Helvetica" w:cs="Arial"/>
            <w:sz w:val="22"/>
            <w:szCs w:val="22"/>
          </w:rPr>
          <w:t xml:space="preserve"> </w:t>
        </w:r>
      </w:ins>
      <w:r w:rsidR="004C6334" w:rsidRPr="007A25A5">
        <w:rPr>
          <w:rFonts w:ascii="Helvetica" w:hAnsi="Helvetica" w:cs="Arial"/>
          <w:sz w:val="22"/>
          <w:szCs w:val="22"/>
        </w:rPr>
        <w:t xml:space="preserve">organisms – will we be able to accept functional redundancy in macrofauna communities as readily as we do in microbial communities, even if that means a loss in species diversity? </w:t>
      </w:r>
    </w:p>
    <w:p w14:paraId="7A826E75" w14:textId="77777777" w:rsidR="00BB0464" w:rsidRPr="007A25A5" w:rsidRDefault="00BB0464" w:rsidP="002E718F">
      <w:pPr>
        <w:rPr>
          <w:rFonts w:ascii="Helvetica" w:hAnsi="Helvetica" w:cs="Arial"/>
          <w:sz w:val="22"/>
          <w:szCs w:val="22"/>
        </w:rPr>
      </w:pPr>
    </w:p>
    <w:p w14:paraId="78D48453" w14:textId="77777777" w:rsidR="00AE6D66" w:rsidRPr="007A25A5" w:rsidRDefault="00AE6D66" w:rsidP="002E718F">
      <w:pPr>
        <w:rPr>
          <w:rFonts w:ascii="Helvetica" w:hAnsi="Helvetica" w:cs="Arial"/>
          <w:sz w:val="22"/>
          <w:szCs w:val="22"/>
        </w:rPr>
      </w:pPr>
      <w:r w:rsidRPr="007A25A5">
        <w:rPr>
          <w:rFonts w:ascii="Helvetica" w:hAnsi="Helvetica" w:cs="Arial"/>
          <w:b/>
          <w:sz w:val="22"/>
          <w:szCs w:val="22"/>
        </w:rPr>
        <w:t>Table 1:</w:t>
      </w:r>
      <w:r w:rsidRPr="007A25A5">
        <w:rPr>
          <w:rFonts w:ascii="Helvetica" w:hAnsi="Helvetica" w:cs="Arial"/>
          <w:sz w:val="22"/>
          <w:szCs w:val="22"/>
        </w:rPr>
        <w:t xml:space="preserve"> Comparison of major methods and take-aways from both papers.</w:t>
      </w:r>
    </w:p>
    <w:tbl>
      <w:tblPr>
        <w:tblStyle w:val="TableGrid"/>
        <w:tblW w:w="11520" w:type="dxa"/>
        <w:tblInd w:w="-1085" w:type="dxa"/>
        <w:tblLook w:val="04A0" w:firstRow="1" w:lastRow="0" w:firstColumn="1" w:lastColumn="0" w:noHBand="0" w:noVBand="1"/>
      </w:tblPr>
      <w:tblGrid>
        <w:gridCol w:w="2970"/>
        <w:gridCol w:w="3870"/>
        <w:gridCol w:w="4680"/>
      </w:tblGrid>
      <w:tr w:rsidR="00BB0464" w:rsidRPr="007A25A5" w14:paraId="53E8B696" w14:textId="77777777" w:rsidTr="00AE6D66">
        <w:tc>
          <w:tcPr>
            <w:tcW w:w="2970" w:type="dxa"/>
          </w:tcPr>
          <w:p w14:paraId="0BE54DE1" w14:textId="77777777" w:rsidR="00BB0464" w:rsidRPr="007A25A5" w:rsidRDefault="00BB0464" w:rsidP="002E718F">
            <w:pPr>
              <w:rPr>
                <w:rFonts w:ascii="Helvetica" w:hAnsi="Helvetica" w:cs="Arial"/>
                <w:sz w:val="22"/>
                <w:szCs w:val="22"/>
              </w:rPr>
            </w:pPr>
          </w:p>
        </w:tc>
        <w:tc>
          <w:tcPr>
            <w:tcW w:w="3870" w:type="dxa"/>
          </w:tcPr>
          <w:p w14:paraId="76E96F9A"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Sunagawa et al. (2015)</w:t>
            </w:r>
          </w:p>
        </w:tc>
        <w:tc>
          <w:tcPr>
            <w:tcW w:w="4680" w:type="dxa"/>
          </w:tcPr>
          <w:p w14:paraId="746B4FFE"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Bousarie et al. (2018)</w:t>
            </w:r>
          </w:p>
        </w:tc>
      </w:tr>
      <w:tr w:rsidR="00BB0464" w:rsidRPr="007A25A5" w14:paraId="737D9808" w14:textId="77777777" w:rsidTr="00AE6D66">
        <w:tc>
          <w:tcPr>
            <w:tcW w:w="2970" w:type="dxa"/>
          </w:tcPr>
          <w:p w14:paraId="21B18750"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Target organisms</w:t>
            </w:r>
          </w:p>
        </w:tc>
        <w:tc>
          <w:tcPr>
            <w:tcW w:w="3870" w:type="dxa"/>
          </w:tcPr>
          <w:p w14:paraId="32A0D457"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Microbes (viruses, prokaryotes, picoeukaryotes) </w:t>
            </w:r>
          </w:p>
        </w:tc>
        <w:tc>
          <w:tcPr>
            <w:tcW w:w="4680" w:type="dxa"/>
          </w:tcPr>
          <w:p w14:paraId="5EFEE3FF"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Sharks</w:t>
            </w:r>
          </w:p>
        </w:tc>
      </w:tr>
      <w:tr w:rsidR="00BB0464" w:rsidRPr="007A25A5" w14:paraId="2EB255BD" w14:textId="77777777" w:rsidTr="00AE6D66">
        <w:tc>
          <w:tcPr>
            <w:tcW w:w="2970" w:type="dxa"/>
          </w:tcPr>
          <w:p w14:paraId="343E686A"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Location</w:t>
            </w:r>
          </w:p>
        </w:tc>
        <w:tc>
          <w:tcPr>
            <w:tcW w:w="3870" w:type="dxa"/>
          </w:tcPr>
          <w:p w14:paraId="59386793"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All over the world</w:t>
            </w:r>
            <w:r w:rsidR="00AE6D66" w:rsidRPr="007A25A5">
              <w:rPr>
                <w:rFonts w:ascii="Helvetica" w:hAnsi="Helvetica" w:cs="Arial"/>
                <w:sz w:val="22"/>
                <w:szCs w:val="22"/>
              </w:rPr>
              <w:t xml:space="preserve"> (except Indonesia!)</w:t>
            </w:r>
          </w:p>
        </w:tc>
        <w:tc>
          <w:tcPr>
            <w:tcW w:w="4680" w:type="dxa"/>
          </w:tcPr>
          <w:p w14:paraId="63EA4DAA"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New Caledonia (southwestern Pacific) </w:t>
            </w:r>
          </w:p>
        </w:tc>
      </w:tr>
      <w:tr w:rsidR="00AE6D66" w:rsidRPr="007A25A5" w14:paraId="5CFD09A0" w14:textId="77777777" w:rsidTr="00AE6D66">
        <w:tc>
          <w:tcPr>
            <w:tcW w:w="2970" w:type="dxa"/>
          </w:tcPr>
          <w:p w14:paraId="0A900B7B" w14:textId="3746B373" w:rsidR="00AE6D66" w:rsidRPr="007A25A5" w:rsidRDefault="00AE6D66" w:rsidP="002E718F">
            <w:pPr>
              <w:rPr>
                <w:rFonts w:ascii="Helvetica" w:hAnsi="Helvetica" w:cs="Arial"/>
                <w:b/>
                <w:sz w:val="22"/>
                <w:szCs w:val="22"/>
              </w:rPr>
            </w:pPr>
            <w:r w:rsidRPr="007A25A5">
              <w:rPr>
                <w:rFonts w:ascii="Helvetica" w:hAnsi="Helvetica" w:cs="Arial"/>
                <w:b/>
                <w:sz w:val="22"/>
                <w:szCs w:val="22"/>
              </w:rPr>
              <w:t>Environmental data</w:t>
            </w:r>
          </w:p>
        </w:tc>
        <w:tc>
          <w:tcPr>
            <w:tcW w:w="3870" w:type="dxa"/>
          </w:tcPr>
          <w:p w14:paraId="53151CAA"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Yes</w:t>
            </w:r>
          </w:p>
        </w:tc>
        <w:tc>
          <w:tcPr>
            <w:tcW w:w="4680" w:type="dxa"/>
          </w:tcPr>
          <w:p w14:paraId="6BF97B53"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No</w:t>
            </w:r>
          </w:p>
        </w:tc>
      </w:tr>
      <w:tr w:rsidR="00AE6D66" w:rsidRPr="007A25A5" w14:paraId="0490DC44" w14:textId="77777777" w:rsidTr="00AE6D66">
        <w:tc>
          <w:tcPr>
            <w:tcW w:w="2970" w:type="dxa"/>
          </w:tcPr>
          <w:p w14:paraId="72671D4F" w14:textId="77777777" w:rsidR="00AE6D66" w:rsidRPr="007A25A5" w:rsidRDefault="00AE6D66" w:rsidP="002E718F">
            <w:pPr>
              <w:rPr>
                <w:rFonts w:ascii="Helvetica" w:hAnsi="Helvetica" w:cs="Arial"/>
                <w:b/>
                <w:sz w:val="22"/>
                <w:szCs w:val="22"/>
              </w:rPr>
            </w:pPr>
            <w:r w:rsidRPr="007A25A5">
              <w:rPr>
                <w:rFonts w:ascii="Helvetica" w:hAnsi="Helvetica" w:cs="Arial"/>
                <w:b/>
                <w:sz w:val="22"/>
                <w:szCs w:val="22"/>
              </w:rPr>
              <w:t>Other surveying methods?</w:t>
            </w:r>
          </w:p>
        </w:tc>
        <w:tc>
          <w:tcPr>
            <w:tcW w:w="3870" w:type="dxa"/>
          </w:tcPr>
          <w:p w14:paraId="78DC45E6"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No</w:t>
            </w:r>
          </w:p>
        </w:tc>
        <w:tc>
          <w:tcPr>
            <w:tcW w:w="4680" w:type="dxa"/>
          </w:tcPr>
          <w:p w14:paraId="35727F78"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Yes – UVC and BRUV</w:t>
            </w:r>
          </w:p>
        </w:tc>
      </w:tr>
      <w:tr w:rsidR="00BB0464" w:rsidRPr="007A25A5" w14:paraId="1FC77794" w14:textId="77777777" w:rsidTr="00AE6D66">
        <w:tc>
          <w:tcPr>
            <w:tcW w:w="2970" w:type="dxa"/>
          </w:tcPr>
          <w:p w14:paraId="445EBC9F"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Origin of eDNA</w:t>
            </w:r>
          </w:p>
        </w:tc>
        <w:tc>
          <w:tcPr>
            <w:tcW w:w="3870" w:type="dxa"/>
          </w:tcPr>
          <w:p w14:paraId="01770824"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Whole organisms (mainly)</w:t>
            </w:r>
          </w:p>
        </w:tc>
        <w:tc>
          <w:tcPr>
            <w:tcW w:w="4680" w:type="dxa"/>
          </w:tcPr>
          <w:p w14:paraId="4E800187"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Shed DNA (feces, skin, etc)</w:t>
            </w:r>
          </w:p>
        </w:tc>
      </w:tr>
      <w:tr w:rsidR="00BB0464" w:rsidRPr="007A25A5" w14:paraId="1E961546" w14:textId="77777777" w:rsidTr="00AE6D66">
        <w:tc>
          <w:tcPr>
            <w:tcW w:w="2970" w:type="dxa"/>
          </w:tcPr>
          <w:p w14:paraId="42433E69"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Sequencing effort</w:t>
            </w:r>
          </w:p>
        </w:tc>
        <w:tc>
          <w:tcPr>
            <w:tcW w:w="3870" w:type="dxa"/>
          </w:tcPr>
          <w:p w14:paraId="28BE0D39"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Shotgun sequencing</w:t>
            </w:r>
            <w:r w:rsidR="008D2452">
              <w:rPr>
                <w:rFonts w:ascii="Helvetica" w:hAnsi="Helvetica" w:cs="Arial"/>
                <w:sz w:val="22"/>
                <w:szCs w:val="22"/>
              </w:rPr>
              <w:t xml:space="preserve"> (+ used 16S region to </w:t>
            </w:r>
            <w:r w:rsidR="00F41636">
              <w:rPr>
                <w:rFonts w:ascii="Helvetica" w:hAnsi="Helvetica" w:cs="Arial"/>
                <w:sz w:val="22"/>
                <w:szCs w:val="22"/>
              </w:rPr>
              <w:t>assign OTUs @97% sequence similarity)</w:t>
            </w:r>
          </w:p>
        </w:tc>
        <w:tc>
          <w:tcPr>
            <w:tcW w:w="4680" w:type="dxa"/>
          </w:tcPr>
          <w:p w14:paraId="1E0E1DB3"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Amplicon sequencing only</w:t>
            </w:r>
            <w:r w:rsidR="008D2452">
              <w:rPr>
                <w:rFonts w:ascii="Helvetica" w:hAnsi="Helvetica" w:cs="Arial"/>
                <w:sz w:val="22"/>
                <w:szCs w:val="22"/>
              </w:rPr>
              <w:t xml:space="preserve"> (barcoding primers</w:t>
            </w:r>
            <w:r w:rsidR="00F41636">
              <w:rPr>
                <w:rFonts w:ascii="Helvetica" w:hAnsi="Helvetica" w:cs="Arial"/>
                <w:sz w:val="22"/>
                <w:szCs w:val="22"/>
              </w:rPr>
              <w:t xml:space="preserve"> + BOLD database @ 99% sequence similarity</w:t>
            </w:r>
            <w:r w:rsidR="008D2452">
              <w:rPr>
                <w:rFonts w:ascii="Helvetica" w:hAnsi="Helvetica" w:cs="Arial"/>
                <w:sz w:val="22"/>
                <w:szCs w:val="22"/>
              </w:rPr>
              <w:t>)</w:t>
            </w:r>
          </w:p>
        </w:tc>
      </w:tr>
      <w:tr w:rsidR="00BB0464" w:rsidRPr="007A25A5" w14:paraId="401A652B" w14:textId="77777777" w:rsidTr="00AE6D66">
        <w:tc>
          <w:tcPr>
            <w:tcW w:w="2970" w:type="dxa"/>
          </w:tcPr>
          <w:p w14:paraId="7EBAEF93"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Taxonomic resolution</w:t>
            </w:r>
          </w:p>
        </w:tc>
        <w:tc>
          <w:tcPr>
            <w:tcW w:w="3870" w:type="dxa"/>
          </w:tcPr>
          <w:p w14:paraId="6485CFBD"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Phylum</w:t>
            </w:r>
          </w:p>
        </w:tc>
        <w:tc>
          <w:tcPr>
            <w:tcW w:w="4680" w:type="dxa"/>
          </w:tcPr>
          <w:p w14:paraId="7C7F70E1"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 xml:space="preserve">Species </w:t>
            </w:r>
          </w:p>
        </w:tc>
      </w:tr>
      <w:tr w:rsidR="00BB0464" w:rsidRPr="007A25A5" w14:paraId="35AEA148" w14:textId="77777777" w:rsidTr="00AE6D66">
        <w:tc>
          <w:tcPr>
            <w:tcW w:w="2970" w:type="dxa"/>
          </w:tcPr>
          <w:p w14:paraId="4FA7FF28" w14:textId="77777777" w:rsidR="00BB0464" w:rsidRPr="007A25A5" w:rsidRDefault="00BB0464" w:rsidP="002E718F">
            <w:pPr>
              <w:rPr>
                <w:rFonts w:ascii="Helvetica" w:hAnsi="Helvetica" w:cs="Arial"/>
                <w:b/>
                <w:sz w:val="22"/>
                <w:szCs w:val="22"/>
              </w:rPr>
            </w:pPr>
            <w:r w:rsidRPr="007A25A5">
              <w:rPr>
                <w:rFonts w:ascii="Helvetica" w:hAnsi="Helvetica" w:cs="Arial"/>
                <w:b/>
                <w:sz w:val="22"/>
                <w:szCs w:val="22"/>
              </w:rPr>
              <w:t>Functional resolution</w:t>
            </w:r>
          </w:p>
        </w:tc>
        <w:tc>
          <w:tcPr>
            <w:tcW w:w="3870" w:type="dxa"/>
          </w:tcPr>
          <w:p w14:paraId="7AF487E1"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Assigned</w:t>
            </w:r>
            <w:r w:rsidR="00AE6D66" w:rsidRPr="007A25A5">
              <w:rPr>
                <w:rFonts w:ascii="Helvetica" w:hAnsi="Helvetica" w:cs="Arial"/>
                <w:sz w:val="22"/>
                <w:szCs w:val="22"/>
              </w:rPr>
              <w:t>/annotated</w:t>
            </w:r>
            <w:r w:rsidRPr="007A25A5">
              <w:rPr>
                <w:rFonts w:ascii="Helvetica" w:hAnsi="Helvetica" w:cs="Arial"/>
                <w:sz w:val="22"/>
                <w:szCs w:val="22"/>
              </w:rPr>
              <w:t xml:space="preserve"> using a generated set of 433 ocean microbial reference genomes</w:t>
            </w:r>
          </w:p>
        </w:tc>
        <w:tc>
          <w:tcPr>
            <w:tcW w:w="4680" w:type="dxa"/>
          </w:tcPr>
          <w:p w14:paraId="120DC797" w14:textId="77777777" w:rsidR="00BB0464" w:rsidRPr="007A25A5" w:rsidRDefault="00BB0464" w:rsidP="002E718F">
            <w:pPr>
              <w:rPr>
                <w:rFonts w:ascii="Helvetica" w:hAnsi="Helvetica" w:cs="Arial"/>
                <w:sz w:val="22"/>
                <w:szCs w:val="22"/>
              </w:rPr>
            </w:pPr>
            <w:r w:rsidRPr="007A25A5">
              <w:rPr>
                <w:rFonts w:ascii="Helvetica" w:hAnsi="Helvetica" w:cs="Arial"/>
                <w:sz w:val="22"/>
                <w:szCs w:val="22"/>
              </w:rPr>
              <w:t>Interestingly, no mention of sharks’ function in an ecosystem – just that they need to be detected</w:t>
            </w:r>
            <w:r w:rsidR="00AE6D66" w:rsidRPr="007A25A5">
              <w:rPr>
                <w:rFonts w:ascii="Helvetica" w:hAnsi="Helvetica" w:cs="Arial"/>
                <w:sz w:val="22"/>
                <w:szCs w:val="22"/>
              </w:rPr>
              <w:t xml:space="preserve"> for conservation</w:t>
            </w:r>
          </w:p>
        </w:tc>
      </w:tr>
      <w:tr w:rsidR="00AE6D66" w:rsidRPr="007A25A5" w14:paraId="6F7575AF" w14:textId="77777777" w:rsidTr="00AE6D66">
        <w:tc>
          <w:tcPr>
            <w:tcW w:w="2970" w:type="dxa"/>
          </w:tcPr>
          <w:p w14:paraId="076E0E31" w14:textId="77777777" w:rsidR="00AE6D66" w:rsidRPr="007A25A5" w:rsidRDefault="00AE6D66" w:rsidP="002E718F">
            <w:pPr>
              <w:rPr>
                <w:rFonts w:ascii="Helvetica" w:hAnsi="Helvetica" w:cs="Arial"/>
                <w:b/>
                <w:sz w:val="22"/>
                <w:szCs w:val="22"/>
              </w:rPr>
            </w:pPr>
            <w:r w:rsidRPr="007A25A5">
              <w:rPr>
                <w:rFonts w:ascii="Helvetica" w:hAnsi="Helvetica" w:cs="Arial"/>
                <w:b/>
                <w:sz w:val="22"/>
                <w:szCs w:val="22"/>
              </w:rPr>
              <w:t>Functional redundancy</w:t>
            </w:r>
          </w:p>
        </w:tc>
        <w:tc>
          <w:tcPr>
            <w:tcW w:w="3870" w:type="dxa"/>
          </w:tcPr>
          <w:p w14:paraId="242328C5"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“Core” set of oceanic functions irrespective of location and taxonomy</w:t>
            </w:r>
          </w:p>
        </w:tc>
        <w:tc>
          <w:tcPr>
            <w:tcW w:w="4680" w:type="dxa"/>
          </w:tcPr>
          <w:p w14:paraId="73DFE588"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 xml:space="preserve">N/A – see above </w:t>
            </w:r>
          </w:p>
        </w:tc>
      </w:tr>
      <w:tr w:rsidR="00AE6D66" w:rsidRPr="007A25A5" w14:paraId="21DBC1B8" w14:textId="77777777" w:rsidTr="00AE6D66">
        <w:tc>
          <w:tcPr>
            <w:tcW w:w="2970" w:type="dxa"/>
          </w:tcPr>
          <w:p w14:paraId="0830AE58" w14:textId="77777777" w:rsidR="00AE6D66" w:rsidRPr="007A25A5" w:rsidRDefault="00AE6D66" w:rsidP="002E718F">
            <w:pPr>
              <w:rPr>
                <w:rFonts w:ascii="Helvetica" w:hAnsi="Helvetica" w:cs="Arial"/>
                <w:b/>
                <w:sz w:val="22"/>
                <w:szCs w:val="22"/>
              </w:rPr>
            </w:pPr>
            <w:r w:rsidRPr="007A25A5">
              <w:rPr>
                <w:rFonts w:ascii="Helvetica" w:hAnsi="Helvetica" w:cs="Arial"/>
                <w:b/>
                <w:sz w:val="22"/>
                <w:szCs w:val="22"/>
              </w:rPr>
              <w:t>Spatial/depth heterogeneity?</w:t>
            </w:r>
          </w:p>
        </w:tc>
        <w:tc>
          <w:tcPr>
            <w:tcW w:w="3870" w:type="dxa"/>
          </w:tcPr>
          <w:p w14:paraId="4E9D0B82"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Communities differed between depths, dependent on temperature</w:t>
            </w:r>
          </w:p>
        </w:tc>
        <w:tc>
          <w:tcPr>
            <w:tcW w:w="4680" w:type="dxa"/>
          </w:tcPr>
          <w:p w14:paraId="79CF5423" w14:textId="77777777" w:rsidR="00AE6D66" w:rsidRPr="007A25A5" w:rsidRDefault="00AE6D66" w:rsidP="002E718F">
            <w:pPr>
              <w:rPr>
                <w:rFonts w:ascii="Helvetica" w:hAnsi="Helvetica" w:cs="Arial"/>
                <w:sz w:val="22"/>
                <w:szCs w:val="22"/>
              </w:rPr>
            </w:pPr>
            <w:r w:rsidRPr="007A25A5">
              <w:rPr>
                <w:rFonts w:ascii="Helvetica" w:hAnsi="Helvetica" w:cs="Arial"/>
                <w:sz w:val="22"/>
                <w:szCs w:val="22"/>
              </w:rPr>
              <w:t>N/A – though impacted areas (based on proximity to human pops and not fishing pressure) had less diversity than “wild” areas</w:t>
            </w:r>
          </w:p>
        </w:tc>
      </w:tr>
    </w:tbl>
    <w:p w14:paraId="06A38531" w14:textId="77777777" w:rsidR="007A25A5" w:rsidRPr="007A25A5" w:rsidRDefault="007A25A5" w:rsidP="002E718F">
      <w:pPr>
        <w:rPr>
          <w:rFonts w:ascii="Helvetica" w:hAnsi="Helvetica" w:cs="Arial"/>
          <w:sz w:val="22"/>
          <w:szCs w:val="22"/>
        </w:rPr>
      </w:pPr>
    </w:p>
    <w:p w14:paraId="4A395801" w14:textId="77777777" w:rsidR="002E718F" w:rsidRPr="007A25A5" w:rsidRDefault="002E718F" w:rsidP="002E718F">
      <w:pPr>
        <w:rPr>
          <w:rFonts w:ascii="Helvetica" w:hAnsi="Helvetica" w:cs="Arial"/>
          <w:sz w:val="22"/>
          <w:szCs w:val="22"/>
        </w:rPr>
      </w:pPr>
      <w:r w:rsidRPr="007A25A5">
        <w:rPr>
          <w:rFonts w:ascii="Helvetica" w:hAnsi="Helvetica" w:cs="Arial"/>
          <w:sz w:val="22"/>
          <w:szCs w:val="22"/>
        </w:rPr>
        <w:t>Works Cited</w:t>
      </w:r>
    </w:p>
    <w:p w14:paraId="14F208D7" w14:textId="77777777" w:rsidR="002E718F" w:rsidRPr="007A25A5" w:rsidRDefault="002E718F" w:rsidP="002E718F">
      <w:pPr>
        <w:rPr>
          <w:rFonts w:ascii="Helvetica" w:hAnsi="Helvetica" w:cs="Arial"/>
          <w:sz w:val="22"/>
          <w:szCs w:val="22"/>
        </w:rPr>
      </w:pPr>
    </w:p>
    <w:p w14:paraId="2449D7DB" w14:textId="77777777" w:rsidR="004C6334" w:rsidRPr="007A25A5" w:rsidRDefault="004C6334" w:rsidP="006427C4">
      <w:pPr>
        <w:ind w:left="720" w:hanging="720"/>
        <w:rPr>
          <w:rFonts w:ascii="Helvetica" w:hAnsi="Helvetica" w:cs="Arial"/>
          <w:sz w:val="22"/>
          <w:szCs w:val="22"/>
        </w:rPr>
      </w:pPr>
    </w:p>
    <w:p w14:paraId="3FEAA56E" w14:textId="77777777" w:rsidR="004C6334" w:rsidRPr="007A25A5" w:rsidRDefault="004C6334" w:rsidP="004C6334">
      <w:pPr>
        <w:ind w:left="720" w:hanging="720"/>
        <w:rPr>
          <w:rFonts w:ascii="Helvetica" w:hAnsi="Helvetica" w:cs="Arial"/>
          <w:sz w:val="22"/>
          <w:szCs w:val="22"/>
        </w:rPr>
      </w:pPr>
      <w:r w:rsidRPr="004C6334">
        <w:rPr>
          <w:rFonts w:ascii="Helvetica" w:hAnsi="Helvetica" w:cs="Arial"/>
          <w:sz w:val="22"/>
          <w:szCs w:val="22"/>
        </w:rPr>
        <w:lastRenderedPageBreak/>
        <w:t>Boussarie, Germain, et al. "Environmental DNA illuminates the dark diversity of sharks." </w:t>
      </w:r>
      <w:r w:rsidRPr="004C6334">
        <w:rPr>
          <w:rFonts w:ascii="Helvetica" w:hAnsi="Helvetica" w:cs="Arial"/>
          <w:i/>
          <w:iCs/>
          <w:sz w:val="22"/>
          <w:szCs w:val="22"/>
        </w:rPr>
        <w:t xml:space="preserve">Science </w:t>
      </w:r>
      <w:r w:rsidRPr="007A25A5">
        <w:rPr>
          <w:rFonts w:ascii="Helvetica" w:hAnsi="Helvetica" w:cs="Arial"/>
          <w:i/>
          <w:iCs/>
          <w:sz w:val="22"/>
          <w:szCs w:val="22"/>
        </w:rPr>
        <w:t>A</w:t>
      </w:r>
      <w:r w:rsidRPr="004C6334">
        <w:rPr>
          <w:rFonts w:ascii="Helvetica" w:hAnsi="Helvetica" w:cs="Arial"/>
          <w:i/>
          <w:iCs/>
          <w:sz w:val="22"/>
          <w:szCs w:val="22"/>
        </w:rPr>
        <w:t>dvances</w:t>
      </w:r>
      <w:r w:rsidRPr="004C6334">
        <w:rPr>
          <w:rFonts w:ascii="Helvetica" w:hAnsi="Helvetica" w:cs="Arial"/>
          <w:sz w:val="22"/>
          <w:szCs w:val="22"/>
        </w:rPr>
        <w:t> 4.5 (2018): eaap9661.</w:t>
      </w:r>
    </w:p>
    <w:p w14:paraId="27D941A2" w14:textId="77777777" w:rsidR="006427C4" w:rsidRPr="007A25A5" w:rsidRDefault="006427C4" w:rsidP="006427C4">
      <w:pPr>
        <w:ind w:left="720" w:hanging="720"/>
        <w:rPr>
          <w:rFonts w:ascii="Helvetica" w:hAnsi="Helvetica" w:cs="Arial"/>
          <w:sz w:val="22"/>
          <w:szCs w:val="22"/>
        </w:rPr>
      </w:pPr>
      <w:r w:rsidRPr="007A25A5">
        <w:rPr>
          <w:rFonts w:ascii="Helvetica" w:hAnsi="Helvetica" w:cs="Arial"/>
          <w:sz w:val="22"/>
          <w:szCs w:val="22"/>
        </w:rPr>
        <w:t xml:space="preserve">Deiner, Kristy, et al. "Environmental DNA metabarcoding: Transforming how we survey animal and plant communities." </w:t>
      </w:r>
      <w:r w:rsidRPr="007A25A5">
        <w:rPr>
          <w:rFonts w:ascii="Helvetica" w:hAnsi="Helvetica" w:cs="Arial"/>
          <w:i/>
          <w:sz w:val="22"/>
          <w:szCs w:val="22"/>
        </w:rPr>
        <w:t>Molecular Ecology</w:t>
      </w:r>
      <w:r w:rsidRPr="007A25A5">
        <w:rPr>
          <w:rFonts w:ascii="Helvetica" w:hAnsi="Helvetica" w:cs="Arial"/>
          <w:sz w:val="22"/>
          <w:szCs w:val="22"/>
        </w:rPr>
        <w:t xml:space="preserve"> 26.21 (2017): 5872-5895.</w:t>
      </w:r>
    </w:p>
    <w:p w14:paraId="54B7A111" w14:textId="77777777" w:rsidR="002E718F" w:rsidRPr="007A25A5" w:rsidRDefault="002E718F" w:rsidP="006427C4">
      <w:pPr>
        <w:ind w:left="720" w:hanging="720"/>
        <w:rPr>
          <w:rFonts w:ascii="Helvetica" w:hAnsi="Helvetica" w:cs="Arial"/>
          <w:sz w:val="22"/>
          <w:szCs w:val="22"/>
        </w:rPr>
      </w:pPr>
      <w:r w:rsidRPr="007A25A5">
        <w:rPr>
          <w:rFonts w:ascii="Helvetica" w:hAnsi="Helvetica" w:cs="Arial"/>
          <w:sz w:val="22"/>
          <w:szCs w:val="22"/>
        </w:rPr>
        <w:t xml:space="preserve">Hug, Laura A., et al. "A new view of the tree of life." </w:t>
      </w:r>
      <w:r w:rsidRPr="007A25A5">
        <w:rPr>
          <w:rFonts w:ascii="Helvetica" w:hAnsi="Helvetica" w:cs="Arial"/>
          <w:i/>
          <w:sz w:val="22"/>
          <w:szCs w:val="22"/>
        </w:rPr>
        <w:t>Nature Microbiology</w:t>
      </w:r>
      <w:r w:rsidRPr="007A25A5">
        <w:rPr>
          <w:rFonts w:ascii="Helvetica" w:hAnsi="Helvetica" w:cs="Arial"/>
          <w:sz w:val="22"/>
          <w:szCs w:val="22"/>
        </w:rPr>
        <w:t xml:space="preserve"> 1.5 (2016): 16048.</w:t>
      </w:r>
    </w:p>
    <w:p w14:paraId="23AAF261" w14:textId="77777777" w:rsidR="004C6334" w:rsidRPr="004C6334" w:rsidRDefault="004C6334" w:rsidP="004C6334">
      <w:pPr>
        <w:ind w:left="720" w:hanging="720"/>
        <w:rPr>
          <w:rFonts w:ascii="Helvetica" w:hAnsi="Helvetica" w:cs="Arial"/>
          <w:sz w:val="22"/>
          <w:szCs w:val="22"/>
        </w:rPr>
      </w:pPr>
      <w:r w:rsidRPr="004C6334">
        <w:rPr>
          <w:rFonts w:ascii="Helvetica" w:hAnsi="Helvetica" w:cs="Arial"/>
          <w:sz w:val="22"/>
          <w:szCs w:val="22"/>
        </w:rPr>
        <w:t>Sunagawa, Shinichi, et al. "Structure and function of the global ocean microbiome." </w:t>
      </w:r>
      <w:r w:rsidRPr="004C6334">
        <w:rPr>
          <w:rFonts w:ascii="Helvetica" w:hAnsi="Helvetica" w:cs="Arial"/>
          <w:i/>
          <w:iCs/>
          <w:sz w:val="22"/>
          <w:szCs w:val="22"/>
        </w:rPr>
        <w:t>Science</w:t>
      </w:r>
      <w:r w:rsidRPr="007A25A5">
        <w:rPr>
          <w:rFonts w:ascii="Helvetica" w:hAnsi="Helvetica" w:cs="Arial"/>
          <w:i/>
          <w:iCs/>
          <w:sz w:val="22"/>
          <w:szCs w:val="22"/>
        </w:rPr>
        <w:t xml:space="preserve"> </w:t>
      </w:r>
      <w:r w:rsidRPr="004C6334">
        <w:rPr>
          <w:rFonts w:ascii="Helvetica" w:hAnsi="Helvetica" w:cs="Arial"/>
          <w:sz w:val="22"/>
          <w:szCs w:val="22"/>
        </w:rPr>
        <w:t>348.6237 (2015): 1261359.</w:t>
      </w:r>
    </w:p>
    <w:p w14:paraId="7021279C" w14:textId="77777777" w:rsidR="004C6334" w:rsidRPr="007A25A5" w:rsidRDefault="004C6334" w:rsidP="006427C4">
      <w:pPr>
        <w:ind w:left="720" w:hanging="720"/>
        <w:rPr>
          <w:rFonts w:ascii="Helvetica" w:hAnsi="Helvetica" w:cs="Arial"/>
          <w:sz w:val="22"/>
          <w:szCs w:val="22"/>
        </w:rPr>
      </w:pPr>
    </w:p>
    <w:sectPr w:rsidR="004C6334" w:rsidRPr="007A25A5" w:rsidSect="00CF6B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25T15:40:00Z" w:initials="CPM">
    <w:p w14:paraId="3809B462" w14:textId="102C56B8" w:rsidR="00064DA0" w:rsidRDefault="00064DA0">
      <w:pPr>
        <w:pStyle w:val="CommentText"/>
      </w:pPr>
      <w:r>
        <w:rPr>
          <w:rStyle w:val="CommentReference"/>
        </w:rPr>
        <w:annotationRef/>
      </w:r>
      <w:r>
        <w:t>95%</w:t>
      </w:r>
      <w:bookmarkStart w:id="1" w:name="_GoBack"/>
      <w:bookmarkEnd w:id="1"/>
    </w:p>
  </w:comment>
  <w:comment w:id="4" w:author="Carlos Prada Montoya" w:date="2019-04-25T15:22:00Z" w:initials="CPM">
    <w:p w14:paraId="33C719C8" w14:textId="35159397" w:rsidR="00DE120B" w:rsidRDefault="00DE120B">
      <w:pPr>
        <w:pStyle w:val="CommentText"/>
      </w:pPr>
      <w:r>
        <w:rPr>
          <w:rStyle w:val="CommentReference"/>
        </w:rPr>
        <w:annotationRef/>
      </w:r>
      <w:r>
        <w:t>Eukaryotes? Metazoans?</w:t>
      </w:r>
    </w:p>
  </w:comment>
  <w:comment w:id="13" w:author="Carlos Prada Montoya" w:date="2019-04-25T15:31:00Z" w:initials="CPM">
    <w:p w14:paraId="192123C0" w14:textId="7F0BC12A" w:rsidR="00DE120B" w:rsidRDefault="00DE120B">
      <w:pPr>
        <w:pStyle w:val="CommentText"/>
      </w:pPr>
      <w:r>
        <w:rPr>
          <w:rStyle w:val="CommentReference"/>
        </w:rPr>
        <w:annotationRef/>
      </w:r>
      <w:r>
        <w:t>Different time scales?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9B462" w15:done="0"/>
  <w15:commentEx w15:paraId="33C719C8" w15:done="0"/>
  <w15:commentEx w15:paraId="19212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9B462" w16cid:durableId="206C538B"/>
  <w16cid:commentId w16cid:paraId="33C719C8" w16cid:durableId="206C4F27"/>
  <w16cid:commentId w16cid:paraId="192123C0" w16cid:durableId="206C51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8F"/>
    <w:rsid w:val="00064DA0"/>
    <w:rsid w:val="000D44B8"/>
    <w:rsid w:val="002D2B43"/>
    <w:rsid w:val="002E718F"/>
    <w:rsid w:val="004C6334"/>
    <w:rsid w:val="004F24FC"/>
    <w:rsid w:val="005816A3"/>
    <w:rsid w:val="006427C4"/>
    <w:rsid w:val="007A25A5"/>
    <w:rsid w:val="008838DF"/>
    <w:rsid w:val="008919B6"/>
    <w:rsid w:val="008A7370"/>
    <w:rsid w:val="008D2452"/>
    <w:rsid w:val="008F2B61"/>
    <w:rsid w:val="009136B7"/>
    <w:rsid w:val="00AE6D66"/>
    <w:rsid w:val="00BB0464"/>
    <w:rsid w:val="00CF6BC0"/>
    <w:rsid w:val="00D76108"/>
    <w:rsid w:val="00DE120B"/>
    <w:rsid w:val="00E81868"/>
    <w:rsid w:val="00EF669D"/>
    <w:rsid w:val="00F130FE"/>
    <w:rsid w:val="00F4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70464"/>
  <w14:defaultImageDpi w14:val="32767"/>
  <w15:chartTrackingRefBased/>
  <w15:docId w15:val="{076E395F-6BC1-564E-AAFB-13067011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table" w:styleId="TableGrid">
    <w:name w:val="Table Grid"/>
    <w:basedOn w:val="TableNormal"/>
    <w:uiPriority w:val="39"/>
    <w:rsid w:val="00BB0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2B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B4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E120B"/>
    <w:rPr>
      <w:sz w:val="16"/>
      <w:szCs w:val="16"/>
    </w:rPr>
  </w:style>
  <w:style w:type="paragraph" w:styleId="CommentText">
    <w:name w:val="annotation text"/>
    <w:basedOn w:val="Normal"/>
    <w:link w:val="CommentTextChar"/>
    <w:uiPriority w:val="99"/>
    <w:semiHidden/>
    <w:unhideWhenUsed/>
    <w:rsid w:val="00DE120B"/>
    <w:rPr>
      <w:sz w:val="20"/>
      <w:szCs w:val="20"/>
    </w:rPr>
  </w:style>
  <w:style w:type="character" w:customStyle="1" w:styleId="CommentTextChar">
    <w:name w:val="Comment Text Char"/>
    <w:basedOn w:val="DefaultParagraphFont"/>
    <w:link w:val="CommentText"/>
    <w:uiPriority w:val="99"/>
    <w:semiHidden/>
    <w:rsid w:val="00DE120B"/>
    <w:rPr>
      <w:sz w:val="20"/>
      <w:szCs w:val="20"/>
    </w:rPr>
  </w:style>
  <w:style w:type="paragraph" w:styleId="CommentSubject">
    <w:name w:val="annotation subject"/>
    <w:basedOn w:val="CommentText"/>
    <w:next w:val="CommentText"/>
    <w:link w:val="CommentSubjectChar"/>
    <w:uiPriority w:val="99"/>
    <w:semiHidden/>
    <w:unhideWhenUsed/>
    <w:rsid w:val="00DE120B"/>
    <w:rPr>
      <w:b/>
      <w:bCs/>
    </w:rPr>
  </w:style>
  <w:style w:type="character" w:customStyle="1" w:styleId="CommentSubjectChar">
    <w:name w:val="Comment Subject Char"/>
    <w:basedOn w:val="CommentTextChar"/>
    <w:link w:val="CommentSubject"/>
    <w:uiPriority w:val="99"/>
    <w:semiHidden/>
    <w:rsid w:val="00DE1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2974">
      <w:bodyDiv w:val="1"/>
      <w:marLeft w:val="0"/>
      <w:marRight w:val="0"/>
      <w:marTop w:val="0"/>
      <w:marBottom w:val="0"/>
      <w:divBdr>
        <w:top w:val="none" w:sz="0" w:space="0" w:color="auto"/>
        <w:left w:val="none" w:sz="0" w:space="0" w:color="auto"/>
        <w:bottom w:val="none" w:sz="0" w:space="0" w:color="auto"/>
        <w:right w:val="none" w:sz="0" w:space="0" w:color="auto"/>
      </w:divBdr>
    </w:div>
    <w:div w:id="1029454736">
      <w:bodyDiv w:val="1"/>
      <w:marLeft w:val="0"/>
      <w:marRight w:val="0"/>
      <w:marTop w:val="0"/>
      <w:marBottom w:val="0"/>
      <w:divBdr>
        <w:top w:val="none" w:sz="0" w:space="0" w:color="auto"/>
        <w:left w:val="none" w:sz="0" w:space="0" w:color="auto"/>
        <w:bottom w:val="none" w:sz="0" w:space="0" w:color="auto"/>
        <w:right w:val="none" w:sz="0" w:space="0" w:color="auto"/>
      </w:divBdr>
    </w:div>
    <w:div w:id="1124540880">
      <w:bodyDiv w:val="1"/>
      <w:marLeft w:val="0"/>
      <w:marRight w:val="0"/>
      <w:marTop w:val="0"/>
      <w:marBottom w:val="0"/>
      <w:divBdr>
        <w:top w:val="none" w:sz="0" w:space="0" w:color="auto"/>
        <w:left w:val="none" w:sz="0" w:space="0" w:color="auto"/>
        <w:bottom w:val="none" w:sz="0" w:space="0" w:color="auto"/>
        <w:right w:val="none" w:sz="0" w:space="0" w:color="auto"/>
      </w:divBdr>
    </w:div>
    <w:div w:id="1161115248">
      <w:bodyDiv w:val="1"/>
      <w:marLeft w:val="0"/>
      <w:marRight w:val="0"/>
      <w:marTop w:val="0"/>
      <w:marBottom w:val="0"/>
      <w:divBdr>
        <w:top w:val="none" w:sz="0" w:space="0" w:color="auto"/>
        <w:left w:val="none" w:sz="0" w:space="0" w:color="auto"/>
        <w:bottom w:val="none" w:sz="0" w:space="0" w:color="auto"/>
        <w:right w:val="none" w:sz="0" w:space="0" w:color="auto"/>
      </w:divBdr>
    </w:div>
    <w:div w:id="1633173301">
      <w:bodyDiv w:val="1"/>
      <w:marLeft w:val="0"/>
      <w:marRight w:val="0"/>
      <w:marTop w:val="0"/>
      <w:marBottom w:val="0"/>
      <w:divBdr>
        <w:top w:val="none" w:sz="0" w:space="0" w:color="auto"/>
        <w:left w:val="none" w:sz="0" w:space="0" w:color="auto"/>
        <w:bottom w:val="none" w:sz="0" w:space="0" w:color="auto"/>
        <w:right w:val="none" w:sz="0" w:space="0" w:color="auto"/>
      </w:divBdr>
    </w:div>
    <w:div w:id="17461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Carlos Prada Montoya</cp:lastModifiedBy>
  <cp:revision>4</cp:revision>
  <dcterms:created xsi:type="dcterms:W3CDTF">2019-04-25T18:59:00Z</dcterms:created>
  <dcterms:modified xsi:type="dcterms:W3CDTF">2019-04-25T19:41:00Z</dcterms:modified>
</cp:coreProperties>
</file>