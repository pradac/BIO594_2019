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CF3D7" w14:textId="77777777" w:rsidR="00D7108A" w:rsidRPr="00900328" w:rsidRDefault="00900328">
      <w:pPr>
        <w:rPr>
          <w:rFonts w:ascii="Times New Roman" w:hAnsi="Times New Roman" w:cs="Times New Roman"/>
        </w:rPr>
      </w:pPr>
      <w:r w:rsidRPr="00900328">
        <w:rPr>
          <w:rFonts w:ascii="Times New Roman" w:hAnsi="Times New Roman" w:cs="Times New Roman"/>
        </w:rPr>
        <w:t xml:space="preserve">Elaine </w:t>
      </w:r>
      <w:commentRangeStart w:id="0"/>
      <w:r w:rsidRPr="00900328">
        <w:rPr>
          <w:rFonts w:ascii="Times New Roman" w:hAnsi="Times New Roman" w:cs="Times New Roman"/>
        </w:rPr>
        <w:t>Shen</w:t>
      </w:r>
      <w:commentRangeEnd w:id="0"/>
      <w:r w:rsidR="008768CA">
        <w:rPr>
          <w:rStyle w:val="CommentReference"/>
        </w:rPr>
        <w:commentReference w:id="0"/>
      </w:r>
    </w:p>
    <w:p w14:paraId="0F637DF6" w14:textId="77777777" w:rsidR="00900328" w:rsidRPr="00900328" w:rsidRDefault="00900328">
      <w:pPr>
        <w:rPr>
          <w:rFonts w:ascii="Times New Roman" w:hAnsi="Times New Roman" w:cs="Times New Roman"/>
        </w:rPr>
      </w:pPr>
      <w:r w:rsidRPr="00900328">
        <w:rPr>
          <w:rFonts w:ascii="Times New Roman" w:hAnsi="Times New Roman" w:cs="Times New Roman"/>
        </w:rPr>
        <w:t>March 4, 2019</w:t>
      </w:r>
    </w:p>
    <w:p w14:paraId="76E40DC5" w14:textId="77777777" w:rsidR="00900328" w:rsidRPr="00900328" w:rsidRDefault="00900328">
      <w:pPr>
        <w:rPr>
          <w:rFonts w:ascii="Times New Roman" w:hAnsi="Times New Roman" w:cs="Times New Roman"/>
        </w:rPr>
      </w:pPr>
      <w:r w:rsidRPr="00900328">
        <w:rPr>
          <w:rFonts w:ascii="Times New Roman" w:hAnsi="Times New Roman" w:cs="Times New Roman"/>
        </w:rPr>
        <w:t>BIO 594</w:t>
      </w:r>
    </w:p>
    <w:p w14:paraId="25F142BE" w14:textId="77777777" w:rsidR="00900328" w:rsidRPr="00900328" w:rsidRDefault="00900328">
      <w:pPr>
        <w:rPr>
          <w:rFonts w:ascii="Times New Roman" w:hAnsi="Times New Roman" w:cs="Times New Roman"/>
        </w:rPr>
      </w:pPr>
    </w:p>
    <w:p w14:paraId="339A3663" w14:textId="77777777" w:rsidR="00900328" w:rsidRDefault="00900328" w:rsidP="00900328">
      <w:pPr>
        <w:jc w:val="center"/>
        <w:rPr>
          <w:rFonts w:ascii="Times New Roman" w:hAnsi="Times New Roman" w:cs="Times New Roman"/>
        </w:rPr>
      </w:pPr>
      <w:r w:rsidRPr="00900328">
        <w:rPr>
          <w:rFonts w:ascii="Times New Roman" w:hAnsi="Times New Roman" w:cs="Times New Roman"/>
        </w:rPr>
        <w:t>Discussion Paper: Epigenetics and Phenotypic Plasticity</w:t>
      </w:r>
    </w:p>
    <w:p w14:paraId="3E2532C1" w14:textId="77777777" w:rsidR="00900328" w:rsidRDefault="00900328" w:rsidP="00C85FF9">
      <w:pPr>
        <w:spacing w:line="276" w:lineRule="auto"/>
        <w:jc w:val="center"/>
        <w:rPr>
          <w:rFonts w:ascii="Times New Roman" w:hAnsi="Times New Roman" w:cs="Times New Roman"/>
        </w:rPr>
      </w:pPr>
    </w:p>
    <w:p w14:paraId="3418F832" w14:textId="5652E2D0" w:rsidR="00900328" w:rsidRDefault="00900328" w:rsidP="00C85FF9">
      <w:pPr>
        <w:spacing w:line="276" w:lineRule="auto"/>
        <w:rPr>
          <w:rFonts w:ascii="Times New Roman" w:hAnsi="Times New Roman" w:cs="Times New Roman"/>
        </w:rPr>
      </w:pPr>
      <w:r>
        <w:rPr>
          <w:rFonts w:ascii="Times New Roman" w:hAnsi="Times New Roman" w:cs="Times New Roman"/>
        </w:rPr>
        <w:tab/>
      </w:r>
      <w:commentRangeStart w:id="2"/>
      <w:r>
        <w:rPr>
          <w:rFonts w:ascii="Times New Roman" w:hAnsi="Times New Roman" w:cs="Times New Roman"/>
        </w:rPr>
        <w:t xml:space="preserve">Epigenetics </w:t>
      </w:r>
      <w:del w:id="3" w:author="Carlos Prada Montoya" w:date="2019-03-12T14:56:00Z">
        <w:r w:rsidDel="000147D1">
          <w:rPr>
            <w:rFonts w:ascii="Times New Roman" w:hAnsi="Times New Roman" w:cs="Times New Roman"/>
          </w:rPr>
          <w:delText>helps us understand the mechanisms behind</w:delText>
        </w:r>
      </w:del>
      <w:ins w:id="4" w:author="Carlos Prada Montoya" w:date="2019-03-12T14:56:00Z">
        <w:r w:rsidR="000147D1">
          <w:rPr>
            <w:rFonts w:ascii="Times New Roman" w:hAnsi="Times New Roman" w:cs="Times New Roman"/>
          </w:rPr>
          <w:t>may drive</w:t>
        </w:r>
      </w:ins>
      <w:r>
        <w:rPr>
          <w:rFonts w:ascii="Times New Roman" w:hAnsi="Times New Roman" w:cs="Times New Roman"/>
        </w:rPr>
        <w:t xml:space="preserve"> phenotypic plasticity and </w:t>
      </w:r>
      <w:del w:id="5" w:author="Carlos Prada Montoya" w:date="2019-03-12T14:56:00Z">
        <w:r w:rsidDel="000147D1">
          <w:rPr>
            <w:rFonts w:ascii="Times New Roman" w:hAnsi="Times New Roman" w:cs="Times New Roman"/>
          </w:rPr>
          <w:delText xml:space="preserve">whether or not it constrains or </w:delText>
        </w:r>
      </w:del>
      <w:r>
        <w:rPr>
          <w:rFonts w:ascii="Times New Roman" w:hAnsi="Times New Roman" w:cs="Times New Roman"/>
        </w:rPr>
        <w:t>facilitate</w:t>
      </w:r>
      <w:del w:id="6" w:author="Carlos Prada Montoya" w:date="2019-03-12T14:57:00Z">
        <w:r w:rsidDel="000147D1">
          <w:rPr>
            <w:rFonts w:ascii="Times New Roman" w:hAnsi="Times New Roman" w:cs="Times New Roman"/>
          </w:rPr>
          <w:delText>s</w:delText>
        </w:r>
      </w:del>
      <w:r>
        <w:rPr>
          <w:rFonts w:ascii="Times New Roman" w:hAnsi="Times New Roman" w:cs="Times New Roman"/>
        </w:rPr>
        <w:t xml:space="preserve"> adaptive evolution. </w:t>
      </w:r>
      <w:commentRangeEnd w:id="2"/>
      <w:r w:rsidR="000147D1">
        <w:rPr>
          <w:rStyle w:val="CommentReference"/>
        </w:rPr>
        <w:commentReference w:id="2"/>
      </w:r>
      <w:commentRangeStart w:id="7"/>
      <w:r>
        <w:rPr>
          <w:rFonts w:ascii="Times New Roman" w:hAnsi="Times New Roman" w:cs="Times New Roman"/>
        </w:rPr>
        <w:t xml:space="preserve">These central </w:t>
      </w:r>
      <w:r w:rsidR="00826EA2">
        <w:rPr>
          <w:rFonts w:ascii="Times New Roman" w:hAnsi="Times New Roman" w:cs="Times New Roman"/>
        </w:rPr>
        <w:t xml:space="preserve">problems </w:t>
      </w:r>
      <w:r>
        <w:rPr>
          <w:rFonts w:ascii="Times New Roman" w:hAnsi="Times New Roman" w:cs="Times New Roman"/>
        </w:rPr>
        <w:t xml:space="preserve">rooted in basic biological research help us predict the future magnitude and variability of responses that individuals and populations have to environmental stressors. </w:t>
      </w:r>
      <w:commentRangeEnd w:id="7"/>
      <w:r w:rsidR="000147D1">
        <w:rPr>
          <w:rStyle w:val="CommentReference"/>
        </w:rPr>
        <w:commentReference w:id="7"/>
      </w:r>
      <w:r>
        <w:rPr>
          <w:rFonts w:ascii="Times New Roman" w:hAnsi="Times New Roman" w:cs="Times New Roman"/>
        </w:rPr>
        <w:t xml:space="preserve">While Ghalambor et al. (2015) tested a </w:t>
      </w:r>
      <w:commentRangeStart w:id="8"/>
      <w:r>
        <w:rPr>
          <w:rFonts w:ascii="Times New Roman" w:hAnsi="Times New Roman" w:cs="Times New Roman"/>
        </w:rPr>
        <w:t xml:space="preserve">fundamental assumption </w:t>
      </w:r>
      <w:commentRangeEnd w:id="8"/>
      <w:r w:rsidR="000147D1">
        <w:rPr>
          <w:rStyle w:val="CommentReference"/>
        </w:rPr>
        <w:commentReference w:id="8"/>
      </w:r>
      <w:r>
        <w:rPr>
          <w:rFonts w:ascii="Times New Roman" w:hAnsi="Times New Roman" w:cs="Times New Roman"/>
        </w:rPr>
        <w:t>of phenotypic plasticity and adaptive evolution, Ryu et al. (2018) and Liew et al. (2018) added an epigenetic component to their long-term studies</w:t>
      </w:r>
      <w:r w:rsidR="00826EA2">
        <w:rPr>
          <w:rFonts w:ascii="Times New Roman" w:hAnsi="Times New Roman" w:cs="Times New Roman"/>
        </w:rPr>
        <w:t xml:space="preserve"> </w:t>
      </w:r>
      <w:r>
        <w:rPr>
          <w:rFonts w:ascii="Times New Roman" w:hAnsi="Times New Roman" w:cs="Times New Roman"/>
        </w:rPr>
        <w:t xml:space="preserve">to better understand the mechanism behind thermal acclimation </w:t>
      </w:r>
      <w:del w:id="9" w:author="Carlos Prada Montoya" w:date="2019-03-12T14:56:00Z">
        <w:r w:rsidDel="000147D1">
          <w:rPr>
            <w:rFonts w:ascii="Times New Roman" w:hAnsi="Times New Roman" w:cs="Times New Roman"/>
          </w:rPr>
          <w:delText xml:space="preserve">and acclimatization </w:delText>
        </w:r>
      </w:del>
      <w:del w:id="10" w:author="Carlos Prada Montoya" w:date="2019-03-12T14:59:00Z">
        <w:r w:rsidDel="000147D1">
          <w:rPr>
            <w:rFonts w:ascii="Times New Roman" w:hAnsi="Times New Roman" w:cs="Times New Roman"/>
          </w:rPr>
          <w:delText>of target marine species that are responding to</w:delText>
        </w:r>
      </w:del>
      <w:ins w:id="11" w:author="Carlos Prada Montoya" w:date="2019-03-12T14:59:00Z">
        <w:r w:rsidR="000147D1">
          <w:rPr>
            <w:rFonts w:ascii="Times New Roman" w:hAnsi="Times New Roman" w:cs="Times New Roman"/>
          </w:rPr>
          <w:t>under</w:t>
        </w:r>
      </w:ins>
      <w:r>
        <w:rPr>
          <w:rFonts w:ascii="Times New Roman" w:hAnsi="Times New Roman" w:cs="Times New Roman"/>
        </w:rPr>
        <w:t xml:space="preserve"> climate change in their native ranges.</w:t>
      </w:r>
    </w:p>
    <w:p w14:paraId="3CF66716" w14:textId="0541752F" w:rsidR="0041124D" w:rsidRDefault="00900328" w:rsidP="00C85FF9">
      <w:pPr>
        <w:spacing w:line="276" w:lineRule="auto"/>
        <w:rPr>
          <w:rFonts w:ascii="Times New Roman" w:hAnsi="Times New Roman" w:cs="Times New Roman"/>
        </w:rPr>
      </w:pPr>
      <w:r>
        <w:rPr>
          <w:rFonts w:ascii="Times New Roman" w:hAnsi="Times New Roman" w:cs="Times New Roman"/>
        </w:rPr>
        <w:tab/>
      </w:r>
      <w:commentRangeStart w:id="12"/>
      <w:r>
        <w:rPr>
          <w:rFonts w:ascii="Times New Roman" w:hAnsi="Times New Roman" w:cs="Times New Roman"/>
        </w:rPr>
        <w:t xml:space="preserve">One </w:t>
      </w:r>
      <w:del w:id="13" w:author="Carlos Prada Montoya" w:date="2019-03-12T15:00:00Z">
        <w:r w:rsidDel="000147D1">
          <w:rPr>
            <w:rFonts w:ascii="Times New Roman" w:hAnsi="Times New Roman" w:cs="Times New Roman"/>
          </w:rPr>
          <w:delText xml:space="preserve">fundamental </w:delText>
        </w:r>
      </w:del>
      <w:r>
        <w:rPr>
          <w:rFonts w:ascii="Times New Roman" w:hAnsi="Times New Roman" w:cs="Times New Roman"/>
        </w:rPr>
        <w:t xml:space="preserve">assumption that Ryu et al. (2018) and Liew et al. (2018) operate under is that epigenetic mechanisms facilitate adaptive phenotypic plasticity and will increase the performance and fitness of organisms reared under future ocean conditions. Ghalambor et al. (2015) challenges this </w:t>
      </w:r>
      <w:r w:rsidR="00BB4D44">
        <w:rPr>
          <w:rFonts w:ascii="Times New Roman" w:hAnsi="Times New Roman" w:cs="Times New Roman"/>
        </w:rPr>
        <w:t xml:space="preserve">assumption </w:t>
      </w:r>
      <w:r>
        <w:rPr>
          <w:rFonts w:ascii="Times New Roman" w:hAnsi="Times New Roman" w:cs="Times New Roman"/>
        </w:rPr>
        <w:t>by ultimately showing that plasticity in gene expression is generally in the opposite direction of adaptive evolution</w:t>
      </w:r>
      <w:del w:id="14" w:author="Carlos Prada Montoya" w:date="2019-03-12T15:00:00Z">
        <w:r w:rsidDel="000147D1">
          <w:rPr>
            <w:rFonts w:ascii="Times New Roman" w:hAnsi="Times New Roman" w:cs="Times New Roman"/>
          </w:rPr>
          <w:delText xml:space="preserve"> in his translocation experiments</w:delText>
        </w:r>
      </w:del>
      <w:r>
        <w:rPr>
          <w:rFonts w:ascii="Times New Roman" w:hAnsi="Times New Roman" w:cs="Times New Roman"/>
        </w:rPr>
        <w:t xml:space="preserve">.  </w:t>
      </w:r>
      <w:commentRangeEnd w:id="12"/>
      <w:r w:rsidR="000147D1">
        <w:rPr>
          <w:rStyle w:val="CommentReference"/>
        </w:rPr>
        <w:commentReference w:id="12"/>
      </w:r>
      <w:r w:rsidR="006E48F0">
        <w:rPr>
          <w:rFonts w:ascii="Times New Roman" w:hAnsi="Times New Roman" w:cs="Times New Roman"/>
        </w:rPr>
        <w:t xml:space="preserve">Rather than genetic assimilation, plasticity that is non-adaptive allows for rapid adaptive evolution via strong selection against it. Ghalambor et al. (2015) </w:t>
      </w:r>
      <w:del w:id="15" w:author="Carlos Prada Montoya" w:date="2019-03-12T15:01:00Z">
        <w:r w:rsidR="006E48F0" w:rsidDel="000147D1">
          <w:rPr>
            <w:rFonts w:ascii="Times New Roman" w:hAnsi="Times New Roman" w:cs="Times New Roman"/>
          </w:rPr>
          <w:delText xml:space="preserve">was able to </w:delText>
        </w:r>
      </w:del>
      <w:r w:rsidR="006E48F0">
        <w:rPr>
          <w:rFonts w:ascii="Times New Roman" w:hAnsi="Times New Roman" w:cs="Times New Roman"/>
        </w:rPr>
        <w:t xml:space="preserve">demonstrate that </w:t>
      </w:r>
      <w:del w:id="16" w:author="Carlos Prada Montoya" w:date="2019-03-12T15:01:00Z">
        <w:r w:rsidR="006E48F0" w:rsidDel="000147D1">
          <w:rPr>
            <w:rFonts w:ascii="Times New Roman" w:hAnsi="Times New Roman" w:cs="Times New Roman"/>
          </w:rPr>
          <w:delText xml:space="preserve">the </w:delText>
        </w:r>
      </w:del>
      <w:r w:rsidR="006E48F0">
        <w:rPr>
          <w:rFonts w:ascii="Times New Roman" w:hAnsi="Times New Roman" w:cs="Times New Roman"/>
        </w:rPr>
        <w:t xml:space="preserve">plasticity was non-adaptive by showing that differentially expressed transcripts </w:t>
      </w:r>
      <w:del w:id="17" w:author="Carlos Prada Montoya" w:date="2019-03-12T15:01:00Z">
        <w:r w:rsidR="0041124D" w:rsidDel="000147D1">
          <w:rPr>
            <w:rFonts w:ascii="Times New Roman" w:hAnsi="Times New Roman" w:cs="Times New Roman"/>
          </w:rPr>
          <w:delText xml:space="preserve">present </w:delText>
        </w:r>
      </w:del>
      <w:r w:rsidR="0041124D">
        <w:rPr>
          <w:rFonts w:ascii="Times New Roman" w:hAnsi="Times New Roman" w:cs="Times New Roman"/>
        </w:rPr>
        <w:t>in</w:t>
      </w:r>
      <w:r w:rsidR="006E48F0">
        <w:rPr>
          <w:rFonts w:ascii="Times New Roman" w:hAnsi="Times New Roman" w:cs="Times New Roman"/>
        </w:rPr>
        <w:t xml:space="preserve"> descendent translocated populations were evolving in the same direction as native populations in the translocation environment </w:t>
      </w:r>
      <w:commentRangeStart w:id="18"/>
      <w:r w:rsidR="006E48F0">
        <w:rPr>
          <w:rFonts w:ascii="Times New Roman" w:hAnsi="Times New Roman" w:cs="Times New Roman"/>
        </w:rPr>
        <w:t>and that for those transcripts, plasticity was reduced in descendent introduction populations</w:t>
      </w:r>
      <w:r w:rsidR="00BF6D26">
        <w:rPr>
          <w:rFonts w:ascii="Times New Roman" w:hAnsi="Times New Roman" w:cs="Times New Roman"/>
        </w:rPr>
        <w:t xml:space="preserve">. </w:t>
      </w:r>
      <w:commentRangeEnd w:id="18"/>
      <w:r w:rsidR="000147D1">
        <w:rPr>
          <w:rStyle w:val="CommentReference"/>
        </w:rPr>
        <w:commentReference w:id="18"/>
      </w:r>
      <w:r w:rsidR="002E2FB6">
        <w:rPr>
          <w:rFonts w:ascii="Times New Roman" w:hAnsi="Times New Roman" w:cs="Times New Roman"/>
        </w:rPr>
        <w:t>However, Ghalambor et al. (2015) was not able to provide an ecological justification for why expressing non-adaptive plasticity against the optimum would be advantageous for an organism, making it hard to come up with a reason why this would occur as a mechanism for directional selection.</w:t>
      </w:r>
      <w:r w:rsidR="00BF6D26">
        <w:rPr>
          <w:rFonts w:ascii="Times New Roman" w:hAnsi="Times New Roman" w:cs="Times New Roman"/>
        </w:rPr>
        <w:t xml:space="preserve"> In addition, adaptive plasticity could lead to disruptive selection, which would also cause descendent populations </w:t>
      </w:r>
      <w:del w:id="19" w:author="Carlos Prada Montoya" w:date="2019-03-12T15:03:00Z">
        <w:r w:rsidR="00BF6D26" w:rsidDel="000147D1">
          <w:rPr>
            <w:rFonts w:ascii="Times New Roman" w:hAnsi="Times New Roman" w:cs="Times New Roman"/>
          </w:rPr>
          <w:delText>would also have a</w:delText>
        </w:r>
      </w:del>
      <w:ins w:id="20" w:author="Carlos Prada Montoya" w:date="2019-03-12T15:03:00Z">
        <w:r w:rsidR="000147D1">
          <w:rPr>
            <w:rFonts w:ascii="Times New Roman" w:hAnsi="Times New Roman" w:cs="Times New Roman"/>
          </w:rPr>
          <w:t>to</w:t>
        </w:r>
      </w:ins>
      <w:r w:rsidR="00BF6D26">
        <w:rPr>
          <w:rFonts w:ascii="Times New Roman" w:hAnsi="Times New Roman" w:cs="Times New Roman"/>
        </w:rPr>
        <w:t xml:space="preserve"> lowered </w:t>
      </w:r>
      <w:del w:id="21" w:author="Carlos Prada Montoya" w:date="2019-03-12T15:03:00Z">
        <w:r w:rsidR="00BF6D26" w:rsidDel="000147D1">
          <w:rPr>
            <w:rFonts w:ascii="Times New Roman" w:hAnsi="Times New Roman" w:cs="Times New Roman"/>
          </w:rPr>
          <w:delText xml:space="preserve">amount of </w:delText>
        </w:r>
      </w:del>
      <w:r w:rsidR="00BF6D26">
        <w:rPr>
          <w:rFonts w:ascii="Times New Roman" w:hAnsi="Times New Roman" w:cs="Times New Roman"/>
        </w:rPr>
        <w:t xml:space="preserve">plasticity. </w:t>
      </w:r>
    </w:p>
    <w:p w14:paraId="53DD976D" w14:textId="758367C7" w:rsidR="002847A4" w:rsidRDefault="002E2FB6" w:rsidP="00C85FF9">
      <w:pPr>
        <w:spacing w:line="276" w:lineRule="auto"/>
        <w:ind w:firstLine="720"/>
        <w:rPr>
          <w:rFonts w:ascii="Times New Roman" w:hAnsi="Times New Roman" w:cs="Times New Roman"/>
        </w:rPr>
      </w:pPr>
      <w:commentRangeStart w:id="22"/>
      <w:del w:id="23" w:author="Carlos Prada Montoya" w:date="2019-03-12T15:03:00Z">
        <w:r w:rsidDel="00A6453E">
          <w:rPr>
            <w:rFonts w:ascii="Times New Roman" w:hAnsi="Times New Roman" w:cs="Times New Roman"/>
          </w:rPr>
          <w:delText xml:space="preserve">On the other hand, </w:delText>
        </w:r>
      </w:del>
      <w:r w:rsidR="0041124D">
        <w:rPr>
          <w:rFonts w:ascii="Times New Roman" w:hAnsi="Times New Roman" w:cs="Times New Roman"/>
        </w:rPr>
        <w:t xml:space="preserve">Ghalambor et al. (2015)’s results </w:t>
      </w:r>
      <w:del w:id="24" w:author="Carlos Prada Montoya" w:date="2019-03-12T15:03:00Z">
        <w:r w:rsidR="0041124D" w:rsidDel="00A6453E">
          <w:rPr>
            <w:rFonts w:ascii="Times New Roman" w:hAnsi="Times New Roman" w:cs="Times New Roman"/>
          </w:rPr>
          <w:delText xml:space="preserve">help </w:delText>
        </w:r>
        <w:r w:rsidR="00BF6D26" w:rsidDel="00A6453E">
          <w:rPr>
            <w:rFonts w:ascii="Times New Roman" w:hAnsi="Times New Roman" w:cs="Times New Roman"/>
          </w:rPr>
          <w:delText>give</w:delText>
        </w:r>
      </w:del>
      <w:ins w:id="25" w:author="Carlos Prada Montoya" w:date="2019-03-12T15:03:00Z">
        <w:r w:rsidR="00A6453E">
          <w:rPr>
            <w:rFonts w:ascii="Times New Roman" w:hAnsi="Times New Roman" w:cs="Times New Roman"/>
          </w:rPr>
          <w:t>provide</w:t>
        </w:r>
      </w:ins>
      <w:r w:rsidR="00BF6D26">
        <w:rPr>
          <w:rFonts w:ascii="Times New Roman" w:hAnsi="Times New Roman" w:cs="Times New Roman"/>
        </w:rPr>
        <w:t xml:space="preserve"> an explanation to </w:t>
      </w:r>
      <w:del w:id="26" w:author="Carlos Prada Montoya" w:date="2019-03-12T15:04:00Z">
        <w:r w:rsidR="00BF6D26" w:rsidDel="00A6453E">
          <w:rPr>
            <w:rFonts w:ascii="Times New Roman" w:hAnsi="Times New Roman" w:cs="Times New Roman"/>
          </w:rPr>
          <w:delText>t</w:delText>
        </w:r>
        <w:r w:rsidR="0041124D" w:rsidDel="00A6453E">
          <w:rPr>
            <w:rFonts w:ascii="Times New Roman" w:hAnsi="Times New Roman" w:cs="Times New Roman"/>
          </w:rPr>
          <w:delText xml:space="preserve">he results in </w:delText>
        </w:r>
      </w:del>
      <w:r w:rsidR="0041124D">
        <w:rPr>
          <w:rFonts w:ascii="Times New Roman" w:hAnsi="Times New Roman" w:cs="Times New Roman"/>
        </w:rPr>
        <w:t>Ryu et al. (2018) and Liew et al. (2018)</w:t>
      </w:r>
      <w:del w:id="27" w:author="Carlos Prada Montoya" w:date="2019-03-12T15:04:00Z">
        <w:r w:rsidR="0041124D" w:rsidDel="00A6453E">
          <w:rPr>
            <w:rFonts w:ascii="Times New Roman" w:hAnsi="Times New Roman" w:cs="Times New Roman"/>
          </w:rPr>
          <w:delText>,</w:delText>
        </w:r>
      </w:del>
      <w:r w:rsidR="0041124D">
        <w:rPr>
          <w:rFonts w:ascii="Times New Roman" w:hAnsi="Times New Roman" w:cs="Times New Roman"/>
        </w:rPr>
        <w:t xml:space="preserve"> </w:t>
      </w:r>
      <w:ins w:id="28" w:author="Carlos Prada Montoya" w:date="2019-03-12T15:04:00Z">
        <w:r w:rsidR="00A6453E">
          <w:rPr>
            <w:rFonts w:ascii="Times New Roman" w:hAnsi="Times New Roman" w:cs="Times New Roman"/>
          </w:rPr>
          <w:t xml:space="preserve">results </w:t>
        </w:r>
      </w:ins>
      <w:r w:rsidR="0041124D">
        <w:rPr>
          <w:rFonts w:ascii="Times New Roman" w:hAnsi="Times New Roman" w:cs="Times New Roman"/>
        </w:rPr>
        <w:t xml:space="preserve">who both were not able to definitively identify epigenetic mechanisms that </w:t>
      </w:r>
      <w:del w:id="29" w:author="Carlos Prada Montoya" w:date="2019-03-12T15:04:00Z">
        <w:r w:rsidR="0041124D" w:rsidDel="00A6453E">
          <w:rPr>
            <w:rFonts w:ascii="Times New Roman" w:hAnsi="Times New Roman" w:cs="Times New Roman"/>
          </w:rPr>
          <w:delText>correlated directly with the</w:delText>
        </w:r>
      </w:del>
      <w:ins w:id="30" w:author="Carlos Prada Montoya" w:date="2019-03-12T15:04:00Z">
        <w:r w:rsidR="00A6453E">
          <w:rPr>
            <w:rFonts w:ascii="Times New Roman" w:hAnsi="Times New Roman" w:cs="Times New Roman"/>
          </w:rPr>
          <w:t>underlying</w:t>
        </w:r>
      </w:ins>
      <w:r w:rsidR="0041124D">
        <w:rPr>
          <w:rFonts w:ascii="Times New Roman" w:hAnsi="Times New Roman" w:cs="Times New Roman"/>
        </w:rPr>
        <w:t xml:space="preserve"> phenotypic responses and differential transcriptomic expression </w:t>
      </w:r>
      <w:r w:rsidR="00826EA2">
        <w:rPr>
          <w:rFonts w:ascii="Times New Roman" w:hAnsi="Times New Roman" w:cs="Times New Roman"/>
        </w:rPr>
        <w:t xml:space="preserve">they </w:t>
      </w:r>
      <w:r w:rsidR="0041124D">
        <w:rPr>
          <w:rFonts w:ascii="Times New Roman" w:hAnsi="Times New Roman" w:cs="Times New Roman"/>
        </w:rPr>
        <w:t xml:space="preserve">observed in response to changes in temperature and pH (respectively). </w:t>
      </w:r>
      <w:commentRangeEnd w:id="22"/>
      <w:r w:rsidR="00A6453E">
        <w:rPr>
          <w:rStyle w:val="CommentReference"/>
        </w:rPr>
        <w:commentReference w:id="22"/>
      </w:r>
      <w:commentRangeStart w:id="31"/>
      <w:r w:rsidR="00826EA2">
        <w:rPr>
          <w:rFonts w:ascii="Times New Roman" w:hAnsi="Times New Roman" w:cs="Times New Roman"/>
        </w:rPr>
        <w:t xml:space="preserve">If we follow the logic in </w:t>
      </w:r>
      <w:r>
        <w:rPr>
          <w:rFonts w:ascii="Times New Roman" w:hAnsi="Times New Roman" w:cs="Times New Roman"/>
        </w:rPr>
        <w:t xml:space="preserve">Ghalambor et al. (2015), this may have occurred because they were trying to find </w:t>
      </w:r>
      <w:del w:id="32" w:author="Carlos Prada Montoya" w:date="2019-03-12T15:08:00Z">
        <w:r w:rsidDel="00A6453E">
          <w:rPr>
            <w:rFonts w:ascii="Times New Roman" w:hAnsi="Times New Roman" w:cs="Times New Roman"/>
          </w:rPr>
          <w:delText xml:space="preserve">associative </w:delText>
        </w:r>
      </w:del>
      <w:r>
        <w:rPr>
          <w:rFonts w:ascii="Times New Roman" w:hAnsi="Times New Roman" w:cs="Times New Roman"/>
        </w:rPr>
        <w:t>relationships between adaptive transcriptomic and epigenetic responses rather than identifying the direction of the response towards or away from an optimum</w:t>
      </w:r>
      <w:r w:rsidR="002847A4">
        <w:rPr>
          <w:rFonts w:ascii="Times New Roman" w:hAnsi="Times New Roman" w:cs="Times New Roman"/>
        </w:rPr>
        <w:t>, which would help reveal non-adaptive plastic responses that might be driving acclimation instead</w:t>
      </w:r>
      <w:r>
        <w:rPr>
          <w:rFonts w:ascii="Times New Roman" w:hAnsi="Times New Roman" w:cs="Times New Roman"/>
        </w:rPr>
        <w:t>.</w:t>
      </w:r>
      <w:r w:rsidR="00BF6D26">
        <w:rPr>
          <w:rFonts w:ascii="Times New Roman" w:hAnsi="Times New Roman" w:cs="Times New Roman"/>
        </w:rPr>
        <w:t xml:space="preserve"> </w:t>
      </w:r>
      <w:commentRangeEnd w:id="31"/>
      <w:r w:rsidR="00A6453E">
        <w:rPr>
          <w:rStyle w:val="CommentReference"/>
        </w:rPr>
        <w:commentReference w:id="31"/>
      </w:r>
      <w:r w:rsidR="00BF6D26">
        <w:rPr>
          <w:rFonts w:ascii="Times New Roman" w:hAnsi="Times New Roman" w:cs="Times New Roman"/>
        </w:rPr>
        <w:t xml:space="preserve">Although it is also important to take note that vertebrates and invertebrates have different </w:t>
      </w:r>
      <w:del w:id="33" w:author="Carlos Prada Montoya" w:date="2019-03-12T15:09:00Z">
        <w:r w:rsidR="00BF6D26" w:rsidDel="00A6453E">
          <w:rPr>
            <w:rFonts w:ascii="Times New Roman" w:hAnsi="Times New Roman" w:cs="Times New Roman"/>
          </w:rPr>
          <w:delText xml:space="preserve">(and complicated) </w:delText>
        </w:r>
      </w:del>
      <w:r w:rsidR="00BF6D26">
        <w:rPr>
          <w:rFonts w:ascii="Times New Roman" w:hAnsi="Times New Roman" w:cs="Times New Roman"/>
        </w:rPr>
        <w:t>epigenetic mechanisms and cannot be directly compared.</w:t>
      </w:r>
    </w:p>
    <w:p w14:paraId="770701AB" w14:textId="798353B3" w:rsidR="00900328" w:rsidRDefault="0041124D" w:rsidP="00C85FF9">
      <w:pPr>
        <w:spacing w:line="276" w:lineRule="auto"/>
        <w:ind w:firstLine="720"/>
        <w:rPr>
          <w:rFonts w:ascii="Times New Roman" w:hAnsi="Times New Roman" w:cs="Times New Roman"/>
        </w:rPr>
      </w:pPr>
      <w:r>
        <w:rPr>
          <w:rFonts w:ascii="Times New Roman" w:hAnsi="Times New Roman" w:cs="Times New Roman"/>
        </w:rPr>
        <w:t>Ryu et al. (2018</w:t>
      </w:r>
      <w:r w:rsidR="002E2FB6">
        <w:rPr>
          <w:rFonts w:ascii="Times New Roman" w:hAnsi="Times New Roman" w:cs="Times New Roman"/>
        </w:rPr>
        <w:t xml:space="preserve">) </w:t>
      </w:r>
      <w:del w:id="34" w:author="Carlos Prada Montoya" w:date="2019-03-12T15:09:00Z">
        <w:r w:rsidR="002E2FB6" w:rsidDel="00A6453E">
          <w:rPr>
            <w:rFonts w:ascii="Times New Roman" w:hAnsi="Times New Roman" w:cs="Times New Roman"/>
          </w:rPr>
          <w:delText>was able to indicate that some sort of</w:delText>
        </w:r>
      </w:del>
      <w:ins w:id="35" w:author="Carlos Prada Montoya" w:date="2019-03-12T15:09:00Z">
        <w:r w:rsidR="00A6453E">
          <w:rPr>
            <w:rFonts w:ascii="Times New Roman" w:hAnsi="Times New Roman" w:cs="Times New Roman"/>
          </w:rPr>
          <w:t>found an</w:t>
        </w:r>
      </w:ins>
      <w:r w:rsidR="002E2FB6">
        <w:rPr>
          <w:rFonts w:ascii="Times New Roman" w:hAnsi="Times New Roman" w:cs="Times New Roman"/>
        </w:rPr>
        <w:t xml:space="preserve"> association </w:t>
      </w:r>
      <w:del w:id="36" w:author="Carlos Prada Montoya" w:date="2019-03-12T15:09:00Z">
        <w:r w:rsidR="002E2FB6" w:rsidDel="00A6453E">
          <w:rPr>
            <w:rFonts w:ascii="Times New Roman" w:hAnsi="Times New Roman" w:cs="Times New Roman"/>
          </w:rPr>
          <w:delText xml:space="preserve">existed </w:delText>
        </w:r>
      </w:del>
      <w:r w:rsidR="002E2FB6">
        <w:rPr>
          <w:rFonts w:ascii="Times New Roman" w:hAnsi="Times New Roman" w:cs="Times New Roman"/>
        </w:rPr>
        <w:t xml:space="preserve">between </w:t>
      </w:r>
      <w:del w:id="37" w:author="Carlos Prada Montoya" w:date="2019-03-12T15:09:00Z">
        <w:r w:rsidR="002E2FB6" w:rsidDel="00A6453E">
          <w:rPr>
            <w:rFonts w:ascii="Times New Roman" w:hAnsi="Times New Roman" w:cs="Times New Roman"/>
          </w:rPr>
          <w:delText xml:space="preserve">DNA </w:delText>
        </w:r>
      </w:del>
      <w:r w:rsidR="002E2FB6">
        <w:rPr>
          <w:rFonts w:ascii="Times New Roman" w:hAnsi="Times New Roman" w:cs="Times New Roman"/>
        </w:rPr>
        <w:t xml:space="preserve">methylation and transgenerational acclimation to climate change, but </w:t>
      </w:r>
      <w:del w:id="38" w:author="Carlos Prada Montoya" w:date="2019-03-12T15:10:00Z">
        <w:r w:rsidR="002E2FB6" w:rsidDel="00A6453E">
          <w:rPr>
            <w:rFonts w:ascii="Times New Roman" w:hAnsi="Times New Roman" w:cs="Times New Roman"/>
          </w:rPr>
          <w:delText xml:space="preserve">ultimately found that there was </w:delText>
        </w:r>
      </w:del>
      <w:r w:rsidR="002E2FB6">
        <w:rPr>
          <w:rFonts w:ascii="Times New Roman" w:hAnsi="Times New Roman" w:cs="Times New Roman"/>
        </w:rPr>
        <w:t xml:space="preserve">a weak correlation between </w:t>
      </w:r>
      <w:del w:id="39" w:author="Carlos Prada Montoya" w:date="2019-03-12T15:10:00Z">
        <w:r w:rsidR="002E2FB6" w:rsidDel="00A6453E">
          <w:rPr>
            <w:rFonts w:ascii="Times New Roman" w:hAnsi="Times New Roman" w:cs="Times New Roman"/>
          </w:rPr>
          <w:delText xml:space="preserve">whole-genome differential </w:delText>
        </w:r>
      </w:del>
      <w:r w:rsidR="002E2FB6">
        <w:rPr>
          <w:rFonts w:ascii="Times New Roman" w:hAnsi="Times New Roman" w:cs="Times New Roman"/>
        </w:rPr>
        <w:t>methylation and gene expression. They attribute this to an additional epigenetic layer (epigenetic control) that does not directly translate to thermal acclimation</w:t>
      </w:r>
      <w:r w:rsidR="00826EA2">
        <w:rPr>
          <w:rFonts w:ascii="Times New Roman" w:hAnsi="Times New Roman" w:cs="Times New Roman"/>
        </w:rPr>
        <w:t xml:space="preserve"> and </w:t>
      </w:r>
      <w:r w:rsidR="002E2FB6">
        <w:rPr>
          <w:rFonts w:ascii="Times New Roman" w:hAnsi="Times New Roman" w:cs="Times New Roman"/>
        </w:rPr>
        <w:t xml:space="preserve">show a relationship between differentially methylated regions and metabolic reprogramming (e.g., angiogenesis, oxygen consumption, </w:t>
      </w:r>
      <w:r w:rsidR="00826EA2">
        <w:rPr>
          <w:rFonts w:ascii="Times New Roman" w:hAnsi="Times New Roman" w:cs="Times New Roman"/>
        </w:rPr>
        <w:t xml:space="preserve">and </w:t>
      </w:r>
      <w:r w:rsidR="002E2FB6">
        <w:rPr>
          <w:rFonts w:ascii="Times New Roman" w:hAnsi="Times New Roman" w:cs="Times New Roman"/>
        </w:rPr>
        <w:t xml:space="preserve">insulin </w:t>
      </w:r>
      <w:r w:rsidR="002E2FB6">
        <w:rPr>
          <w:rFonts w:ascii="Times New Roman" w:hAnsi="Times New Roman" w:cs="Times New Roman"/>
        </w:rPr>
        <w:lastRenderedPageBreak/>
        <w:t>response</w:t>
      </w:r>
      <w:r w:rsidR="00826EA2">
        <w:rPr>
          <w:rFonts w:ascii="Times New Roman" w:hAnsi="Times New Roman" w:cs="Times New Roman"/>
        </w:rPr>
        <w:t>s</w:t>
      </w:r>
      <w:r w:rsidR="002E2FB6">
        <w:rPr>
          <w:rFonts w:ascii="Times New Roman" w:hAnsi="Times New Roman" w:cs="Times New Roman"/>
        </w:rPr>
        <w:t>).</w:t>
      </w:r>
      <w:r w:rsidR="002847A4">
        <w:rPr>
          <w:rFonts w:ascii="Times New Roman" w:hAnsi="Times New Roman" w:cs="Times New Roman"/>
        </w:rPr>
        <w:t xml:space="preserve"> In order to test non-adaptive versus adaptive epigenetic control like Ghalambor et al. (2015) did, Ryu et al. (2018) would have had to see a change in plasticity from the control groups and temperature treatment groups in the same direction as fish that were reared in those treatment groups for a long</w:t>
      </w:r>
      <w:r w:rsidR="00826EA2">
        <w:rPr>
          <w:rFonts w:ascii="Times New Roman" w:hAnsi="Times New Roman" w:cs="Times New Roman"/>
        </w:rPr>
        <w:t>er</w:t>
      </w:r>
      <w:r w:rsidR="002847A4">
        <w:rPr>
          <w:rFonts w:ascii="Times New Roman" w:hAnsi="Times New Roman" w:cs="Times New Roman"/>
        </w:rPr>
        <w:t xml:space="preserve"> amount of time. </w:t>
      </w:r>
    </w:p>
    <w:p w14:paraId="62D7EB7D" w14:textId="3856F78C" w:rsidR="008329D2" w:rsidRDefault="002847A4" w:rsidP="00C85FF9">
      <w:pPr>
        <w:spacing w:line="276" w:lineRule="auto"/>
        <w:ind w:firstLine="720"/>
        <w:rPr>
          <w:rFonts w:ascii="Times New Roman" w:hAnsi="Times New Roman" w:cs="Times New Roman"/>
        </w:rPr>
      </w:pPr>
      <w:r>
        <w:rPr>
          <w:rFonts w:ascii="Times New Roman" w:hAnsi="Times New Roman" w:cs="Times New Roman"/>
        </w:rPr>
        <w:t xml:space="preserve">Similarly, Liew et al. (2018) found fewer than expected genes related to biomineralization in response to more acidic pH conditions and found instead differentially methylated rates for processes related to general growth and stress responses. This result was in contrast to their physical measurements of coral skeleton structure, which indicated that under lower pH, calyxes were </w:t>
      </w:r>
      <w:commentRangeStart w:id="40"/>
      <w:r>
        <w:rPr>
          <w:rFonts w:ascii="Times New Roman" w:hAnsi="Times New Roman" w:cs="Times New Roman"/>
        </w:rPr>
        <w:t xml:space="preserve">stronger </w:t>
      </w:r>
      <w:commentRangeEnd w:id="40"/>
      <w:r w:rsidR="00A6453E">
        <w:rPr>
          <w:rStyle w:val="CommentReference"/>
        </w:rPr>
        <w:commentReference w:id="40"/>
      </w:r>
      <w:r>
        <w:rPr>
          <w:rFonts w:ascii="Times New Roman" w:hAnsi="Times New Roman" w:cs="Times New Roman"/>
        </w:rPr>
        <w:t xml:space="preserve">and the skeleton was more porous. The authors were unable to link the physical change they were observing with the differentially expressed transcripts or methylated positions that came from sequencing those coral individuals. In the end, they conclude that </w:t>
      </w:r>
      <w:del w:id="41" w:author="Carlos Prada Montoya" w:date="2019-03-12T15:11:00Z">
        <w:r w:rsidDel="00A6453E">
          <w:rPr>
            <w:rFonts w:ascii="Times New Roman" w:hAnsi="Times New Roman" w:cs="Times New Roman"/>
          </w:rPr>
          <w:delText xml:space="preserve">the </w:delText>
        </w:r>
      </w:del>
      <w:r>
        <w:rPr>
          <w:rFonts w:ascii="Times New Roman" w:hAnsi="Times New Roman" w:cs="Times New Roman"/>
        </w:rPr>
        <w:t>epigenetic mechanism</w:t>
      </w:r>
      <w:ins w:id="42" w:author="Carlos Prada Montoya" w:date="2019-03-12T15:11:00Z">
        <w:r w:rsidR="00A6453E">
          <w:rPr>
            <w:rFonts w:ascii="Times New Roman" w:hAnsi="Times New Roman" w:cs="Times New Roman"/>
          </w:rPr>
          <w:t>s</w:t>
        </w:r>
      </w:ins>
      <w:r>
        <w:rPr>
          <w:rFonts w:ascii="Times New Roman" w:hAnsi="Times New Roman" w:cs="Times New Roman"/>
        </w:rPr>
        <w:t xml:space="preserve"> behind</w:t>
      </w:r>
      <w:r>
        <w:rPr>
          <w:rFonts w:ascii="Times New Roman" w:hAnsi="Times New Roman" w:cs="Times New Roman"/>
          <w:i/>
        </w:rPr>
        <w:t xml:space="preserve"> </w:t>
      </w:r>
      <w:del w:id="43" w:author="Carlos Prada Montoya" w:date="2019-03-12T15:11:00Z">
        <w:r w:rsidDel="00A6453E">
          <w:rPr>
            <w:rFonts w:ascii="Times New Roman" w:hAnsi="Times New Roman" w:cs="Times New Roman"/>
          </w:rPr>
          <w:delText xml:space="preserve">their </w:delText>
        </w:r>
      </w:del>
      <w:r>
        <w:rPr>
          <w:rFonts w:ascii="Times New Roman" w:hAnsi="Times New Roman" w:cs="Times New Roman"/>
        </w:rPr>
        <w:t>coral species w</w:t>
      </w:r>
      <w:ins w:id="44" w:author="Carlos Prada Montoya" w:date="2019-03-12T15:12:00Z">
        <w:r w:rsidR="00A6453E">
          <w:rPr>
            <w:rFonts w:ascii="Times New Roman" w:hAnsi="Times New Roman" w:cs="Times New Roman"/>
          </w:rPr>
          <w:t>ere</w:t>
        </w:r>
      </w:ins>
      <w:del w:id="45" w:author="Carlos Prada Montoya" w:date="2019-03-12T15:12:00Z">
        <w:r w:rsidDel="00A6453E">
          <w:rPr>
            <w:rFonts w:ascii="Times New Roman" w:hAnsi="Times New Roman" w:cs="Times New Roman"/>
          </w:rPr>
          <w:delText>as</w:delText>
        </w:r>
      </w:del>
      <w:r>
        <w:rPr>
          <w:rFonts w:ascii="Times New Roman" w:hAnsi="Times New Roman" w:cs="Times New Roman"/>
        </w:rPr>
        <w:t xml:space="preserve"> reducing spurious transcription and noise and served as a cross-talk between the transcriptional machinery and histone modifications. One reason that I thought of to explain why there weren’t more epigenetic/genomic signals of biomineralization within stressed out corals was because </w:t>
      </w:r>
      <w:r w:rsidR="008329D2">
        <w:rPr>
          <w:rFonts w:ascii="Times New Roman" w:hAnsi="Times New Roman" w:cs="Times New Roman"/>
        </w:rPr>
        <w:t xml:space="preserve">maybe the corals’ </w:t>
      </w:r>
      <w:commentRangeStart w:id="46"/>
      <w:r w:rsidR="008329D2">
        <w:rPr>
          <w:rFonts w:ascii="Times New Roman" w:hAnsi="Times New Roman" w:cs="Times New Roman"/>
        </w:rPr>
        <w:t>algal symbionts played a larger role</w:t>
      </w:r>
      <w:r w:rsidR="00826EA2">
        <w:rPr>
          <w:rFonts w:ascii="Times New Roman" w:hAnsi="Times New Roman" w:cs="Times New Roman"/>
        </w:rPr>
        <w:t xml:space="preserve"> than previously expected</w:t>
      </w:r>
      <w:r w:rsidR="008329D2">
        <w:rPr>
          <w:rFonts w:ascii="Times New Roman" w:hAnsi="Times New Roman" w:cs="Times New Roman"/>
        </w:rPr>
        <w:t xml:space="preserve"> in skeletal morphology</w:t>
      </w:r>
      <w:commentRangeEnd w:id="46"/>
      <w:r w:rsidR="00A6453E">
        <w:rPr>
          <w:rStyle w:val="CommentReference"/>
        </w:rPr>
        <w:commentReference w:id="46"/>
      </w:r>
      <w:r w:rsidR="008329D2">
        <w:rPr>
          <w:rFonts w:ascii="Times New Roman" w:hAnsi="Times New Roman" w:cs="Times New Roman"/>
        </w:rPr>
        <w:t xml:space="preserve">. Perhaps comparing the epigenome of a coral with its algal community intact with </w:t>
      </w:r>
      <w:r w:rsidR="00826EA2">
        <w:rPr>
          <w:rFonts w:ascii="Times New Roman" w:hAnsi="Times New Roman" w:cs="Times New Roman"/>
        </w:rPr>
        <w:t>the ones</w:t>
      </w:r>
      <w:r w:rsidR="008329D2">
        <w:rPr>
          <w:rFonts w:ascii="Times New Roman" w:hAnsi="Times New Roman" w:cs="Times New Roman"/>
        </w:rPr>
        <w:t xml:space="preserve"> in this study</w:t>
      </w:r>
      <w:r w:rsidR="00826EA2">
        <w:rPr>
          <w:rFonts w:ascii="Times New Roman" w:hAnsi="Times New Roman" w:cs="Times New Roman"/>
        </w:rPr>
        <w:t xml:space="preserve"> (</w:t>
      </w:r>
      <w:r w:rsidR="008329D2">
        <w:rPr>
          <w:rFonts w:ascii="Times New Roman" w:hAnsi="Times New Roman" w:cs="Times New Roman"/>
        </w:rPr>
        <w:t>which had its algal symbionts removed</w:t>
      </w:r>
      <w:r w:rsidR="00826EA2">
        <w:rPr>
          <w:rFonts w:ascii="Times New Roman" w:hAnsi="Times New Roman" w:cs="Times New Roman"/>
        </w:rPr>
        <w:t>) could show how symbioses could facilitate epigenetic control and plasticity</w:t>
      </w:r>
      <w:r w:rsidR="008329D2">
        <w:rPr>
          <w:rFonts w:ascii="Times New Roman" w:hAnsi="Times New Roman" w:cs="Times New Roman"/>
        </w:rPr>
        <w:t xml:space="preserve">. </w:t>
      </w:r>
      <w:r w:rsidR="00BF6D26">
        <w:rPr>
          <w:rFonts w:ascii="Times New Roman" w:hAnsi="Times New Roman" w:cs="Times New Roman"/>
        </w:rPr>
        <w:t>It is also possible that the complicated epigenetic mechanisms of invertebrates cause there to be so little empirical understanding of how they actually operate on a whole-genome scale.</w:t>
      </w:r>
      <w:r w:rsidR="008329D2">
        <w:rPr>
          <w:rFonts w:ascii="Times New Roman" w:hAnsi="Times New Roman" w:cs="Times New Roman"/>
        </w:rPr>
        <w:t xml:space="preserve"> </w:t>
      </w:r>
    </w:p>
    <w:p w14:paraId="107209AF" w14:textId="77777777" w:rsidR="008329D2" w:rsidRPr="008329D2" w:rsidRDefault="008329D2" w:rsidP="00C85FF9">
      <w:pPr>
        <w:spacing w:line="276" w:lineRule="auto"/>
        <w:ind w:firstLine="720"/>
        <w:rPr>
          <w:rFonts w:ascii="Times New Roman" w:hAnsi="Times New Roman" w:cs="Times New Roman"/>
        </w:rPr>
      </w:pPr>
      <w:r w:rsidRPr="008329D2">
        <w:rPr>
          <w:rFonts w:ascii="Times New Roman" w:hAnsi="Times New Roman" w:cs="Times New Roman"/>
        </w:rPr>
        <w:t xml:space="preserve">In conclusion, while Ghalambor et al. (2015) challenges us to think about </w:t>
      </w:r>
      <w:r>
        <w:rPr>
          <w:rFonts w:ascii="Times New Roman" w:hAnsi="Times New Roman" w:cs="Times New Roman"/>
        </w:rPr>
        <w:t xml:space="preserve">plasticity and epigenetics in the opposite direction that Ryu et al. (2018) and Liew et al. (2018) did, the latter two papers provided a more ecological/applied justification for their results, making them more contextualized and realistic. The major challenge moving forward </w:t>
      </w:r>
      <w:r w:rsidR="00357401">
        <w:rPr>
          <w:rFonts w:ascii="Times New Roman" w:hAnsi="Times New Roman" w:cs="Times New Roman"/>
        </w:rPr>
        <w:t xml:space="preserve">in epigenetics research </w:t>
      </w:r>
      <w:r>
        <w:rPr>
          <w:rFonts w:ascii="Times New Roman" w:hAnsi="Times New Roman" w:cs="Times New Roman"/>
        </w:rPr>
        <w:t xml:space="preserve">will be </w:t>
      </w:r>
      <w:r w:rsidR="00357401">
        <w:rPr>
          <w:rFonts w:ascii="Times New Roman" w:hAnsi="Times New Roman" w:cs="Times New Roman"/>
        </w:rPr>
        <w:t>attempting</w:t>
      </w:r>
      <w:r>
        <w:rPr>
          <w:rFonts w:ascii="Times New Roman" w:hAnsi="Times New Roman" w:cs="Times New Roman"/>
        </w:rPr>
        <w:t xml:space="preserve"> to quan</w:t>
      </w:r>
      <w:r w:rsidR="00357401">
        <w:rPr>
          <w:rFonts w:ascii="Times New Roman" w:hAnsi="Times New Roman" w:cs="Times New Roman"/>
        </w:rPr>
        <w:t xml:space="preserve">tify the magnitude and direction of epigenetic control rather than simply identifying the associations between the epigenome and transcriptome. </w:t>
      </w:r>
    </w:p>
    <w:sectPr w:rsidR="008329D2" w:rsidRPr="008329D2" w:rsidSect="00CF6B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12T15:13:00Z" w:initials="CPM">
    <w:p w14:paraId="6540DA55" w14:textId="1E14B409" w:rsidR="008768CA" w:rsidRDefault="008768CA">
      <w:pPr>
        <w:pStyle w:val="CommentText"/>
      </w:pPr>
      <w:r>
        <w:rPr>
          <w:rStyle w:val="CommentReference"/>
        </w:rPr>
        <w:annotationRef/>
      </w:r>
      <w:r>
        <w:t xml:space="preserve">89% </w:t>
      </w:r>
      <w:bookmarkStart w:id="1" w:name="_GoBack"/>
      <w:bookmarkEnd w:id="1"/>
    </w:p>
  </w:comment>
  <w:comment w:id="2" w:author="Carlos Prada Montoya" w:date="2019-03-12T14:57:00Z" w:initials="CPM">
    <w:p w14:paraId="3923A642" w14:textId="630A64CE" w:rsidR="000147D1" w:rsidRDefault="000147D1">
      <w:pPr>
        <w:pStyle w:val="CommentText"/>
      </w:pPr>
      <w:r>
        <w:rPr>
          <w:rStyle w:val="CommentReference"/>
        </w:rPr>
        <w:annotationRef/>
      </w:r>
      <w:r>
        <w:t>Use the fewest number of words. Think on words as spending money</w:t>
      </w:r>
    </w:p>
  </w:comment>
  <w:comment w:id="7" w:author="Carlos Prada Montoya" w:date="2019-03-12T14:58:00Z" w:initials="CPM">
    <w:p w14:paraId="20CA2B8C" w14:textId="0EC2F65E" w:rsidR="000147D1" w:rsidRDefault="000147D1">
      <w:pPr>
        <w:pStyle w:val="CommentText"/>
      </w:pPr>
      <w:r>
        <w:rPr>
          <w:rStyle w:val="CommentReference"/>
        </w:rPr>
        <w:annotationRef/>
      </w:r>
      <w:r>
        <w:t>This phrase is disconnected from the previous sentence and makes your writing difficult to follow</w:t>
      </w:r>
    </w:p>
  </w:comment>
  <w:comment w:id="8" w:author="Carlos Prada Montoya" w:date="2019-03-12T14:58:00Z" w:initials="CPM">
    <w:p w14:paraId="68723482" w14:textId="0320FC13" w:rsidR="000147D1" w:rsidRDefault="000147D1">
      <w:pPr>
        <w:pStyle w:val="CommentText"/>
      </w:pPr>
      <w:r>
        <w:rPr>
          <w:rStyle w:val="CommentReference"/>
        </w:rPr>
        <w:annotationRef/>
      </w:r>
      <w:r>
        <w:t>Which assumption? Need to say what you refer to specifically or otherwise is unclear, vague</w:t>
      </w:r>
    </w:p>
  </w:comment>
  <w:comment w:id="12" w:author="Carlos Prada Montoya" w:date="2019-03-12T15:00:00Z" w:initials="CPM">
    <w:p w14:paraId="136BF9E1" w14:textId="6A840424" w:rsidR="000147D1" w:rsidRDefault="000147D1">
      <w:pPr>
        <w:pStyle w:val="CommentText"/>
      </w:pPr>
      <w:r>
        <w:rPr>
          <w:rStyle w:val="CommentReference"/>
        </w:rPr>
        <w:annotationRef/>
      </w:r>
      <w:r>
        <w:t>Very good synthesis!</w:t>
      </w:r>
    </w:p>
  </w:comment>
  <w:comment w:id="18" w:author="Carlos Prada Montoya" w:date="2019-03-12T15:02:00Z" w:initials="CPM">
    <w:p w14:paraId="0F8D3925" w14:textId="64973029" w:rsidR="000147D1" w:rsidRDefault="000147D1">
      <w:pPr>
        <w:pStyle w:val="CommentText"/>
      </w:pPr>
      <w:r>
        <w:rPr>
          <w:rStyle w:val="CommentReference"/>
        </w:rPr>
        <w:annotationRef/>
      </w:r>
      <w:r>
        <w:t>This last part is unclear</w:t>
      </w:r>
    </w:p>
  </w:comment>
  <w:comment w:id="22" w:author="Carlos Prada Montoya" w:date="2019-03-12T15:04:00Z" w:initials="CPM">
    <w:p w14:paraId="7FA60876" w14:textId="135D0F1C" w:rsidR="00A6453E" w:rsidRDefault="00A6453E">
      <w:pPr>
        <w:pStyle w:val="CommentText"/>
      </w:pPr>
      <w:r>
        <w:rPr>
          <w:rStyle w:val="CommentReference"/>
        </w:rPr>
        <w:annotationRef/>
      </w:r>
      <w:r>
        <w:t>Sentence is too long and poorly constructed. The longer the sentence the better/tighter it needs to be. It otherwise confuses the reader.</w:t>
      </w:r>
    </w:p>
  </w:comment>
  <w:comment w:id="31" w:author="Carlos Prada Montoya" w:date="2019-03-12T15:08:00Z" w:initials="CPM">
    <w:p w14:paraId="0CAF7B5E" w14:textId="7E2F3EA6" w:rsidR="00A6453E" w:rsidRDefault="00A6453E">
      <w:pPr>
        <w:pStyle w:val="CommentText"/>
      </w:pPr>
      <w:r>
        <w:rPr>
          <w:rStyle w:val="CommentReference"/>
        </w:rPr>
        <w:annotationRef/>
      </w:r>
      <w:r>
        <w:t>Same here, too long and convoluted</w:t>
      </w:r>
    </w:p>
  </w:comment>
  <w:comment w:id="40" w:author="Carlos Prada Montoya" w:date="2019-03-12T15:11:00Z" w:initials="CPM">
    <w:p w14:paraId="3E2EF609" w14:textId="5C361AA1" w:rsidR="00A6453E" w:rsidRDefault="00A6453E">
      <w:pPr>
        <w:pStyle w:val="CommentText"/>
      </w:pPr>
      <w:r>
        <w:rPr>
          <w:rStyle w:val="CommentReference"/>
        </w:rPr>
        <w:annotationRef/>
      </w:r>
      <w:r>
        <w:t>? Are you sure?</w:t>
      </w:r>
    </w:p>
  </w:comment>
  <w:comment w:id="46" w:author="Carlos Prada Montoya" w:date="2019-03-12T15:12:00Z" w:initials="CPM">
    <w:p w14:paraId="7B639983" w14:textId="6459FEAA" w:rsidR="00A6453E" w:rsidRDefault="00A6453E">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40DA55" w15:done="0"/>
  <w15:commentEx w15:paraId="3923A642" w15:done="0"/>
  <w15:commentEx w15:paraId="20CA2B8C" w15:done="0"/>
  <w15:commentEx w15:paraId="68723482" w15:done="0"/>
  <w15:commentEx w15:paraId="136BF9E1" w15:done="0"/>
  <w15:commentEx w15:paraId="0F8D3925" w15:done="0"/>
  <w15:commentEx w15:paraId="7FA60876" w15:done="0"/>
  <w15:commentEx w15:paraId="0CAF7B5E" w15:done="0"/>
  <w15:commentEx w15:paraId="3E2EF609" w15:done="0"/>
  <w15:commentEx w15:paraId="7B6399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0DA55" w16cid:durableId="20324B1E"/>
  <w16cid:commentId w16cid:paraId="3923A642" w16cid:durableId="20324744"/>
  <w16cid:commentId w16cid:paraId="20CA2B8C" w16cid:durableId="2032477B"/>
  <w16cid:commentId w16cid:paraId="68723482" w16cid:durableId="203247A9"/>
  <w16cid:commentId w16cid:paraId="136BF9E1" w16cid:durableId="20324819"/>
  <w16cid:commentId w16cid:paraId="0F8D3925" w16cid:durableId="2032487D"/>
  <w16cid:commentId w16cid:paraId="7FA60876" w16cid:durableId="20324917"/>
  <w16cid:commentId w16cid:paraId="0CAF7B5E" w16cid:durableId="203249EF"/>
  <w16cid:commentId w16cid:paraId="3E2EF609" w16cid:durableId="20324A99"/>
  <w16cid:commentId w16cid:paraId="7B639983" w16cid:durableId="20324A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0F2F45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328"/>
    <w:rsid w:val="000147D1"/>
    <w:rsid w:val="000D44B8"/>
    <w:rsid w:val="002847A4"/>
    <w:rsid w:val="002E2FB6"/>
    <w:rsid w:val="00357401"/>
    <w:rsid w:val="0041124D"/>
    <w:rsid w:val="006E48F0"/>
    <w:rsid w:val="007E1C46"/>
    <w:rsid w:val="00826EA2"/>
    <w:rsid w:val="008329D2"/>
    <w:rsid w:val="008768CA"/>
    <w:rsid w:val="00900328"/>
    <w:rsid w:val="009B6E1D"/>
    <w:rsid w:val="009D5910"/>
    <w:rsid w:val="00A6453E"/>
    <w:rsid w:val="00BB4D44"/>
    <w:rsid w:val="00BF6D26"/>
    <w:rsid w:val="00C85FF9"/>
    <w:rsid w:val="00CF6BC0"/>
    <w:rsid w:val="00D7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0ADFDB"/>
  <w14:defaultImageDpi w14:val="32767"/>
  <w15:chartTrackingRefBased/>
  <w15:docId w15:val="{C6EC6289-D4B4-3B40-ADAB-17647F08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6108"/>
    <w:rPr>
      <w:b/>
      <w:bCs/>
    </w:rPr>
  </w:style>
  <w:style w:type="character" w:styleId="Emphasis">
    <w:name w:val="Emphasis"/>
    <w:basedOn w:val="DefaultParagraphFont"/>
    <w:uiPriority w:val="20"/>
    <w:qFormat/>
    <w:rsid w:val="00D76108"/>
    <w:rPr>
      <w:i/>
      <w:iCs/>
    </w:rPr>
  </w:style>
  <w:style w:type="paragraph" w:styleId="ListBullet">
    <w:name w:val="List Bullet"/>
    <w:basedOn w:val="Normal"/>
    <w:uiPriority w:val="99"/>
    <w:unhideWhenUsed/>
    <w:rsid w:val="008329D2"/>
    <w:pPr>
      <w:numPr>
        <w:numId w:val="1"/>
      </w:numPr>
      <w:contextualSpacing/>
    </w:pPr>
  </w:style>
  <w:style w:type="paragraph" w:styleId="BalloonText">
    <w:name w:val="Balloon Text"/>
    <w:basedOn w:val="Normal"/>
    <w:link w:val="BalloonTextChar"/>
    <w:uiPriority w:val="99"/>
    <w:semiHidden/>
    <w:unhideWhenUsed/>
    <w:rsid w:val="000147D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147D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147D1"/>
    <w:rPr>
      <w:sz w:val="16"/>
      <w:szCs w:val="16"/>
    </w:rPr>
  </w:style>
  <w:style w:type="paragraph" w:styleId="CommentText">
    <w:name w:val="annotation text"/>
    <w:basedOn w:val="Normal"/>
    <w:link w:val="CommentTextChar"/>
    <w:uiPriority w:val="99"/>
    <w:semiHidden/>
    <w:unhideWhenUsed/>
    <w:rsid w:val="000147D1"/>
    <w:rPr>
      <w:sz w:val="20"/>
      <w:szCs w:val="20"/>
    </w:rPr>
  </w:style>
  <w:style w:type="character" w:customStyle="1" w:styleId="CommentTextChar">
    <w:name w:val="Comment Text Char"/>
    <w:basedOn w:val="DefaultParagraphFont"/>
    <w:link w:val="CommentText"/>
    <w:uiPriority w:val="99"/>
    <w:semiHidden/>
    <w:rsid w:val="000147D1"/>
    <w:rPr>
      <w:sz w:val="20"/>
      <w:szCs w:val="20"/>
    </w:rPr>
  </w:style>
  <w:style w:type="paragraph" w:styleId="CommentSubject">
    <w:name w:val="annotation subject"/>
    <w:basedOn w:val="CommentText"/>
    <w:next w:val="CommentText"/>
    <w:link w:val="CommentSubjectChar"/>
    <w:uiPriority w:val="99"/>
    <w:semiHidden/>
    <w:unhideWhenUsed/>
    <w:rsid w:val="000147D1"/>
    <w:rPr>
      <w:b/>
      <w:bCs/>
    </w:rPr>
  </w:style>
  <w:style w:type="character" w:customStyle="1" w:styleId="CommentSubjectChar">
    <w:name w:val="Comment Subject Char"/>
    <w:basedOn w:val="CommentTextChar"/>
    <w:link w:val="CommentSubject"/>
    <w:uiPriority w:val="99"/>
    <w:semiHidden/>
    <w:rsid w:val="000147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Shen</dc:creator>
  <cp:keywords/>
  <dc:description/>
  <cp:lastModifiedBy>Carlos Prada Montoya</cp:lastModifiedBy>
  <cp:revision>4</cp:revision>
  <dcterms:created xsi:type="dcterms:W3CDTF">2019-03-12T18:55:00Z</dcterms:created>
  <dcterms:modified xsi:type="dcterms:W3CDTF">2019-03-12T19:13:00Z</dcterms:modified>
</cp:coreProperties>
</file>