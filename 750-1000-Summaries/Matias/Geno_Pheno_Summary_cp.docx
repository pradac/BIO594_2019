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647402" w14:textId="77777777" w:rsidR="000D1FCF" w:rsidRPr="00B71348" w:rsidRDefault="000D1FCF" w:rsidP="001E5E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b/>
          <w:color w:val="1A1718"/>
          <w:sz w:val="22"/>
          <w:szCs w:val="16"/>
          <w:lang w:val="en-US"/>
        </w:rPr>
      </w:pPr>
      <w:proofErr w:type="spellStart"/>
      <w:r w:rsidRPr="00B71348">
        <w:rPr>
          <w:rFonts w:ascii="Times" w:hAnsi="Times" w:cs="Times"/>
          <w:b/>
          <w:color w:val="1A1718"/>
          <w:sz w:val="22"/>
          <w:szCs w:val="16"/>
          <w:lang w:val="en-US"/>
        </w:rPr>
        <w:t>Matías</w:t>
      </w:r>
      <w:proofErr w:type="spellEnd"/>
      <w:r w:rsidRPr="00B71348">
        <w:rPr>
          <w:rFonts w:ascii="Times" w:hAnsi="Times" w:cs="Times"/>
          <w:b/>
          <w:color w:val="1A1718"/>
          <w:sz w:val="22"/>
          <w:szCs w:val="16"/>
          <w:lang w:val="en-US"/>
        </w:rPr>
        <w:t xml:space="preserve"> Gómez Words: </w:t>
      </w:r>
      <w:commentRangeStart w:id="0"/>
      <w:r w:rsidR="008D6EA2" w:rsidRPr="00B71348">
        <w:rPr>
          <w:rFonts w:ascii="Times" w:hAnsi="Times" w:cs="Times"/>
          <w:b/>
          <w:color w:val="1A1718"/>
          <w:sz w:val="22"/>
          <w:szCs w:val="16"/>
          <w:lang w:val="en-US"/>
        </w:rPr>
        <w:t>94</w:t>
      </w:r>
      <w:r w:rsidR="00255C93">
        <w:rPr>
          <w:rFonts w:ascii="Times" w:hAnsi="Times" w:cs="Times"/>
          <w:b/>
          <w:color w:val="1A1718"/>
          <w:sz w:val="22"/>
          <w:szCs w:val="16"/>
          <w:lang w:val="en-US"/>
        </w:rPr>
        <w:t>6</w:t>
      </w:r>
      <w:commentRangeEnd w:id="0"/>
      <w:r w:rsidR="00DC577F">
        <w:rPr>
          <w:rStyle w:val="CommentReference"/>
        </w:rPr>
        <w:commentReference w:id="0"/>
      </w:r>
    </w:p>
    <w:p w14:paraId="23C33E5B" w14:textId="77777777" w:rsidR="00F03768" w:rsidRDefault="00F03768" w:rsidP="001E5E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1A1718"/>
          <w:sz w:val="22"/>
          <w:szCs w:val="16"/>
          <w:lang w:val="en-US"/>
        </w:rPr>
      </w:pPr>
    </w:p>
    <w:p w14:paraId="143BE36E" w14:textId="524902E0" w:rsidR="007E5D66" w:rsidRPr="002E1ECD" w:rsidRDefault="00F64E84" w:rsidP="001E5E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1A1718"/>
          <w:sz w:val="22"/>
          <w:szCs w:val="16"/>
          <w:lang w:val="en-US"/>
        </w:rPr>
      </w:pPr>
      <w:r w:rsidRPr="002E1ECD">
        <w:rPr>
          <w:rFonts w:ascii="Times" w:hAnsi="Times" w:cs="Times"/>
          <w:color w:val="1A1718"/>
          <w:sz w:val="22"/>
          <w:szCs w:val="16"/>
          <w:lang w:val="en-US"/>
        </w:rPr>
        <w:t xml:space="preserve">There is an increasing need to link genotypic, phenotypic and environmental information as means to explain and predict the </w:t>
      </w:r>
      <w:r w:rsidR="00A61504" w:rsidRPr="002E1ECD">
        <w:rPr>
          <w:rFonts w:ascii="Times" w:hAnsi="Times" w:cs="Times"/>
          <w:color w:val="1A1718"/>
          <w:sz w:val="22"/>
          <w:szCs w:val="16"/>
          <w:lang w:val="en-US"/>
        </w:rPr>
        <w:t xml:space="preserve">adaptive </w:t>
      </w:r>
      <w:r w:rsidRPr="002E1ECD">
        <w:rPr>
          <w:rFonts w:ascii="Times" w:hAnsi="Times" w:cs="Times"/>
          <w:color w:val="1A1718"/>
          <w:sz w:val="22"/>
          <w:szCs w:val="16"/>
          <w:lang w:val="en-US"/>
        </w:rPr>
        <w:t xml:space="preserve">response of organisms to </w:t>
      </w:r>
      <w:del w:id="2" w:author="Carlos Prada Montoya" w:date="2019-02-25T11:52:00Z">
        <w:r w:rsidRPr="002E1ECD" w:rsidDel="007D782A">
          <w:rPr>
            <w:rFonts w:ascii="Times" w:hAnsi="Times" w:cs="Times"/>
            <w:color w:val="1A1718"/>
            <w:sz w:val="22"/>
            <w:szCs w:val="16"/>
            <w:lang w:val="en-US"/>
          </w:rPr>
          <w:delText xml:space="preserve">the </w:delText>
        </w:r>
      </w:del>
      <w:r w:rsidRPr="002E1ECD">
        <w:rPr>
          <w:rFonts w:ascii="Times" w:hAnsi="Times" w:cs="Times"/>
          <w:color w:val="1A1718"/>
          <w:sz w:val="22"/>
          <w:szCs w:val="16"/>
          <w:lang w:val="en-US"/>
        </w:rPr>
        <w:t>current and rapid</w:t>
      </w:r>
      <w:r w:rsidR="00A61504" w:rsidRPr="002E1ECD">
        <w:rPr>
          <w:rFonts w:ascii="Times" w:hAnsi="Times" w:cs="Times"/>
          <w:color w:val="1A1718"/>
          <w:sz w:val="22"/>
          <w:szCs w:val="16"/>
          <w:lang w:val="en-US"/>
        </w:rPr>
        <w:t xml:space="preserve"> </w:t>
      </w:r>
      <w:del w:id="3" w:author="Carlos Prada Montoya" w:date="2019-02-25T11:52:00Z">
        <w:r w:rsidR="00E0231F" w:rsidRPr="002E1ECD" w:rsidDel="007D782A">
          <w:rPr>
            <w:rFonts w:ascii="Times" w:hAnsi="Times" w:cs="Times"/>
            <w:color w:val="1A1718"/>
            <w:sz w:val="22"/>
            <w:szCs w:val="16"/>
            <w:lang w:val="en-US"/>
          </w:rPr>
          <w:delText xml:space="preserve">rate </w:delText>
        </w:r>
      </w:del>
      <w:ins w:id="4" w:author="Carlos Prada Montoya" w:date="2019-02-25T11:52:00Z">
        <w:r w:rsidR="007D782A" w:rsidRPr="002E1ECD">
          <w:rPr>
            <w:rFonts w:ascii="Times" w:hAnsi="Times" w:cs="Times"/>
            <w:color w:val="1A1718"/>
            <w:sz w:val="22"/>
            <w:szCs w:val="16"/>
            <w:lang w:val="en-US"/>
          </w:rPr>
          <w:t xml:space="preserve">environmental </w:t>
        </w:r>
      </w:ins>
      <w:commentRangeStart w:id="5"/>
      <w:r w:rsidR="00A61504" w:rsidRPr="002E1ECD">
        <w:rPr>
          <w:rFonts w:ascii="Times" w:hAnsi="Times" w:cs="Times"/>
          <w:color w:val="1A1718"/>
          <w:sz w:val="22"/>
          <w:szCs w:val="16"/>
          <w:lang w:val="en-US"/>
        </w:rPr>
        <w:t>change</w:t>
      </w:r>
      <w:commentRangeEnd w:id="5"/>
      <w:r w:rsidR="007D782A">
        <w:rPr>
          <w:rStyle w:val="CommentReference"/>
        </w:rPr>
        <w:commentReference w:id="5"/>
      </w:r>
      <w:del w:id="6" w:author="Carlos Prada Montoya" w:date="2019-02-25T11:52:00Z">
        <w:r w:rsidR="00A61504" w:rsidRPr="002E1ECD" w:rsidDel="007D782A">
          <w:rPr>
            <w:rFonts w:ascii="Times" w:hAnsi="Times" w:cs="Times"/>
            <w:color w:val="1A1718"/>
            <w:sz w:val="22"/>
            <w:szCs w:val="16"/>
            <w:lang w:val="en-US"/>
          </w:rPr>
          <w:delText xml:space="preserve"> </w:delText>
        </w:r>
        <w:r w:rsidRPr="002E1ECD" w:rsidDel="007D782A">
          <w:rPr>
            <w:rFonts w:ascii="Times" w:hAnsi="Times" w:cs="Times"/>
            <w:color w:val="1A1718"/>
            <w:sz w:val="22"/>
            <w:szCs w:val="16"/>
            <w:lang w:val="en-US"/>
          </w:rPr>
          <w:delText>of environmental conditions</w:delText>
        </w:r>
      </w:del>
      <w:r w:rsidRPr="002E1ECD">
        <w:rPr>
          <w:rFonts w:ascii="Times" w:hAnsi="Times" w:cs="Times"/>
          <w:color w:val="1A1718"/>
          <w:sz w:val="22"/>
          <w:szCs w:val="16"/>
          <w:lang w:val="en-US"/>
        </w:rPr>
        <w:t xml:space="preserve">. </w:t>
      </w:r>
      <w:r w:rsidR="00042639" w:rsidRPr="002E1ECD">
        <w:rPr>
          <w:rFonts w:ascii="Times" w:hAnsi="Times" w:cs="Times"/>
          <w:color w:val="1A1718"/>
          <w:sz w:val="22"/>
          <w:szCs w:val="16"/>
          <w:lang w:val="en-US"/>
        </w:rPr>
        <w:t>Despite the ease to</w:t>
      </w:r>
      <w:r w:rsidRPr="002E1ECD">
        <w:rPr>
          <w:rFonts w:ascii="Times" w:hAnsi="Times" w:cs="Times"/>
          <w:color w:val="1A1718"/>
          <w:sz w:val="22"/>
          <w:szCs w:val="16"/>
          <w:lang w:val="en-US"/>
        </w:rPr>
        <w:t xml:space="preserve"> gather more biological and environmental </w:t>
      </w:r>
      <w:commentRangeStart w:id="7"/>
      <w:r w:rsidRPr="002E1ECD">
        <w:rPr>
          <w:rFonts w:ascii="Times" w:hAnsi="Times" w:cs="Times"/>
          <w:color w:val="1A1718"/>
          <w:sz w:val="22"/>
          <w:szCs w:val="16"/>
          <w:lang w:val="en-US"/>
        </w:rPr>
        <w:t>information</w:t>
      </w:r>
      <w:commentRangeEnd w:id="7"/>
      <w:r w:rsidR="00F605D3">
        <w:rPr>
          <w:rStyle w:val="CommentReference"/>
        </w:rPr>
        <w:commentReference w:id="7"/>
      </w:r>
      <w:r w:rsidR="00042639" w:rsidRPr="002E1ECD">
        <w:rPr>
          <w:rFonts w:ascii="Times" w:hAnsi="Times" w:cs="Times"/>
          <w:color w:val="1A1718"/>
          <w:sz w:val="22"/>
          <w:szCs w:val="16"/>
          <w:lang w:val="en-US"/>
        </w:rPr>
        <w:t>,</w:t>
      </w:r>
      <w:r w:rsidRPr="002E1ECD">
        <w:rPr>
          <w:rFonts w:ascii="Times" w:hAnsi="Times" w:cs="Times"/>
          <w:color w:val="1A1718"/>
          <w:sz w:val="22"/>
          <w:szCs w:val="16"/>
          <w:lang w:val="en-US"/>
        </w:rPr>
        <w:t xml:space="preserve"> the </w:t>
      </w:r>
      <w:r w:rsidR="00F441F8" w:rsidRPr="002E1ECD">
        <w:rPr>
          <w:rFonts w:ascii="Times" w:hAnsi="Times" w:cs="Times"/>
          <w:color w:val="1A1718"/>
          <w:sz w:val="22"/>
          <w:szCs w:val="16"/>
          <w:lang w:val="en-US"/>
        </w:rPr>
        <w:t xml:space="preserve">explanatory </w:t>
      </w:r>
      <w:r w:rsidRPr="002E1ECD">
        <w:rPr>
          <w:rFonts w:ascii="Times" w:hAnsi="Times" w:cs="Times"/>
          <w:color w:val="1A1718"/>
          <w:sz w:val="22"/>
          <w:szCs w:val="16"/>
          <w:lang w:val="en-US"/>
        </w:rPr>
        <w:t xml:space="preserve">relationship </w:t>
      </w:r>
      <w:r w:rsidR="00F441F8" w:rsidRPr="002E1ECD">
        <w:rPr>
          <w:rFonts w:ascii="Times" w:hAnsi="Times" w:cs="Times"/>
          <w:color w:val="1A1718"/>
          <w:sz w:val="22"/>
          <w:szCs w:val="16"/>
          <w:lang w:val="en-US"/>
        </w:rPr>
        <w:t>of</w:t>
      </w:r>
      <w:r w:rsidRPr="002E1ECD">
        <w:rPr>
          <w:rFonts w:ascii="Times" w:hAnsi="Times" w:cs="Times"/>
          <w:color w:val="1A1718"/>
          <w:sz w:val="22"/>
          <w:szCs w:val="16"/>
          <w:lang w:val="en-US"/>
        </w:rPr>
        <w:t xml:space="preserve"> cause and effect</w:t>
      </w:r>
      <w:r w:rsidR="00042639" w:rsidRPr="002E1ECD">
        <w:rPr>
          <w:rFonts w:ascii="Times" w:hAnsi="Times" w:cs="Times"/>
          <w:color w:val="1A1718"/>
          <w:sz w:val="22"/>
          <w:szCs w:val="16"/>
          <w:lang w:val="en-US"/>
        </w:rPr>
        <w:t xml:space="preserve"> for adaptation</w:t>
      </w:r>
      <w:r w:rsidRPr="002E1ECD">
        <w:rPr>
          <w:rFonts w:ascii="Times" w:hAnsi="Times" w:cs="Times"/>
          <w:color w:val="1A1718"/>
          <w:sz w:val="22"/>
          <w:szCs w:val="16"/>
          <w:lang w:val="en-US"/>
        </w:rPr>
        <w:t xml:space="preserve"> in wild population</w:t>
      </w:r>
      <w:r w:rsidR="00042639" w:rsidRPr="002E1ECD">
        <w:rPr>
          <w:rFonts w:ascii="Times" w:hAnsi="Times" w:cs="Times"/>
          <w:color w:val="1A1718"/>
          <w:sz w:val="22"/>
          <w:szCs w:val="16"/>
          <w:lang w:val="en-US"/>
        </w:rPr>
        <w:t xml:space="preserve">s remains a difficult task, given the complex nature of interactions that take place in the natural world. In order to unequivocally </w:t>
      </w:r>
      <w:commentRangeStart w:id="8"/>
      <w:del w:id="9" w:author="Carlos Prada Montoya" w:date="2019-02-25T11:55:00Z">
        <w:r w:rsidR="00042639" w:rsidRPr="002E1ECD" w:rsidDel="00F605D3">
          <w:rPr>
            <w:rFonts w:ascii="Times" w:hAnsi="Times" w:cs="Times"/>
            <w:color w:val="1A1718"/>
            <w:sz w:val="22"/>
            <w:szCs w:val="16"/>
            <w:lang w:val="en-US"/>
          </w:rPr>
          <w:delText>prove a real case of</w:delText>
        </w:r>
      </w:del>
      <w:ins w:id="10" w:author="Carlos Prada Montoya" w:date="2019-02-25T11:55:00Z">
        <w:r w:rsidR="00F605D3">
          <w:rPr>
            <w:rFonts w:ascii="Times" w:hAnsi="Times" w:cs="Times"/>
            <w:color w:val="1A1718"/>
            <w:sz w:val="22"/>
            <w:szCs w:val="16"/>
            <w:lang w:val="en-US"/>
          </w:rPr>
          <w:t>demonstrate</w:t>
        </w:r>
      </w:ins>
      <w:r w:rsidR="00042639" w:rsidRPr="002E1ECD">
        <w:rPr>
          <w:rFonts w:ascii="Times" w:hAnsi="Times" w:cs="Times"/>
          <w:color w:val="1A1718"/>
          <w:sz w:val="22"/>
          <w:szCs w:val="16"/>
          <w:lang w:val="en-US"/>
        </w:rPr>
        <w:t xml:space="preserve"> </w:t>
      </w:r>
      <w:commentRangeEnd w:id="8"/>
      <w:r w:rsidR="00F605D3">
        <w:rPr>
          <w:rStyle w:val="CommentReference"/>
        </w:rPr>
        <w:commentReference w:id="8"/>
      </w:r>
      <w:r w:rsidR="00042639" w:rsidRPr="002E1ECD">
        <w:rPr>
          <w:rFonts w:ascii="Times" w:hAnsi="Times" w:cs="Times"/>
          <w:color w:val="1A1718"/>
          <w:sz w:val="22"/>
          <w:szCs w:val="16"/>
          <w:lang w:val="en-US"/>
        </w:rPr>
        <w:t>adaptation in natural settings, we first need to identify phenotypes under selection</w:t>
      </w:r>
      <w:r w:rsidR="00A61504" w:rsidRPr="002E1ECD">
        <w:rPr>
          <w:rFonts w:ascii="Times" w:hAnsi="Times" w:cs="Times"/>
          <w:color w:val="1A1718"/>
          <w:sz w:val="22"/>
          <w:szCs w:val="16"/>
          <w:lang w:val="en-US"/>
        </w:rPr>
        <w:t xml:space="preserve">, understand the underlying genetic basis of </w:t>
      </w:r>
      <w:r w:rsidR="00F441F8" w:rsidRPr="002E1ECD">
        <w:rPr>
          <w:rFonts w:ascii="Times" w:hAnsi="Times" w:cs="Times"/>
          <w:color w:val="1A1718"/>
          <w:sz w:val="22"/>
          <w:szCs w:val="16"/>
          <w:lang w:val="en-US"/>
        </w:rPr>
        <w:t>such</w:t>
      </w:r>
      <w:r w:rsidR="00A61504" w:rsidRPr="002E1ECD">
        <w:rPr>
          <w:rFonts w:ascii="Times" w:hAnsi="Times" w:cs="Times"/>
          <w:color w:val="1A1718"/>
          <w:sz w:val="22"/>
          <w:szCs w:val="16"/>
          <w:lang w:val="en-US"/>
        </w:rPr>
        <w:t xml:space="preserve"> phenotypes and identify potential drivers of selection </w:t>
      </w:r>
      <w:proofErr w:type="spellStart"/>
      <w:r w:rsidR="00A61504" w:rsidRPr="002E1ECD">
        <w:rPr>
          <w:rFonts w:ascii="Times" w:hAnsi="Times" w:cs="Times"/>
          <w:color w:val="1A1718"/>
          <w:sz w:val="22"/>
          <w:szCs w:val="16"/>
          <w:lang w:val="en-US"/>
        </w:rPr>
        <w:t>whit</w:t>
      </w:r>
      <w:ins w:id="11" w:author="Carlos Prada Montoya" w:date="2019-02-25T11:56:00Z">
        <w:r w:rsidR="00F605D3">
          <w:rPr>
            <w:rFonts w:ascii="Times" w:hAnsi="Times" w:cs="Times"/>
            <w:color w:val="1A1718"/>
            <w:sz w:val="22"/>
            <w:szCs w:val="16"/>
            <w:lang w:val="en-US"/>
          </w:rPr>
          <w:t>h</w:t>
        </w:r>
      </w:ins>
      <w:proofErr w:type="spellEnd"/>
      <w:r w:rsidR="00A61504" w:rsidRPr="002E1ECD">
        <w:rPr>
          <w:rFonts w:ascii="Times" w:hAnsi="Times" w:cs="Times"/>
          <w:color w:val="1A1718"/>
          <w:sz w:val="22"/>
          <w:szCs w:val="16"/>
          <w:lang w:val="en-US"/>
        </w:rPr>
        <w:t xml:space="preserve"> their respective influences in populations’ fitness. </w:t>
      </w:r>
      <w:r w:rsidR="007E5D66" w:rsidRPr="002E1ECD">
        <w:rPr>
          <w:rFonts w:ascii="Times" w:hAnsi="Times" w:cs="Times"/>
          <w:color w:val="1A1718"/>
          <w:sz w:val="22"/>
          <w:szCs w:val="16"/>
          <w:lang w:val="en-US"/>
        </w:rPr>
        <w:t>On the one hand, s</w:t>
      </w:r>
      <w:r w:rsidR="002D0790" w:rsidRPr="002E1ECD">
        <w:rPr>
          <w:rFonts w:ascii="Times" w:hAnsi="Times" w:cs="Times"/>
          <w:color w:val="1A1718"/>
          <w:sz w:val="22"/>
          <w:szCs w:val="16"/>
          <w:lang w:val="en-US"/>
        </w:rPr>
        <w:t xml:space="preserve">ome genomic studies have shed light on these issues by pinpointing genes that contribute to phenotypic variation but </w:t>
      </w:r>
      <w:r w:rsidR="00F441F8" w:rsidRPr="002E1ECD">
        <w:rPr>
          <w:rFonts w:ascii="Times" w:hAnsi="Times" w:cs="Times"/>
          <w:color w:val="1A1718"/>
          <w:sz w:val="22"/>
          <w:szCs w:val="16"/>
          <w:lang w:val="en-US"/>
        </w:rPr>
        <w:t>have</w:t>
      </w:r>
      <w:r w:rsidR="002D0790" w:rsidRPr="002E1ECD">
        <w:rPr>
          <w:rFonts w:ascii="Times" w:hAnsi="Times" w:cs="Times"/>
          <w:color w:val="1A1718"/>
          <w:sz w:val="22"/>
          <w:szCs w:val="16"/>
          <w:lang w:val="en-US"/>
        </w:rPr>
        <w:t xml:space="preserve"> lacked</w:t>
      </w:r>
      <w:r w:rsidR="007E5D66" w:rsidRPr="002E1ECD">
        <w:rPr>
          <w:rFonts w:ascii="Times" w:hAnsi="Times" w:cs="Times"/>
          <w:color w:val="1A1718"/>
          <w:sz w:val="22"/>
          <w:szCs w:val="16"/>
          <w:lang w:val="en-US"/>
        </w:rPr>
        <w:t xml:space="preserve"> the ecological mechanisms driving the </w:t>
      </w:r>
      <w:r w:rsidR="001C04B0" w:rsidRPr="002E1ECD">
        <w:rPr>
          <w:rFonts w:ascii="Times" w:hAnsi="Times" w:cs="Times"/>
          <w:color w:val="1A1718"/>
          <w:sz w:val="22"/>
          <w:szCs w:val="16"/>
          <w:lang w:val="en-US"/>
        </w:rPr>
        <w:t xml:space="preserve">evolution </w:t>
      </w:r>
      <w:r w:rsidR="001C04B0">
        <w:rPr>
          <w:rFonts w:ascii="Times" w:hAnsi="Times" w:cs="Times"/>
          <w:color w:val="1A1718"/>
          <w:sz w:val="22"/>
          <w:szCs w:val="16"/>
          <w:lang w:val="en-US"/>
        </w:rPr>
        <w:t xml:space="preserve"> of the </w:t>
      </w:r>
      <w:r w:rsidR="007E5D66" w:rsidRPr="002E1ECD">
        <w:rPr>
          <w:rFonts w:ascii="Times" w:hAnsi="Times" w:cs="Times"/>
          <w:color w:val="1A1718"/>
          <w:sz w:val="22"/>
          <w:szCs w:val="16"/>
          <w:lang w:val="en-US"/>
        </w:rPr>
        <w:t xml:space="preserve">trait. On the other hand, experimental studies have revealed the action of natural selection on traits </w:t>
      </w:r>
      <w:del w:id="12" w:author="Carlos Prada Montoya" w:date="2019-02-25T11:56:00Z">
        <w:r w:rsidR="007E5D66" w:rsidRPr="002E1ECD" w:rsidDel="00F605D3">
          <w:rPr>
            <w:rFonts w:ascii="Times" w:hAnsi="Times" w:cs="Times"/>
            <w:color w:val="1A1718"/>
            <w:sz w:val="22"/>
            <w:szCs w:val="16"/>
            <w:lang w:val="en-US"/>
          </w:rPr>
          <w:delText xml:space="preserve">but </w:delText>
        </w:r>
      </w:del>
      <w:r w:rsidR="007E5D66" w:rsidRPr="002E1ECD">
        <w:rPr>
          <w:rFonts w:ascii="Times" w:hAnsi="Times" w:cs="Times"/>
          <w:color w:val="1A1718"/>
          <w:sz w:val="22"/>
          <w:szCs w:val="16"/>
          <w:lang w:val="en-US"/>
        </w:rPr>
        <w:t>without</w:t>
      </w:r>
      <w:r w:rsidR="00F441F8" w:rsidRPr="002E1ECD">
        <w:rPr>
          <w:rFonts w:ascii="Times" w:hAnsi="Times" w:cs="Times"/>
          <w:color w:val="1A1718"/>
          <w:sz w:val="22"/>
          <w:szCs w:val="16"/>
          <w:lang w:val="en-US"/>
        </w:rPr>
        <w:t xml:space="preserve"> </w:t>
      </w:r>
      <w:del w:id="13" w:author="Carlos Prada Montoya" w:date="2019-02-25T11:56:00Z">
        <w:r w:rsidR="00F441F8" w:rsidRPr="002E1ECD" w:rsidDel="00F605D3">
          <w:rPr>
            <w:rFonts w:ascii="Times" w:hAnsi="Times" w:cs="Times"/>
            <w:color w:val="1A1718"/>
            <w:sz w:val="22"/>
            <w:szCs w:val="16"/>
            <w:lang w:val="en-US"/>
          </w:rPr>
          <w:delText>actual</w:delText>
        </w:r>
        <w:r w:rsidR="007E5D66" w:rsidRPr="002E1ECD" w:rsidDel="00F605D3">
          <w:rPr>
            <w:rFonts w:ascii="Times" w:hAnsi="Times" w:cs="Times"/>
            <w:color w:val="1A1718"/>
            <w:sz w:val="22"/>
            <w:szCs w:val="16"/>
            <w:lang w:val="en-US"/>
          </w:rPr>
          <w:delText xml:space="preserve"> </w:delText>
        </w:r>
      </w:del>
      <w:r w:rsidR="007E5D66" w:rsidRPr="002E1ECD">
        <w:rPr>
          <w:rFonts w:ascii="Times" w:hAnsi="Times" w:cs="Times"/>
          <w:color w:val="1A1718"/>
          <w:sz w:val="22"/>
          <w:szCs w:val="16"/>
          <w:lang w:val="en-US"/>
        </w:rPr>
        <w:t xml:space="preserve">knowledge of the molecular mechanisms behind them. </w:t>
      </w:r>
      <w:del w:id="14" w:author="Carlos Prada Montoya" w:date="2019-02-25T11:56:00Z">
        <w:r w:rsidR="00F441F8" w:rsidRPr="002E1ECD" w:rsidDel="00F605D3">
          <w:rPr>
            <w:rFonts w:ascii="Times" w:hAnsi="Times" w:cs="Times"/>
            <w:color w:val="1A1718"/>
            <w:sz w:val="22"/>
            <w:szCs w:val="16"/>
            <w:lang w:val="en-US"/>
          </w:rPr>
          <w:delText>To make matters worse</w:delText>
        </w:r>
      </w:del>
      <w:ins w:id="15" w:author="Carlos Prada Montoya" w:date="2019-02-25T11:56:00Z">
        <w:r w:rsidR="00F605D3">
          <w:rPr>
            <w:rFonts w:ascii="Times" w:hAnsi="Times" w:cs="Times"/>
            <w:color w:val="1A1718"/>
            <w:sz w:val="22"/>
            <w:szCs w:val="16"/>
            <w:lang w:val="en-US"/>
          </w:rPr>
          <w:t>In addition</w:t>
        </w:r>
      </w:ins>
      <w:r w:rsidR="00F441F8" w:rsidRPr="002E1ECD">
        <w:rPr>
          <w:rFonts w:ascii="Times" w:hAnsi="Times" w:cs="Times"/>
          <w:color w:val="1A1718"/>
          <w:sz w:val="22"/>
          <w:szCs w:val="16"/>
          <w:lang w:val="en-US"/>
        </w:rPr>
        <w:t xml:space="preserve">, one thing is to detect signals of </w:t>
      </w:r>
      <w:del w:id="16" w:author="Carlos Prada Montoya" w:date="2019-02-25T11:57:00Z">
        <w:r w:rsidR="00F441F8" w:rsidRPr="002E1ECD" w:rsidDel="00F605D3">
          <w:rPr>
            <w:rFonts w:ascii="Times" w:hAnsi="Times" w:cs="Times"/>
            <w:color w:val="1A1718"/>
            <w:sz w:val="22"/>
            <w:szCs w:val="16"/>
            <w:lang w:val="en-US"/>
          </w:rPr>
          <w:delText xml:space="preserve">strong </w:delText>
        </w:r>
      </w:del>
      <w:r w:rsidR="00F441F8" w:rsidRPr="002E1ECD">
        <w:rPr>
          <w:rFonts w:ascii="Times" w:hAnsi="Times" w:cs="Times"/>
          <w:color w:val="1A1718"/>
          <w:sz w:val="22"/>
          <w:szCs w:val="16"/>
          <w:lang w:val="en-US"/>
        </w:rPr>
        <w:t xml:space="preserve">selection, normally associated to few and </w:t>
      </w:r>
      <w:commentRangeStart w:id="17"/>
      <w:r w:rsidR="00F441F8" w:rsidRPr="002E1ECD">
        <w:rPr>
          <w:rFonts w:ascii="Times" w:hAnsi="Times" w:cs="Times"/>
          <w:color w:val="1A1718"/>
          <w:sz w:val="22"/>
          <w:szCs w:val="16"/>
          <w:lang w:val="en-US"/>
        </w:rPr>
        <w:t>recent loci</w:t>
      </w:r>
      <w:commentRangeEnd w:id="17"/>
      <w:r w:rsidR="00F605D3">
        <w:rPr>
          <w:rStyle w:val="CommentReference"/>
        </w:rPr>
        <w:commentReference w:id="17"/>
      </w:r>
      <w:r w:rsidR="00F441F8" w:rsidRPr="002E1ECD">
        <w:rPr>
          <w:rFonts w:ascii="Times" w:hAnsi="Times" w:cs="Times"/>
          <w:color w:val="1A1718"/>
          <w:sz w:val="22"/>
          <w:szCs w:val="16"/>
          <w:lang w:val="en-US"/>
        </w:rPr>
        <w:t>, and other far more cumbersome is to discover polygenic basis of adaptation in which the adaptive trait depends on multiple loci.</w:t>
      </w:r>
      <w:r w:rsidR="00805781" w:rsidRPr="002E1ECD">
        <w:rPr>
          <w:rFonts w:ascii="Times" w:hAnsi="Times" w:cs="Times"/>
          <w:color w:val="1A1718"/>
          <w:sz w:val="22"/>
          <w:szCs w:val="16"/>
          <w:lang w:val="en-US"/>
        </w:rPr>
        <w:t xml:space="preserve"> </w:t>
      </w:r>
      <w:del w:id="18" w:author="Carlos Prada Montoya" w:date="2019-02-25T11:58:00Z">
        <w:r w:rsidR="00805781" w:rsidRPr="002E1ECD" w:rsidDel="00F605D3">
          <w:rPr>
            <w:rFonts w:ascii="Times" w:hAnsi="Times" w:cs="Times"/>
            <w:color w:val="1A1718"/>
            <w:sz w:val="22"/>
            <w:szCs w:val="16"/>
            <w:lang w:val="en-US"/>
          </w:rPr>
          <w:delText>However, t</w:delText>
        </w:r>
      </w:del>
      <w:ins w:id="19" w:author="Carlos Prada Montoya" w:date="2019-02-25T11:58:00Z">
        <w:r w:rsidR="00F605D3">
          <w:rPr>
            <w:rFonts w:ascii="Times" w:hAnsi="Times" w:cs="Times"/>
            <w:color w:val="1A1718"/>
            <w:sz w:val="22"/>
            <w:szCs w:val="16"/>
            <w:lang w:val="en-US"/>
          </w:rPr>
          <w:t>T</w:t>
        </w:r>
      </w:ins>
      <w:r w:rsidR="00805781" w:rsidRPr="002E1ECD">
        <w:rPr>
          <w:rFonts w:ascii="Times" w:hAnsi="Times" w:cs="Times"/>
          <w:color w:val="1A1718"/>
          <w:sz w:val="22"/>
          <w:szCs w:val="16"/>
          <w:lang w:val="en-US"/>
        </w:rPr>
        <w:t xml:space="preserve">he integrative approach of using genomics, phenotypic, developmental, ecological and experimental </w:t>
      </w:r>
      <w:del w:id="20" w:author="Carlos Prada Montoya" w:date="2019-02-25T11:58:00Z">
        <w:r w:rsidR="00805781" w:rsidRPr="002E1ECD" w:rsidDel="00F605D3">
          <w:rPr>
            <w:rFonts w:ascii="Times" w:hAnsi="Times" w:cs="Times"/>
            <w:color w:val="1A1718"/>
            <w:sz w:val="22"/>
            <w:szCs w:val="16"/>
            <w:lang w:val="en-US"/>
          </w:rPr>
          <w:delText>data has come to the rescue of the hitherto unsurmountabl</w:delText>
        </w:r>
      </w:del>
      <w:ins w:id="21" w:author="Carlos Prada Montoya" w:date="2019-02-25T11:58:00Z">
        <w:r w:rsidR="00F605D3">
          <w:rPr>
            <w:rFonts w:ascii="Times" w:hAnsi="Times" w:cs="Times"/>
            <w:color w:val="1A1718"/>
            <w:sz w:val="22"/>
            <w:szCs w:val="16"/>
            <w:lang w:val="en-US"/>
          </w:rPr>
          <w:t xml:space="preserve">provides a powerful way to decipherer </w:t>
        </w:r>
      </w:ins>
      <w:del w:id="22" w:author="Carlos Prada Montoya" w:date="2019-02-25T11:58:00Z">
        <w:r w:rsidR="00805781" w:rsidRPr="002E1ECD" w:rsidDel="00F605D3">
          <w:rPr>
            <w:rFonts w:ascii="Times" w:hAnsi="Times" w:cs="Times"/>
            <w:color w:val="1A1718"/>
            <w:sz w:val="22"/>
            <w:szCs w:val="16"/>
            <w:lang w:val="en-US"/>
          </w:rPr>
          <w:delText>e</w:delText>
        </w:r>
      </w:del>
      <w:del w:id="23" w:author="Carlos Prada Montoya" w:date="2019-02-25T11:59:00Z">
        <w:r w:rsidR="00805781" w:rsidRPr="002E1ECD" w:rsidDel="00F605D3">
          <w:rPr>
            <w:rFonts w:ascii="Times" w:hAnsi="Times" w:cs="Times"/>
            <w:color w:val="1A1718"/>
            <w:sz w:val="22"/>
            <w:szCs w:val="16"/>
            <w:lang w:val="en-US"/>
          </w:rPr>
          <w:delText xml:space="preserve"> challenge of deciphering </w:delText>
        </w:r>
      </w:del>
      <w:r w:rsidR="00805781" w:rsidRPr="002E1ECD">
        <w:rPr>
          <w:rFonts w:ascii="Times" w:hAnsi="Times" w:cs="Times"/>
          <w:color w:val="1A1718"/>
          <w:sz w:val="22"/>
          <w:szCs w:val="16"/>
          <w:lang w:val="en-US"/>
        </w:rPr>
        <w:t>biological adaptation.</w:t>
      </w:r>
    </w:p>
    <w:p w14:paraId="5890B98B" w14:textId="77777777" w:rsidR="00237B34" w:rsidRPr="002E1ECD" w:rsidRDefault="00237B34" w:rsidP="001E5E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1A1718"/>
          <w:sz w:val="22"/>
          <w:szCs w:val="16"/>
          <w:lang w:val="en-US"/>
        </w:rPr>
      </w:pPr>
    </w:p>
    <w:p w14:paraId="432AE762" w14:textId="35BBE05C" w:rsidR="00682452" w:rsidRDefault="00F605D3" w:rsidP="001E5E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1A1718"/>
          <w:sz w:val="22"/>
          <w:szCs w:val="16"/>
          <w:lang w:val="en-US"/>
        </w:rPr>
      </w:pPr>
      <w:ins w:id="24" w:author="Carlos Prada Montoya" w:date="2019-02-25T11:59:00Z">
        <w:r>
          <w:rPr>
            <w:rFonts w:ascii="Times" w:hAnsi="Times" w:cs="Times"/>
            <w:color w:val="1A1718"/>
            <w:sz w:val="22"/>
            <w:szCs w:val="16"/>
            <w:lang w:val="en-US"/>
          </w:rPr>
          <w:t xml:space="preserve">One such examples it is the one presented by </w:t>
        </w:r>
      </w:ins>
      <w:ins w:id="25" w:author="Carlos Prada Montoya" w:date="2019-02-25T12:00:00Z">
        <w:r w:rsidRPr="002E1ECD">
          <w:rPr>
            <w:rFonts w:ascii="Times" w:hAnsi="Times" w:cs="Times"/>
            <w:color w:val="1A1718"/>
            <w:sz w:val="22"/>
            <w:szCs w:val="16"/>
            <w:lang w:val="en-US"/>
          </w:rPr>
          <w:t>Nade</w:t>
        </w:r>
        <w:r>
          <w:rPr>
            <w:rFonts w:ascii="Times" w:hAnsi="Times" w:cs="Times"/>
            <w:color w:val="1A1718"/>
            <w:sz w:val="22"/>
            <w:szCs w:val="16"/>
            <w:lang w:val="en-US"/>
          </w:rPr>
          <w:t>a</w:t>
        </w:r>
        <w:r w:rsidRPr="002E1ECD">
          <w:rPr>
            <w:rFonts w:ascii="Times" w:hAnsi="Times" w:cs="Times"/>
            <w:color w:val="1A1718"/>
            <w:sz w:val="22"/>
            <w:szCs w:val="16"/>
            <w:lang w:val="en-US"/>
          </w:rPr>
          <w:t>u et al. (2016)</w:t>
        </w:r>
        <w:r>
          <w:rPr>
            <w:rFonts w:ascii="Times" w:hAnsi="Times" w:cs="Times"/>
            <w:color w:val="1A1718"/>
            <w:sz w:val="22"/>
            <w:szCs w:val="16"/>
            <w:lang w:val="en-US"/>
          </w:rPr>
          <w:t xml:space="preserve">. </w:t>
        </w:r>
      </w:ins>
      <w:r w:rsidR="00237B34" w:rsidRPr="002E1ECD">
        <w:rPr>
          <w:rFonts w:ascii="Times" w:hAnsi="Times" w:cs="Times"/>
          <w:color w:val="1A1718"/>
          <w:sz w:val="22"/>
          <w:szCs w:val="16"/>
          <w:lang w:val="en-US"/>
        </w:rPr>
        <w:t>Nade</w:t>
      </w:r>
      <w:r w:rsidR="00C37226">
        <w:rPr>
          <w:rFonts w:ascii="Times" w:hAnsi="Times" w:cs="Times"/>
          <w:color w:val="1A1718"/>
          <w:sz w:val="22"/>
          <w:szCs w:val="16"/>
          <w:lang w:val="en-US"/>
        </w:rPr>
        <w:t>a</w:t>
      </w:r>
      <w:r w:rsidR="00237B34" w:rsidRPr="002E1ECD">
        <w:rPr>
          <w:rFonts w:ascii="Times" w:hAnsi="Times" w:cs="Times"/>
          <w:color w:val="1A1718"/>
          <w:sz w:val="22"/>
          <w:szCs w:val="16"/>
          <w:lang w:val="en-US"/>
        </w:rPr>
        <w:t>u et al. (2016) combined fine-scale genome mapping, population genomics</w:t>
      </w:r>
      <w:ins w:id="26" w:author="Carlos Prada Montoya" w:date="2019-02-25T12:00:00Z">
        <w:r>
          <w:rPr>
            <w:rFonts w:ascii="Times" w:hAnsi="Times" w:cs="Times"/>
            <w:color w:val="1A1718"/>
            <w:sz w:val="22"/>
            <w:szCs w:val="16"/>
            <w:lang w:val="en-US"/>
          </w:rPr>
          <w:t xml:space="preserve"> and</w:t>
        </w:r>
      </w:ins>
      <w:del w:id="27" w:author="Carlos Prada Montoya" w:date="2019-02-25T12:00:00Z">
        <w:r w:rsidR="00237B34" w:rsidRPr="002E1ECD" w:rsidDel="00F605D3">
          <w:rPr>
            <w:rFonts w:ascii="Times" w:hAnsi="Times" w:cs="Times"/>
            <w:color w:val="1A1718"/>
            <w:sz w:val="22"/>
            <w:szCs w:val="16"/>
            <w:lang w:val="en-US"/>
          </w:rPr>
          <w:delText>,</w:delText>
        </w:r>
      </w:del>
      <w:r w:rsidR="00237B34" w:rsidRPr="002E1ECD">
        <w:rPr>
          <w:rFonts w:ascii="Times" w:hAnsi="Times" w:cs="Times"/>
          <w:color w:val="1A1718"/>
          <w:sz w:val="22"/>
          <w:szCs w:val="16"/>
          <w:lang w:val="en-US"/>
        </w:rPr>
        <w:t xml:space="preserve"> gene expression </w:t>
      </w:r>
      <w:del w:id="28" w:author="Carlos Prada Montoya" w:date="2019-02-25T12:00:00Z">
        <w:r w:rsidR="00237B34" w:rsidRPr="002E1ECD" w:rsidDel="00F605D3">
          <w:rPr>
            <w:rFonts w:ascii="Times" w:hAnsi="Times" w:cs="Times"/>
            <w:color w:val="1A1718"/>
            <w:sz w:val="22"/>
            <w:szCs w:val="16"/>
            <w:lang w:val="en-US"/>
          </w:rPr>
          <w:delText xml:space="preserve">approaches </w:delText>
        </w:r>
      </w:del>
      <w:r w:rsidR="00237B34" w:rsidRPr="002E1ECD">
        <w:rPr>
          <w:rFonts w:ascii="Times" w:hAnsi="Times" w:cs="Times"/>
          <w:color w:val="1A1718"/>
          <w:sz w:val="22"/>
          <w:szCs w:val="16"/>
          <w:lang w:val="en-US"/>
        </w:rPr>
        <w:t xml:space="preserve">to identify the </w:t>
      </w:r>
      <w:ins w:id="29" w:author="Carlos Prada Montoya" w:date="2019-02-25T12:00:00Z">
        <w:r w:rsidRPr="002E1ECD">
          <w:rPr>
            <w:rFonts w:ascii="Times" w:hAnsi="Times" w:cs="Times"/>
            <w:color w:val="1A1718"/>
            <w:sz w:val="22"/>
            <w:szCs w:val="16"/>
            <w:lang w:val="en-US"/>
          </w:rPr>
          <w:t xml:space="preserve">gene </w:t>
        </w:r>
      </w:ins>
      <w:r w:rsidR="00237B34" w:rsidRPr="002E1ECD">
        <w:rPr>
          <w:rFonts w:ascii="Times" w:hAnsi="Times" w:cs="Times"/>
          <w:i/>
          <w:color w:val="1A1718"/>
          <w:sz w:val="22"/>
          <w:szCs w:val="16"/>
          <w:lang w:val="en-US"/>
        </w:rPr>
        <w:t xml:space="preserve">cortex </w:t>
      </w:r>
      <w:del w:id="30" w:author="Carlos Prada Montoya" w:date="2019-02-25T12:00:00Z">
        <w:r w:rsidR="00237B34" w:rsidRPr="002E1ECD" w:rsidDel="00F605D3">
          <w:rPr>
            <w:rFonts w:ascii="Times" w:hAnsi="Times" w:cs="Times"/>
            <w:color w:val="1A1718"/>
            <w:sz w:val="22"/>
            <w:szCs w:val="16"/>
            <w:lang w:val="en-US"/>
          </w:rPr>
          <w:delText xml:space="preserve">gene </w:delText>
        </w:r>
      </w:del>
      <w:proofErr w:type="gramStart"/>
      <w:r w:rsidR="00237B34" w:rsidRPr="002E1ECD">
        <w:rPr>
          <w:rFonts w:ascii="Times" w:hAnsi="Times" w:cs="Times"/>
          <w:color w:val="1A1718"/>
          <w:sz w:val="22"/>
          <w:szCs w:val="16"/>
          <w:lang w:val="en-US"/>
        </w:rPr>
        <w:t>in  butterflies</w:t>
      </w:r>
      <w:proofErr w:type="gramEnd"/>
      <w:r w:rsidR="00237B34" w:rsidRPr="002E1ECD">
        <w:rPr>
          <w:rFonts w:ascii="Times" w:hAnsi="Times" w:cs="Times"/>
          <w:color w:val="1A1718"/>
          <w:sz w:val="22"/>
          <w:szCs w:val="16"/>
          <w:lang w:val="en-US"/>
        </w:rPr>
        <w:t xml:space="preserve"> of the genus </w:t>
      </w:r>
      <w:r w:rsidR="00237B34" w:rsidRPr="002E1ECD">
        <w:rPr>
          <w:rFonts w:ascii="Times" w:hAnsi="Times" w:cs="Times"/>
          <w:i/>
          <w:color w:val="1A1718"/>
          <w:sz w:val="22"/>
          <w:szCs w:val="16"/>
          <w:lang w:val="en-US"/>
        </w:rPr>
        <w:t>Heliconius</w:t>
      </w:r>
      <w:r w:rsidR="00237B34" w:rsidRPr="002E1ECD">
        <w:rPr>
          <w:rFonts w:ascii="Times" w:hAnsi="Times" w:cs="Times"/>
          <w:color w:val="1A1718"/>
          <w:sz w:val="22"/>
          <w:szCs w:val="16"/>
          <w:lang w:val="en-US"/>
        </w:rPr>
        <w:t>. These insects exhibit various color patterns on their wings</w:t>
      </w:r>
      <w:r w:rsidR="00896F54" w:rsidRPr="002E1ECD">
        <w:rPr>
          <w:rFonts w:ascii="Times" w:hAnsi="Times" w:cs="Times"/>
          <w:color w:val="1A1718"/>
          <w:sz w:val="22"/>
          <w:szCs w:val="16"/>
          <w:lang w:val="en-US"/>
        </w:rPr>
        <w:t xml:space="preserve"> under </w:t>
      </w:r>
      <w:r w:rsidR="00237B34" w:rsidRPr="002E1ECD">
        <w:rPr>
          <w:rFonts w:ascii="Times" w:hAnsi="Times" w:cs="Times"/>
          <w:color w:val="1A1718"/>
          <w:sz w:val="22"/>
          <w:szCs w:val="16"/>
          <w:lang w:val="en-US"/>
        </w:rPr>
        <w:t xml:space="preserve"> </w:t>
      </w:r>
      <w:r w:rsidR="00896F54" w:rsidRPr="002E1ECD">
        <w:rPr>
          <w:rFonts w:ascii="Times" w:hAnsi="Times" w:cs="Times"/>
          <w:color w:val="1A1718"/>
          <w:sz w:val="22"/>
          <w:szCs w:val="16"/>
          <w:lang w:val="en-US"/>
        </w:rPr>
        <w:t xml:space="preserve">control of  1 Mb locus </w:t>
      </w:r>
      <w:r w:rsidR="00896F54" w:rsidRPr="002E1ECD">
        <w:rPr>
          <w:rFonts w:ascii="Times" w:hAnsi="Times" w:cs="Times"/>
          <w:i/>
          <w:color w:val="1A1718"/>
          <w:sz w:val="22"/>
          <w:szCs w:val="16"/>
          <w:lang w:val="en-US"/>
        </w:rPr>
        <w:t>Yb</w:t>
      </w:r>
      <w:r w:rsidR="00896F54" w:rsidRPr="002E1ECD">
        <w:rPr>
          <w:rFonts w:ascii="Times" w:hAnsi="Times" w:cs="Times"/>
          <w:color w:val="1A1718"/>
          <w:sz w:val="22"/>
          <w:szCs w:val="16"/>
          <w:lang w:val="en-US"/>
        </w:rPr>
        <w:t xml:space="preserve">. SNPs within this region </w:t>
      </w:r>
      <w:ins w:id="31" w:author="Carlos Prada Montoya" w:date="2019-02-25T12:00:00Z">
        <w:r>
          <w:rPr>
            <w:rFonts w:ascii="Times" w:hAnsi="Times" w:cs="Times"/>
            <w:color w:val="1A1718"/>
            <w:sz w:val="22"/>
            <w:szCs w:val="16"/>
            <w:lang w:val="en-US"/>
          </w:rPr>
          <w:t xml:space="preserve">are </w:t>
        </w:r>
      </w:ins>
      <w:r w:rsidR="00896F54" w:rsidRPr="002E1ECD">
        <w:rPr>
          <w:rFonts w:ascii="Times" w:hAnsi="Times" w:cs="Times"/>
          <w:color w:val="1A1718"/>
          <w:sz w:val="22"/>
          <w:szCs w:val="16"/>
          <w:lang w:val="en-US"/>
        </w:rPr>
        <w:t xml:space="preserve">strongly associated with specific colors in three species, in which a set of SNPs was </w:t>
      </w:r>
      <w:proofErr w:type="gramStart"/>
      <w:r w:rsidR="00896F54" w:rsidRPr="002E1ECD">
        <w:rPr>
          <w:rFonts w:ascii="Times" w:hAnsi="Times" w:cs="Times"/>
          <w:color w:val="1A1718"/>
          <w:sz w:val="22"/>
          <w:szCs w:val="16"/>
          <w:lang w:val="en-US"/>
        </w:rPr>
        <w:t>fixed  for</w:t>
      </w:r>
      <w:proofErr w:type="gramEnd"/>
      <w:r w:rsidR="00896F54" w:rsidRPr="002E1ECD">
        <w:rPr>
          <w:rFonts w:ascii="Times" w:hAnsi="Times" w:cs="Times"/>
          <w:color w:val="1A1718"/>
          <w:sz w:val="22"/>
          <w:szCs w:val="16"/>
          <w:lang w:val="en-US"/>
        </w:rPr>
        <w:t xml:space="preserve"> one allele in a species with a yellow bar, while the alternate allele was fixed in other species lacking that bar. </w:t>
      </w:r>
      <w:commentRangeStart w:id="32"/>
      <w:r w:rsidR="00896F54" w:rsidRPr="002E1ECD">
        <w:rPr>
          <w:rFonts w:ascii="Times" w:hAnsi="Times" w:cs="Times"/>
          <w:color w:val="1A1718"/>
          <w:sz w:val="22"/>
          <w:szCs w:val="16"/>
          <w:lang w:val="en-US"/>
        </w:rPr>
        <w:t>Complementary</w:t>
      </w:r>
      <w:commentRangeEnd w:id="32"/>
      <w:r w:rsidR="00961989">
        <w:rPr>
          <w:rStyle w:val="CommentReference"/>
        </w:rPr>
        <w:commentReference w:id="32"/>
      </w:r>
      <w:r w:rsidR="00896F54" w:rsidRPr="002E1ECD">
        <w:rPr>
          <w:rFonts w:ascii="Times" w:hAnsi="Times" w:cs="Times"/>
          <w:color w:val="1A1718"/>
          <w:sz w:val="22"/>
          <w:szCs w:val="16"/>
          <w:lang w:val="en-US"/>
        </w:rPr>
        <w:t xml:space="preserve">, authors </w:t>
      </w:r>
      <w:r w:rsidR="00057010" w:rsidRPr="002E1ECD">
        <w:rPr>
          <w:rFonts w:ascii="Times" w:hAnsi="Times" w:cs="Times"/>
          <w:color w:val="1A1718"/>
          <w:sz w:val="22"/>
          <w:szCs w:val="16"/>
          <w:lang w:val="en-US"/>
        </w:rPr>
        <w:t xml:space="preserve">investigated variants around </w:t>
      </w:r>
      <w:r w:rsidR="00057010" w:rsidRPr="002E1ECD">
        <w:rPr>
          <w:rFonts w:ascii="Times" w:hAnsi="Times" w:cs="Times"/>
          <w:i/>
          <w:color w:val="1A1718"/>
          <w:sz w:val="22"/>
          <w:szCs w:val="16"/>
          <w:lang w:val="en-US"/>
        </w:rPr>
        <w:t xml:space="preserve">cortex </w:t>
      </w:r>
      <w:r w:rsidR="00057010" w:rsidRPr="002E1ECD">
        <w:rPr>
          <w:rFonts w:ascii="Times" w:hAnsi="Times" w:cs="Times"/>
          <w:color w:val="1A1718"/>
          <w:sz w:val="22"/>
          <w:szCs w:val="16"/>
          <w:lang w:val="en-US"/>
        </w:rPr>
        <w:t xml:space="preserve">gene to search for regulation activity with a microarray composed of probes for all predicted genes in a </w:t>
      </w:r>
      <w:r w:rsidR="00057010" w:rsidRPr="002E1ECD">
        <w:rPr>
          <w:rFonts w:ascii="Times" w:hAnsi="Times" w:cs="Times"/>
          <w:i/>
          <w:color w:val="1A1718"/>
          <w:sz w:val="22"/>
          <w:szCs w:val="16"/>
          <w:lang w:val="en-US"/>
        </w:rPr>
        <w:t xml:space="preserve">H. Melpomene. </w:t>
      </w:r>
      <w:del w:id="33" w:author="Carlos Prada Montoya" w:date="2019-02-25T12:07:00Z">
        <w:r w:rsidR="00F70F12" w:rsidRPr="002E1ECD" w:rsidDel="004A1248">
          <w:rPr>
            <w:rFonts w:ascii="Times" w:hAnsi="Times" w:cs="Times"/>
            <w:color w:val="1A1718"/>
            <w:sz w:val="22"/>
            <w:szCs w:val="16"/>
            <w:lang w:val="en-US"/>
          </w:rPr>
          <w:delText>Their findings corroborated that this gene was</w:delText>
        </w:r>
      </w:del>
      <w:ins w:id="34" w:author="Carlos Prada Montoya" w:date="2019-02-25T12:07:00Z">
        <w:r w:rsidR="004A1248">
          <w:rPr>
            <w:rFonts w:ascii="Times" w:hAnsi="Times" w:cs="Times"/>
            <w:color w:val="1A1718"/>
            <w:sz w:val="22"/>
            <w:szCs w:val="16"/>
            <w:lang w:val="en-US"/>
          </w:rPr>
          <w:t>Cortex was</w:t>
        </w:r>
      </w:ins>
      <w:r w:rsidR="00F70F12" w:rsidRPr="002E1ECD">
        <w:rPr>
          <w:rFonts w:ascii="Times" w:hAnsi="Times" w:cs="Times"/>
          <w:color w:val="1A1718"/>
          <w:sz w:val="22"/>
          <w:szCs w:val="16"/>
          <w:lang w:val="en-US"/>
        </w:rPr>
        <w:t xml:space="preserve"> </w:t>
      </w:r>
      <w:proofErr w:type="spellStart"/>
      <w:r w:rsidR="00F70F12" w:rsidRPr="002E1ECD">
        <w:rPr>
          <w:rFonts w:ascii="Times" w:hAnsi="Times" w:cs="Times"/>
          <w:color w:val="1A1718"/>
          <w:sz w:val="22"/>
          <w:szCs w:val="16"/>
          <w:lang w:val="en-US"/>
        </w:rPr>
        <w:t>the</w:t>
      </w:r>
      <w:proofErr w:type="spellEnd"/>
      <w:r w:rsidR="00F70F12" w:rsidRPr="002E1ECD">
        <w:rPr>
          <w:rFonts w:ascii="Times" w:hAnsi="Times" w:cs="Times"/>
          <w:color w:val="1A1718"/>
          <w:sz w:val="22"/>
          <w:szCs w:val="16"/>
          <w:lang w:val="en-US"/>
        </w:rPr>
        <w:t xml:space="preserve"> only </w:t>
      </w:r>
      <w:del w:id="35" w:author="Carlos Prada Montoya" w:date="2019-02-25T12:07:00Z">
        <w:r w:rsidR="00F70F12" w:rsidRPr="002E1ECD" w:rsidDel="004A1248">
          <w:rPr>
            <w:rFonts w:ascii="Times" w:hAnsi="Times" w:cs="Times"/>
            <w:color w:val="1A1718"/>
            <w:sz w:val="22"/>
            <w:szCs w:val="16"/>
            <w:lang w:val="en-US"/>
          </w:rPr>
          <w:delText xml:space="preserve">one </w:delText>
        </w:r>
      </w:del>
      <w:ins w:id="36" w:author="Carlos Prada Montoya" w:date="2019-02-25T12:07:00Z">
        <w:r w:rsidR="004A1248">
          <w:rPr>
            <w:rFonts w:ascii="Times" w:hAnsi="Times" w:cs="Times"/>
            <w:color w:val="1A1718"/>
            <w:sz w:val="22"/>
            <w:szCs w:val="16"/>
            <w:lang w:val="en-US"/>
          </w:rPr>
          <w:t>gene</w:t>
        </w:r>
        <w:r w:rsidR="004A1248" w:rsidRPr="002E1ECD">
          <w:rPr>
            <w:rFonts w:ascii="Times" w:hAnsi="Times" w:cs="Times"/>
            <w:color w:val="1A1718"/>
            <w:sz w:val="22"/>
            <w:szCs w:val="16"/>
            <w:lang w:val="en-US"/>
          </w:rPr>
          <w:t xml:space="preserve"> </w:t>
        </w:r>
      </w:ins>
      <w:del w:id="37" w:author="Carlos Prada Montoya" w:date="2019-02-25T12:07:00Z">
        <w:r w:rsidR="00F70F12" w:rsidRPr="002E1ECD" w:rsidDel="004A1248">
          <w:rPr>
            <w:rFonts w:ascii="Times" w:hAnsi="Times" w:cs="Times"/>
            <w:color w:val="1A1718"/>
            <w:sz w:val="22"/>
            <w:szCs w:val="16"/>
            <w:lang w:val="en-US"/>
          </w:rPr>
          <w:delText xml:space="preserve">to </w:delText>
        </w:r>
      </w:del>
      <w:r w:rsidR="00F70F12" w:rsidRPr="002E1ECD">
        <w:rPr>
          <w:rFonts w:ascii="Times" w:hAnsi="Times" w:cs="Times"/>
          <w:color w:val="1A1718"/>
          <w:sz w:val="22"/>
          <w:szCs w:val="16"/>
          <w:lang w:val="en-US"/>
        </w:rPr>
        <w:t>show</w:t>
      </w:r>
      <w:ins w:id="38" w:author="Carlos Prada Montoya" w:date="2019-02-25T12:07:00Z">
        <w:r w:rsidR="004A1248">
          <w:rPr>
            <w:rFonts w:ascii="Times" w:hAnsi="Times" w:cs="Times"/>
            <w:color w:val="1A1718"/>
            <w:sz w:val="22"/>
            <w:szCs w:val="16"/>
            <w:lang w:val="en-US"/>
          </w:rPr>
          <w:t>ing</w:t>
        </w:r>
      </w:ins>
      <w:r w:rsidR="00F70F12" w:rsidRPr="002E1ECD">
        <w:rPr>
          <w:rFonts w:ascii="Times" w:hAnsi="Times" w:cs="Times"/>
          <w:color w:val="1A1718"/>
          <w:sz w:val="22"/>
          <w:szCs w:val="16"/>
          <w:lang w:val="en-US"/>
        </w:rPr>
        <w:t xml:space="preserve"> </w:t>
      </w:r>
      <w:del w:id="39" w:author="Carlos Prada Montoya" w:date="2019-02-25T12:07:00Z">
        <w:r w:rsidR="00F70F12" w:rsidRPr="002E1ECD" w:rsidDel="004A1248">
          <w:rPr>
            <w:rFonts w:ascii="Times" w:hAnsi="Times" w:cs="Times"/>
            <w:color w:val="1A1718"/>
            <w:sz w:val="22"/>
            <w:szCs w:val="16"/>
            <w:lang w:val="en-US"/>
          </w:rPr>
          <w:delText xml:space="preserve">significant </w:delText>
        </w:r>
      </w:del>
      <w:r w:rsidR="00F70F12" w:rsidRPr="002E1ECD">
        <w:rPr>
          <w:rFonts w:ascii="Times" w:hAnsi="Times" w:cs="Times"/>
          <w:color w:val="1A1718"/>
          <w:sz w:val="22"/>
          <w:szCs w:val="16"/>
          <w:lang w:val="en-US"/>
        </w:rPr>
        <w:t xml:space="preserve">differences in expression in two butterfly </w:t>
      </w:r>
      <w:r w:rsidR="00E25BCB" w:rsidRPr="002E1ECD">
        <w:rPr>
          <w:rFonts w:ascii="Times" w:hAnsi="Times" w:cs="Times"/>
          <w:color w:val="1A1718"/>
          <w:sz w:val="22"/>
          <w:szCs w:val="16"/>
          <w:lang w:val="en-US"/>
        </w:rPr>
        <w:t>races and</w:t>
      </w:r>
      <w:r w:rsidR="00F70F12" w:rsidRPr="002E1ECD">
        <w:rPr>
          <w:rFonts w:ascii="Times" w:hAnsi="Times" w:cs="Times"/>
          <w:color w:val="1A1718"/>
          <w:sz w:val="22"/>
          <w:szCs w:val="16"/>
          <w:lang w:val="en-US"/>
        </w:rPr>
        <w:t xml:space="preserve"> led them to suggest that </w:t>
      </w:r>
      <w:r w:rsidR="00483B1F" w:rsidRPr="002E1ECD">
        <w:rPr>
          <w:rFonts w:ascii="Times" w:hAnsi="Times" w:cs="Times"/>
          <w:color w:val="1A1718"/>
          <w:sz w:val="22"/>
          <w:szCs w:val="16"/>
          <w:lang w:val="en-US"/>
        </w:rPr>
        <w:t>it controls pigmentation patterning through scale cell development</w:t>
      </w:r>
      <w:del w:id="40" w:author="Carlos Prada Montoya" w:date="2019-02-25T12:07:00Z">
        <w:r w:rsidR="00483B1F" w:rsidRPr="002E1ECD" w:rsidDel="004A1248">
          <w:rPr>
            <w:rFonts w:ascii="Times" w:hAnsi="Times" w:cs="Times"/>
            <w:color w:val="1A1718"/>
            <w:sz w:val="22"/>
            <w:szCs w:val="16"/>
            <w:lang w:val="en-US"/>
          </w:rPr>
          <w:delText>s</w:delText>
        </w:r>
      </w:del>
      <w:r w:rsidR="00483B1F" w:rsidRPr="002E1ECD">
        <w:rPr>
          <w:rFonts w:ascii="Times" w:hAnsi="Times" w:cs="Times"/>
          <w:color w:val="1A1718"/>
          <w:sz w:val="22"/>
          <w:szCs w:val="16"/>
          <w:lang w:val="en-US"/>
        </w:rPr>
        <w:t>.</w:t>
      </w:r>
      <w:r w:rsidR="00E25BCB" w:rsidRPr="002E1ECD">
        <w:rPr>
          <w:rFonts w:ascii="Times" w:hAnsi="Times" w:cs="Times"/>
          <w:color w:val="1A1718"/>
          <w:sz w:val="22"/>
          <w:szCs w:val="16"/>
          <w:lang w:val="en-US"/>
        </w:rPr>
        <w:t xml:space="preserve"> </w:t>
      </w:r>
      <w:commentRangeStart w:id="41"/>
      <w:r w:rsidR="00C176E4" w:rsidRPr="002E1ECD">
        <w:rPr>
          <w:rFonts w:ascii="Times" w:hAnsi="Times" w:cs="Times"/>
          <w:color w:val="1A1718"/>
          <w:sz w:val="22"/>
          <w:szCs w:val="16"/>
          <w:lang w:val="en-US"/>
        </w:rPr>
        <w:t>Although</w:t>
      </w:r>
      <w:r w:rsidR="00E25BCB" w:rsidRPr="002E1ECD">
        <w:rPr>
          <w:rFonts w:ascii="Times" w:hAnsi="Times" w:cs="Times"/>
          <w:color w:val="1A1718"/>
          <w:sz w:val="22"/>
          <w:szCs w:val="16"/>
          <w:lang w:val="en-US"/>
        </w:rPr>
        <w:t xml:space="preserve"> study thoroughly described genotypic-phenotypic variation</w:t>
      </w:r>
      <w:r w:rsidR="00C176E4" w:rsidRPr="002E1ECD">
        <w:rPr>
          <w:rFonts w:ascii="Times" w:hAnsi="Times" w:cs="Times"/>
          <w:color w:val="1A1718"/>
          <w:sz w:val="22"/>
          <w:szCs w:val="16"/>
          <w:lang w:val="en-US"/>
        </w:rPr>
        <w:t>, it</w:t>
      </w:r>
      <w:r w:rsidR="00E25BCB" w:rsidRPr="002E1ECD">
        <w:rPr>
          <w:rFonts w:ascii="Times" w:hAnsi="Times" w:cs="Times"/>
          <w:color w:val="1A1718"/>
          <w:sz w:val="22"/>
          <w:szCs w:val="16"/>
          <w:lang w:val="en-US"/>
        </w:rPr>
        <w:t xml:space="preserve"> only infers</w:t>
      </w:r>
      <w:r w:rsidR="00C176E4" w:rsidRPr="002E1ECD">
        <w:rPr>
          <w:rFonts w:ascii="Times" w:hAnsi="Times" w:cs="Times"/>
          <w:color w:val="1A1718"/>
          <w:sz w:val="22"/>
          <w:szCs w:val="16"/>
          <w:lang w:val="en-US"/>
        </w:rPr>
        <w:t xml:space="preserve"> natural selection on the coloration gene because it is widely present in the order and some species have aposematic patterns. </w:t>
      </w:r>
      <w:commentRangeEnd w:id="41"/>
      <w:r w:rsidR="004A1248">
        <w:rPr>
          <w:rStyle w:val="CommentReference"/>
        </w:rPr>
        <w:commentReference w:id="41"/>
      </w:r>
    </w:p>
    <w:p w14:paraId="5FFB64EE" w14:textId="77777777" w:rsidR="00682452" w:rsidRDefault="00682452" w:rsidP="001E5E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1A1718"/>
          <w:sz w:val="22"/>
          <w:szCs w:val="16"/>
          <w:lang w:val="en-US"/>
        </w:rPr>
      </w:pPr>
    </w:p>
    <w:p w14:paraId="4A5BDF7E" w14:textId="57C62BF9" w:rsidR="002E1ECD" w:rsidRDefault="00580031" w:rsidP="001E5E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1A1718"/>
          <w:sz w:val="21"/>
          <w:szCs w:val="16"/>
          <w:lang w:val="en-US"/>
        </w:rPr>
      </w:pPr>
      <w:commentRangeStart w:id="42"/>
      <w:r>
        <w:rPr>
          <w:rFonts w:ascii="Times" w:hAnsi="Times" w:cs="Times"/>
          <w:color w:val="1A1718"/>
          <w:sz w:val="21"/>
          <w:szCs w:val="16"/>
          <w:lang w:val="en-US"/>
        </w:rPr>
        <w:t>Contrastingly</w:t>
      </w:r>
      <w:commentRangeEnd w:id="42"/>
      <w:r w:rsidR="004A1248">
        <w:rPr>
          <w:rStyle w:val="CommentReference"/>
        </w:rPr>
        <w:commentReference w:id="42"/>
      </w:r>
      <w:r>
        <w:rPr>
          <w:rFonts w:ascii="Times" w:hAnsi="Times" w:cs="Times"/>
          <w:color w:val="1A1718"/>
          <w:sz w:val="21"/>
          <w:szCs w:val="16"/>
          <w:lang w:val="en-US"/>
        </w:rPr>
        <w:t xml:space="preserve">, </w:t>
      </w:r>
      <w:proofErr w:type="spellStart"/>
      <w:r w:rsidR="0030293A">
        <w:rPr>
          <w:rFonts w:ascii="Times" w:hAnsi="Times" w:cs="Times"/>
          <w:color w:val="1A1718"/>
          <w:sz w:val="21"/>
          <w:szCs w:val="16"/>
          <w:lang w:val="en-US"/>
        </w:rPr>
        <w:t>Bosse</w:t>
      </w:r>
      <w:proofErr w:type="spellEnd"/>
      <w:r w:rsidR="0030293A">
        <w:rPr>
          <w:rFonts w:ascii="Times" w:hAnsi="Times" w:cs="Times"/>
          <w:color w:val="1A1718"/>
          <w:sz w:val="21"/>
          <w:szCs w:val="16"/>
          <w:lang w:val="en-US"/>
        </w:rPr>
        <w:t xml:space="preserve"> et al. (2017) relied exclusively on a genomic analysis to </w:t>
      </w:r>
      <w:del w:id="43" w:author="Carlos Prada Montoya" w:date="2019-02-25T12:09:00Z">
        <w:r w:rsidR="0030293A" w:rsidDel="004A1248">
          <w:rPr>
            <w:rFonts w:ascii="Times" w:hAnsi="Times" w:cs="Times"/>
            <w:color w:val="1A1718"/>
            <w:sz w:val="21"/>
            <w:szCs w:val="16"/>
            <w:lang w:val="en-US"/>
          </w:rPr>
          <w:delText>derive the phenotypic trait under</w:delText>
        </w:r>
      </w:del>
      <w:ins w:id="44" w:author="Carlos Prada Montoya" w:date="2019-02-25T12:09:00Z">
        <w:r w:rsidR="004A1248">
          <w:rPr>
            <w:rFonts w:ascii="Times" w:hAnsi="Times" w:cs="Times"/>
            <w:color w:val="1A1718"/>
            <w:sz w:val="21"/>
            <w:szCs w:val="16"/>
            <w:lang w:val="en-US"/>
          </w:rPr>
          <w:t>find traits under</w:t>
        </w:r>
      </w:ins>
      <w:r w:rsidR="0030293A">
        <w:rPr>
          <w:rFonts w:ascii="Times" w:hAnsi="Times" w:cs="Times"/>
          <w:color w:val="1A1718"/>
          <w:sz w:val="21"/>
          <w:szCs w:val="16"/>
          <w:lang w:val="en-US"/>
        </w:rPr>
        <w:t xml:space="preserve"> selection</w:t>
      </w:r>
      <w:r>
        <w:rPr>
          <w:rFonts w:ascii="Times" w:hAnsi="Times" w:cs="Times"/>
          <w:color w:val="1A1718"/>
          <w:sz w:val="21"/>
          <w:szCs w:val="16"/>
          <w:lang w:val="en-US"/>
        </w:rPr>
        <w:t xml:space="preserve">, </w:t>
      </w:r>
      <w:r w:rsidR="0030293A">
        <w:rPr>
          <w:rFonts w:ascii="Times" w:hAnsi="Times" w:cs="Times"/>
          <w:color w:val="1A1718"/>
          <w:sz w:val="21"/>
          <w:szCs w:val="16"/>
          <w:lang w:val="en-US"/>
        </w:rPr>
        <w:t>an even postulate a driver of selection</w:t>
      </w:r>
      <w:r>
        <w:rPr>
          <w:rFonts w:ascii="Times" w:hAnsi="Times" w:cs="Times"/>
          <w:color w:val="1A1718"/>
          <w:sz w:val="21"/>
          <w:szCs w:val="16"/>
          <w:lang w:val="en-US"/>
        </w:rPr>
        <w:t>,</w:t>
      </w:r>
      <w:r w:rsidR="0030293A">
        <w:rPr>
          <w:rFonts w:ascii="Times" w:hAnsi="Times" w:cs="Times"/>
          <w:color w:val="1A1718"/>
          <w:sz w:val="21"/>
          <w:szCs w:val="16"/>
          <w:lang w:val="en-US"/>
        </w:rPr>
        <w:t xml:space="preserve"> based on long-term population</w:t>
      </w:r>
      <w:r w:rsidR="0092267A">
        <w:rPr>
          <w:rFonts w:ascii="Times" w:hAnsi="Times" w:cs="Times"/>
          <w:color w:val="1A1718"/>
          <w:sz w:val="21"/>
          <w:szCs w:val="16"/>
          <w:lang w:val="en-US"/>
        </w:rPr>
        <w:t xml:space="preserve"> morphological</w:t>
      </w:r>
      <w:r w:rsidR="0030293A">
        <w:rPr>
          <w:rFonts w:ascii="Times" w:hAnsi="Times" w:cs="Times"/>
          <w:color w:val="1A1718"/>
          <w:sz w:val="21"/>
          <w:szCs w:val="16"/>
          <w:lang w:val="en-US"/>
        </w:rPr>
        <w:t xml:space="preserve"> observation</w:t>
      </w:r>
      <w:r w:rsidR="00A92DCA">
        <w:rPr>
          <w:rFonts w:ascii="Times" w:hAnsi="Times" w:cs="Times"/>
          <w:color w:val="1A1718"/>
          <w:sz w:val="21"/>
          <w:szCs w:val="16"/>
          <w:lang w:val="en-US"/>
        </w:rPr>
        <w:t>s</w:t>
      </w:r>
      <w:r w:rsidR="0030293A">
        <w:rPr>
          <w:rFonts w:ascii="Times" w:hAnsi="Times" w:cs="Times"/>
          <w:color w:val="1A1718"/>
          <w:sz w:val="21"/>
          <w:szCs w:val="16"/>
          <w:lang w:val="en-US"/>
        </w:rPr>
        <w:t xml:space="preserve"> of a species of bird in Europe.</w:t>
      </w:r>
      <w:r w:rsidR="007A699F">
        <w:rPr>
          <w:rFonts w:ascii="Times" w:hAnsi="Times" w:cs="Times"/>
          <w:color w:val="1A1718"/>
          <w:sz w:val="21"/>
          <w:szCs w:val="16"/>
          <w:lang w:val="en-US"/>
        </w:rPr>
        <w:t xml:space="preserve"> A wide-genome scan  across three populations of the great tit (</w:t>
      </w:r>
      <w:r w:rsidR="007A699F">
        <w:rPr>
          <w:rFonts w:ascii="Times" w:hAnsi="Times" w:cs="Times"/>
          <w:i/>
          <w:color w:val="1A1718"/>
          <w:sz w:val="21"/>
          <w:szCs w:val="16"/>
          <w:lang w:val="en-US"/>
        </w:rPr>
        <w:t>Parus major</w:t>
      </w:r>
      <w:r w:rsidR="007A699F">
        <w:rPr>
          <w:rFonts w:ascii="Times" w:hAnsi="Times" w:cs="Times"/>
          <w:color w:val="1A1718"/>
          <w:sz w:val="21"/>
          <w:szCs w:val="16"/>
          <w:lang w:val="en-US"/>
        </w:rPr>
        <w:t xml:space="preserve">) was sufficient to identify candidate  loci under divergent selection, by deeming the first eigenvector from a PCA as a putative phenotype. Some </w:t>
      </w:r>
      <w:r w:rsidR="000E6D46">
        <w:rPr>
          <w:rFonts w:ascii="Times" w:hAnsi="Times" w:cs="Times"/>
          <w:color w:val="1A1718"/>
          <w:sz w:val="21"/>
          <w:szCs w:val="16"/>
          <w:lang w:val="en-US"/>
        </w:rPr>
        <w:t>singled-out</w:t>
      </w:r>
      <w:r w:rsidR="007A699F">
        <w:rPr>
          <w:rFonts w:ascii="Times" w:hAnsi="Times" w:cs="Times"/>
          <w:color w:val="1A1718"/>
          <w:sz w:val="21"/>
          <w:szCs w:val="16"/>
          <w:lang w:val="en-US"/>
        </w:rPr>
        <w:t xml:space="preserve"> loci contained genes related to skeletal and beak development according to gene ontology databases, which in turn displayed marked population structure </w:t>
      </w:r>
      <w:r w:rsidR="007A699F" w:rsidRPr="005A0359">
        <w:rPr>
          <w:rFonts w:ascii="Times" w:hAnsi="Times" w:cs="Times"/>
          <w:color w:val="1A1718"/>
          <w:sz w:val="21"/>
          <w:szCs w:val="16"/>
          <w:lang w:val="en-US"/>
        </w:rPr>
        <w:t>(</w:t>
      </w:r>
      <w:proofErr w:type="gramStart"/>
      <w:r w:rsidR="007A699F" w:rsidRPr="005A0359">
        <w:rPr>
          <w:rFonts w:ascii="Times" w:hAnsi="Times" w:cs="Times"/>
          <w:i/>
          <w:color w:val="1A1718"/>
          <w:sz w:val="21"/>
          <w:szCs w:val="16"/>
          <w:lang w:val="en-US"/>
        </w:rPr>
        <w:t>F</w:t>
      </w:r>
      <w:r w:rsidR="007A699F" w:rsidRPr="005A0359">
        <w:rPr>
          <w:rFonts w:ascii="Times" w:hAnsi="Times" w:cs="Times"/>
          <w:i/>
          <w:color w:val="1A1718"/>
          <w:sz w:val="21"/>
          <w:szCs w:val="16"/>
          <w:vertAlign w:val="subscript"/>
          <w:lang w:val="en-US"/>
        </w:rPr>
        <w:t xml:space="preserve">st </w:t>
      </w:r>
      <w:r w:rsidR="007A699F" w:rsidRPr="005A0359">
        <w:rPr>
          <w:rFonts w:ascii="Times" w:hAnsi="Times" w:cs="Times"/>
          <w:color w:val="1A1718"/>
          <w:sz w:val="21"/>
          <w:szCs w:val="16"/>
          <w:lang w:val="en-US"/>
        </w:rPr>
        <w:t xml:space="preserve"> </w:t>
      </w:r>
      <w:r w:rsidR="007A699F">
        <w:rPr>
          <w:rFonts w:ascii="Times" w:hAnsi="Times" w:cs="Times"/>
          <w:color w:val="1A1718"/>
          <w:sz w:val="21"/>
          <w:szCs w:val="16"/>
          <w:lang w:val="en-US"/>
        </w:rPr>
        <w:t>)</w:t>
      </w:r>
      <w:proofErr w:type="gramEnd"/>
      <w:r w:rsidR="007A699F">
        <w:rPr>
          <w:rFonts w:ascii="Times" w:hAnsi="Times" w:cs="Times"/>
          <w:color w:val="1A1718"/>
          <w:sz w:val="21"/>
          <w:szCs w:val="16"/>
          <w:lang w:val="en-US"/>
        </w:rPr>
        <w:t xml:space="preserve"> between the United Kingdom and the Netherland</w:t>
      </w:r>
      <w:del w:id="45" w:author="Carlos Prada Montoya" w:date="2019-02-25T12:10:00Z">
        <w:r w:rsidR="007A699F" w:rsidDel="004A1248">
          <w:rPr>
            <w:rFonts w:ascii="Times" w:hAnsi="Times" w:cs="Times"/>
            <w:color w:val="1A1718"/>
            <w:sz w:val="21"/>
            <w:szCs w:val="16"/>
            <w:lang w:val="en-US"/>
          </w:rPr>
          <w:delText>s</w:delText>
        </w:r>
      </w:del>
      <w:r w:rsidR="000E6D46">
        <w:rPr>
          <w:rFonts w:ascii="Times" w:hAnsi="Times" w:cs="Times"/>
          <w:color w:val="1A1718"/>
          <w:sz w:val="21"/>
          <w:szCs w:val="16"/>
          <w:lang w:val="en-US"/>
        </w:rPr>
        <w:t xml:space="preserve"> populations</w:t>
      </w:r>
      <w:r w:rsidR="00BC5AEC">
        <w:rPr>
          <w:rFonts w:ascii="Times" w:hAnsi="Times" w:cs="Times"/>
          <w:color w:val="1A1718"/>
          <w:sz w:val="21"/>
          <w:szCs w:val="16"/>
          <w:lang w:val="en-US"/>
        </w:rPr>
        <w:t xml:space="preserve">. A GWAS on beak length </w:t>
      </w:r>
      <w:r w:rsidR="000E6D46">
        <w:rPr>
          <w:rFonts w:ascii="Times" w:hAnsi="Times" w:cs="Times"/>
          <w:color w:val="1A1718"/>
          <w:sz w:val="21"/>
          <w:szCs w:val="16"/>
          <w:lang w:val="en-US"/>
        </w:rPr>
        <w:t xml:space="preserve">found large overlapping with </w:t>
      </w:r>
      <w:del w:id="46" w:author="Carlos Prada Montoya" w:date="2019-02-25T12:10:00Z">
        <w:r w:rsidR="000E6D46" w:rsidDel="004A1248">
          <w:rPr>
            <w:rFonts w:ascii="Times" w:hAnsi="Times" w:cs="Times"/>
            <w:color w:val="1A1718"/>
            <w:sz w:val="21"/>
            <w:szCs w:val="16"/>
            <w:lang w:val="en-US"/>
          </w:rPr>
          <w:delText xml:space="preserve">the </w:delText>
        </w:r>
      </w:del>
      <w:r w:rsidR="000E6D46">
        <w:rPr>
          <w:rFonts w:ascii="Times" w:hAnsi="Times" w:cs="Times"/>
          <w:color w:val="1A1718"/>
          <w:sz w:val="21"/>
          <w:szCs w:val="16"/>
          <w:lang w:val="en-US"/>
        </w:rPr>
        <w:t>previous analysis suggesting that genes involved in beak size have experienced divergent selection</w:t>
      </w:r>
      <w:r w:rsidR="00FB1F58">
        <w:rPr>
          <w:rFonts w:ascii="Times" w:hAnsi="Times" w:cs="Times"/>
          <w:color w:val="1A1718"/>
          <w:sz w:val="21"/>
          <w:szCs w:val="16"/>
          <w:lang w:val="en-US"/>
        </w:rPr>
        <w:t xml:space="preserve"> in</w:t>
      </w:r>
      <w:r w:rsidR="005A0359">
        <w:rPr>
          <w:rFonts w:ascii="Times" w:hAnsi="Times" w:cs="Times"/>
          <w:color w:val="1A1718"/>
          <w:sz w:val="21"/>
          <w:szCs w:val="16"/>
          <w:lang w:val="en-US"/>
        </w:rPr>
        <w:t xml:space="preserve"> the</w:t>
      </w:r>
      <w:r w:rsidR="00FB1F58">
        <w:rPr>
          <w:rFonts w:ascii="Times" w:hAnsi="Times" w:cs="Times"/>
          <w:color w:val="1A1718"/>
          <w:sz w:val="21"/>
          <w:szCs w:val="16"/>
          <w:lang w:val="en-US"/>
        </w:rPr>
        <w:t xml:space="preserve"> UK</w:t>
      </w:r>
      <w:r w:rsidR="000E6D46">
        <w:rPr>
          <w:rFonts w:ascii="Times" w:hAnsi="Times" w:cs="Times"/>
          <w:color w:val="1A1718"/>
          <w:sz w:val="21"/>
          <w:szCs w:val="16"/>
          <w:lang w:val="en-US"/>
        </w:rPr>
        <w:t>.</w:t>
      </w:r>
      <w:r w:rsidR="004509AA">
        <w:rPr>
          <w:rFonts w:ascii="Times" w:hAnsi="Times" w:cs="Times"/>
          <w:color w:val="1A1718"/>
          <w:sz w:val="21"/>
          <w:szCs w:val="16"/>
          <w:lang w:val="en-US"/>
        </w:rPr>
        <w:t xml:space="preserve"> One</w:t>
      </w:r>
      <w:r w:rsidR="000E6D46">
        <w:rPr>
          <w:rFonts w:ascii="Times" w:hAnsi="Times" w:cs="Times"/>
          <w:color w:val="1A1718"/>
          <w:sz w:val="21"/>
          <w:szCs w:val="16"/>
          <w:lang w:val="en-US"/>
        </w:rPr>
        <w:t xml:space="preserve"> </w:t>
      </w:r>
      <w:r w:rsidR="004509AA" w:rsidRPr="004509AA">
        <w:rPr>
          <w:rFonts w:ascii="Times" w:hAnsi="Times" w:cs="Times"/>
          <w:color w:val="1A1718"/>
          <w:sz w:val="21"/>
          <w:szCs w:val="16"/>
          <w:lang w:val="en-US"/>
        </w:rPr>
        <w:t xml:space="preserve">allele at the SNP that </w:t>
      </w:r>
      <w:r w:rsidR="004509AA">
        <w:rPr>
          <w:rFonts w:ascii="Times" w:hAnsi="Times" w:cs="Times"/>
          <w:color w:val="1A1718"/>
          <w:sz w:val="21"/>
          <w:szCs w:val="16"/>
          <w:lang w:val="en-US"/>
        </w:rPr>
        <w:t xml:space="preserve">was </w:t>
      </w:r>
      <w:r w:rsidR="004509AA" w:rsidRPr="004509AA">
        <w:rPr>
          <w:rFonts w:ascii="Times" w:hAnsi="Times" w:cs="Times"/>
          <w:color w:val="1A1718"/>
          <w:sz w:val="21"/>
          <w:szCs w:val="16"/>
          <w:lang w:val="en-US"/>
        </w:rPr>
        <w:t>most significantly associated with increased bill length</w:t>
      </w:r>
      <w:r w:rsidR="004509AA">
        <w:rPr>
          <w:rFonts w:ascii="Times" w:hAnsi="Times" w:cs="Times"/>
          <w:color w:val="1A1718"/>
          <w:sz w:val="21"/>
          <w:szCs w:val="16"/>
          <w:lang w:val="en-US"/>
        </w:rPr>
        <w:t xml:space="preserve"> also had higher frequencies within the UK accompanied by a</w:t>
      </w:r>
      <w:r w:rsidR="005A0359">
        <w:rPr>
          <w:rFonts w:ascii="Times" w:hAnsi="Times" w:cs="Times"/>
          <w:color w:val="1A1718"/>
          <w:sz w:val="21"/>
          <w:szCs w:val="16"/>
          <w:lang w:val="en-US"/>
        </w:rPr>
        <w:t>n</w:t>
      </w:r>
      <w:r w:rsidR="004509AA">
        <w:rPr>
          <w:rFonts w:ascii="Times" w:hAnsi="Times" w:cs="Times"/>
          <w:color w:val="1A1718"/>
          <w:sz w:val="21"/>
          <w:szCs w:val="16"/>
          <w:lang w:val="en-US"/>
        </w:rPr>
        <w:t xml:space="preserve"> extended homozygous haplotype indicative of </w:t>
      </w:r>
      <w:r w:rsidR="005A0359">
        <w:rPr>
          <w:rFonts w:ascii="Times" w:hAnsi="Times" w:cs="Times"/>
          <w:color w:val="1A1718"/>
          <w:sz w:val="21"/>
          <w:szCs w:val="16"/>
          <w:lang w:val="en-US"/>
        </w:rPr>
        <w:t xml:space="preserve">a </w:t>
      </w:r>
      <w:r w:rsidR="004509AA">
        <w:rPr>
          <w:rFonts w:ascii="Times" w:hAnsi="Times" w:cs="Times"/>
          <w:color w:val="1A1718"/>
          <w:sz w:val="21"/>
          <w:szCs w:val="16"/>
          <w:lang w:val="en-US"/>
        </w:rPr>
        <w:t>hard selective sweep.</w:t>
      </w:r>
      <w:r w:rsidR="0049262F">
        <w:rPr>
          <w:rFonts w:ascii="Times" w:hAnsi="Times" w:cs="Times"/>
          <w:color w:val="1A1718"/>
          <w:sz w:val="21"/>
          <w:szCs w:val="16"/>
          <w:lang w:val="en-US"/>
        </w:rPr>
        <w:t xml:space="preserve"> A comparison of beak length and reproductive success between the two divergent populations found that longer beaks confer a fitness advantage</w:t>
      </w:r>
      <w:r w:rsidR="00CC15DB">
        <w:rPr>
          <w:rFonts w:ascii="Times" w:hAnsi="Times" w:cs="Times"/>
          <w:color w:val="1A1718"/>
          <w:sz w:val="21"/>
          <w:szCs w:val="16"/>
          <w:lang w:val="en-US"/>
        </w:rPr>
        <w:t xml:space="preserve"> and its size has increased over years as shown by museum´s specimens. The authors proposed that that increase in beak </w:t>
      </w:r>
      <w:r w:rsidR="00EE2C58">
        <w:rPr>
          <w:rFonts w:ascii="Times" w:hAnsi="Times" w:cs="Times"/>
          <w:color w:val="1A1718"/>
          <w:sz w:val="21"/>
          <w:szCs w:val="16"/>
          <w:lang w:val="en-US"/>
        </w:rPr>
        <w:t>size</w:t>
      </w:r>
      <w:r w:rsidR="00CC15DB">
        <w:rPr>
          <w:rFonts w:ascii="Times" w:hAnsi="Times" w:cs="Times"/>
          <w:color w:val="1A1718"/>
          <w:sz w:val="21"/>
          <w:szCs w:val="16"/>
          <w:lang w:val="en-US"/>
        </w:rPr>
        <w:t xml:space="preserve"> may be related to a rise in food availability in </w:t>
      </w:r>
      <w:del w:id="47" w:author="Carlos Prada Montoya" w:date="2019-02-25T12:11:00Z">
        <w:r w:rsidR="00CC15DB" w:rsidDel="004A1248">
          <w:rPr>
            <w:rFonts w:ascii="Times" w:hAnsi="Times" w:cs="Times"/>
            <w:color w:val="1A1718"/>
            <w:sz w:val="21"/>
            <w:szCs w:val="16"/>
            <w:lang w:val="en-US"/>
          </w:rPr>
          <w:delText xml:space="preserve">that </w:delText>
        </w:r>
      </w:del>
      <w:ins w:id="48" w:author="Carlos Prada Montoya" w:date="2019-02-25T12:11:00Z">
        <w:r w:rsidR="004A1248">
          <w:rPr>
            <w:rFonts w:ascii="Times" w:hAnsi="Times" w:cs="Times"/>
            <w:color w:val="1A1718"/>
            <w:sz w:val="21"/>
            <w:szCs w:val="16"/>
            <w:lang w:val="en-US"/>
          </w:rPr>
          <w:t>the UK</w:t>
        </w:r>
        <w:r w:rsidR="004A1248">
          <w:rPr>
            <w:rFonts w:ascii="Times" w:hAnsi="Times" w:cs="Times"/>
            <w:color w:val="1A1718"/>
            <w:sz w:val="21"/>
            <w:szCs w:val="16"/>
            <w:lang w:val="en-US"/>
          </w:rPr>
          <w:t xml:space="preserve"> </w:t>
        </w:r>
      </w:ins>
      <w:del w:id="49" w:author="Carlos Prada Montoya" w:date="2019-02-25T12:11:00Z">
        <w:r w:rsidR="00CC15DB" w:rsidDel="004A1248">
          <w:rPr>
            <w:rFonts w:ascii="Times" w:hAnsi="Times" w:cs="Times"/>
            <w:color w:val="1A1718"/>
            <w:sz w:val="21"/>
            <w:szCs w:val="16"/>
            <w:lang w:val="en-US"/>
          </w:rPr>
          <w:delText xml:space="preserve">region </w:delText>
        </w:r>
      </w:del>
      <w:r w:rsidR="00CC15DB">
        <w:rPr>
          <w:rFonts w:ascii="Times" w:hAnsi="Times" w:cs="Times"/>
          <w:color w:val="1A1718"/>
          <w:sz w:val="21"/>
          <w:szCs w:val="16"/>
          <w:lang w:val="en-US"/>
        </w:rPr>
        <w:t xml:space="preserve">where bird feeders are </w:t>
      </w:r>
      <w:r w:rsidR="002E4441">
        <w:rPr>
          <w:rFonts w:ascii="Times" w:hAnsi="Times" w:cs="Times"/>
          <w:color w:val="1A1718"/>
          <w:sz w:val="21"/>
          <w:szCs w:val="16"/>
          <w:lang w:val="en-US"/>
        </w:rPr>
        <w:t>common</w:t>
      </w:r>
      <w:r w:rsidR="00CC15DB">
        <w:rPr>
          <w:rFonts w:ascii="Times" w:hAnsi="Times" w:cs="Times"/>
          <w:color w:val="1A1718"/>
          <w:sz w:val="21"/>
          <w:szCs w:val="16"/>
          <w:lang w:val="en-US"/>
        </w:rPr>
        <w:t xml:space="preserve">. </w:t>
      </w:r>
    </w:p>
    <w:p w14:paraId="4199C73B" w14:textId="77777777" w:rsidR="00636D7D" w:rsidRDefault="00636D7D" w:rsidP="001E5E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1A1718"/>
          <w:sz w:val="21"/>
          <w:szCs w:val="16"/>
          <w:lang w:val="en-US"/>
        </w:rPr>
      </w:pPr>
    </w:p>
    <w:p w14:paraId="437CEFD6" w14:textId="2238EF81" w:rsidR="00580E3D" w:rsidRPr="006E0265" w:rsidRDefault="005A0359" w:rsidP="00D861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1A1718"/>
          <w:sz w:val="21"/>
          <w:szCs w:val="16"/>
          <w:lang w:val="en-US"/>
        </w:rPr>
      </w:pPr>
      <w:r>
        <w:rPr>
          <w:rFonts w:ascii="Times" w:hAnsi="Times" w:cs="Times"/>
          <w:color w:val="1A1718"/>
          <w:sz w:val="21"/>
          <w:szCs w:val="16"/>
          <w:lang w:val="en-US"/>
        </w:rPr>
        <w:t xml:space="preserve">Although the las two </w:t>
      </w:r>
      <w:r w:rsidR="006E0265">
        <w:rPr>
          <w:rFonts w:ascii="Times" w:hAnsi="Times" w:cs="Times"/>
          <w:color w:val="1A1718"/>
          <w:sz w:val="21"/>
          <w:szCs w:val="16"/>
          <w:lang w:val="en-US"/>
        </w:rPr>
        <w:t xml:space="preserve">studies </w:t>
      </w:r>
      <w:r>
        <w:rPr>
          <w:rFonts w:ascii="Times" w:hAnsi="Times" w:cs="Times"/>
          <w:color w:val="1A1718"/>
          <w:sz w:val="21"/>
          <w:szCs w:val="16"/>
          <w:lang w:val="en-US"/>
        </w:rPr>
        <w:t xml:space="preserve">successfully stablished genotype-phenotypic relationships and, to some </w:t>
      </w:r>
      <w:proofErr w:type="gramStart"/>
      <w:r>
        <w:rPr>
          <w:rFonts w:ascii="Times" w:hAnsi="Times" w:cs="Times"/>
          <w:color w:val="1A1718"/>
          <w:sz w:val="21"/>
          <w:szCs w:val="16"/>
          <w:lang w:val="en-US"/>
        </w:rPr>
        <w:t>degree,  the</w:t>
      </w:r>
      <w:proofErr w:type="gramEnd"/>
      <w:r>
        <w:rPr>
          <w:rFonts w:ascii="Times" w:hAnsi="Times" w:cs="Times"/>
          <w:color w:val="1A1718"/>
          <w:sz w:val="21"/>
          <w:szCs w:val="16"/>
          <w:lang w:val="en-US"/>
        </w:rPr>
        <w:t xml:space="preserve"> impact on fitness, they lacked the identification of the </w:t>
      </w:r>
      <w:commentRangeStart w:id="50"/>
      <w:r>
        <w:rPr>
          <w:rFonts w:ascii="Times" w:hAnsi="Times" w:cs="Times"/>
          <w:color w:val="1A1718"/>
          <w:sz w:val="21"/>
          <w:szCs w:val="16"/>
          <w:lang w:val="en-US"/>
        </w:rPr>
        <w:t>real selective pressure driving adaptation</w:t>
      </w:r>
      <w:commentRangeEnd w:id="50"/>
      <w:r w:rsidR="00DC577F">
        <w:rPr>
          <w:rStyle w:val="CommentReference"/>
        </w:rPr>
        <w:commentReference w:id="50"/>
      </w:r>
      <w:r>
        <w:rPr>
          <w:rFonts w:ascii="Times" w:hAnsi="Times" w:cs="Times"/>
          <w:color w:val="1A1718"/>
          <w:sz w:val="21"/>
          <w:szCs w:val="16"/>
          <w:lang w:val="en-US"/>
        </w:rPr>
        <w:t xml:space="preserve">. </w:t>
      </w:r>
      <w:del w:id="51" w:author="Carlos Prada Montoya" w:date="2019-02-25T12:12:00Z">
        <w:r w:rsidR="006E0265" w:rsidDel="00DC577F">
          <w:rPr>
            <w:rFonts w:ascii="Times" w:hAnsi="Times" w:cs="Times"/>
            <w:color w:val="1A1718"/>
            <w:sz w:val="21"/>
            <w:szCs w:val="16"/>
            <w:lang w:val="en-US"/>
          </w:rPr>
          <w:delText xml:space="preserve">Meanwhile, </w:delText>
        </w:r>
      </w:del>
      <w:r w:rsidR="006E0265">
        <w:rPr>
          <w:rFonts w:ascii="Times" w:hAnsi="Times" w:cs="Times"/>
          <w:color w:val="1A1718"/>
          <w:sz w:val="21"/>
          <w:szCs w:val="16"/>
          <w:lang w:val="en-US"/>
        </w:rPr>
        <w:t>Barret et al. (2019)</w:t>
      </w:r>
      <w:ins w:id="52" w:author="Carlos Prada Montoya" w:date="2019-02-25T12:12:00Z">
        <w:r w:rsidR="00DC577F">
          <w:rPr>
            <w:rFonts w:ascii="Times" w:hAnsi="Times" w:cs="Times"/>
            <w:color w:val="1A1718"/>
            <w:sz w:val="21"/>
            <w:szCs w:val="16"/>
            <w:lang w:val="en-US"/>
          </w:rPr>
          <w:t xml:space="preserve"> provides such connections and</w:t>
        </w:r>
      </w:ins>
      <w:r w:rsidR="006E0265">
        <w:rPr>
          <w:rFonts w:ascii="Times" w:hAnsi="Times" w:cs="Times"/>
          <w:color w:val="1A1718"/>
          <w:sz w:val="21"/>
          <w:szCs w:val="16"/>
          <w:lang w:val="en-US"/>
        </w:rPr>
        <w:t xml:space="preserve"> </w:t>
      </w:r>
      <w:del w:id="53" w:author="Carlos Prada Montoya" w:date="2019-02-25T12:12:00Z">
        <w:r w:rsidDel="00DC577F">
          <w:rPr>
            <w:rFonts w:ascii="Times" w:hAnsi="Times" w:cs="Times"/>
            <w:color w:val="1A1718"/>
            <w:sz w:val="21"/>
            <w:szCs w:val="16"/>
            <w:lang w:val="en-US"/>
          </w:rPr>
          <w:delText xml:space="preserve">were able to </w:delText>
        </w:r>
        <w:r w:rsidR="00636D7D" w:rsidDel="00DC577F">
          <w:rPr>
            <w:rFonts w:ascii="Times" w:hAnsi="Times" w:cs="Times"/>
            <w:color w:val="1A1718"/>
            <w:sz w:val="21"/>
            <w:szCs w:val="16"/>
            <w:lang w:val="en-US"/>
          </w:rPr>
          <w:delText>connects all the dots,</w:delText>
        </w:r>
      </w:del>
      <w:ins w:id="54" w:author="Carlos Prada Montoya" w:date="2019-02-25T12:12:00Z">
        <w:r w:rsidR="00DC577F">
          <w:rPr>
            <w:rFonts w:ascii="Times" w:hAnsi="Times" w:cs="Times"/>
            <w:color w:val="1A1718"/>
            <w:sz w:val="21"/>
            <w:szCs w:val="16"/>
            <w:lang w:val="en-US"/>
          </w:rPr>
          <w:t>studied</w:t>
        </w:r>
      </w:ins>
      <w:r w:rsidR="00636D7D">
        <w:rPr>
          <w:rFonts w:ascii="Times" w:hAnsi="Times" w:cs="Times"/>
          <w:color w:val="1A1718"/>
          <w:sz w:val="21"/>
          <w:szCs w:val="16"/>
          <w:lang w:val="en-US"/>
        </w:rPr>
        <w:t xml:space="preserve"> from </w:t>
      </w:r>
      <w:del w:id="55" w:author="Carlos Prada Montoya" w:date="2019-02-25T12:13:00Z">
        <w:r w:rsidR="00636D7D" w:rsidDel="00DC577F">
          <w:rPr>
            <w:rFonts w:ascii="Times" w:hAnsi="Times" w:cs="Times"/>
            <w:color w:val="1A1718"/>
            <w:sz w:val="21"/>
            <w:szCs w:val="16"/>
            <w:lang w:val="en-US"/>
          </w:rPr>
          <w:delText xml:space="preserve">the </w:delText>
        </w:r>
      </w:del>
      <w:r w:rsidR="00636D7D">
        <w:rPr>
          <w:rFonts w:ascii="Times" w:hAnsi="Times" w:cs="Times"/>
          <w:color w:val="1A1718"/>
          <w:sz w:val="21"/>
          <w:szCs w:val="16"/>
          <w:lang w:val="en-US"/>
        </w:rPr>
        <w:t>genom</w:t>
      </w:r>
      <w:ins w:id="56" w:author="Carlos Prada Montoya" w:date="2019-02-25T12:13:00Z">
        <w:r w:rsidR="00DC577F">
          <w:rPr>
            <w:rFonts w:ascii="Times" w:hAnsi="Times" w:cs="Times"/>
            <w:color w:val="1A1718"/>
            <w:sz w:val="21"/>
            <w:szCs w:val="16"/>
            <w:lang w:val="en-US"/>
          </w:rPr>
          <w:t>es</w:t>
        </w:r>
      </w:ins>
      <w:del w:id="57" w:author="Carlos Prada Montoya" w:date="2019-02-25T12:13:00Z">
        <w:r w:rsidR="00636D7D" w:rsidDel="00DC577F">
          <w:rPr>
            <w:rFonts w:ascii="Times" w:hAnsi="Times" w:cs="Times"/>
            <w:color w:val="1A1718"/>
            <w:sz w:val="21"/>
            <w:szCs w:val="16"/>
            <w:lang w:val="en-US"/>
          </w:rPr>
          <w:delText>ic</w:delText>
        </w:r>
      </w:del>
      <w:r w:rsidR="00636D7D">
        <w:rPr>
          <w:rFonts w:ascii="Times" w:hAnsi="Times" w:cs="Times"/>
          <w:color w:val="1A1718"/>
          <w:sz w:val="21"/>
          <w:szCs w:val="16"/>
          <w:lang w:val="en-US"/>
        </w:rPr>
        <w:t xml:space="preserve"> to </w:t>
      </w:r>
      <w:del w:id="58" w:author="Carlos Prada Montoya" w:date="2019-02-25T12:13:00Z">
        <w:r w:rsidR="00636D7D" w:rsidDel="00DC577F">
          <w:rPr>
            <w:rFonts w:ascii="Times" w:hAnsi="Times" w:cs="Times"/>
            <w:color w:val="1A1718"/>
            <w:sz w:val="21"/>
            <w:szCs w:val="16"/>
            <w:lang w:val="en-US"/>
          </w:rPr>
          <w:delText xml:space="preserve">the </w:delText>
        </w:r>
      </w:del>
      <w:r w:rsidR="00636D7D">
        <w:rPr>
          <w:rFonts w:ascii="Times" w:hAnsi="Times" w:cs="Times"/>
          <w:color w:val="1A1718"/>
          <w:sz w:val="21"/>
          <w:szCs w:val="16"/>
          <w:lang w:val="en-US"/>
        </w:rPr>
        <w:t>phenotype</w:t>
      </w:r>
      <w:ins w:id="59" w:author="Carlos Prada Montoya" w:date="2019-02-25T12:13:00Z">
        <w:r w:rsidR="00DC577F">
          <w:rPr>
            <w:rFonts w:ascii="Times" w:hAnsi="Times" w:cs="Times"/>
            <w:color w:val="1A1718"/>
            <w:sz w:val="21"/>
            <w:szCs w:val="16"/>
            <w:lang w:val="en-US"/>
          </w:rPr>
          <w:t>s</w:t>
        </w:r>
      </w:ins>
      <w:r w:rsidR="00636D7D">
        <w:rPr>
          <w:rFonts w:ascii="Times" w:hAnsi="Times" w:cs="Times"/>
          <w:color w:val="1A1718"/>
          <w:sz w:val="21"/>
          <w:szCs w:val="16"/>
          <w:lang w:val="en-US"/>
        </w:rPr>
        <w:t xml:space="preserve">, </w:t>
      </w:r>
      <w:r>
        <w:rPr>
          <w:rFonts w:ascii="Times" w:hAnsi="Times" w:cs="Times"/>
          <w:color w:val="1A1718"/>
          <w:sz w:val="21"/>
          <w:szCs w:val="16"/>
          <w:lang w:val="en-US"/>
        </w:rPr>
        <w:t xml:space="preserve">and </w:t>
      </w:r>
      <w:r w:rsidR="00AC0BA4">
        <w:rPr>
          <w:rFonts w:ascii="Times" w:hAnsi="Times" w:cs="Times"/>
          <w:color w:val="1A1718"/>
          <w:sz w:val="21"/>
          <w:szCs w:val="16"/>
          <w:lang w:val="en-US"/>
        </w:rPr>
        <w:t>the</w:t>
      </w:r>
      <w:ins w:id="60" w:author="Carlos Prada Montoya" w:date="2019-02-25T12:13:00Z">
        <w:r w:rsidR="00DC577F">
          <w:rPr>
            <w:rFonts w:ascii="Times" w:hAnsi="Times" w:cs="Times"/>
            <w:color w:val="1A1718"/>
            <w:sz w:val="21"/>
            <w:szCs w:val="16"/>
            <w:lang w:val="en-US"/>
          </w:rPr>
          <w:t>ir</w:t>
        </w:r>
      </w:ins>
      <w:r w:rsidR="00AC0BA4">
        <w:rPr>
          <w:rFonts w:ascii="Times" w:hAnsi="Times" w:cs="Times"/>
          <w:color w:val="1A1718"/>
          <w:sz w:val="21"/>
          <w:szCs w:val="16"/>
          <w:lang w:val="en-US"/>
        </w:rPr>
        <w:t xml:space="preserve"> effect o</w:t>
      </w:r>
      <w:ins w:id="61" w:author="Carlos Prada Montoya" w:date="2019-02-25T12:13:00Z">
        <w:r w:rsidR="00DC577F">
          <w:rPr>
            <w:rFonts w:ascii="Times" w:hAnsi="Times" w:cs="Times"/>
            <w:color w:val="1A1718"/>
            <w:sz w:val="21"/>
            <w:szCs w:val="16"/>
            <w:lang w:val="en-US"/>
          </w:rPr>
          <w:t>n</w:t>
        </w:r>
      </w:ins>
      <w:del w:id="62" w:author="Carlos Prada Montoya" w:date="2019-02-25T12:13:00Z">
        <w:r w:rsidR="00AC0BA4" w:rsidDel="00DC577F">
          <w:rPr>
            <w:rFonts w:ascii="Times" w:hAnsi="Times" w:cs="Times"/>
            <w:color w:val="1A1718"/>
            <w:sz w:val="21"/>
            <w:szCs w:val="16"/>
            <w:lang w:val="en-US"/>
          </w:rPr>
          <w:delText>f</w:delText>
        </w:r>
      </w:del>
      <w:r w:rsidR="00AC0BA4">
        <w:rPr>
          <w:rFonts w:ascii="Times" w:hAnsi="Times" w:cs="Times"/>
          <w:color w:val="1A1718"/>
          <w:sz w:val="21"/>
          <w:szCs w:val="16"/>
          <w:lang w:val="en-US"/>
        </w:rPr>
        <w:t xml:space="preserve"> </w:t>
      </w:r>
      <w:ins w:id="63" w:author="Carlos Prada Montoya" w:date="2019-02-25T12:13:00Z">
        <w:r w:rsidR="00DC577F">
          <w:rPr>
            <w:rFonts w:ascii="Times" w:hAnsi="Times" w:cs="Times"/>
            <w:color w:val="1A1718"/>
            <w:sz w:val="21"/>
            <w:szCs w:val="16"/>
            <w:lang w:val="en-US"/>
          </w:rPr>
          <w:t xml:space="preserve">survival </w:t>
        </w:r>
        <w:r w:rsidR="00DC577F">
          <w:rPr>
            <w:rFonts w:ascii="Times" w:hAnsi="Times" w:cs="Times"/>
            <w:color w:val="1A1718"/>
            <w:sz w:val="21"/>
            <w:szCs w:val="16"/>
            <w:lang w:val="en-US"/>
          </w:rPr>
          <w:t xml:space="preserve">due to </w:t>
        </w:r>
      </w:ins>
      <w:r w:rsidR="00AC0BA4">
        <w:rPr>
          <w:rFonts w:ascii="Times" w:hAnsi="Times" w:cs="Times"/>
          <w:color w:val="1A1718"/>
          <w:sz w:val="21"/>
          <w:szCs w:val="16"/>
          <w:lang w:val="en-US"/>
        </w:rPr>
        <w:t xml:space="preserve">predation </w:t>
      </w:r>
      <w:del w:id="64" w:author="Carlos Prada Montoya" w:date="2019-02-25T12:13:00Z">
        <w:r w:rsidR="00AC0BA4" w:rsidDel="00DC577F">
          <w:rPr>
            <w:rFonts w:ascii="Times" w:hAnsi="Times" w:cs="Times"/>
            <w:color w:val="1A1718"/>
            <w:sz w:val="21"/>
            <w:szCs w:val="16"/>
            <w:lang w:val="en-US"/>
          </w:rPr>
          <w:delText>upon the survival rate of divergently</w:delText>
        </w:r>
      </w:del>
      <w:ins w:id="65" w:author="Carlos Prada Montoya" w:date="2019-02-25T12:13:00Z">
        <w:r w:rsidR="00DC577F">
          <w:rPr>
            <w:rFonts w:ascii="Times" w:hAnsi="Times" w:cs="Times"/>
            <w:color w:val="1A1718"/>
            <w:sz w:val="21"/>
            <w:szCs w:val="16"/>
            <w:lang w:val="en-US"/>
          </w:rPr>
          <w:t>in</w:t>
        </w:r>
      </w:ins>
      <w:r w:rsidR="00AC0BA4">
        <w:rPr>
          <w:rFonts w:ascii="Times" w:hAnsi="Times" w:cs="Times"/>
          <w:color w:val="1A1718"/>
          <w:sz w:val="21"/>
          <w:szCs w:val="16"/>
          <w:lang w:val="en-US"/>
        </w:rPr>
        <w:t xml:space="preserve"> coat-colored mice.</w:t>
      </w:r>
      <w:r w:rsidR="00682452">
        <w:rPr>
          <w:rFonts w:ascii="Times" w:hAnsi="Times" w:cs="Times"/>
          <w:color w:val="1A1718"/>
          <w:sz w:val="21"/>
          <w:szCs w:val="16"/>
          <w:lang w:val="en-US"/>
        </w:rPr>
        <w:t xml:space="preserve"> </w:t>
      </w:r>
      <w:commentRangeStart w:id="66"/>
      <w:r w:rsidR="00682452">
        <w:rPr>
          <w:rFonts w:ascii="Times" w:hAnsi="Times" w:cs="Times"/>
          <w:color w:val="1A1718"/>
          <w:sz w:val="22"/>
          <w:szCs w:val="16"/>
          <w:lang w:val="en-US"/>
        </w:rPr>
        <w:t xml:space="preserve">Recent </w:t>
      </w:r>
      <w:commentRangeEnd w:id="66"/>
      <w:r w:rsidR="00DC577F">
        <w:rPr>
          <w:rStyle w:val="CommentReference"/>
        </w:rPr>
        <w:commentReference w:id="66"/>
      </w:r>
      <w:r w:rsidR="00682452">
        <w:rPr>
          <w:rFonts w:ascii="Times" w:hAnsi="Times" w:cs="Times"/>
          <w:color w:val="1A1718"/>
          <w:sz w:val="22"/>
          <w:szCs w:val="16"/>
          <w:lang w:val="en-US"/>
        </w:rPr>
        <w:t>geological changes introduced a new light-color soil to the</w:t>
      </w:r>
      <w:del w:id="67" w:author="Carlos Prada Montoya" w:date="2019-02-25T12:14:00Z">
        <w:r w:rsidR="00682452" w:rsidDel="00DC577F">
          <w:rPr>
            <w:rFonts w:ascii="Times" w:hAnsi="Times" w:cs="Times"/>
            <w:color w:val="1A1718"/>
            <w:sz w:val="22"/>
            <w:szCs w:val="16"/>
            <w:lang w:val="en-US"/>
          </w:rPr>
          <w:delText xml:space="preserve"> </w:delText>
        </w:r>
      </w:del>
      <w:r w:rsidR="00682452">
        <w:rPr>
          <w:rFonts w:ascii="Times" w:hAnsi="Times" w:cs="Times"/>
          <w:color w:val="1A1718"/>
          <w:sz w:val="22"/>
          <w:szCs w:val="16"/>
          <w:lang w:val="en-US"/>
        </w:rPr>
        <w:t xml:space="preserve"> sand Hills of Nebraska where the deer mice</w:t>
      </w:r>
      <w:r w:rsidR="00255C93">
        <w:rPr>
          <w:rFonts w:ascii="Times" w:hAnsi="Times" w:cs="Times"/>
          <w:color w:val="1A1718"/>
          <w:sz w:val="22"/>
          <w:szCs w:val="16"/>
          <w:lang w:val="en-US"/>
        </w:rPr>
        <w:t xml:space="preserve"> (</w:t>
      </w:r>
      <w:proofErr w:type="spellStart"/>
      <w:r w:rsidR="00255C93" w:rsidRPr="00255C93">
        <w:rPr>
          <w:rFonts w:ascii="Times" w:hAnsi="Times" w:cs="Times"/>
          <w:i/>
          <w:color w:val="1A1718"/>
          <w:sz w:val="22"/>
          <w:szCs w:val="16"/>
          <w:lang w:val="en-US"/>
        </w:rPr>
        <w:t>Peromyscus</w:t>
      </w:r>
      <w:proofErr w:type="spellEnd"/>
      <w:r w:rsidR="00255C93" w:rsidRPr="00255C93">
        <w:rPr>
          <w:rFonts w:ascii="Times" w:hAnsi="Times" w:cs="Times"/>
          <w:i/>
          <w:color w:val="1A1718"/>
          <w:sz w:val="22"/>
          <w:szCs w:val="16"/>
          <w:lang w:val="en-US"/>
        </w:rPr>
        <w:t xml:space="preserve"> </w:t>
      </w:r>
      <w:proofErr w:type="spellStart"/>
      <w:r w:rsidR="00255C93" w:rsidRPr="00255C93">
        <w:rPr>
          <w:rFonts w:ascii="Times" w:hAnsi="Times" w:cs="Times"/>
          <w:i/>
          <w:color w:val="1A1718"/>
          <w:sz w:val="22"/>
          <w:szCs w:val="16"/>
          <w:lang w:val="en-US"/>
        </w:rPr>
        <w:t>maniculatus</w:t>
      </w:r>
      <w:proofErr w:type="spellEnd"/>
      <w:r w:rsidR="00255C93">
        <w:rPr>
          <w:rFonts w:ascii="Times" w:hAnsi="Times" w:cs="Times"/>
          <w:color w:val="1A1718"/>
          <w:sz w:val="22"/>
          <w:szCs w:val="16"/>
          <w:lang w:val="en-US"/>
        </w:rPr>
        <w:t>)</w:t>
      </w:r>
      <w:r w:rsidR="00682452">
        <w:rPr>
          <w:rFonts w:ascii="Times" w:hAnsi="Times" w:cs="Times"/>
          <w:color w:val="1A1718"/>
          <w:sz w:val="22"/>
          <w:szCs w:val="16"/>
          <w:lang w:val="en-US"/>
        </w:rPr>
        <w:t xml:space="preserve"> inhabit. Mice pigmentation coat correlates with substrate color, leading to the hypothesis that </w:t>
      </w:r>
      <w:r w:rsidR="00B87AC1">
        <w:rPr>
          <w:rFonts w:ascii="Times" w:hAnsi="Times" w:cs="Times"/>
          <w:color w:val="1A1718"/>
          <w:sz w:val="22"/>
          <w:szCs w:val="16"/>
          <w:lang w:val="en-US"/>
        </w:rPr>
        <w:t xml:space="preserve">this </w:t>
      </w:r>
      <w:r w:rsidR="00682452">
        <w:rPr>
          <w:rFonts w:ascii="Times" w:hAnsi="Times" w:cs="Times"/>
          <w:color w:val="1A1718"/>
          <w:sz w:val="22"/>
          <w:szCs w:val="16"/>
          <w:lang w:val="en-US"/>
        </w:rPr>
        <w:t xml:space="preserve">phenotypic change </w:t>
      </w:r>
      <w:r w:rsidR="00B87AC1">
        <w:rPr>
          <w:rFonts w:ascii="Times" w:hAnsi="Times" w:cs="Times"/>
          <w:color w:val="1A1718"/>
          <w:sz w:val="22"/>
          <w:szCs w:val="16"/>
          <w:lang w:val="en-US"/>
        </w:rPr>
        <w:t>is due to selection for camouflage against bird predation.</w:t>
      </w:r>
      <w:r w:rsidR="002C7CFC">
        <w:rPr>
          <w:rFonts w:ascii="Times" w:hAnsi="Times" w:cs="Times"/>
          <w:color w:val="1A1718"/>
          <w:sz w:val="22"/>
          <w:szCs w:val="16"/>
          <w:lang w:val="en-US"/>
        </w:rPr>
        <w:t xml:space="preserve"> </w:t>
      </w:r>
      <w:r w:rsidR="002D0369">
        <w:rPr>
          <w:rFonts w:ascii="Times" w:hAnsi="Times" w:cs="Times"/>
          <w:color w:val="1A1718"/>
          <w:sz w:val="22"/>
          <w:szCs w:val="16"/>
          <w:lang w:val="en-US"/>
        </w:rPr>
        <w:t>Variation</w:t>
      </w:r>
      <w:r w:rsidR="002C7CFC">
        <w:rPr>
          <w:rFonts w:ascii="Times" w:hAnsi="Times" w:cs="Times"/>
          <w:color w:val="1A1718"/>
          <w:sz w:val="22"/>
          <w:szCs w:val="16"/>
          <w:lang w:val="en-US"/>
        </w:rPr>
        <w:t xml:space="preserve"> in</w:t>
      </w:r>
      <w:r w:rsidR="002D0369">
        <w:rPr>
          <w:rFonts w:ascii="Times" w:hAnsi="Times" w:cs="Times"/>
          <w:color w:val="1A1718"/>
          <w:sz w:val="22"/>
          <w:szCs w:val="16"/>
          <w:lang w:val="en-US"/>
        </w:rPr>
        <w:t xml:space="preserve"> the locus </w:t>
      </w:r>
      <w:r w:rsidR="002D0369">
        <w:rPr>
          <w:rFonts w:ascii="Times" w:hAnsi="Times" w:cs="Times"/>
          <w:i/>
          <w:color w:val="1A1718"/>
          <w:sz w:val="22"/>
          <w:szCs w:val="16"/>
          <w:lang w:val="en-US"/>
        </w:rPr>
        <w:t xml:space="preserve">Agouti </w:t>
      </w:r>
      <w:r w:rsidR="002D0369">
        <w:rPr>
          <w:rFonts w:ascii="Times" w:hAnsi="Times" w:cs="Times"/>
          <w:color w:val="1A1718"/>
          <w:sz w:val="22"/>
          <w:szCs w:val="16"/>
          <w:lang w:val="en-US"/>
        </w:rPr>
        <w:t>mediates pigmentation in this species making it an ideal system to test the effect of genotype on phenotype and ultimately fitness.</w:t>
      </w:r>
      <w:r w:rsidR="00556438">
        <w:rPr>
          <w:rFonts w:ascii="Times" w:hAnsi="Times" w:cs="Times"/>
          <w:color w:val="1A1718"/>
          <w:sz w:val="22"/>
          <w:szCs w:val="16"/>
          <w:lang w:val="en-US"/>
        </w:rPr>
        <w:t xml:space="preserve"> An experimental setting to estimate survival of  </w:t>
      </w:r>
      <w:r w:rsidR="000C5CB5">
        <w:rPr>
          <w:rFonts w:ascii="Times" w:hAnsi="Times" w:cs="Times"/>
          <w:color w:val="1A1718"/>
          <w:sz w:val="22"/>
          <w:szCs w:val="16"/>
          <w:lang w:val="en-US"/>
        </w:rPr>
        <w:t>light versus dark colored mice on similar or mismatching background soil, consisted on placing an equal proportion of animals in fi</w:t>
      </w:r>
      <w:r w:rsidR="006E0265">
        <w:rPr>
          <w:rFonts w:ascii="Times" w:hAnsi="Times" w:cs="Times"/>
          <w:color w:val="1A1718"/>
          <w:sz w:val="22"/>
          <w:szCs w:val="16"/>
          <w:lang w:val="en-US"/>
        </w:rPr>
        <w:t>eld</w:t>
      </w:r>
      <w:r w:rsidR="000C5CB5">
        <w:rPr>
          <w:rFonts w:ascii="Times" w:hAnsi="Times" w:cs="Times"/>
          <w:color w:val="1A1718"/>
          <w:sz w:val="22"/>
          <w:szCs w:val="16"/>
          <w:lang w:val="en-US"/>
        </w:rPr>
        <w:t xml:space="preserve"> enclosures devoid of native mice and land predators but open to birds of prey. </w:t>
      </w:r>
      <w:r w:rsidR="000D1FCF">
        <w:rPr>
          <w:rFonts w:ascii="Times" w:hAnsi="Times" w:cs="Times"/>
          <w:color w:val="1A1718"/>
          <w:sz w:val="22"/>
          <w:szCs w:val="16"/>
          <w:lang w:val="en-US"/>
        </w:rPr>
        <w:t>Mice that matched habitat type had grater survival</w:t>
      </w:r>
      <w:r w:rsidR="00332ACE">
        <w:rPr>
          <w:rFonts w:ascii="Times" w:hAnsi="Times" w:cs="Times"/>
          <w:color w:val="1A1718"/>
          <w:sz w:val="22"/>
          <w:szCs w:val="16"/>
          <w:lang w:val="en-US"/>
        </w:rPr>
        <w:t xml:space="preserve"> rates</w:t>
      </w:r>
      <w:r w:rsidR="000D1FCF">
        <w:rPr>
          <w:rFonts w:ascii="Times" w:hAnsi="Times" w:cs="Times"/>
          <w:color w:val="1A1718"/>
          <w:sz w:val="22"/>
          <w:szCs w:val="16"/>
          <w:lang w:val="en-US"/>
        </w:rPr>
        <w:t xml:space="preserve"> than foreign ones, suggesting adaptation to local environment</w:t>
      </w:r>
      <w:r w:rsidR="00332ACE">
        <w:rPr>
          <w:rFonts w:ascii="Times" w:hAnsi="Times" w:cs="Times"/>
          <w:color w:val="1A1718"/>
          <w:sz w:val="22"/>
          <w:szCs w:val="16"/>
          <w:lang w:val="en-US"/>
        </w:rPr>
        <w:t xml:space="preserve"> where divergent natural selection acted on dorsal brightness</w:t>
      </w:r>
      <w:del w:id="68" w:author="Carlos Prada Montoya" w:date="2019-02-25T12:17:00Z">
        <w:r w:rsidR="00332ACE" w:rsidDel="00DC577F">
          <w:rPr>
            <w:rFonts w:ascii="Times" w:hAnsi="Times" w:cs="Times"/>
            <w:color w:val="1A1718"/>
            <w:sz w:val="22"/>
            <w:szCs w:val="16"/>
            <w:lang w:val="en-US"/>
          </w:rPr>
          <w:delText xml:space="preserve"> between the two kind of soils</w:delText>
        </w:r>
      </w:del>
      <w:r w:rsidR="00332ACE">
        <w:rPr>
          <w:rFonts w:ascii="Times" w:hAnsi="Times" w:cs="Times"/>
          <w:color w:val="1A1718"/>
          <w:sz w:val="22"/>
          <w:szCs w:val="16"/>
          <w:lang w:val="en-US"/>
        </w:rPr>
        <w:t>.</w:t>
      </w:r>
      <w:r w:rsidR="00F03768">
        <w:rPr>
          <w:rFonts w:ascii="Times" w:hAnsi="Times" w:cs="Times"/>
          <w:color w:val="1A1718"/>
          <w:sz w:val="22"/>
          <w:szCs w:val="16"/>
          <w:lang w:val="en-US"/>
        </w:rPr>
        <w:t xml:space="preserve"> All mice were genotyped and SNPs in or near the </w:t>
      </w:r>
      <w:r w:rsidR="00F03768" w:rsidRPr="00F03768">
        <w:rPr>
          <w:rFonts w:ascii="Times" w:hAnsi="Times" w:cs="Times"/>
          <w:i/>
          <w:color w:val="1A1718"/>
          <w:sz w:val="22"/>
          <w:szCs w:val="16"/>
          <w:lang w:val="en-US"/>
        </w:rPr>
        <w:t>Agouti</w:t>
      </w:r>
      <w:r w:rsidR="00F03768">
        <w:rPr>
          <w:rFonts w:ascii="Times" w:hAnsi="Times" w:cs="Times"/>
          <w:color w:val="1A1718"/>
          <w:sz w:val="22"/>
          <w:szCs w:val="16"/>
          <w:lang w:val="en-US"/>
        </w:rPr>
        <w:t xml:space="preserve"> locus were scored</w:t>
      </w:r>
      <w:r w:rsidR="00960C87">
        <w:rPr>
          <w:rFonts w:ascii="Times" w:hAnsi="Times" w:cs="Times"/>
          <w:color w:val="1A1718"/>
          <w:sz w:val="22"/>
          <w:szCs w:val="16"/>
          <w:lang w:val="en-US"/>
        </w:rPr>
        <w:t xml:space="preserve">, </w:t>
      </w:r>
      <w:commentRangeStart w:id="69"/>
      <w:r w:rsidR="00960C87">
        <w:rPr>
          <w:rFonts w:ascii="Times" w:hAnsi="Times" w:cs="Times"/>
          <w:color w:val="1A1718"/>
          <w:sz w:val="22"/>
          <w:szCs w:val="16"/>
          <w:lang w:val="en-US"/>
        </w:rPr>
        <w:t xml:space="preserve">finding greater allele frequencies at this locus </w:t>
      </w:r>
      <w:commentRangeEnd w:id="69"/>
      <w:r w:rsidR="00DC577F">
        <w:rPr>
          <w:rStyle w:val="CommentReference"/>
        </w:rPr>
        <w:commentReference w:id="69"/>
      </w:r>
      <w:r w:rsidR="00960C87">
        <w:rPr>
          <w:rFonts w:ascii="Times" w:hAnsi="Times" w:cs="Times"/>
          <w:color w:val="1A1718"/>
          <w:sz w:val="22"/>
          <w:szCs w:val="16"/>
          <w:lang w:val="en-US"/>
        </w:rPr>
        <w:t>in the light than in the dark enclosures, concordant with reduced survival in the former one.</w:t>
      </w:r>
      <w:r w:rsidR="000B5E30">
        <w:rPr>
          <w:rFonts w:ascii="Times" w:hAnsi="Times" w:cs="Times"/>
          <w:color w:val="1A1718"/>
          <w:sz w:val="22"/>
          <w:szCs w:val="16"/>
          <w:lang w:val="en-US"/>
        </w:rPr>
        <w:t xml:space="preserve"> To find if those changes were best explained by selection or neutrality, the authors estimated the probability</w:t>
      </w:r>
      <w:r w:rsidR="00AC6387">
        <w:rPr>
          <w:rFonts w:ascii="Times" w:hAnsi="Times" w:cs="Times"/>
          <w:color w:val="1A1718"/>
          <w:sz w:val="22"/>
          <w:szCs w:val="16"/>
          <w:lang w:val="en-US"/>
        </w:rPr>
        <w:t xml:space="preserve"> that the distribution of genotype frequencies was a random subsample from the original distribution.</w:t>
      </w:r>
      <w:r w:rsidR="000B5E30">
        <w:rPr>
          <w:rFonts w:ascii="Times" w:hAnsi="Times" w:cs="Times"/>
          <w:color w:val="1A1718"/>
          <w:sz w:val="22"/>
          <w:szCs w:val="16"/>
          <w:lang w:val="en-US"/>
        </w:rPr>
        <w:t xml:space="preserve"> </w:t>
      </w:r>
      <w:r w:rsidR="00AC6387">
        <w:rPr>
          <w:rFonts w:ascii="Times" w:hAnsi="Times" w:cs="Times"/>
          <w:color w:val="1A1718"/>
          <w:sz w:val="22"/>
          <w:szCs w:val="16"/>
          <w:lang w:val="en-US"/>
        </w:rPr>
        <w:t>Interestingly, in the dark enclosures</w:t>
      </w:r>
      <w:ins w:id="70" w:author="Carlos Prada Montoya" w:date="2019-02-25T12:18:00Z">
        <w:r w:rsidR="00DC577F">
          <w:rPr>
            <w:rFonts w:ascii="Times" w:hAnsi="Times" w:cs="Times"/>
            <w:color w:val="1A1718"/>
            <w:sz w:val="22"/>
            <w:szCs w:val="16"/>
            <w:lang w:val="en-US"/>
          </w:rPr>
          <w:t>,</w:t>
        </w:r>
      </w:ins>
      <w:r w:rsidR="00AC6387">
        <w:rPr>
          <w:rFonts w:ascii="Times" w:hAnsi="Times" w:cs="Times"/>
          <w:color w:val="1A1718"/>
          <w:sz w:val="22"/>
          <w:szCs w:val="16"/>
          <w:lang w:val="en-US"/>
        </w:rPr>
        <w:t xml:space="preserve"> </w:t>
      </w:r>
      <w:del w:id="71" w:author="Carlos Prada Montoya" w:date="2019-02-25T12:18:00Z">
        <w:r w:rsidR="00AC6387" w:rsidDel="00DC577F">
          <w:rPr>
            <w:rFonts w:ascii="Times" w:hAnsi="Times" w:cs="Times"/>
            <w:color w:val="1A1718"/>
            <w:sz w:val="22"/>
            <w:szCs w:val="16"/>
            <w:lang w:val="en-US"/>
          </w:rPr>
          <w:delText xml:space="preserve"> </w:delText>
        </w:r>
      </w:del>
      <w:r w:rsidR="00AC6387" w:rsidRPr="00AC6387">
        <w:rPr>
          <w:rFonts w:ascii="Times" w:hAnsi="Times" w:cs="Times"/>
          <w:i/>
          <w:color w:val="1A1718"/>
          <w:sz w:val="22"/>
          <w:szCs w:val="16"/>
          <w:lang w:val="en-US"/>
        </w:rPr>
        <w:t xml:space="preserve">Agouti </w:t>
      </w:r>
      <w:r w:rsidR="00AC6387">
        <w:rPr>
          <w:rFonts w:ascii="Times" w:hAnsi="Times" w:cs="Times"/>
          <w:color w:val="1A1718"/>
          <w:sz w:val="22"/>
          <w:szCs w:val="16"/>
          <w:lang w:val="en-US"/>
        </w:rPr>
        <w:t xml:space="preserve">allele frequencies were consistent with selection. Overall, the coupling of a field experiment with genomic resources showed that genetic variation at a locus matched phenotypic changes that are in turn subjected to </w:t>
      </w:r>
      <w:r w:rsidR="00D86152">
        <w:rPr>
          <w:rFonts w:ascii="Times" w:hAnsi="Times" w:cs="Times"/>
          <w:color w:val="1A1718"/>
          <w:sz w:val="22"/>
          <w:szCs w:val="16"/>
          <w:lang w:val="en-US"/>
        </w:rPr>
        <w:t xml:space="preserve">a </w:t>
      </w:r>
      <w:r w:rsidR="00AC6387">
        <w:rPr>
          <w:rFonts w:ascii="Times" w:hAnsi="Times" w:cs="Times"/>
          <w:color w:val="1A1718"/>
          <w:sz w:val="22"/>
          <w:szCs w:val="16"/>
          <w:lang w:val="en-US"/>
        </w:rPr>
        <w:t>predatory selective pressure.</w:t>
      </w:r>
    </w:p>
    <w:p w14:paraId="2B09B092" w14:textId="77777777" w:rsidR="001A7C3F" w:rsidRDefault="001A7C3F" w:rsidP="00D861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1A1718"/>
          <w:sz w:val="22"/>
          <w:szCs w:val="16"/>
          <w:lang w:val="en-US"/>
        </w:rPr>
      </w:pPr>
    </w:p>
    <w:p w14:paraId="2DC7A3FC" w14:textId="77777777" w:rsidR="001A7C3F" w:rsidRPr="00C37226" w:rsidRDefault="001A7C3F" w:rsidP="00D861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b/>
          <w:color w:val="1A1718"/>
          <w:sz w:val="22"/>
          <w:szCs w:val="16"/>
          <w:lang w:val="en-US"/>
        </w:rPr>
      </w:pPr>
      <w:r w:rsidRPr="00C37226">
        <w:rPr>
          <w:rFonts w:ascii="Times" w:hAnsi="Times" w:cs="Times"/>
          <w:b/>
          <w:color w:val="1A1718"/>
          <w:sz w:val="22"/>
          <w:szCs w:val="16"/>
          <w:lang w:val="en-US"/>
        </w:rPr>
        <w:t>References</w:t>
      </w:r>
    </w:p>
    <w:p w14:paraId="5EEAD74E" w14:textId="77777777" w:rsidR="00C37226" w:rsidRDefault="00C37226" w:rsidP="00D861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1A1718"/>
          <w:sz w:val="22"/>
          <w:szCs w:val="16"/>
          <w:lang w:val="en-US"/>
        </w:rPr>
      </w:pPr>
    </w:p>
    <w:p w14:paraId="7252C697" w14:textId="77777777" w:rsidR="001C70D5" w:rsidRDefault="001C70D5" w:rsidP="001C70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1A1718"/>
          <w:sz w:val="22"/>
          <w:szCs w:val="16"/>
          <w:lang w:val="en-US"/>
        </w:rPr>
      </w:pPr>
      <w:r w:rsidRPr="001C70D5">
        <w:rPr>
          <w:rFonts w:ascii="Times" w:hAnsi="Times" w:cs="Times"/>
          <w:color w:val="1A1718"/>
          <w:sz w:val="22"/>
          <w:szCs w:val="16"/>
          <w:lang w:val="en-US"/>
        </w:rPr>
        <w:t xml:space="preserve">Barrett, R. D. H., Laurent, S., Mallarino, R., Pfeifer, S. P., Xu, C. C. Y., Foll, M., … Hoekstra, H. E. (2019). Linking a mutation to survival in wild mice. Science, 363(6426), 499–504. </w:t>
      </w:r>
      <w:hyperlink r:id="rId7" w:history="1">
        <w:r w:rsidRPr="008F0D58">
          <w:rPr>
            <w:rStyle w:val="Hyperlink"/>
            <w:rFonts w:ascii="Times" w:hAnsi="Times" w:cs="Times"/>
            <w:sz w:val="22"/>
            <w:szCs w:val="16"/>
            <w:lang w:val="en-US"/>
          </w:rPr>
          <w:t>https://doi.org/10.1126/science.aav3824</w:t>
        </w:r>
      </w:hyperlink>
    </w:p>
    <w:p w14:paraId="6C998756" w14:textId="77777777" w:rsidR="001C70D5" w:rsidRPr="001C70D5" w:rsidRDefault="001C70D5" w:rsidP="001C70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1A1718"/>
          <w:sz w:val="22"/>
          <w:szCs w:val="16"/>
          <w:lang w:val="en-US"/>
        </w:rPr>
      </w:pPr>
    </w:p>
    <w:p w14:paraId="58E9F171" w14:textId="77777777" w:rsidR="001C70D5" w:rsidRDefault="001C70D5" w:rsidP="001C70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1A1718"/>
          <w:sz w:val="22"/>
          <w:szCs w:val="16"/>
          <w:lang w:val="en-US"/>
        </w:rPr>
      </w:pPr>
      <w:r w:rsidRPr="001C70D5">
        <w:rPr>
          <w:rFonts w:ascii="Times" w:hAnsi="Times" w:cs="Times"/>
          <w:color w:val="1A1718"/>
          <w:sz w:val="22"/>
          <w:szCs w:val="16"/>
          <w:lang w:val="en-US"/>
        </w:rPr>
        <w:t xml:space="preserve">Bosse, M., Spurgin, L. G., Laine, V. N., Cole, E. F., Firth, J. A., Gienapp, P., … Slate, J. (2017). Recent natural selection causes adaptive evolution of an avian polygenic trait. Science, 358(6361), 365–368. </w:t>
      </w:r>
      <w:hyperlink r:id="rId8" w:history="1">
        <w:r w:rsidRPr="008F0D58">
          <w:rPr>
            <w:rStyle w:val="Hyperlink"/>
            <w:rFonts w:ascii="Times" w:hAnsi="Times" w:cs="Times"/>
            <w:sz w:val="22"/>
            <w:szCs w:val="16"/>
            <w:lang w:val="en-US"/>
          </w:rPr>
          <w:t>https://doi.org/10.1126/science.aal3298</w:t>
        </w:r>
      </w:hyperlink>
    </w:p>
    <w:p w14:paraId="21E057FD" w14:textId="77777777" w:rsidR="001C70D5" w:rsidRPr="001C70D5" w:rsidRDefault="001C70D5" w:rsidP="001C70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1A1718"/>
          <w:sz w:val="22"/>
          <w:szCs w:val="16"/>
          <w:lang w:val="en-US"/>
        </w:rPr>
      </w:pPr>
    </w:p>
    <w:p w14:paraId="369C59E1" w14:textId="77777777" w:rsidR="001C70D5" w:rsidRDefault="001C70D5" w:rsidP="001C70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1A1718"/>
          <w:sz w:val="22"/>
          <w:szCs w:val="16"/>
          <w:lang w:val="en-US"/>
        </w:rPr>
      </w:pPr>
      <w:r w:rsidRPr="001C70D5">
        <w:rPr>
          <w:rFonts w:ascii="Times" w:hAnsi="Times" w:cs="Times"/>
          <w:color w:val="1A1718"/>
          <w:sz w:val="22"/>
          <w:szCs w:val="16"/>
          <w:lang w:val="en-US"/>
        </w:rPr>
        <w:t xml:space="preserve">Nadeau, N. J., Pardo-Diaz, C., Whibley, A., Supple, M. A., Saenko, S. V., Wallbank, R. W. R., … Jiggins, C. D. (2016). The gene cortex controls mimicry and crypsis in butterflies and moths. Nature, 534(7605), 106–110. </w:t>
      </w:r>
      <w:hyperlink r:id="rId9" w:history="1">
        <w:r w:rsidRPr="008F0D58">
          <w:rPr>
            <w:rStyle w:val="Hyperlink"/>
            <w:rFonts w:ascii="Times" w:hAnsi="Times" w:cs="Times"/>
            <w:sz w:val="22"/>
            <w:szCs w:val="16"/>
            <w:lang w:val="en-US"/>
          </w:rPr>
          <w:t>https://doi.org/10.1038/nature17961</w:t>
        </w:r>
      </w:hyperlink>
    </w:p>
    <w:p w14:paraId="2730E5D4" w14:textId="77777777" w:rsidR="001C70D5" w:rsidRPr="001C70D5" w:rsidRDefault="001C70D5" w:rsidP="001C70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1A1718"/>
          <w:sz w:val="22"/>
          <w:szCs w:val="16"/>
          <w:lang w:val="en-US"/>
        </w:rPr>
      </w:pPr>
    </w:p>
    <w:p w14:paraId="19EDCEBC" w14:textId="77777777" w:rsidR="001C70D5" w:rsidRDefault="001C70D5" w:rsidP="00D861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1A1718"/>
          <w:sz w:val="22"/>
          <w:szCs w:val="16"/>
          <w:lang w:val="en-US"/>
        </w:rPr>
      </w:pPr>
    </w:p>
    <w:p w14:paraId="5320B82B" w14:textId="77777777" w:rsidR="001A7C3F" w:rsidRPr="00D86152" w:rsidRDefault="001A7C3F" w:rsidP="00D861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1A1718"/>
          <w:sz w:val="22"/>
          <w:szCs w:val="16"/>
          <w:lang w:val="en-US"/>
        </w:rPr>
      </w:pPr>
    </w:p>
    <w:sectPr w:rsidR="001A7C3F" w:rsidRPr="00D86152" w:rsidSect="00F64E84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Carlos Prada Montoya" w:date="2019-02-25T12:18:00Z" w:initials="CPM">
    <w:p w14:paraId="7D48F603" w14:textId="2BABC8D8" w:rsidR="00DC577F" w:rsidRDefault="00DC577F">
      <w:pPr>
        <w:pStyle w:val="CommentText"/>
      </w:pPr>
      <w:r>
        <w:rPr>
          <w:rStyle w:val="CommentReference"/>
        </w:rPr>
        <w:annotationRef/>
      </w:r>
      <w:r>
        <w:t xml:space="preserve">I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writing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.  </w:t>
      </w:r>
      <w:bookmarkStart w:id="1" w:name="_GoBack"/>
      <w:bookmarkEnd w:id="1"/>
      <w:r>
        <w:t xml:space="preserve"> 89% </w:t>
      </w:r>
    </w:p>
  </w:comment>
  <w:comment w:id="5" w:author="Carlos Prada Montoya" w:date="2019-02-25T11:52:00Z" w:initials="CPM">
    <w:p w14:paraId="789F2170" w14:textId="391B9B18" w:rsidR="007D782A" w:rsidRPr="003F699D" w:rsidRDefault="007D782A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="00F605D3" w:rsidRPr="003F699D">
        <w:rPr>
          <w:lang w:val="en-US"/>
        </w:rPr>
        <w:t>Remember</w:t>
      </w:r>
      <w:r w:rsidRPr="003F699D">
        <w:rPr>
          <w:lang w:val="en-US"/>
        </w:rPr>
        <w:t xml:space="preserve"> the more words that you </w:t>
      </w:r>
      <w:proofErr w:type="spellStart"/>
      <w:r w:rsidRPr="003F699D">
        <w:rPr>
          <w:lang w:val="en-US"/>
        </w:rPr>
        <w:t>putt he</w:t>
      </w:r>
      <w:proofErr w:type="spellEnd"/>
      <w:r w:rsidRPr="003F699D">
        <w:rPr>
          <w:lang w:val="en-US"/>
        </w:rPr>
        <w:t xml:space="preserve"> more difficult it is for the reader</w:t>
      </w:r>
    </w:p>
  </w:comment>
  <w:comment w:id="7" w:author="Carlos Prada Montoya" w:date="2019-02-25T11:54:00Z" w:initials="CPM">
    <w:p w14:paraId="7319B5A4" w14:textId="69FFF252" w:rsidR="00F605D3" w:rsidRDefault="00F605D3">
      <w:pPr>
        <w:pStyle w:val="CommentText"/>
      </w:pPr>
      <w:r>
        <w:rPr>
          <w:rStyle w:val="CommentReference"/>
        </w:rPr>
        <w:annotationRef/>
      </w:r>
      <w:proofErr w:type="spellStart"/>
      <w:r>
        <w:t>Shorter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 are </w:t>
      </w:r>
      <w:proofErr w:type="spellStart"/>
      <w:r>
        <w:t>better</w:t>
      </w:r>
      <w:proofErr w:type="spellEnd"/>
      <w:r>
        <w:t xml:space="preserve">, I </w:t>
      </w:r>
      <w:proofErr w:type="spellStart"/>
      <w:r>
        <w:t>would</w:t>
      </w:r>
      <w:proofErr w:type="spellEnd"/>
      <w:r>
        <w:t xml:space="preserve"> use “data” </w:t>
      </w:r>
      <w:proofErr w:type="spellStart"/>
      <w:r>
        <w:t>here</w:t>
      </w:r>
      <w:proofErr w:type="spellEnd"/>
    </w:p>
  </w:comment>
  <w:comment w:id="8" w:author="Carlos Prada Montoya" w:date="2019-02-25T11:55:00Z" w:initials="CPM">
    <w:p w14:paraId="396F89B0" w14:textId="5034D607" w:rsidR="00F605D3" w:rsidRDefault="00F605D3">
      <w:pPr>
        <w:pStyle w:val="CommentText"/>
      </w:pPr>
      <w:r>
        <w:rPr>
          <w:rStyle w:val="CommentReference"/>
        </w:rPr>
        <w:annotationRef/>
      </w:r>
      <w:proofErr w:type="spellStart"/>
      <w:r>
        <w:t>Prove</w:t>
      </w:r>
      <w:proofErr w:type="spellEnd"/>
      <w:r>
        <w:t xml:space="preserve"> </w:t>
      </w:r>
      <w:proofErr w:type="spellStart"/>
      <w:r>
        <w:t>sounds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difficult</w:t>
      </w:r>
      <w:proofErr w:type="spellEnd"/>
      <w:r>
        <w:t xml:space="preserve"> to do.</w:t>
      </w:r>
    </w:p>
  </w:comment>
  <w:comment w:id="17" w:author="Carlos Prada Montoya" w:date="2019-02-25T11:57:00Z" w:initials="CPM">
    <w:p w14:paraId="59728509" w14:textId="4639F2CB" w:rsidR="00F605D3" w:rsidRDefault="00F605D3">
      <w:pPr>
        <w:pStyle w:val="CommentText"/>
      </w:pPr>
      <w:r>
        <w:rPr>
          <w:rStyle w:val="CommentReference"/>
        </w:rPr>
        <w:annotationRef/>
      </w:r>
      <w:proofErr w:type="spellStart"/>
      <w:r>
        <w:t>Unclear</w:t>
      </w:r>
      <w:proofErr w:type="spellEnd"/>
      <w:r>
        <w:t>?</w:t>
      </w:r>
    </w:p>
  </w:comment>
  <w:comment w:id="32" w:author="Carlos Prada Montoya" w:date="2019-02-25T12:01:00Z" w:initials="CPM">
    <w:p w14:paraId="4E6CFD57" w14:textId="085D8C45" w:rsidR="00961989" w:rsidRDefault="00961989">
      <w:pPr>
        <w:pStyle w:val="CommentText"/>
      </w:pPr>
      <w:r>
        <w:rPr>
          <w:rStyle w:val="CommentReference"/>
        </w:rPr>
        <w:annotationRef/>
      </w:r>
      <w:proofErr w:type="spellStart"/>
      <w:r>
        <w:t>Not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right</w:t>
      </w:r>
      <w:proofErr w:type="spellEnd"/>
      <w:r>
        <w:t xml:space="preserve"> Word </w:t>
      </w:r>
    </w:p>
  </w:comment>
  <w:comment w:id="41" w:author="Carlos Prada Montoya" w:date="2019-02-25T12:08:00Z" w:initials="CPM">
    <w:p w14:paraId="039AFE8B" w14:textId="1EF1E2E7" w:rsidR="004A1248" w:rsidRDefault="004A1248">
      <w:pPr>
        <w:pStyle w:val="CommentText"/>
      </w:pPr>
      <w:r>
        <w:rPr>
          <w:rStyle w:val="CommentReference"/>
        </w:rPr>
        <w:annotationRef/>
      </w:r>
      <w:proofErr w:type="spellStart"/>
      <w:r>
        <w:t>Unclear</w:t>
      </w:r>
      <w:proofErr w:type="spellEnd"/>
      <w:r>
        <w:t>?</w:t>
      </w:r>
    </w:p>
  </w:comment>
  <w:comment w:id="42" w:author="Carlos Prada Montoya" w:date="2019-02-25T12:08:00Z" w:initials="CPM">
    <w:p w14:paraId="409A6C85" w14:textId="5E732177" w:rsidR="004A1248" w:rsidRDefault="004A1248">
      <w:pPr>
        <w:pStyle w:val="CommentText"/>
      </w:pPr>
      <w:r>
        <w:rPr>
          <w:rStyle w:val="CommentReference"/>
        </w:rPr>
        <w:annotationRef/>
      </w:r>
      <w:proofErr w:type="spellStart"/>
      <w:r>
        <w:t>Different</w:t>
      </w:r>
      <w:proofErr w:type="spellEnd"/>
      <w:r>
        <w:t xml:space="preserve"> Font </w:t>
      </w:r>
      <w:proofErr w:type="spellStart"/>
      <w:r>
        <w:t>size</w:t>
      </w:r>
      <w:proofErr w:type="spellEnd"/>
      <w:r>
        <w:t xml:space="preserve">? I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“In </w:t>
      </w:r>
      <w:proofErr w:type="spellStart"/>
      <w:r>
        <w:t>contrast</w:t>
      </w:r>
      <w:proofErr w:type="spellEnd"/>
      <w:r>
        <w:t xml:space="preserve">” </w:t>
      </w:r>
    </w:p>
  </w:comment>
  <w:comment w:id="50" w:author="Carlos Prada Montoya" w:date="2019-02-25T12:11:00Z" w:initials="CPM">
    <w:p w14:paraId="748FDD39" w14:textId="49222846" w:rsidR="00DC577F" w:rsidRDefault="00DC577F">
      <w:pPr>
        <w:pStyle w:val="CommentText"/>
      </w:pPr>
      <w:r>
        <w:rPr>
          <w:rStyle w:val="CommentReference"/>
        </w:rPr>
        <w:annotationRef/>
      </w:r>
      <w:proofErr w:type="spellStart"/>
      <w:r>
        <w:t>Unclear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mean wild </w:t>
      </w:r>
      <w:proofErr w:type="spellStart"/>
      <w:r>
        <w:t>estimated</w:t>
      </w:r>
      <w:proofErr w:type="spellEnd"/>
      <w:r>
        <w:t xml:space="preserve"> of fitness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alleles</w:t>
      </w:r>
      <w:proofErr w:type="spellEnd"/>
      <w:r>
        <w:t>?</w:t>
      </w:r>
    </w:p>
  </w:comment>
  <w:comment w:id="66" w:author="Carlos Prada Montoya" w:date="2019-02-25T12:13:00Z" w:initials="CPM">
    <w:p w14:paraId="54B711AD" w14:textId="7842E954" w:rsidR="00DC577F" w:rsidRDefault="00DC577F">
      <w:pPr>
        <w:pStyle w:val="CommentText"/>
      </w:pPr>
      <w:r>
        <w:rPr>
          <w:rStyle w:val="CommentReference"/>
        </w:rPr>
        <w:annotationRef/>
      </w:r>
      <w:r>
        <w:t xml:space="preserve">Rough </w:t>
      </w:r>
      <w:proofErr w:type="spellStart"/>
      <w:r>
        <w:t>transition</w:t>
      </w:r>
      <w:proofErr w:type="spellEnd"/>
      <w:r>
        <w:t xml:space="preserve">, </w:t>
      </w:r>
      <w:proofErr w:type="spellStart"/>
      <w:r>
        <w:t>needs</w:t>
      </w:r>
      <w:proofErr w:type="spellEnd"/>
      <w:r>
        <w:t xml:space="preserve"> more </w:t>
      </w:r>
      <w:proofErr w:type="spellStart"/>
      <w:r>
        <w:t>info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previous</w:t>
      </w:r>
      <w:proofErr w:type="spellEnd"/>
      <w:r>
        <w:t xml:space="preserve"> </w:t>
      </w:r>
      <w:proofErr w:type="spellStart"/>
      <w:r>
        <w:t>sentence</w:t>
      </w:r>
      <w:proofErr w:type="spellEnd"/>
      <w:r>
        <w:t xml:space="preserve"> </w:t>
      </w:r>
    </w:p>
  </w:comment>
  <w:comment w:id="69" w:author="Carlos Prada Montoya" w:date="2019-02-25T12:17:00Z" w:initials="CPM">
    <w:p w14:paraId="68BEB997" w14:textId="7C7150E2" w:rsidR="00DC577F" w:rsidRDefault="00DC577F">
      <w:pPr>
        <w:pStyle w:val="CommentText"/>
      </w:pPr>
      <w:r>
        <w:rPr>
          <w:rStyle w:val="CommentReference"/>
        </w:rPr>
        <w:annotationRef/>
      </w:r>
      <w:proofErr w:type="spellStart"/>
      <w:r>
        <w:t>Unclear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Augouti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locus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various</w:t>
      </w:r>
      <w:proofErr w:type="spellEnd"/>
      <w:r>
        <w:t xml:space="preserve"> </w:t>
      </w:r>
      <w:proofErr w:type="spellStart"/>
      <w:r>
        <w:t>alleles</w:t>
      </w:r>
      <w:proofErr w:type="spellEnd"/>
      <w:r>
        <w:t xml:space="preserve">. </w:t>
      </w:r>
      <w:proofErr w:type="spellStart"/>
      <w:r>
        <w:t>Greater</w:t>
      </w:r>
      <w:proofErr w:type="spellEnd"/>
      <w:r>
        <w:t xml:space="preserve"> </w:t>
      </w:r>
      <w:proofErr w:type="spellStart"/>
      <w:r>
        <w:t>allele</w:t>
      </w:r>
      <w:proofErr w:type="spellEnd"/>
      <w:r>
        <w:t xml:space="preserve"> </w:t>
      </w:r>
      <w:proofErr w:type="spellStart"/>
      <w:r>
        <w:t>frequencies</w:t>
      </w:r>
      <w:proofErr w:type="spellEnd"/>
      <w:r>
        <w:t xml:space="preserve"> at </w:t>
      </w:r>
      <w:proofErr w:type="spellStart"/>
      <w:r>
        <w:t>this</w:t>
      </w:r>
      <w:proofErr w:type="spellEnd"/>
      <w:r>
        <w:t xml:space="preserve"> locus </w:t>
      </w:r>
      <w:proofErr w:type="spellStart"/>
      <w:r>
        <w:t>is</w:t>
      </w:r>
      <w:proofErr w:type="spellEnd"/>
      <w:r>
        <w:t xml:space="preserve"> </w:t>
      </w:r>
      <w:proofErr w:type="spellStart"/>
      <w:r>
        <w:t>confusing</w:t>
      </w:r>
      <w:proofErr w:type="spellEnd"/>
      <w:r>
        <w:t>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D48F603" w15:done="0"/>
  <w15:commentEx w15:paraId="789F2170" w15:done="0"/>
  <w15:commentEx w15:paraId="7319B5A4" w15:done="0"/>
  <w15:commentEx w15:paraId="396F89B0" w15:done="0"/>
  <w15:commentEx w15:paraId="59728509" w15:done="0"/>
  <w15:commentEx w15:paraId="4E6CFD57" w15:done="0"/>
  <w15:commentEx w15:paraId="039AFE8B" w15:done="0"/>
  <w15:commentEx w15:paraId="409A6C85" w15:done="0"/>
  <w15:commentEx w15:paraId="748FDD39" w15:done="0"/>
  <w15:commentEx w15:paraId="54B711AD" w15:done="0"/>
  <w15:commentEx w15:paraId="68BEB99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D48F603" w16cid:durableId="201E5BB3"/>
  <w16cid:commentId w16cid:paraId="789F2170" w16cid:durableId="201E5587"/>
  <w16cid:commentId w16cid:paraId="7319B5A4" w16cid:durableId="201E55E0"/>
  <w16cid:commentId w16cid:paraId="396F89B0" w16cid:durableId="201E5631"/>
  <w16cid:commentId w16cid:paraId="59728509" w16cid:durableId="201E56B7"/>
  <w16cid:commentId w16cid:paraId="4E6CFD57" w16cid:durableId="201E5788"/>
  <w16cid:commentId w16cid:paraId="039AFE8B" w16cid:durableId="201E5931"/>
  <w16cid:commentId w16cid:paraId="409A6C85" w16cid:durableId="201E594E"/>
  <w16cid:commentId w16cid:paraId="748FDD39" w16cid:durableId="201E59F6"/>
  <w16cid:commentId w16cid:paraId="54B711AD" w16cid:durableId="201E5A7D"/>
  <w16cid:commentId w16cid:paraId="68BEB997" w16cid:durableId="201E5B5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Carlos Prada Montoya">
    <w15:presenceInfo w15:providerId="AD" w15:userId="S::prada@uri.edu::a1c85d62-68c5-4e1d-93f8-6a8ab6d2f2d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4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751"/>
    <w:rsid w:val="00042639"/>
    <w:rsid w:val="000461C5"/>
    <w:rsid w:val="00057010"/>
    <w:rsid w:val="00092F56"/>
    <w:rsid w:val="000B5E30"/>
    <w:rsid w:val="000C5CB5"/>
    <w:rsid w:val="000D1FCF"/>
    <w:rsid w:val="000E6D46"/>
    <w:rsid w:val="000F250C"/>
    <w:rsid w:val="00106E10"/>
    <w:rsid w:val="0017438B"/>
    <w:rsid w:val="00176ED5"/>
    <w:rsid w:val="001825AA"/>
    <w:rsid w:val="001A7C3F"/>
    <w:rsid w:val="001C04B0"/>
    <w:rsid w:val="001C70D5"/>
    <w:rsid w:val="001E5EA6"/>
    <w:rsid w:val="00237B34"/>
    <w:rsid w:val="00255C93"/>
    <w:rsid w:val="00266DC0"/>
    <w:rsid w:val="002C7CFC"/>
    <w:rsid w:val="002D0369"/>
    <w:rsid w:val="002D0790"/>
    <w:rsid w:val="002E1ECD"/>
    <w:rsid w:val="002E4441"/>
    <w:rsid w:val="002F143F"/>
    <w:rsid w:val="0030293A"/>
    <w:rsid w:val="00325205"/>
    <w:rsid w:val="00332ACE"/>
    <w:rsid w:val="00384356"/>
    <w:rsid w:val="003D2C63"/>
    <w:rsid w:val="003E566C"/>
    <w:rsid w:val="003F1DBE"/>
    <w:rsid w:val="003F699D"/>
    <w:rsid w:val="00404DF9"/>
    <w:rsid w:val="00416B77"/>
    <w:rsid w:val="004509AA"/>
    <w:rsid w:val="00482C7A"/>
    <w:rsid w:val="00483B1F"/>
    <w:rsid w:val="0049262F"/>
    <w:rsid w:val="004A1248"/>
    <w:rsid w:val="00521283"/>
    <w:rsid w:val="00544CBC"/>
    <w:rsid w:val="00551640"/>
    <w:rsid w:val="00556438"/>
    <w:rsid w:val="00573F48"/>
    <w:rsid w:val="00580031"/>
    <w:rsid w:val="00580E3D"/>
    <w:rsid w:val="00597B2B"/>
    <w:rsid w:val="005A0359"/>
    <w:rsid w:val="005D7E30"/>
    <w:rsid w:val="005E4F43"/>
    <w:rsid w:val="00615751"/>
    <w:rsid w:val="00630DA2"/>
    <w:rsid w:val="006361EA"/>
    <w:rsid w:val="00636D7D"/>
    <w:rsid w:val="00646CBB"/>
    <w:rsid w:val="00682452"/>
    <w:rsid w:val="006B6310"/>
    <w:rsid w:val="006E0265"/>
    <w:rsid w:val="006E45DF"/>
    <w:rsid w:val="006F3DFA"/>
    <w:rsid w:val="007011C7"/>
    <w:rsid w:val="00707344"/>
    <w:rsid w:val="00713183"/>
    <w:rsid w:val="00792643"/>
    <w:rsid w:val="007A699F"/>
    <w:rsid w:val="007D782A"/>
    <w:rsid w:val="007E5D66"/>
    <w:rsid w:val="00805781"/>
    <w:rsid w:val="008664A7"/>
    <w:rsid w:val="00896F54"/>
    <w:rsid w:val="008A028D"/>
    <w:rsid w:val="008D6EA2"/>
    <w:rsid w:val="0092267A"/>
    <w:rsid w:val="00925355"/>
    <w:rsid w:val="00947CF7"/>
    <w:rsid w:val="00960277"/>
    <w:rsid w:val="00960C87"/>
    <w:rsid w:val="00961989"/>
    <w:rsid w:val="009A0DB6"/>
    <w:rsid w:val="009C3511"/>
    <w:rsid w:val="00A1645A"/>
    <w:rsid w:val="00A61504"/>
    <w:rsid w:val="00A92DCA"/>
    <w:rsid w:val="00AC0BA4"/>
    <w:rsid w:val="00AC6387"/>
    <w:rsid w:val="00AD3DC0"/>
    <w:rsid w:val="00AE1A3B"/>
    <w:rsid w:val="00AF12D0"/>
    <w:rsid w:val="00B71348"/>
    <w:rsid w:val="00B87AC1"/>
    <w:rsid w:val="00B9612D"/>
    <w:rsid w:val="00BB2347"/>
    <w:rsid w:val="00BC5AEC"/>
    <w:rsid w:val="00BE2629"/>
    <w:rsid w:val="00C176E4"/>
    <w:rsid w:val="00C37226"/>
    <w:rsid w:val="00C66FDD"/>
    <w:rsid w:val="00CC15DB"/>
    <w:rsid w:val="00D86152"/>
    <w:rsid w:val="00D9729B"/>
    <w:rsid w:val="00DC577F"/>
    <w:rsid w:val="00DE3E42"/>
    <w:rsid w:val="00E0231F"/>
    <w:rsid w:val="00E25BCB"/>
    <w:rsid w:val="00E26C4E"/>
    <w:rsid w:val="00E439DC"/>
    <w:rsid w:val="00EE2C58"/>
    <w:rsid w:val="00F03768"/>
    <w:rsid w:val="00F40F9C"/>
    <w:rsid w:val="00F439DD"/>
    <w:rsid w:val="00F441F8"/>
    <w:rsid w:val="00F605D3"/>
    <w:rsid w:val="00F61D34"/>
    <w:rsid w:val="00F64E84"/>
    <w:rsid w:val="00F70F12"/>
    <w:rsid w:val="00F92EEF"/>
    <w:rsid w:val="00FB1F58"/>
    <w:rsid w:val="00FD6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3DAFD7"/>
  <w15:chartTrackingRefBased/>
  <w15:docId w15:val="{3445315C-F7FE-5D41-9BF6-820060D2C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ibliography">
    <w:name w:val="Bibliography"/>
    <w:basedOn w:val="Normal"/>
    <w:next w:val="Normal"/>
    <w:uiPriority w:val="37"/>
    <w:unhideWhenUsed/>
    <w:rsid w:val="00C37226"/>
    <w:pPr>
      <w:spacing w:line="480" w:lineRule="auto"/>
      <w:ind w:left="720" w:hanging="720"/>
    </w:pPr>
  </w:style>
  <w:style w:type="character" w:styleId="Hyperlink">
    <w:name w:val="Hyperlink"/>
    <w:basedOn w:val="DefaultParagraphFont"/>
    <w:uiPriority w:val="99"/>
    <w:unhideWhenUsed/>
    <w:rsid w:val="001C70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1C70D5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782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782A"/>
    <w:rPr>
      <w:rFonts w:ascii="Times New Roman" w:hAnsi="Times New Roman" w:cs="Times New Roman"/>
      <w:sz w:val="18"/>
      <w:szCs w:val="18"/>
      <w:lang w:val="es-ES_tradnl"/>
    </w:rPr>
  </w:style>
  <w:style w:type="character" w:styleId="CommentReference">
    <w:name w:val="annotation reference"/>
    <w:basedOn w:val="DefaultParagraphFont"/>
    <w:uiPriority w:val="99"/>
    <w:semiHidden/>
    <w:unhideWhenUsed/>
    <w:rsid w:val="007D782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D782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D782A"/>
    <w:rPr>
      <w:sz w:val="20"/>
      <w:szCs w:val="20"/>
      <w:lang w:val="es-ES_tradn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D782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D782A"/>
    <w:rPr>
      <w:b/>
      <w:bCs/>
      <w:sz w:val="20"/>
      <w:szCs w:val="20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126/science.aal3298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oi.org/10.1126/science.aav3824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11" Type="http://schemas.microsoft.com/office/2011/relationships/people" Target="people.xml"/><Relationship Id="rId5" Type="http://schemas.microsoft.com/office/2011/relationships/commentsExtended" Target="commentsExtended.xml"/><Relationship Id="rId10" Type="http://schemas.openxmlformats.org/officeDocument/2006/relationships/fontTable" Target="fontTable.xml"/><Relationship Id="rId4" Type="http://schemas.openxmlformats.org/officeDocument/2006/relationships/comments" Target="comments.xml"/><Relationship Id="rId9" Type="http://schemas.openxmlformats.org/officeDocument/2006/relationships/hyperlink" Target="https://doi.org/10.1038/nature1796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1114</Words>
  <Characters>6354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  Gomez Corrales</dc:creator>
  <cp:keywords/>
  <dc:description/>
  <cp:lastModifiedBy>Carlos Prada Montoya</cp:lastModifiedBy>
  <cp:revision>6</cp:revision>
  <dcterms:created xsi:type="dcterms:W3CDTF">2019-02-25T16:51:00Z</dcterms:created>
  <dcterms:modified xsi:type="dcterms:W3CDTF">2019-02-25T17:19:00Z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zotero-version="5.0.60"&gt;&lt;session id="isOaECnT"/&gt;&lt;style id="http://www.zotero.org/styles/apa" locale="en-US" hasBibliography="1" bibliographyStyleHasBeenSet="1"/&gt;&lt;prefs&gt;&lt;pref name="fieldType" value="Field"/&gt;&lt;pref name="automaticJourn</vt:lpwstr>
  </property>
  <property fmtid="{D5CDD505-2E9C-101B-9397-08002B2CF9AE}" pid="3" name="ZOTERO_PREF_2">
    <vt:lpwstr>alAbbreviations" value="true"/&gt;&lt;/prefs&gt;&lt;/data&gt;</vt:lpwstr>
  </property>
</Properties>
</file>