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93DB" w14:textId="101CB542" w:rsidR="00FD60B3" w:rsidRDefault="0093573D">
      <w:pPr>
        <w:rPr>
          <w:b/>
          <w:lang w:val="es-ES"/>
        </w:rPr>
      </w:pPr>
      <w:r>
        <w:rPr>
          <w:b/>
          <w:lang w:val="es-ES"/>
        </w:rPr>
        <w:t xml:space="preserve">Matías </w:t>
      </w:r>
      <w:commentRangeStart w:id="0"/>
      <w:r>
        <w:rPr>
          <w:b/>
          <w:lang w:val="es-ES"/>
        </w:rPr>
        <w:t xml:space="preserve">Gómez </w:t>
      </w:r>
      <w:commentRangeEnd w:id="0"/>
      <w:r w:rsidR="00116F79">
        <w:rPr>
          <w:rStyle w:val="CommentReference"/>
        </w:rPr>
        <w:commentReference w:id="0"/>
      </w:r>
      <w:proofErr w:type="spellStart"/>
      <w:r>
        <w:rPr>
          <w:b/>
          <w:lang w:val="es-ES"/>
        </w:rPr>
        <w:t>Words</w:t>
      </w:r>
      <w:proofErr w:type="spellEnd"/>
      <w:r>
        <w:rPr>
          <w:b/>
          <w:lang w:val="es-ES"/>
        </w:rPr>
        <w:t>:</w:t>
      </w:r>
      <w:r w:rsidR="007E1D45">
        <w:rPr>
          <w:b/>
          <w:lang w:val="es-ES"/>
        </w:rPr>
        <w:t xml:space="preserve"> 756</w:t>
      </w:r>
    </w:p>
    <w:p w14:paraId="1809FBD1" w14:textId="359CC148" w:rsidR="00E90E83" w:rsidRDefault="00E90E83">
      <w:pPr>
        <w:rPr>
          <w:b/>
          <w:lang w:val="es-ES"/>
        </w:rPr>
      </w:pPr>
    </w:p>
    <w:p w14:paraId="4F4E9C3A" w14:textId="1DF849C4" w:rsidR="00992915" w:rsidRPr="003E015A" w:rsidRDefault="00236F8E">
      <w:pPr>
        <w:rPr>
          <w:lang w:val="en-US"/>
        </w:rPr>
      </w:pPr>
      <w:r w:rsidRPr="003E015A">
        <w:rPr>
          <w:lang w:val="en-US"/>
        </w:rPr>
        <w:t>The genetic basis of adaptation is a central  goal in functional and evolutionary  biology as it provides insight into how organisms interact and respond</w:t>
      </w:r>
      <w:bookmarkStart w:id="1" w:name="_GoBack"/>
      <w:bookmarkEnd w:id="1"/>
      <w:r w:rsidRPr="003E015A">
        <w:rPr>
          <w:lang w:val="en-US"/>
        </w:rPr>
        <w:t xml:space="preserve"> to their environments. </w:t>
      </w:r>
      <w:commentRangeStart w:id="2"/>
      <w:del w:id="3" w:author="Carlos Prada Montoya" w:date="2019-02-25T11:32:00Z">
        <w:r w:rsidRPr="003E015A" w:rsidDel="00FD671D">
          <w:rPr>
            <w:lang w:val="en-US"/>
          </w:rPr>
          <w:delText xml:space="preserve">To </w:delText>
        </w:r>
      </w:del>
      <w:del w:id="4" w:author="Carlos Prada Montoya" w:date="2019-02-25T11:31:00Z">
        <w:r w:rsidRPr="003E015A" w:rsidDel="00FD671D">
          <w:rPr>
            <w:lang w:val="en-US"/>
          </w:rPr>
          <w:delText>pinpoint a</w:delText>
        </w:r>
      </w:del>
      <w:ins w:id="5" w:author="Carlos Prada Montoya" w:date="2019-02-25T11:32:00Z">
        <w:r w:rsidR="00FD671D">
          <w:rPr>
            <w:lang w:val="en-US"/>
          </w:rPr>
          <w:t>F</w:t>
        </w:r>
      </w:ins>
      <w:ins w:id="6" w:author="Carlos Prada Montoya" w:date="2019-02-25T11:31:00Z">
        <w:r w:rsidR="00FD671D">
          <w:rPr>
            <w:lang w:val="en-US"/>
          </w:rPr>
          <w:t>ind</w:t>
        </w:r>
      </w:ins>
      <w:ins w:id="7" w:author="Carlos Prada Montoya" w:date="2019-02-25T11:32:00Z">
        <w:r w:rsidR="00FD671D">
          <w:rPr>
            <w:lang w:val="en-US"/>
          </w:rPr>
          <w:t>ing</w:t>
        </w:r>
      </w:ins>
      <w:r w:rsidRPr="003E015A">
        <w:rPr>
          <w:lang w:val="en-US"/>
        </w:rPr>
        <w:t xml:space="preserve"> gene</w:t>
      </w:r>
      <w:ins w:id="8" w:author="Carlos Prada Montoya" w:date="2019-02-25T11:31:00Z">
        <w:r w:rsidR="00FD671D">
          <w:rPr>
            <w:lang w:val="en-US"/>
          </w:rPr>
          <w:t>s</w:t>
        </w:r>
      </w:ins>
      <w:r w:rsidR="00DE6D40" w:rsidRPr="003E015A">
        <w:rPr>
          <w:lang w:val="en-US"/>
        </w:rPr>
        <w:t xml:space="preserve"> </w:t>
      </w:r>
      <w:del w:id="9" w:author="Carlos Prada Montoya" w:date="2019-02-25T11:31:00Z">
        <w:r w:rsidRPr="003E015A" w:rsidDel="00FD671D">
          <w:rPr>
            <w:lang w:val="en-US"/>
          </w:rPr>
          <w:delText>or set of them</w:delText>
        </w:r>
        <w:r w:rsidR="00DE6D40" w:rsidRPr="003E015A" w:rsidDel="00FD671D">
          <w:rPr>
            <w:lang w:val="en-US"/>
          </w:rPr>
          <w:delText xml:space="preserve"> </w:delText>
        </w:r>
        <w:r w:rsidRPr="003E015A" w:rsidDel="00FD671D">
          <w:rPr>
            <w:lang w:val="en-US"/>
          </w:rPr>
          <w:delText xml:space="preserve">that are </w:delText>
        </w:r>
      </w:del>
      <w:r w:rsidRPr="003E015A">
        <w:rPr>
          <w:lang w:val="en-US"/>
        </w:rPr>
        <w:t>responsible for any give</w:t>
      </w:r>
      <w:r w:rsidR="001F2347">
        <w:rPr>
          <w:lang w:val="en-US"/>
        </w:rPr>
        <w:t>n</w:t>
      </w:r>
      <w:r w:rsidRPr="003E015A">
        <w:rPr>
          <w:lang w:val="en-US"/>
        </w:rPr>
        <w:t xml:space="preserve">  trait</w:t>
      </w:r>
      <w:del w:id="10" w:author="Carlos Prada Montoya" w:date="2019-02-25T11:31:00Z">
        <w:r w:rsidRPr="003E015A" w:rsidDel="00FD671D">
          <w:rPr>
            <w:lang w:val="en-US"/>
          </w:rPr>
          <w:delText>s</w:delText>
        </w:r>
      </w:del>
      <w:del w:id="11" w:author="Carlos Prada Montoya" w:date="2019-02-25T11:32:00Z">
        <w:r w:rsidRPr="003E015A" w:rsidDel="00FD671D">
          <w:rPr>
            <w:lang w:val="en-US"/>
          </w:rPr>
          <w:delText xml:space="preserve"> in a live system</w:delText>
        </w:r>
      </w:del>
      <w:r w:rsidRPr="003E015A">
        <w:rPr>
          <w:lang w:val="en-US"/>
        </w:rPr>
        <w:t xml:space="preserve">, not only provides a mechanistic understanding </w:t>
      </w:r>
      <w:commentRangeStart w:id="12"/>
      <w:r w:rsidRPr="003E015A">
        <w:rPr>
          <w:lang w:val="en-US"/>
        </w:rPr>
        <w:t>of life functionin</w:t>
      </w:r>
      <w:commentRangeEnd w:id="12"/>
      <w:r w:rsidR="00FD671D">
        <w:rPr>
          <w:rStyle w:val="CommentReference"/>
        </w:rPr>
        <w:commentReference w:id="12"/>
      </w:r>
      <w:r w:rsidRPr="003E015A">
        <w:rPr>
          <w:lang w:val="en-US"/>
        </w:rPr>
        <w:t xml:space="preserve">g, but </w:t>
      </w:r>
      <w:del w:id="13" w:author="Carlos Prada Montoya" w:date="2019-02-25T11:32:00Z">
        <w:r w:rsidRPr="003E015A" w:rsidDel="00FD671D">
          <w:rPr>
            <w:lang w:val="en-US"/>
          </w:rPr>
          <w:delText xml:space="preserve">it </w:delText>
        </w:r>
      </w:del>
      <w:r w:rsidRPr="003E015A">
        <w:rPr>
          <w:lang w:val="en-US"/>
        </w:rPr>
        <w:t xml:space="preserve">also widens the possibilities to predict future organismal responses to rapidly changing environments, such as those </w:t>
      </w:r>
      <w:del w:id="14" w:author="Carlos Prada Montoya" w:date="2019-02-25T11:32:00Z">
        <w:r w:rsidRPr="003E015A" w:rsidDel="00FD671D">
          <w:rPr>
            <w:lang w:val="en-US"/>
          </w:rPr>
          <w:delText xml:space="preserve">faced </w:delText>
        </w:r>
      </w:del>
      <w:r w:rsidRPr="003E015A">
        <w:rPr>
          <w:lang w:val="en-US"/>
        </w:rPr>
        <w:t xml:space="preserve">under </w:t>
      </w:r>
      <w:del w:id="15" w:author="Carlos Prada Montoya" w:date="2019-02-25T11:32:00Z">
        <w:r w:rsidRPr="003E015A" w:rsidDel="00FD671D">
          <w:rPr>
            <w:lang w:val="en-US"/>
          </w:rPr>
          <w:delText>a</w:delText>
        </w:r>
      </w:del>
      <w:r w:rsidRPr="003E015A">
        <w:rPr>
          <w:lang w:val="en-US"/>
        </w:rPr>
        <w:t xml:space="preserve"> climate change</w:t>
      </w:r>
      <w:commentRangeEnd w:id="2"/>
      <w:r w:rsidR="00FD671D">
        <w:rPr>
          <w:rStyle w:val="CommentReference"/>
        </w:rPr>
        <w:commentReference w:id="2"/>
      </w:r>
      <w:del w:id="16" w:author="Carlos Prada Montoya" w:date="2019-02-25T11:32:00Z">
        <w:r w:rsidRPr="003E015A" w:rsidDel="00FD671D">
          <w:rPr>
            <w:lang w:val="en-US"/>
          </w:rPr>
          <w:delText xml:space="preserve"> scenario</w:delText>
        </w:r>
      </w:del>
      <w:r w:rsidR="00992915" w:rsidRPr="003E015A">
        <w:rPr>
          <w:lang w:val="en-US"/>
        </w:rPr>
        <w:t>.</w:t>
      </w:r>
      <w:r w:rsidR="00E72088" w:rsidRPr="003E015A">
        <w:rPr>
          <w:lang w:val="en-US"/>
        </w:rPr>
        <w:t xml:space="preserve"> </w:t>
      </w:r>
      <w:commentRangeStart w:id="17"/>
      <w:r w:rsidR="00E72088" w:rsidRPr="003E015A">
        <w:rPr>
          <w:lang w:val="en-US"/>
        </w:rPr>
        <w:t>Moreover,</w:t>
      </w:r>
      <w:r w:rsidR="00992915" w:rsidRPr="003E015A">
        <w:rPr>
          <w:lang w:val="en-US"/>
        </w:rPr>
        <w:t xml:space="preserve"> </w:t>
      </w:r>
      <w:r w:rsidR="00E72088" w:rsidRPr="003E015A">
        <w:rPr>
          <w:lang w:val="en-US"/>
        </w:rPr>
        <w:t>i</w:t>
      </w:r>
      <w:r w:rsidR="00992915" w:rsidRPr="003E015A">
        <w:rPr>
          <w:lang w:val="en-US"/>
        </w:rPr>
        <w:t xml:space="preserve">dentification of genomic patterns of  </w:t>
      </w:r>
      <w:del w:id="18" w:author="Carlos Prada Montoya" w:date="2019-02-25T11:34:00Z">
        <w:r w:rsidR="00992915" w:rsidRPr="003E015A" w:rsidDel="00FD671D">
          <w:rPr>
            <w:lang w:val="en-US"/>
          </w:rPr>
          <w:delText xml:space="preserve">potentially </w:delText>
        </w:r>
      </w:del>
      <w:r w:rsidR="00992915" w:rsidRPr="003E015A">
        <w:rPr>
          <w:lang w:val="en-US"/>
        </w:rPr>
        <w:t xml:space="preserve">adaptive </w:t>
      </w:r>
      <w:proofErr w:type="gramStart"/>
      <w:r w:rsidR="00992915" w:rsidRPr="003E015A">
        <w:rPr>
          <w:lang w:val="en-US"/>
        </w:rPr>
        <w:t>variation  in</w:t>
      </w:r>
      <w:proofErr w:type="gramEnd"/>
      <w:r w:rsidR="00992915" w:rsidRPr="003E015A">
        <w:rPr>
          <w:lang w:val="en-US"/>
        </w:rPr>
        <w:t xml:space="preserve"> wild populations is central to inform and guide conservation efforts. </w:t>
      </w:r>
      <w:commentRangeEnd w:id="17"/>
      <w:r w:rsidR="00FD671D">
        <w:rPr>
          <w:rStyle w:val="CommentReference"/>
        </w:rPr>
        <w:commentReference w:id="17"/>
      </w:r>
      <w:r w:rsidR="00992915" w:rsidRPr="003E015A">
        <w:rPr>
          <w:lang w:val="en-US"/>
        </w:rPr>
        <w:t>The</w:t>
      </w:r>
      <w:r w:rsidR="00544D66" w:rsidRPr="003E015A">
        <w:rPr>
          <w:lang w:val="en-US"/>
        </w:rPr>
        <w:t xml:space="preserve"> capacity</w:t>
      </w:r>
      <w:r w:rsidR="00992915" w:rsidRPr="003E015A">
        <w:rPr>
          <w:lang w:val="en-US"/>
        </w:rPr>
        <w:t xml:space="preserve"> of</w:t>
      </w:r>
      <w:r w:rsidR="00005794" w:rsidRPr="003E015A">
        <w:rPr>
          <w:lang w:val="en-US"/>
        </w:rPr>
        <w:t xml:space="preserve"> </w:t>
      </w:r>
      <w:r w:rsidR="00992915" w:rsidRPr="003E015A">
        <w:rPr>
          <w:lang w:val="en-US"/>
        </w:rPr>
        <w:t>species</w:t>
      </w:r>
      <w:r w:rsidR="00544D66" w:rsidRPr="003E015A">
        <w:rPr>
          <w:lang w:val="en-US"/>
        </w:rPr>
        <w:t xml:space="preserve"> to adapt to changing conditions is </w:t>
      </w:r>
      <w:commentRangeStart w:id="19"/>
      <w:r w:rsidR="00544D66" w:rsidRPr="003E015A">
        <w:rPr>
          <w:lang w:val="en-US"/>
        </w:rPr>
        <w:t xml:space="preserve">determined </w:t>
      </w:r>
      <w:commentRangeEnd w:id="19"/>
      <w:r w:rsidR="00FD671D">
        <w:rPr>
          <w:rStyle w:val="CommentReference"/>
        </w:rPr>
        <w:commentReference w:id="19"/>
      </w:r>
      <w:r w:rsidR="00544D66" w:rsidRPr="003E015A">
        <w:rPr>
          <w:lang w:val="en-US"/>
        </w:rPr>
        <w:t>by the</w:t>
      </w:r>
      <w:r w:rsidR="00005794" w:rsidRPr="003E015A">
        <w:rPr>
          <w:lang w:val="en-US"/>
        </w:rPr>
        <w:t>ir</w:t>
      </w:r>
      <w:r w:rsidR="00992915" w:rsidRPr="003E015A">
        <w:rPr>
          <w:lang w:val="en-US"/>
        </w:rPr>
        <w:t xml:space="preserve"> </w:t>
      </w:r>
      <w:proofErr w:type="gramStart"/>
      <w:r w:rsidR="00992915" w:rsidRPr="003E015A">
        <w:rPr>
          <w:lang w:val="en-US"/>
        </w:rPr>
        <w:t xml:space="preserve">existing </w:t>
      </w:r>
      <w:r w:rsidR="00544D66" w:rsidRPr="003E015A">
        <w:rPr>
          <w:lang w:val="en-US"/>
        </w:rPr>
        <w:t xml:space="preserve"> genetic</w:t>
      </w:r>
      <w:proofErr w:type="gramEnd"/>
      <w:r w:rsidR="00544D66" w:rsidRPr="003E015A">
        <w:rPr>
          <w:lang w:val="en-US"/>
        </w:rPr>
        <w:t xml:space="preserve"> variation and  phenotypic </w:t>
      </w:r>
      <w:r w:rsidR="00992915" w:rsidRPr="003E015A">
        <w:rPr>
          <w:lang w:val="en-US"/>
        </w:rPr>
        <w:t>plasticity</w:t>
      </w:r>
      <w:r w:rsidR="00544D66" w:rsidRPr="003E015A">
        <w:rPr>
          <w:lang w:val="en-US"/>
        </w:rPr>
        <w:t xml:space="preserve"> </w:t>
      </w:r>
      <w:r w:rsidR="00005794" w:rsidRPr="003E015A">
        <w:rPr>
          <w:lang w:val="en-US"/>
        </w:rPr>
        <w:t xml:space="preserve">potential. However, </w:t>
      </w:r>
      <w:r w:rsidR="003B5C83" w:rsidRPr="003E015A">
        <w:rPr>
          <w:lang w:val="en-US"/>
        </w:rPr>
        <w:t xml:space="preserve">to distinguish true cause and effect signals in live systems is a daunting task due </w:t>
      </w:r>
      <w:ins w:id="20" w:author="Carlos Prada Montoya" w:date="2019-02-25T11:36:00Z">
        <w:r w:rsidR="00FD671D">
          <w:rPr>
            <w:lang w:val="en-US"/>
          </w:rPr>
          <w:t xml:space="preserve">to </w:t>
        </w:r>
      </w:ins>
      <w:r w:rsidR="003B5C83" w:rsidRPr="003E015A">
        <w:rPr>
          <w:lang w:val="en-US"/>
        </w:rPr>
        <w:t xml:space="preserve">their inherent complexity as well as that of the environment in which they occur. To bridge this gap, the emerging field of Landscape Genomics seeks to </w:t>
      </w:r>
      <w:r w:rsidR="00E72088" w:rsidRPr="003E015A">
        <w:rPr>
          <w:lang w:val="en-US"/>
        </w:rPr>
        <w:t>undercover</w:t>
      </w:r>
      <w:r w:rsidR="003B5C83" w:rsidRPr="003E015A">
        <w:rPr>
          <w:lang w:val="en-US"/>
        </w:rPr>
        <w:t xml:space="preserve"> </w:t>
      </w:r>
      <w:r w:rsidR="00BC5104" w:rsidRPr="003E015A">
        <w:rPr>
          <w:lang w:val="en-US"/>
        </w:rPr>
        <w:t>potential adaptive genetic variation by combining extensive environmental datasets with high quality genomic resources.</w:t>
      </w:r>
      <w:r w:rsidR="007925AF" w:rsidRPr="003E015A">
        <w:rPr>
          <w:lang w:val="en-US"/>
        </w:rPr>
        <w:t xml:space="preserve"> </w:t>
      </w:r>
      <w:ins w:id="21" w:author="Carlos Prada Montoya" w:date="2019-02-25T11:37:00Z">
        <w:r w:rsidR="00FD671D">
          <w:rPr>
            <w:lang w:val="en-US"/>
          </w:rPr>
          <w:t xml:space="preserve">THE INTRO IS NOT DIRECT SO </w:t>
        </w:r>
      </w:ins>
      <w:ins w:id="22" w:author="Carlos Prada Montoya" w:date="2019-02-25T11:38:00Z">
        <w:r w:rsidR="00FD671D">
          <w:rPr>
            <w:lang w:val="en-US"/>
          </w:rPr>
          <w:t xml:space="preserve">YOU </w:t>
        </w:r>
        <w:proofErr w:type="gramStart"/>
        <w:r w:rsidR="00FD671D">
          <w:rPr>
            <w:lang w:val="en-US"/>
          </w:rPr>
          <w:t>LOOSE</w:t>
        </w:r>
        <w:proofErr w:type="gramEnd"/>
        <w:r w:rsidR="00FD671D">
          <w:rPr>
            <w:lang w:val="en-US"/>
          </w:rPr>
          <w:t xml:space="preserve"> THE READER. Be more direct!</w:t>
        </w:r>
      </w:ins>
    </w:p>
    <w:p w14:paraId="567921E2" w14:textId="0015C79A" w:rsidR="00AE2F49" w:rsidRPr="003E015A" w:rsidRDefault="00AE2F49">
      <w:pPr>
        <w:rPr>
          <w:lang w:val="en-US"/>
        </w:rPr>
      </w:pPr>
    </w:p>
    <w:p w14:paraId="42AE6584" w14:textId="59C24AE2" w:rsidR="00FE6DC1" w:rsidRPr="003E015A" w:rsidRDefault="00F660A9">
      <w:pPr>
        <w:rPr>
          <w:lang w:val="en-US"/>
        </w:rPr>
      </w:pPr>
      <w:r w:rsidRPr="003E015A">
        <w:rPr>
          <w:lang w:val="en-US"/>
        </w:rPr>
        <w:t xml:space="preserve">Hancock et al. (2011) conducted a genome-wide scan in the widely distributed plant </w:t>
      </w:r>
      <w:r w:rsidRPr="003E015A">
        <w:rPr>
          <w:i/>
          <w:lang w:val="en-US"/>
        </w:rPr>
        <w:t xml:space="preserve">Arabidopsis </w:t>
      </w:r>
      <w:proofErr w:type="gramStart"/>
      <w:r w:rsidRPr="003E015A">
        <w:rPr>
          <w:i/>
          <w:lang w:val="en-US"/>
        </w:rPr>
        <w:t xml:space="preserve">thaliana </w:t>
      </w:r>
      <w:r w:rsidRPr="003E015A">
        <w:rPr>
          <w:lang w:val="en-US"/>
        </w:rPr>
        <w:t xml:space="preserve"> to</w:t>
      </w:r>
      <w:proofErr w:type="gramEnd"/>
      <w:r w:rsidRPr="003E015A">
        <w:rPr>
          <w:lang w:val="en-US"/>
        </w:rPr>
        <w:t xml:space="preserve"> detect putatively adaptive loci to climatic conditions. Species with a wide distributional range </w:t>
      </w:r>
      <w:r w:rsidR="00544D66" w:rsidRPr="003E015A">
        <w:rPr>
          <w:lang w:val="en-US"/>
        </w:rPr>
        <w:t xml:space="preserve">represent </w:t>
      </w:r>
      <w:del w:id="23" w:author="Carlos Prada Montoya" w:date="2019-02-25T11:38:00Z">
        <w:r w:rsidR="00544D66" w:rsidRPr="003E015A" w:rsidDel="00FD671D">
          <w:rPr>
            <w:lang w:val="en-US"/>
          </w:rPr>
          <w:delText xml:space="preserve">great </w:delText>
        </w:r>
      </w:del>
      <w:ins w:id="24" w:author="Carlos Prada Montoya" w:date="2019-02-25T11:38:00Z">
        <w:r w:rsidR="00FD671D">
          <w:rPr>
            <w:lang w:val="en-US"/>
          </w:rPr>
          <w:t>ideal</w:t>
        </w:r>
        <w:r w:rsidR="00FD671D" w:rsidRPr="003E015A">
          <w:rPr>
            <w:lang w:val="en-US"/>
          </w:rPr>
          <w:t xml:space="preserve"> </w:t>
        </w:r>
      </w:ins>
      <w:r w:rsidR="00544D66" w:rsidRPr="003E015A">
        <w:rPr>
          <w:lang w:val="en-US"/>
        </w:rPr>
        <w:t>models to examine genetic basis and modes of adaptation</w:t>
      </w:r>
      <w:r w:rsidRPr="003E015A">
        <w:rPr>
          <w:lang w:val="en-US"/>
        </w:rPr>
        <w:t xml:space="preserve"> as they inhabit regions with extensive climatic variation</w:t>
      </w:r>
      <w:r w:rsidR="001330CF" w:rsidRPr="003E015A">
        <w:rPr>
          <w:lang w:val="en-US"/>
        </w:rPr>
        <w:t>.</w:t>
      </w:r>
      <w:r w:rsidRPr="003E015A">
        <w:rPr>
          <w:lang w:val="en-US"/>
        </w:rPr>
        <w:t xml:space="preserve"> </w:t>
      </w:r>
      <w:r w:rsidR="000F1C68" w:rsidRPr="003E015A">
        <w:rPr>
          <w:lang w:val="en-US"/>
        </w:rPr>
        <w:t xml:space="preserve">They evaluated correlations of 13 climate variables with </w:t>
      </w:r>
      <w:r w:rsidR="00FE6DC1" w:rsidRPr="003E015A">
        <w:rPr>
          <w:lang w:val="en-US"/>
        </w:rPr>
        <w:t xml:space="preserve">genetic </w:t>
      </w:r>
      <w:r w:rsidR="000F1C68" w:rsidRPr="003E015A">
        <w:rPr>
          <w:lang w:val="en-US"/>
        </w:rPr>
        <w:t>regions that exhibited enrichment of likely functional (non-synonymous substitutions ) variants against putative neutral (synonymous substitutions) genetic</w:t>
      </w:r>
      <w:r w:rsidR="00B25C5E" w:rsidRPr="003E015A">
        <w:rPr>
          <w:lang w:val="en-US"/>
        </w:rPr>
        <w:t xml:space="preserve"> and intergenic</w:t>
      </w:r>
      <w:r w:rsidR="000F1C68" w:rsidRPr="003E015A">
        <w:rPr>
          <w:lang w:val="en-US"/>
        </w:rPr>
        <w:t xml:space="preserve"> variants. </w:t>
      </w:r>
      <w:r w:rsidR="00C552CC" w:rsidRPr="003E015A">
        <w:rPr>
          <w:lang w:val="en-US"/>
        </w:rPr>
        <w:t xml:space="preserve">By comparing these two types of variants, researchers increase their confidence of </w:t>
      </w:r>
      <w:del w:id="25" w:author="Carlos Prada Montoya" w:date="2019-02-25T11:39:00Z">
        <w:r w:rsidR="00C552CC" w:rsidRPr="003E015A" w:rsidDel="00FD671D">
          <w:rPr>
            <w:lang w:val="en-US"/>
          </w:rPr>
          <w:delText>actually picking</w:delText>
        </w:r>
        <w:r w:rsidR="001F2347" w:rsidDel="00FD671D">
          <w:rPr>
            <w:lang w:val="en-US"/>
          </w:rPr>
          <w:delText xml:space="preserve"> up</w:delText>
        </w:r>
      </w:del>
      <w:ins w:id="26" w:author="Carlos Prada Montoya" w:date="2019-02-25T11:39:00Z">
        <w:r w:rsidR="00FD671D">
          <w:rPr>
            <w:lang w:val="en-US"/>
          </w:rPr>
          <w:t>finding</w:t>
        </w:r>
      </w:ins>
      <w:r w:rsidR="00C552CC" w:rsidRPr="003E015A">
        <w:rPr>
          <w:lang w:val="en-US"/>
        </w:rPr>
        <w:t xml:space="preserve"> a genetic signal that </w:t>
      </w:r>
      <w:r w:rsidR="00FA393B" w:rsidRPr="003E015A">
        <w:rPr>
          <w:lang w:val="en-US"/>
        </w:rPr>
        <w:t>affects</w:t>
      </w:r>
      <w:r w:rsidR="00C552CC" w:rsidRPr="003E015A">
        <w:rPr>
          <w:lang w:val="en-US"/>
        </w:rPr>
        <w:t xml:space="preserve"> phenotypic expression such as that </w:t>
      </w:r>
      <w:proofErr w:type="gramStart"/>
      <w:r w:rsidR="00C552CC" w:rsidRPr="003E015A">
        <w:rPr>
          <w:lang w:val="en-US"/>
        </w:rPr>
        <w:t>of  a</w:t>
      </w:r>
      <w:proofErr w:type="gramEnd"/>
      <w:r w:rsidR="00C552CC" w:rsidRPr="003E015A">
        <w:rPr>
          <w:lang w:val="en-US"/>
        </w:rPr>
        <w:t xml:space="preserve"> change in the translation of nucleotides </w:t>
      </w:r>
      <w:r w:rsidR="00FE6DC1" w:rsidRPr="003E015A">
        <w:rPr>
          <w:lang w:val="en-US"/>
        </w:rPr>
        <w:t>in</w:t>
      </w:r>
      <w:r w:rsidR="00C552CC" w:rsidRPr="003E015A">
        <w:rPr>
          <w:lang w:val="en-US"/>
        </w:rPr>
        <w:t xml:space="preserve">to amino acids that in turn impacts protein </w:t>
      </w:r>
      <w:del w:id="27" w:author="Carlos Prada Montoya" w:date="2019-02-25T11:40:00Z">
        <w:r w:rsidR="00C552CC" w:rsidRPr="003E015A" w:rsidDel="00FD671D">
          <w:rPr>
            <w:lang w:val="en-US"/>
          </w:rPr>
          <w:delText xml:space="preserve">composition and </w:delText>
        </w:r>
      </w:del>
      <w:r w:rsidR="00C552CC" w:rsidRPr="003E015A">
        <w:rPr>
          <w:lang w:val="en-US"/>
        </w:rPr>
        <w:t xml:space="preserve">function. Similarly, Brauer et al. (2016) aimed to detect selection </w:t>
      </w:r>
      <w:r w:rsidR="00832BD2" w:rsidRPr="003E015A">
        <w:rPr>
          <w:lang w:val="en-US"/>
        </w:rPr>
        <w:t>across a hydroclimatically heterogeneous river basin on a fish (</w:t>
      </w:r>
      <w:r w:rsidR="00832BD2" w:rsidRPr="003E015A">
        <w:rPr>
          <w:i/>
          <w:lang w:val="en-US"/>
        </w:rPr>
        <w:t>Nannoperca australis</w:t>
      </w:r>
      <w:r w:rsidR="00832BD2" w:rsidRPr="003E015A">
        <w:rPr>
          <w:lang w:val="en-US"/>
        </w:rPr>
        <w:t xml:space="preserve">) with a confined geographical distribution </w:t>
      </w:r>
      <w:r w:rsidR="003B7CF2" w:rsidRPr="003E015A">
        <w:rPr>
          <w:lang w:val="en-US"/>
        </w:rPr>
        <w:t>in Australia</w:t>
      </w:r>
      <w:r w:rsidR="00832BD2" w:rsidRPr="003E015A">
        <w:rPr>
          <w:lang w:val="en-US"/>
        </w:rPr>
        <w:t>. In this case the</w:t>
      </w:r>
      <w:r w:rsidR="003B7CF2" w:rsidRPr="003E015A">
        <w:rPr>
          <w:lang w:val="en-US"/>
        </w:rPr>
        <w:t>y</w:t>
      </w:r>
      <w:r w:rsidR="00832BD2" w:rsidRPr="003E015A">
        <w:rPr>
          <w:lang w:val="en-US"/>
        </w:rPr>
        <w:t xml:space="preserve"> also relied </w:t>
      </w:r>
      <w:r w:rsidR="003B7CF2" w:rsidRPr="003E015A">
        <w:rPr>
          <w:lang w:val="en-US"/>
        </w:rPr>
        <w:t>on a set of composite enviro</w:t>
      </w:r>
      <w:r w:rsidR="00FE6DC1" w:rsidRPr="003E015A">
        <w:rPr>
          <w:lang w:val="en-US"/>
        </w:rPr>
        <w:t xml:space="preserve">nmental and geospatial variables to examine correlations with putatively adaptive genomic </w:t>
      </w:r>
      <w:r w:rsidR="000C5B4C" w:rsidRPr="003E015A">
        <w:rPr>
          <w:lang w:val="en-US"/>
        </w:rPr>
        <w:t>regions but</w:t>
      </w:r>
      <w:r w:rsidR="00FE6DC1" w:rsidRPr="003E015A">
        <w:rPr>
          <w:lang w:val="en-US"/>
        </w:rPr>
        <w:t xml:space="preserve"> performed </w:t>
      </w:r>
      <w:r w:rsidR="00FA393B" w:rsidRPr="003E015A">
        <w:rPr>
          <w:i/>
          <w:lang w:val="en-US"/>
        </w:rPr>
        <w:t>F</w:t>
      </w:r>
      <w:r w:rsidR="00FA393B" w:rsidRPr="003E015A">
        <w:rPr>
          <w:vertAlign w:val="subscript"/>
          <w:lang w:val="en-US"/>
        </w:rPr>
        <w:t xml:space="preserve">st </w:t>
      </w:r>
      <w:r w:rsidR="00FA393B" w:rsidRPr="003E015A">
        <w:rPr>
          <w:lang w:val="en-US"/>
        </w:rPr>
        <w:t xml:space="preserve">outlier test to tell apart adaptive </w:t>
      </w:r>
      <w:r w:rsidR="000C5B4C" w:rsidRPr="003E015A">
        <w:rPr>
          <w:lang w:val="en-US"/>
        </w:rPr>
        <w:t xml:space="preserve">loci from </w:t>
      </w:r>
      <w:r w:rsidR="00FA393B" w:rsidRPr="003E015A">
        <w:rPr>
          <w:lang w:val="en-US"/>
        </w:rPr>
        <w:t xml:space="preserve">neutral </w:t>
      </w:r>
      <w:r w:rsidR="001F2347">
        <w:rPr>
          <w:lang w:val="en-US"/>
        </w:rPr>
        <w:t>ones</w:t>
      </w:r>
      <w:r w:rsidR="00FE6DC1" w:rsidRPr="003E015A">
        <w:rPr>
          <w:lang w:val="en-US"/>
        </w:rPr>
        <w:t>.</w:t>
      </w:r>
      <w:r w:rsidR="001632D0" w:rsidRPr="003E015A">
        <w:rPr>
          <w:lang w:val="en-US"/>
        </w:rPr>
        <w:t xml:space="preserve"> </w:t>
      </w:r>
    </w:p>
    <w:p w14:paraId="136E75A4" w14:textId="2FD56D13" w:rsidR="005E6C99" w:rsidRPr="003E015A" w:rsidRDefault="005E6C99">
      <w:pPr>
        <w:rPr>
          <w:lang w:val="en-US"/>
        </w:rPr>
      </w:pPr>
    </w:p>
    <w:p w14:paraId="452CB844" w14:textId="4219CC27" w:rsidR="00544D66" w:rsidRPr="003E015A" w:rsidRDefault="00FE6DC1">
      <w:pPr>
        <w:rPr>
          <w:lang w:val="en-US"/>
        </w:rPr>
      </w:pPr>
      <w:r w:rsidRPr="003E015A">
        <w:rPr>
          <w:lang w:val="en-US"/>
        </w:rPr>
        <w:t xml:space="preserve">Although </w:t>
      </w:r>
      <w:del w:id="28" w:author="Carlos Prada Montoya" w:date="2019-02-25T11:42:00Z">
        <w:r w:rsidRPr="003E015A" w:rsidDel="00116F79">
          <w:rPr>
            <w:lang w:val="en-US"/>
          </w:rPr>
          <w:delText xml:space="preserve">on </w:delText>
        </w:r>
      </w:del>
      <w:r w:rsidRPr="003E015A">
        <w:rPr>
          <w:lang w:val="en-US"/>
        </w:rPr>
        <w:t xml:space="preserve">both studies </w:t>
      </w:r>
      <w:ins w:id="29" w:author="Carlos Prada Montoya" w:date="2019-02-25T11:42:00Z">
        <w:r w:rsidR="00116F79" w:rsidRPr="003E015A">
          <w:rPr>
            <w:lang w:val="en-US"/>
          </w:rPr>
          <w:t xml:space="preserve">used </w:t>
        </w:r>
      </w:ins>
      <w:r w:rsidRPr="003E015A">
        <w:rPr>
          <w:lang w:val="en-US"/>
        </w:rPr>
        <w:t>SNPs</w:t>
      </w:r>
      <w:r w:rsidR="000D18D4" w:rsidRPr="003E015A">
        <w:rPr>
          <w:lang w:val="en-US"/>
        </w:rPr>
        <w:t xml:space="preserve"> variants</w:t>
      </w:r>
      <w:r w:rsidRPr="003E015A">
        <w:rPr>
          <w:lang w:val="en-US"/>
        </w:rPr>
        <w:t xml:space="preserve"> </w:t>
      </w:r>
      <w:del w:id="30" w:author="Carlos Prada Montoya" w:date="2019-02-25T11:42:00Z">
        <w:r w:rsidRPr="003E015A" w:rsidDel="00116F79">
          <w:rPr>
            <w:lang w:val="en-US"/>
          </w:rPr>
          <w:delText>were used</w:delText>
        </w:r>
        <w:r w:rsidR="000D18D4" w:rsidRPr="003E015A" w:rsidDel="00116F79">
          <w:rPr>
            <w:lang w:val="en-US"/>
          </w:rPr>
          <w:delText xml:space="preserve"> </w:delText>
        </w:r>
      </w:del>
      <w:r w:rsidR="000D18D4" w:rsidRPr="003E015A">
        <w:rPr>
          <w:lang w:val="en-US"/>
        </w:rPr>
        <w:t xml:space="preserve">for </w:t>
      </w:r>
      <w:del w:id="31" w:author="Carlos Prada Montoya" w:date="2019-02-25T11:43:00Z">
        <w:r w:rsidR="000D18D4" w:rsidRPr="003E015A" w:rsidDel="00116F79">
          <w:rPr>
            <w:lang w:val="en-US"/>
          </w:rPr>
          <w:delText xml:space="preserve">their </w:delText>
        </w:r>
      </w:del>
      <w:r w:rsidR="000D18D4" w:rsidRPr="003E015A">
        <w:rPr>
          <w:lang w:val="en-US"/>
        </w:rPr>
        <w:t>wide-genome scans</w:t>
      </w:r>
      <w:r w:rsidRPr="003E015A">
        <w:rPr>
          <w:lang w:val="en-US"/>
        </w:rPr>
        <w:t xml:space="preserve">, </w:t>
      </w:r>
      <w:r w:rsidR="001632D0" w:rsidRPr="003E015A">
        <w:rPr>
          <w:lang w:val="en-US"/>
        </w:rPr>
        <w:t>t</w:t>
      </w:r>
      <w:r w:rsidRPr="003E015A">
        <w:rPr>
          <w:lang w:val="en-US"/>
        </w:rPr>
        <w:t xml:space="preserve">he approach to validate </w:t>
      </w:r>
      <w:commentRangeStart w:id="32"/>
      <w:r w:rsidRPr="003E015A">
        <w:rPr>
          <w:lang w:val="en-US"/>
        </w:rPr>
        <w:t xml:space="preserve">the </w:t>
      </w:r>
      <w:r w:rsidR="005E6C99" w:rsidRPr="003E015A">
        <w:rPr>
          <w:lang w:val="en-US"/>
        </w:rPr>
        <w:t xml:space="preserve">detected  </w:t>
      </w:r>
      <w:commentRangeEnd w:id="32"/>
      <w:r w:rsidR="00116F79">
        <w:rPr>
          <w:rStyle w:val="CommentReference"/>
        </w:rPr>
        <w:commentReference w:id="32"/>
      </w:r>
      <w:r w:rsidR="001632D0" w:rsidRPr="003E015A">
        <w:rPr>
          <w:lang w:val="en-US"/>
        </w:rPr>
        <w:t>putative</w:t>
      </w:r>
      <w:r w:rsidR="001F2347">
        <w:rPr>
          <w:lang w:val="en-US"/>
        </w:rPr>
        <w:t>ly</w:t>
      </w:r>
      <w:r w:rsidR="001632D0" w:rsidRPr="003E015A">
        <w:rPr>
          <w:lang w:val="en-US"/>
        </w:rPr>
        <w:t xml:space="preserve"> </w:t>
      </w:r>
      <w:r w:rsidRPr="003E015A">
        <w:rPr>
          <w:lang w:val="en-US"/>
        </w:rPr>
        <w:t xml:space="preserve">adaptive loci differed. </w:t>
      </w:r>
      <w:r w:rsidR="001632D0" w:rsidRPr="003E015A">
        <w:rPr>
          <w:lang w:val="en-US"/>
        </w:rPr>
        <w:t>Hancock et al. (2011)</w:t>
      </w:r>
      <w:r w:rsidR="005E6C99" w:rsidRPr="003E015A">
        <w:rPr>
          <w:lang w:val="en-US"/>
        </w:rPr>
        <w:t xml:space="preserve"> found climatic correlations </w:t>
      </w:r>
      <w:del w:id="33" w:author="Carlos Prada Montoya" w:date="2019-02-25T11:44:00Z">
        <w:r w:rsidR="005E6C99" w:rsidRPr="003E015A" w:rsidDel="00116F79">
          <w:rPr>
            <w:lang w:val="en-US"/>
          </w:rPr>
          <w:delText>associated to enriched</w:delText>
        </w:r>
      </w:del>
      <w:ins w:id="34" w:author="Carlos Prada Montoya" w:date="2019-02-25T11:44:00Z">
        <w:r w:rsidR="00116F79">
          <w:rPr>
            <w:lang w:val="en-US"/>
          </w:rPr>
          <w:t>with</w:t>
        </w:r>
      </w:ins>
      <w:r w:rsidR="005E6C99" w:rsidRPr="003E015A">
        <w:rPr>
          <w:lang w:val="en-US"/>
        </w:rPr>
        <w:t xml:space="preserve"> </w:t>
      </w:r>
      <w:r w:rsidR="00204FB5" w:rsidRPr="003E015A">
        <w:rPr>
          <w:lang w:val="en-US"/>
        </w:rPr>
        <w:t xml:space="preserve">genetic </w:t>
      </w:r>
      <w:r w:rsidR="005E6C99" w:rsidRPr="003E015A">
        <w:rPr>
          <w:lang w:val="en-US"/>
        </w:rPr>
        <w:t xml:space="preserve">regions involved </w:t>
      </w:r>
      <w:r w:rsidR="00204FB5" w:rsidRPr="003E015A">
        <w:rPr>
          <w:lang w:val="en-US"/>
        </w:rPr>
        <w:t>in photo</w:t>
      </w:r>
      <w:r w:rsidR="005E6C99" w:rsidRPr="003E015A">
        <w:rPr>
          <w:lang w:val="en-US"/>
        </w:rPr>
        <w:t>synthesis, auxin biosynthesis,</w:t>
      </w:r>
      <w:r w:rsidR="00204FB5" w:rsidRPr="003E015A">
        <w:rPr>
          <w:lang w:val="en-US"/>
        </w:rPr>
        <w:t xml:space="preserve"> </w:t>
      </w:r>
      <w:r w:rsidR="005E6C99" w:rsidRPr="003E015A">
        <w:rPr>
          <w:lang w:val="en-US"/>
        </w:rPr>
        <w:t>gravitropism</w:t>
      </w:r>
      <w:r w:rsidR="00204FB5" w:rsidRPr="003E015A">
        <w:rPr>
          <w:lang w:val="en-US"/>
        </w:rPr>
        <w:t xml:space="preserve"> and energy metabolism. If these loci </w:t>
      </w:r>
      <w:r w:rsidR="00015C98" w:rsidRPr="003E015A">
        <w:rPr>
          <w:lang w:val="en-US"/>
        </w:rPr>
        <w:t>had</w:t>
      </w:r>
      <w:r w:rsidR="00204FB5" w:rsidRPr="003E015A">
        <w:rPr>
          <w:lang w:val="en-US"/>
        </w:rPr>
        <w:t xml:space="preserve"> a real adaptive basis, </w:t>
      </w:r>
      <w:del w:id="35" w:author="Carlos Prada Montoya" w:date="2019-02-25T11:45:00Z">
        <w:r w:rsidR="00204FB5" w:rsidRPr="003E015A" w:rsidDel="00116F79">
          <w:rPr>
            <w:lang w:val="en-US"/>
          </w:rPr>
          <w:delText xml:space="preserve">they </w:delText>
        </w:r>
      </w:del>
      <w:ins w:id="36" w:author="Carlos Prada Montoya" w:date="2019-02-25T11:45:00Z">
        <w:r w:rsidR="00116F79">
          <w:rPr>
            <w:lang w:val="en-US"/>
          </w:rPr>
          <w:t>their genotypes</w:t>
        </w:r>
        <w:r w:rsidR="00116F79" w:rsidRPr="003E015A">
          <w:rPr>
            <w:lang w:val="en-US"/>
          </w:rPr>
          <w:t xml:space="preserve"> </w:t>
        </w:r>
      </w:ins>
      <w:r w:rsidR="00204FB5" w:rsidRPr="003E015A">
        <w:rPr>
          <w:lang w:val="en-US"/>
        </w:rPr>
        <w:t xml:space="preserve">should be able to predict relative fitness of genotypes in plants from a particular climate. Their experimental designed to test this hypothesis consisted of </w:t>
      </w:r>
      <w:r w:rsidR="00780C32" w:rsidRPr="003E015A">
        <w:rPr>
          <w:lang w:val="en-US"/>
        </w:rPr>
        <w:t xml:space="preserve">selecting </w:t>
      </w:r>
      <w:del w:id="37" w:author="Carlos Prada Montoya" w:date="2019-02-25T11:45:00Z">
        <w:r w:rsidR="00780C32" w:rsidRPr="003E015A" w:rsidDel="00116F79">
          <w:rPr>
            <w:lang w:val="en-US"/>
          </w:rPr>
          <w:delText xml:space="preserve">the </w:delText>
        </w:r>
      </w:del>
      <w:r w:rsidR="00780C32" w:rsidRPr="003E015A">
        <w:rPr>
          <w:lang w:val="en-US"/>
        </w:rPr>
        <w:t xml:space="preserve">SNPs in the 0.01 % tail of correlations with climatic variables and keeping those alleles that were more common in climatic conditions similar to </w:t>
      </w:r>
      <w:proofErr w:type="gramStart"/>
      <w:r w:rsidR="00780C32" w:rsidRPr="003E015A">
        <w:rPr>
          <w:lang w:val="en-US"/>
        </w:rPr>
        <w:t xml:space="preserve">those  </w:t>
      </w:r>
      <w:commentRangeStart w:id="38"/>
      <w:r w:rsidR="00780C32" w:rsidRPr="003E015A">
        <w:rPr>
          <w:lang w:val="en-US"/>
        </w:rPr>
        <w:t>where</w:t>
      </w:r>
      <w:proofErr w:type="gramEnd"/>
      <w:r w:rsidR="00780C32" w:rsidRPr="003E015A">
        <w:rPr>
          <w:lang w:val="en-US"/>
        </w:rPr>
        <w:t xml:space="preserve"> they planted 147  </w:t>
      </w:r>
      <w:r w:rsidR="00780C32" w:rsidRPr="003E015A">
        <w:rPr>
          <w:i/>
          <w:lang w:val="en-US"/>
        </w:rPr>
        <w:t xml:space="preserve">A. thaliana </w:t>
      </w:r>
      <w:r w:rsidR="00780C32" w:rsidRPr="003E015A">
        <w:rPr>
          <w:lang w:val="en-US"/>
        </w:rPr>
        <w:t>plants</w:t>
      </w:r>
      <w:commentRangeEnd w:id="38"/>
      <w:r w:rsidR="00116F79">
        <w:rPr>
          <w:rStyle w:val="CommentReference"/>
        </w:rPr>
        <w:commentReference w:id="38"/>
      </w:r>
      <w:r w:rsidR="00780C32" w:rsidRPr="003E015A">
        <w:rPr>
          <w:lang w:val="en-US"/>
        </w:rPr>
        <w:t xml:space="preserve">. </w:t>
      </w:r>
      <w:r w:rsidR="00CD0E9B" w:rsidRPr="003E015A">
        <w:rPr>
          <w:lang w:val="en-US"/>
        </w:rPr>
        <w:t>A strong correlation between reproductive succes</w:t>
      </w:r>
      <w:r w:rsidR="00563AC5" w:rsidRPr="003E015A">
        <w:rPr>
          <w:lang w:val="en-US"/>
        </w:rPr>
        <w:t>s</w:t>
      </w:r>
      <w:r w:rsidR="00CD0E9B" w:rsidRPr="003E015A">
        <w:rPr>
          <w:lang w:val="en-US"/>
        </w:rPr>
        <w:t xml:space="preserve"> and allele count emerged with their estimation of  relative fitness</w:t>
      </w:r>
      <w:r w:rsidR="00563AC5" w:rsidRPr="003E015A">
        <w:rPr>
          <w:lang w:val="en-US"/>
        </w:rPr>
        <w:t xml:space="preserve">, </w:t>
      </w:r>
      <w:r w:rsidR="00780C32" w:rsidRPr="003E015A">
        <w:rPr>
          <w:lang w:val="en-US"/>
        </w:rPr>
        <w:t xml:space="preserve"> </w:t>
      </w:r>
      <w:r w:rsidR="00563AC5" w:rsidRPr="003E015A">
        <w:rPr>
          <w:lang w:val="en-US"/>
        </w:rPr>
        <w:t>derived from</w:t>
      </w:r>
      <w:r w:rsidR="00780C32" w:rsidRPr="003E015A">
        <w:rPr>
          <w:lang w:val="en-US"/>
        </w:rPr>
        <w:t xml:space="preserve"> total silique (seed capsules) length</w:t>
      </w:r>
      <w:r w:rsidR="00563AC5" w:rsidRPr="003E015A">
        <w:rPr>
          <w:lang w:val="en-US"/>
        </w:rPr>
        <w:t>, and the</w:t>
      </w:r>
      <w:r w:rsidR="00CD0E9B" w:rsidRPr="003E015A">
        <w:rPr>
          <w:lang w:val="en-US"/>
        </w:rPr>
        <w:t xml:space="preserve"> </w:t>
      </w:r>
      <w:r w:rsidR="000975EF" w:rsidRPr="003E015A">
        <w:rPr>
          <w:lang w:val="en-US"/>
        </w:rPr>
        <w:t xml:space="preserve">allele </w:t>
      </w:r>
      <w:r w:rsidR="00CD0E9B" w:rsidRPr="003E015A">
        <w:rPr>
          <w:lang w:val="en-US"/>
        </w:rPr>
        <w:t xml:space="preserve">null </w:t>
      </w:r>
      <w:r w:rsidR="00563AC5" w:rsidRPr="003E015A">
        <w:rPr>
          <w:lang w:val="en-US"/>
        </w:rPr>
        <w:t xml:space="preserve">distribution </w:t>
      </w:r>
      <w:r w:rsidR="000975EF" w:rsidRPr="003E015A">
        <w:rPr>
          <w:lang w:val="en-US"/>
        </w:rPr>
        <w:t>created from resampled</w:t>
      </w:r>
      <w:r w:rsidR="00CD0E9B" w:rsidRPr="003E015A">
        <w:rPr>
          <w:lang w:val="en-US"/>
        </w:rPr>
        <w:t xml:space="preserve"> sets of SNPs.</w:t>
      </w:r>
      <w:r w:rsidR="00697578" w:rsidRPr="003E015A">
        <w:rPr>
          <w:lang w:val="en-US"/>
        </w:rPr>
        <w:t xml:space="preserve"> This confirmed that the identified loci indeed play</w:t>
      </w:r>
      <w:r w:rsidR="001F2347">
        <w:rPr>
          <w:lang w:val="en-US"/>
        </w:rPr>
        <w:t>ed</w:t>
      </w:r>
      <w:r w:rsidR="00697578" w:rsidRPr="003E015A">
        <w:rPr>
          <w:lang w:val="en-US"/>
        </w:rPr>
        <w:t xml:space="preserve"> a role on relative fitness.</w:t>
      </w:r>
      <w:r w:rsidR="00CD0E9B" w:rsidRPr="003E015A">
        <w:rPr>
          <w:lang w:val="en-US"/>
        </w:rPr>
        <w:t xml:space="preserve"> </w:t>
      </w:r>
      <w:r w:rsidR="0059368F" w:rsidRPr="003E015A">
        <w:rPr>
          <w:lang w:val="en-US"/>
        </w:rPr>
        <w:t>Conversely, Brauer et al. (2016) found that temperature and precipitation were the environmental parameter that</w:t>
      </w:r>
      <w:r w:rsidR="008F29B3" w:rsidRPr="003E015A">
        <w:rPr>
          <w:lang w:val="en-US"/>
        </w:rPr>
        <w:t xml:space="preserve"> </w:t>
      </w:r>
      <w:proofErr w:type="gramStart"/>
      <w:r w:rsidR="008F29B3" w:rsidRPr="003E015A">
        <w:rPr>
          <w:lang w:val="en-US"/>
        </w:rPr>
        <w:t xml:space="preserve">mostly </w:t>
      </w:r>
      <w:r w:rsidR="0059368F" w:rsidRPr="003E015A">
        <w:rPr>
          <w:lang w:val="en-US"/>
        </w:rPr>
        <w:t xml:space="preserve"> influenced</w:t>
      </w:r>
      <w:proofErr w:type="gramEnd"/>
      <w:r w:rsidR="0059368F" w:rsidRPr="003E015A">
        <w:rPr>
          <w:lang w:val="en-US"/>
        </w:rPr>
        <w:t xml:space="preserve">  </w:t>
      </w:r>
      <w:del w:id="39" w:author="Carlos Prada Montoya" w:date="2019-02-25T11:46:00Z">
        <w:r w:rsidR="0059368F" w:rsidRPr="003E015A" w:rsidDel="00116F79">
          <w:rPr>
            <w:lang w:val="en-US"/>
          </w:rPr>
          <w:delText xml:space="preserve">the </w:delText>
        </w:r>
      </w:del>
      <w:r w:rsidR="0059368F" w:rsidRPr="003E015A">
        <w:rPr>
          <w:lang w:val="en-US"/>
        </w:rPr>
        <w:t xml:space="preserve">allele frequencies of </w:t>
      </w:r>
      <w:r w:rsidR="008F29B3" w:rsidRPr="003E015A">
        <w:rPr>
          <w:lang w:val="en-US"/>
        </w:rPr>
        <w:t>216 candidate adaptive loci</w:t>
      </w:r>
      <w:r w:rsidR="009D3BDB" w:rsidRPr="003E015A">
        <w:rPr>
          <w:lang w:val="en-US"/>
        </w:rPr>
        <w:t xml:space="preserve"> </w:t>
      </w:r>
      <w:r w:rsidR="0059368F" w:rsidRPr="003E015A">
        <w:rPr>
          <w:lang w:val="en-US"/>
        </w:rPr>
        <w:t xml:space="preserve">detected </w:t>
      </w:r>
      <w:r w:rsidR="00697578" w:rsidRPr="003E015A">
        <w:rPr>
          <w:lang w:val="en-US"/>
        </w:rPr>
        <w:t xml:space="preserve">by </w:t>
      </w:r>
      <w:r w:rsidR="0059368F" w:rsidRPr="003E015A">
        <w:rPr>
          <w:lang w:val="en-US"/>
        </w:rPr>
        <w:t xml:space="preserve"> </w:t>
      </w:r>
      <w:del w:id="40" w:author="Carlos Prada Montoya" w:date="2019-02-25T11:46:00Z">
        <w:r w:rsidR="0059368F" w:rsidRPr="003E015A" w:rsidDel="00116F79">
          <w:rPr>
            <w:lang w:val="en-US"/>
          </w:rPr>
          <w:delText xml:space="preserve">two </w:delText>
        </w:r>
        <w:r w:rsidR="008F29B3" w:rsidRPr="003E015A" w:rsidDel="00116F79">
          <w:rPr>
            <w:lang w:val="en-US"/>
          </w:rPr>
          <w:delText xml:space="preserve">software </w:delText>
        </w:r>
        <w:r w:rsidR="0059368F" w:rsidRPr="003E015A" w:rsidDel="00116F79">
          <w:rPr>
            <w:lang w:val="en-US"/>
          </w:rPr>
          <w:delText xml:space="preserve"> (</w:delText>
        </w:r>
      </w:del>
      <w:r w:rsidR="0059368F" w:rsidRPr="003E015A">
        <w:rPr>
          <w:lang w:val="en-US"/>
        </w:rPr>
        <w:t xml:space="preserve">BAYESCAN and FDIST </w:t>
      </w:r>
      <w:del w:id="41" w:author="Carlos Prada Montoya" w:date="2019-02-25T11:46:00Z">
        <w:r w:rsidR="0059368F" w:rsidRPr="003E015A" w:rsidDel="00116F79">
          <w:rPr>
            <w:lang w:val="en-US"/>
          </w:rPr>
          <w:delText>)</w:delText>
        </w:r>
      </w:del>
      <w:r w:rsidR="008F29B3" w:rsidRPr="003E015A">
        <w:rPr>
          <w:lang w:val="en-US"/>
        </w:rPr>
        <w:t>.</w:t>
      </w:r>
      <w:r w:rsidR="0059368F" w:rsidRPr="003E015A">
        <w:rPr>
          <w:lang w:val="en-US"/>
        </w:rPr>
        <w:t xml:space="preserve"> </w:t>
      </w:r>
      <w:r w:rsidR="009D3BDB" w:rsidRPr="003E015A">
        <w:rPr>
          <w:lang w:val="en-US"/>
        </w:rPr>
        <w:t xml:space="preserve">These correlations were found by using a spatially </w:t>
      </w:r>
      <w:r w:rsidR="00697578" w:rsidRPr="003E015A">
        <w:rPr>
          <w:lang w:val="en-US"/>
        </w:rPr>
        <w:t>generalized linear mixed-model (</w:t>
      </w:r>
      <w:r w:rsidR="00697578" w:rsidRPr="003E015A">
        <w:rPr>
          <w:i/>
          <w:lang w:val="en-US"/>
        </w:rPr>
        <w:t>gINLAnd</w:t>
      </w:r>
      <w:r w:rsidR="00697578" w:rsidRPr="003E015A">
        <w:rPr>
          <w:lang w:val="en-US"/>
        </w:rPr>
        <w:t xml:space="preserve">) approach and a partial redundancy analysis. </w:t>
      </w:r>
    </w:p>
    <w:p w14:paraId="31B05E47" w14:textId="678B6ED3" w:rsidR="00F86583" w:rsidRPr="003E015A" w:rsidRDefault="00F86583">
      <w:pPr>
        <w:rPr>
          <w:lang w:val="en-US"/>
        </w:rPr>
      </w:pPr>
    </w:p>
    <w:p w14:paraId="6B27821F" w14:textId="63114BB0" w:rsidR="00941706" w:rsidRPr="00B03527" w:rsidRDefault="005D46E6">
      <w:pPr>
        <w:rPr>
          <w:lang w:val="en-US"/>
        </w:rPr>
      </w:pPr>
      <w:r w:rsidRPr="003E015A">
        <w:rPr>
          <w:lang w:val="en-US"/>
        </w:rPr>
        <w:t>Additionally</w:t>
      </w:r>
      <w:r w:rsidR="00941706" w:rsidRPr="003E015A">
        <w:rPr>
          <w:lang w:val="en-US"/>
        </w:rPr>
        <w:t xml:space="preserve">, both studies assessed the geographical/spatial distributions of adaptive SNPs. </w:t>
      </w:r>
      <w:commentRangeStart w:id="42"/>
      <w:r w:rsidR="00941706" w:rsidRPr="003E015A">
        <w:rPr>
          <w:lang w:val="en-US"/>
        </w:rPr>
        <w:t>Hancock et al. (2011)</w:t>
      </w:r>
      <w:r w:rsidRPr="003E015A">
        <w:rPr>
          <w:lang w:val="en-US"/>
        </w:rPr>
        <w:t xml:space="preserve"> found SNPs correlated with humidity were widespread, while those correlated with daylength tended to be confined.</w:t>
      </w:r>
      <w:commentRangeEnd w:id="42"/>
      <w:r w:rsidR="00116F79">
        <w:rPr>
          <w:rStyle w:val="CommentReference"/>
        </w:rPr>
        <w:commentReference w:id="42"/>
      </w:r>
      <w:r w:rsidRPr="003E015A">
        <w:rPr>
          <w:lang w:val="en-US"/>
        </w:rPr>
        <w:t xml:space="preserve"> Localized </w:t>
      </w:r>
      <w:commentRangeStart w:id="43"/>
      <w:r w:rsidRPr="003E015A">
        <w:rPr>
          <w:lang w:val="en-US"/>
        </w:rPr>
        <w:t xml:space="preserve">SNPs can </w:t>
      </w:r>
      <w:r w:rsidR="003E015A">
        <w:rPr>
          <w:lang w:val="en-US"/>
        </w:rPr>
        <w:t xml:space="preserve">be related to “hard selective sweeps”, new advantageous mutations that rapidly reach fixation. </w:t>
      </w:r>
      <w:commentRangeEnd w:id="43"/>
      <w:r w:rsidR="00116F79">
        <w:rPr>
          <w:rStyle w:val="CommentReference"/>
        </w:rPr>
        <w:commentReference w:id="43"/>
      </w:r>
      <w:r w:rsidR="003E015A">
        <w:rPr>
          <w:lang w:val="en-US"/>
        </w:rPr>
        <w:t xml:space="preserve">To test for </w:t>
      </w:r>
      <w:del w:id="44" w:author="Carlos Prada Montoya" w:date="2019-02-25T11:49:00Z">
        <w:r w:rsidR="003E015A" w:rsidDel="00116F79">
          <w:rPr>
            <w:lang w:val="en-US"/>
          </w:rPr>
          <w:delText xml:space="preserve">this </w:delText>
        </w:r>
      </w:del>
      <w:ins w:id="45" w:author="Carlos Prada Montoya" w:date="2019-02-25T11:49:00Z">
        <w:r w:rsidR="00116F79">
          <w:rPr>
            <w:lang w:val="en-US"/>
          </w:rPr>
          <w:t>a</w:t>
        </w:r>
        <w:r w:rsidR="00116F79">
          <w:rPr>
            <w:lang w:val="en-US"/>
          </w:rPr>
          <w:t xml:space="preserve"> </w:t>
        </w:r>
      </w:ins>
      <w:r w:rsidR="003E015A">
        <w:rPr>
          <w:lang w:val="en-US"/>
        </w:rPr>
        <w:t xml:space="preserve">selection signature a pairwise haplotype homozygosity (PHS) analysis, that accounts for loss of genetic variation in neighboring </w:t>
      </w:r>
      <w:proofErr w:type="gramStart"/>
      <w:r w:rsidR="003E015A">
        <w:rPr>
          <w:lang w:val="en-US"/>
        </w:rPr>
        <w:t>selected  SNPs</w:t>
      </w:r>
      <w:proofErr w:type="gramEnd"/>
      <w:r w:rsidR="003E015A">
        <w:rPr>
          <w:lang w:val="en-US"/>
        </w:rPr>
        <w:t>, was performed. The results showed that SNPs with smallest geographic extent</w:t>
      </w:r>
      <w:r w:rsidR="00645D05">
        <w:rPr>
          <w:lang w:val="en-US"/>
        </w:rPr>
        <w:t xml:space="preserve"> have higher enrichment variants, implying that selective sweeps are an important mode of adaptation in </w:t>
      </w:r>
      <w:r w:rsidR="00645D05" w:rsidRPr="003E015A">
        <w:rPr>
          <w:i/>
          <w:lang w:val="en-US"/>
        </w:rPr>
        <w:t>A. thaliana</w:t>
      </w:r>
      <w:r w:rsidR="00645D05">
        <w:rPr>
          <w:i/>
          <w:lang w:val="en-US"/>
        </w:rPr>
        <w:t>.</w:t>
      </w:r>
      <w:r w:rsidR="00645D05" w:rsidRPr="003E015A">
        <w:rPr>
          <w:i/>
          <w:lang w:val="en-US"/>
        </w:rPr>
        <w:t xml:space="preserve"> </w:t>
      </w:r>
      <w:r w:rsidR="00645D05" w:rsidRPr="003E015A">
        <w:rPr>
          <w:lang w:val="en-US"/>
        </w:rPr>
        <w:t xml:space="preserve"> </w:t>
      </w:r>
      <w:r w:rsidR="00474662">
        <w:rPr>
          <w:lang w:val="en-US"/>
        </w:rPr>
        <w:t>On the contrary,</w:t>
      </w:r>
      <w:r w:rsidR="00B03527">
        <w:rPr>
          <w:lang w:val="en-US"/>
        </w:rPr>
        <w:t xml:space="preserve"> in </w:t>
      </w:r>
      <w:r w:rsidR="00B03527" w:rsidRPr="003E015A">
        <w:rPr>
          <w:i/>
          <w:lang w:val="en-US"/>
        </w:rPr>
        <w:t>N. australis</w:t>
      </w:r>
      <w:r w:rsidR="00B03527">
        <w:rPr>
          <w:i/>
          <w:lang w:val="en-US"/>
        </w:rPr>
        <w:t xml:space="preserve"> </w:t>
      </w:r>
      <w:r w:rsidR="00B03527">
        <w:rPr>
          <w:lang w:val="en-US"/>
        </w:rPr>
        <w:t xml:space="preserve"> the distribution of outlier loci</w:t>
      </w:r>
      <w:r w:rsidR="006852A1">
        <w:rPr>
          <w:lang w:val="en-US"/>
        </w:rPr>
        <w:t xml:space="preserve"> </w:t>
      </w:r>
      <w:r w:rsidR="006852A1">
        <w:rPr>
          <w:lang w:val="en-US"/>
        </w:rPr>
        <w:lastRenderedPageBreak/>
        <w:t xml:space="preserve">around a mean of 0.6, that is not close to 1 or fixation, </w:t>
      </w:r>
      <w:r w:rsidR="00B03527">
        <w:rPr>
          <w:lang w:val="en-US"/>
        </w:rPr>
        <w:t>seemed to correspond to polygenic “soft sweeps” where small changes of allele frequencies in standing genetic variation are responsible  for the adaptive trait</w:t>
      </w:r>
      <w:r w:rsidR="006852A1">
        <w:rPr>
          <w:lang w:val="en-US"/>
        </w:rPr>
        <w:t>.</w:t>
      </w:r>
      <w:r w:rsidR="00FB1E13">
        <w:rPr>
          <w:lang w:val="en-US"/>
        </w:rPr>
        <w:t xml:space="preserve"> </w:t>
      </w:r>
    </w:p>
    <w:p w14:paraId="22B65213" w14:textId="4777727A" w:rsidR="005D46E6" w:rsidRPr="003E015A" w:rsidRDefault="005D46E6">
      <w:pPr>
        <w:rPr>
          <w:lang w:val="en-US"/>
        </w:rPr>
      </w:pPr>
    </w:p>
    <w:p w14:paraId="4A210F44" w14:textId="56FE596C" w:rsidR="00F86583" w:rsidRPr="003E015A" w:rsidRDefault="005D46E6">
      <w:pPr>
        <w:rPr>
          <w:lang w:val="en-US"/>
        </w:rPr>
      </w:pPr>
      <w:r w:rsidRPr="003E015A">
        <w:rPr>
          <w:lang w:val="en-US"/>
        </w:rPr>
        <w:t xml:space="preserve">Overall, these two studies illustrate the power of Landscape Genomics </w:t>
      </w:r>
      <w:proofErr w:type="gramStart"/>
      <w:r w:rsidRPr="003E015A">
        <w:rPr>
          <w:lang w:val="en-US"/>
        </w:rPr>
        <w:t>and  the</w:t>
      </w:r>
      <w:proofErr w:type="gramEnd"/>
      <w:r w:rsidRPr="003E015A">
        <w:rPr>
          <w:lang w:val="en-US"/>
        </w:rPr>
        <w:t xml:space="preserve"> achievable set of analysis when studying a model species (</w:t>
      </w:r>
      <w:r w:rsidRPr="003E015A">
        <w:rPr>
          <w:i/>
          <w:lang w:val="en-US"/>
        </w:rPr>
        <w:t xml:space="preserve">A. thaliana </w:t>
      </w:r>
      <w:r w:rsidRPr="003E015A">
        <w:rPr>
          <w:lang w:val="en-US"/>
        </w:rPr>
        <w:t xml:space="preserve"> ) or a non-model one (</w:t>
      </w:r>
      <w:r w:rsidRPr="003E015A">
        <w:rPr>
          <w:i/>
          <w:lang w:val="en-US"/>
        </w:rPr>
        <w:t>N. australis</w:t>
      </w:r>
      <w:r w:rsidRPr="003E015A">
        <w:rPr>
          <w:lang w:val="en-US"/>
        </w:rPr>
        <w:t>)</w:t>
      </w:r>
      <w:r w:rsidR="001E2B13">
        <w:rPr>
          <w:lang w:val="en-US"/>
        </w:rPr>
        <w:t>, and the implications this field of research can have under a scenario of climate change.</w:t>
      </w:r>
      <w:ins w:id="46" w:author="Carlos Prada Montoya" w:date="2019-02-25T11:50:00Z">
        <w:r w:rsidR="00116F79">
          <w:rPr>
            <w:lang w:val="en-US"/>
          </w:rPr>
          <w:t xml:space="preserve"> I feel that your previous writing was better.</w:t>
        </w:r>
      </w:ins>
    </w:p>
    <w:p w14:paraId="7C23F0A1" w14:textId="09D33E56" w:rsidR="005E6C99" w:rsidRDefault="005E6C99">
      <w:pPr>
        <w:rPr>
          <w:b/>
          <w:lang w:val="en-US"/>
        </w:rPr>
      </w:pPr>
    </w:p>
    <w:p w14:paraId="7CFDDB00" w14:textId="0B33BDDC" w:rsidR="00236F8E" w:rsidRDefault="005D46E6" w:rsidP="00A540C6">
      <w:pPr>
        <w:rPr>
          <w:b/>
          <w:lang w:val="en-US"/>
        </w:rPr>
      </w:pPr>
      <w:r w:rsidRPr="005D46E6">
        <w:rPr>
          <w:b/>
          <w:lang w:val="en-US"/>
        </w:rPr>
        <w:t xml:space="preserve">References </w:t>
      </w:r>
    </w:p>
    <w:p w14:paraId="5B075CA3" w14:textId="4479D080" w:rsidR="005D46E6" w:rsidRPr="00044123" w:rsidRDefault="005D46E6" w:rsidP="00A540C6">
      <w:pPr>
        <w:rPr>
          <w:lang w:val="en-US"/>
        </w:rPr>
      </w:pPr>
    </w:p>
    <w:p w14:paraId="03A3EC2F" w14:textId="7CB567D8" w:rsidR="00405038" w:rsidRPr="00AF3D22" w:rsidRDefault="00405038" w:rsidP="00405038">
      <w:pPr>
        <w:rPr>
          <w:rFonts w:ascii="Times" w:hAnsi="Times" w:cs="Times"/>
          <w:color w:val="141413"/>
          <w:lang w:val="en-US"/>
        </w:rPr>
      </w:pPr>
      <w:r w:rsidRPr="00AF3D22">
        <w:rPr>
          <w:rFonts w:ascii="Times" w:hAnsi="Times" w:cs="Times"/>
          <w:color w:val="141413"/>
          <w:lang w:val="en-US"/>
        </w:rPr>
        <w:t>Brauer, C. J., Hammer, M. P., &amp; Beheregaray, L. B. (2016). Riverscape genomics of a threatened fish across a hydroclimatically heterogeneous river basin. Molecular Ecology, 25(20), 5093–5113. https://doi.org/10.1111/mec.13830</w:t>
      </w:r>
    </w:p>
    <w:p w14:paraId="1157C99E" w14:textId="77777777" w:rsidR="00405038" w:rsidRPr="00AF3D22" w:rsidRDefault="00405038" w:rsidP="00405038">
      <w:pPr>
        <w:rPr>
          <w:rFonts w:ascii="Times" w:hAnsi="Times" w:cs="Times"/>
          <w:color w:val="141413"/>
          <w:lang w:val="en-US"/>
        </w:rPr>
      </w:pPr>
    </w:p>
    <w:p w14:paraId="42A880B2" w14:textId="77777777" w:rsidR="00405038" w:rsidRPr="00AF3D22" w:rsidRDefault="00405038" w:rsidP="00405038">
      <w:pPr>
        <w:rPr>
          <w:rFonts w:ascii="Times" w:hAnsi="Times" w:cs="Times"/>
          <w:color w:val="141413"/>
          <w:lang w:val="en-US"/>
        </w:rPr>
      </w:pPr>
      <w:r w:rsidRPr="00AF3D22">
        <w:rPr>
          <w:rFonts w:ascii="Times" w:hAnsi="Times" w:cs="Times"/>
          <w:color w:val="141413"/>
          <w:lang w:val="en-US"/>
        </w:rPr>
        <w:t>Hancock, A. M., Brachi, B., Faure, N., Horton, M. W., Jarymowycz, L. B., Sperone, F. G., … Bergelson, J. (2011). Adaptation to Climate Across the Arabidopsis thaliana Genome. Science, 334(6052), 83–86. https://doi.org/10.1126/science.1209244</w:t>
      </w:r>
    </w:p>
    <w:p w14:paraId="06E470EE" w14:textId="04CD1E0D" w:rsidR="00B60051" w:rsidRDefault="00B60051" w:rsidP="00A540C6">
      <w:pPr>
        <w:rPr>
          <w:rFonts w:ascii="Times" w:hAnsi="Times" w:cs="Times"/>
          <w:b/>
          <w:color w:val="141413"/>
          <w:sz w:val="18"/>
          <w:szCs w:val="18"/>
          <w:lang w:val="en-US"/>
        </w:rPr>
      </w:pPr>
    </w:p>
    <w:p w14:paraId="4C06860E" w14:textId="1963798E" w:rsidR="00B60051" w:rsidRPr="005D46E6" w:rsidRDefault="00B60051" w:rsidP="00A540C6">
      <w:pPr>
        <w:rPr>
          <w:rFonts w:ascii="Times" w:hAnsi="Times" w:cs="Times"/>
          <w:b/>
          <w:color w:val="141413"/>
          <w:sz w:val="18"/>
          <w:szCs w:val="18"/>
          <w:lang w:val="en-US"/>
        </w:rPr>
      </w:pPr>
    </w:p>
    <w:sectPr w:rsidR="00B60051" w:rsidRPr="005D46E6" w:rsidSect="009357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Prada Montoya" w:date="2019-02-25T11:50:00Z" w:initials="CPM">
    <w:p w14:paraId="5AB5E8A6" w14:textId="0C6C0AB7" w:rsidR="00116F79" w:rsidRDefault="00116F79">
      <w:pPr>
        <w:pStyle w:val="CommentText"/>
      </w:pPr>
      <w:r>
        <w:rPr>
          <w:rStyle w:val="CommentReference"/>
        </w:rPr>
        <w:annotationRef/>
      </w:r>
      <w:r>
        <w:t>87%</w:t>
      </w:r>
    </w:p>
  </w:comment>
  <w:comment w:id="12" w:author="Carlos Prada Montoya" w:date="2019-02-25T11:34:00Z" w:initials="CPM">
    <w:p w14:paraId="4AD001E1" w14:textId="27066081" w:rsidR="00FD671D" w:rsidRDefault="00FD671D">
      <w:pPr>
        <w:pStyle w:val="CommentText"/>
      </w:pPr>
      <w:r>
        <w:rPr>
          <w:rStyle w:val="CommentReference"/>
        </w:rPr>
        <w:annotationRef/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Word </w:t>
      </w:r>
      <w:proofErr w:type="spellStart"/>
      <w:r>
        <w:t>choice</w:t>
      </w:r>
      <w:proofErr w:type="spellEnd"/>
    </w:p>
  </w:comment>
  <w:comment w:id="2" w:author="Carlos Prada Montoya" w:date="2019-02-25T11:32:00Z" w:initials="CPM">
    <w:p w14:paraId="2194EBDC" w14:textId="208FE1A4" w:rsidR="00FD671D" w:rsidRDefault="00FD671D">
      <w:pPr>
        <w:pStyle w:val="CommentText"/>
      </w:pPr>
      <w:r>
        <w:rPr>
          <w:rStyle w:val="CommentReference"/>
        </w:rPr>
        <w:annotationRef/>
      </w:r>
      <w:proofErr w:type="spellStart"/>
      <w:r>
        <w:t>The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to </w:t>
      </w:r>
      <w:proofErr w:type="spellStart"/>
      <w:r>
        <w:t>undertand</w:t>
      </w:r>
      <w:proofErr w:type="spellEnd"/>
    </w:p>
  </w:comment>
  <w:comment w:id="17" w:author="Carlos Prada Montoya" w:date="2019-02-25T11:34:00Z" w:initials="CPM">
    <w:p w14:paraId="30F915D4" w14:textId="70E255CB" w:rsidR="00FD671D" w:rsidRDefault="00FD671D">
      <w:pPr>
        <w:pStyle w:val="CommentText"/>
      </w:pPr>
      <w:r>
        <w:rPr>
          <w:rStyle w:val="CommentReference"/>
        </w:rPr>
        <w:annotationRef/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confuse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important</w:t>
      </w:r>
      <w:proofErr w:type="spellEnd"/>
    </w:p>
  </w:comment>
  <w:comment w:id="19" w:author="Carlos Prada Montoya" w:date="2019-02-25T11:36:00Z" w:initials="CPM">
    <w:p w14:paraId="64313256" w14:textId="251EB338" w:rsidR="00FD671D" w:rsidRDefault="00FD671D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phenotype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genotype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</w:comment>
  <w:comment w:id="32" w:author="Carlos Prada Montoya" w:date="2019-02-25T11:43:00Z" w:initials="CPM">
    <w:p w14:paraId="12EDA1F2" w14:textId="209208D2" w:rsidR="00116F79" w:rsidRDefault="00116F79">
      <w:pPr>
        <w:pStyle w:val="CommentText"/>
      </w:pPr>
      <w:r>
        <w:rPr>
          <w:rStyle w:val="CommentReference"/>
        </w:rPr>
        <w:annotationRef/>
      </w:r>
      <w:proofErr w:type="spellStart"/>
      <w:r>
        <w:t>The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words</w:t>
      </w:r>
      <w:proofErr w:type="spellEnd"/>
    </w:p>
  </w:comment>
  <w:comment w:id="38" w:author="Carlos Prada Montoya" w:date="2019-02-25T11:46:00Z" w:initials="CPM">
    <w:p w14:paraId="73918C06" w14:textId="5CBDA5F0" w:rsidR="00116F79" w:rsidRDefault="00116F79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bit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confussing</w:t>
      </w:r>
      <w:proofErr w:type="spellEnd"/>
    </w:p>
  </w:comment>
  <w:comment w:id="42" w:author="Carlos Prada Montoya" w:date="2019-02-25T11:47:00Z" w:initials="CPM">
    <w:p w14:paraId="72B9C683" w14:textId="707DE910" w:rsidR="00116F79" w:rsidRDefault="00116F79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quite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sentence</w:t>
      </w:r>
      <w:proofErr w:type="spellEnd"/>
    </w:p>
  </w:comment>
  <w:comment w:id="43" w:author="Carlos Prada Montoya" w:date="2019-02-25T11:48:00Z" w:initials="CPM">
    <w:p w14:paraId="2962F177" w14:textId="010433CE" w:rsidR="00116F79" w:rsidRDefault="00116F79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in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choppy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B5E8A6" w15:done="0"/>
  <w15:commentEx w15:paraId="4AD001E1" w15:done="0"/>
  <w15:commentEx w15:paraId="2194EBDC" w15:done="0"/>
  <w15:commentEx w15:paraId="30F915D4" w15:done="0"/>
  <w15:commentEx w15:paraId="64313256" w15:done="0"/>
  <w15:commentEx w15:paraId="12EDA1F2" w15:done="0"/>
  <w15:commentEx w15:paraId="73918C06" w15:done="0"/>
  <w15:commentEx w15:paraId="72B9C683" w15:done="0"/>
  <w15:commentEx w15:paraId="2962F1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B5E8A6" w16cid:durableId="201E551F"/>
  <w16cid:commentId w16cid:paraId="4AD001E1" w16cid:durableId="201E512A"/>
  <w16cid:commentId w16cid:paraId="2194EBDC" w16cid:durableId="201E50E2"/>
  <w16cid:commentId w16cid:paraId="30F915D4" w16cid:durableId="201E515E"/>
  <w16cid:commentId w16cid:paraId="64313256" w16cid:durableId="201E51DA"/>
  <w16cid:commentId w16cid:paraId="12EDA1F2" w16cid:durableId="201E535A"/>
  <w16cid:commentId w16cid:paraId="73918C06" w16cid:durableId="201E53FE"/>
  <w16cid:commentId w16cid:paraId="72B9C683" w16cid:durableId="201E5456"/>
  <w16cid:commentId w16cid:paraId="2962F177" w16cid:durableId="201E54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Prada Montoya">
    <w15:presenceInfo w15:providerId="AD" w15:userId="S::prada@uri.edu::a1c85d62-68c5-4e1d-93f8-6a8ab6d2f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85"/>
    <w:rsid w:val="00005794"/>
    <w:rsid w:val="00015C98"/>
    <w:rsid w:val="000229F6"/>
    <w:rsid w:val="00044123"/>
    <w:rsid w:val="00057125"/>
    <w:rsid w:val="000975EF"/>
    <w:rsid w:val="000C5B4C"/>
    <w:rsid w:val="000D18D4"/>
    <w:rsid w:val="000F1C68"/>
    <w:rsid w:val="00116F79"/>
    <w:rsid w:val="001330CF"/>
    <w:rsid w:val="001632D0"/>
    <w:rsid w:val="001672D9"/>
    <w:rsid w:val="0017438B"/>
    <w:rsid w:val="00175785"/>
    <w:rsid w:val="001E2B13"/>
    <w:rsid w:val="001F2347"/>
    <w:rsid w:val="00204FB5"/>
    <w:rsid w:val="00236F8E"/>
    <w:rsid w:val="00266DC0"/>
    <w:rsid w:val="002F44CD"/>
    <w:rsid w:val="00325205"/>
    <w:rsid w:val="00340D70"/>
    <w:rsid w:val="00384356"/>
    <w:rsid w:val="003A7700"/>
    <w:rsid w:val="003B5C83"/>
    <w:rsid w:val="003B7CF2"/>
    <w:rsid w:val="003C4C5F"/>
    <w:rsid w:val="003E015A"/>
    <w:rsid w:val="003F1DBE"/>
    <w:rsid w:val="00405038"/>
    <w:rsid w:val="004225A7"/>
    <w:rsid w:val="00435220"/>
    <w:rsid w:val="00474662"/>
    <w:rsid w:val="004F0015"/>
    <w:rsid w:val="00544CBC"/>
    <w:rsid w:val="00544D66"/>
    <w:rsid w:val="00551640"/>
    <w:rsid w:val="00563AC5"/>
    <w:rsid w:val="00573F48"/>
    <w:rsid w:val="0059368F"/>
    <w:rsid w:val="005D46E6"/>
    <w:rsid w:val="005E6C99"/>
    <w:rsid w:val="006377AB"/>
    <w:rsid w:val="00645D05"/>
    <w:rsid w:val="006852A1"/>
    <w:rsid w:val="00697578"/>
    <w:rsid w:val="00707344"/>
    <w:rsid w:val="00743706"/>
    <w:rsid w:val="00780C32"/>
    <w:rsid w:val="007925AF"/>
    <w:rsid w:val="00792643"/>
    <w:rsid w:val="007B6243"/>
    <w:rsid w:val="007C1DF6"/>
    <w:rsid w:val="007E1D45"/>
    <w:rsid w:val="007E3B84"/>
    <w:rsid w:val="00807D85"/>
    <w:rsid w:val="00832BD2"/>
    <w:rsid w:val="008F29B3"/>
    <w:rsid w:val="009069D2"/>
    <w:rsid w:val="00925355"/>
    <w:rsid w:val="0093573D"/>
    <w:rsid w:val="00941706"/>
    <w:rsid w:val="00947CF7"/>
    <w:rsid w:val="00960277"/>
    <w:rsid w:val="00992915"/>
    <w:rsid w:val="009D3BDB"/>
    <w:rsid w:val="009E7CEA"/>
    <w:rsid w:val="00A3589A"/>
    <w:rsid w:val="00A540C6"/>
    <w:rsid w:val="00AD0A94"/>
    <w:rsid w:val="00AD3DC0"/>
    <w:rsid w:val="00AE2F49"/>
    <w:rsid w:val="00AF3D22"/>
    <w:rsid w:val="00B03527"/>
    <w:rsid w:val="00B25C5E"/>
    <w:rsid w:val="00B60051"/>
    <w:rsid w:val="00BB2347"/>
    <w:rsid w:val="00BC5104"/>
    <w:rsid w:val="00BE58D0"/>
    <w:rsid w:val="00C447AD"/>
    <w:rsid w:val="00C552CC"/>
    <w:rsid w:val="00C72C1E"/>
    <w:rsid w:val="00C82F04"/>
    <w:rsid w:val="00CD0E9B"/>
    <w:rsid w:val="00D9729B"/>
    <w:rsid w:val="00DE3E42"/>
    <w:rsid w:val="00DE6D40"/>
    <w:rsid w:val="00E72088"/>
    <w:rsid w:val="00E772FE"/>
    <w:rsid w:val="00E90E83"/>
    <w:rsid w:val="00E93553"/>
    <w:rsid w:val="00ED6FCE"/>
    <w:rsid w:val="00EE06D1"/>
    <w:rsid w:val="00EF4711"/>
    <w:rsid w:val="00F56CC2"/>
    <w:rsid w:val="00F660A9"/>
    <w:rsid w:val="00F86583"/>
    <w:rsid w:val="00FA393B"/>
    <w:rsid w:val="00FB1E13"/>
    <w:rsid w:val="00FD60B3"/>
    <w:rsid w:val="00FD671D"/>
    <w:rsid w:val="00FE479E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5465B"/>
  <w15:chartTrackingRefBased/>
  <w15:docId w15:val="{1E480820-4258-5C4E-87D6-B823B44F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60051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40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50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1D"/>
    <w:rPr>
      <w:rFonts w:ascii="Times New Roman" w:hAnsi="Times New Roman" w:cs="Times New Roman"/>
      <w:sz w:val="18"/>
      <w:szCs w:val="18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FD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7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71D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71D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Gomez Corrales</dc:creator>
  <cp:keywords/>
  <dc:description/>
  <cp:lastModifiedBy>Carlos Prada Montoya</cp:lastModifiedBy>
  <cp:revision>3</cp:revision>
  <dcterms:created xsi:type="dcterms:W3CDTF">2019-02-25T16:30:00Z</dcterms:created>
  <dcterms:modified xsi:type="dcterms:W3CDTF">2019-02-25T16:50:00Z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id="BRIj6Zky"/&gt;&lt;style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