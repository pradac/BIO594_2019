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51680" w14:textId="5D9114F8" w:rsidR="000D1FCF" w:rsidRPr="00B71348" w:rsidRDefault="000D1FCF" w:rsidP="001E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1A1718"/>
          <w:sz w:val="22"/>
          <w:szCs w:val="16"/>
          <w:lang w:val="en-US"/>
        </w:rPr>
      </w:pPr>
      <w:r w:rsidRPr="00B71348">
        <w:rPr>
          <w:rFonts w:ascii="Times" w:hAnsi="Times" w:cs="Times"/>
          <w:b/>
          <w:color w:val="1A1718"/>
          <w:sz w:val="22"/>
          <w:szCs w:val="16"/>
          <w:lang w:val="en-US"/>
        </w:rPr>
        <w:t xml:space="preserve">Matías Gómez Words: </w:t>
      </w:r>
      <w:commentRangeStart w:id="0"/>
      <w:r w:rsidR="00E32A20">
        <w:rPr>
          <w:rFonts w:ascii="Times" w:hAnsi="Times" w:cs="Times"/>
          <w:b/>
          <w:color w:val="1A1718"/>
          <w:sz w:val="22"/>
          <w:szCs w:val="16"/>
          <w:lang w:val="en-US"/>
        </w:rPr>
        <w:t>78</w:t>
      </w:r>
      <w:r w:rsidR="00E314E3">
        <w:rPr>
          <w:rFonts w:ascii="Times" w:hAnsi="Times" w:cs="Times"/>
          <w:b/>
          <w:color w:val="1A1718"/>
          <w:sz w:val="22"/>
          <w:szCs w:val="16"/>
          <w:lang w:val="en-US"/>
        </w:rPr>
        <w:t>5</w:t>
      </w:r>
      <w:commentRangeEnd w:id="0"/>
      <w:r w:rsidR="005C0738">
        <w:rPr>
          <w:rStyle w:val="CommentReference"/>
        </w:rPr>
        <w:commentReference w:id="0"/>
      </w:r>
    </w:p>
    <w:p w14:paraId="6BC3CDAA" w14:textId="1FF3BBFC" w:rsidR="00B702EE" w:rsidRDefault="00B702EE" w:rsidP="001E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599DA7D8" w14:textId="0CE03D96" w:rsidR="001A044C" w:rsidRDefault="004A4995" w:rsidP="00051E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2"/>
          <w:szCs w:val="16"/>
          <w:lang w:val="en-US"/>
        </w:rPr>
      </w:pPr>
      <w:r>
        <w:rPr>
          <w:rFonts w:ascii="Times" w:hAnsi="Times" w:cs="Times"/>
          <w:color w:val="1A1718"/>
          <w:sz w:val="22"/>
          <w:szCs w:val="16"/>
          <w:lang w:val="en-US"/>
        </w:rPr>
        <w:t xml:space="preserve">Despite speciation </w:t>
      </w:r>
      <w:r w:rsidR="005441BE">
        <w:rPr>
          <w:rFonts w:ascii="Times" w:hAnsi="Times" w:cs="Times"/>
          <w:color w:val="1A1718"/>
          <w:sz w:val="22"/>
          <w:szCs w:val="16"/>
          <w:lang w:val="en-US"/>
        </w:rPr>
        <w:t>being</w:t>
      </w:r>
      <w:r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del w:id="2" w:author="Carlos Prada Montoya" w:date="2019-04-15T11:25:00Z">
        <w:r w:rsidDel="00D55388">
          <w:rPr>
            <w:rFonts w:ascii="Times" w:hAnsi="Times" w:cs="Times"/>
            <w:color w:val="1A1718"/>
            <w:sz w:val="22"/>
            <w:szCs w:val="16"/>
            <w:lang w:val="en-US"/>
          </w:rPr>
          <w:delText>acknowledged as the</w:delText>
        </w:r>
      </w:del>
      <w:ins w:id="3" w:author="Carlos Prada Montoya" w:date="2019-04-15T11:25:00Z">
        <w:r w:rsidR="00D55388">
          <w:rPr>
            <w:rFonts w:ascii="Times" w:hAnsi="Times" w:cs="Times"/>
            <w:color w:val="1A1718"/>
            <w:sz w:val="22"/>
            <w:szCs w:val="16"/>
            <w:lang w:val="en-US"/>
          </w:rPr>
          <w:t>a</w:t>
        </w:r>
      </w:ins>
      <w:r>
        <w:rPr>
          <w:rFonts w:ascii="Times" w:hAnsi="Times" w:cs="Times"/>
          <w:color w:val="1A1718"/>
          <w:sz w:val="22"/>
          <w:szCs w:val="16"/>
          <w:lang w:val="en-US"/>
        </w:rPr>
        <w:t xml:space="preserve"> main driver of biological diversity, the origin of species remains a central question in evolutionary biology. </w:t>
      </w:r>
      <w:del w:id="4" w:author="Carlos Prada Montoya" w:date="2019-04-15T11:25:00Z">
        <w:r w:rsidDel="00D55388">
          <w:rPr>
            <w:rFonts w:ascii="Times" w:hAnsi="Times" w:cs="Times"/>
            <w:color w:val="1A1718"/>
            <w:sz w:val="22"/>
            <w:szCs w:val="16"/>
            <w:lang w:val="en-US"/>
          </w:rPr>
          <w:delText>It has been o</w:delText>
        </w:r>
      </w:del>
      <w:ins w:id="5" w:author="Carlos Prada Montoya" w:date="2019-04-15T11:25:00Z">
        <w:r w:rsidR="00D55388">
          <w:rPr>
            <w:rFonts w:ascii="Times" w:hAnsi="Times" w:cs="Times"/>
            <w:color w:val="1A1718"/>
            <w:sz w:val="22"/>
            <w:szCs w:val="16"/>
            <w:lang w:val="en-US"/>
          </w:rPr>
          <w:t>O</w:t>
        </w:r>
      </w:ins>
      <w:r>
        <w:rPr>
          <w:rFonts w:ascii="Times" w:hAnsi="Times" w:cs="Times"/>
          <w:color w:val="1A1718"/>
          <w:sz w:val="22"/>
          <w:szCs w:val="16"/>
          <w:lang w:val="en-US"/>
        </w:rPr>
        <w:t xml:space="preserve">nly since the emergence of </w:t>
      </w:r>
      <w:r w:rsidR="0057468D">
        <w:rPr>
          <w:rFonts w:ascii="Times" w:hAnsi="Times" w:cs="Times"/>
          <w:color w:val="1A1718"/>
          <w:sz w:val="22"/>
          <w:szCs w:val="16"/>
          <w:lang w:val="en-US"/>
        </w:rPr>
        <w:t xml:space="preserve">modern </w:t>
      </w:r>
      <w:r>
        <w:rPr>
          <w:rFonts w:ascii="Times" w:hAnsi="Times" w:cs="Times"/>
          <w:color w:val="1A1718"/>
          <w:sz w:val="22"/>
          <w:szCs w:val="16"/>
          <w:lang w:val="en-US"/>
        </w:rPr>
        <w:t>genetics</w:t>
      </w:r>
      <w:ins w:id="6" w:author="Carlos Prada Montoya" w:date="2019-04-15T11:26:00Z">
        <w:r w:rsidR="00D55388">
          <w:rPr>
            <w:rFonts w:ascii="Times" w:hAnsi="Times" w:cs="Times"/>
            <w:color w:val="1A1718"/>
            <w:sz w:val="22"/>
            <w:szCs w:val="16"/>
            <w:lang w:val="en-US"/>
          </w:rPr>
          <w:t xml:space="preserve"> </w:t>
        </w:r>
      </w:ins>
      <w:del w:id="7" w:author="Carlos Prada Montoya" w:date="2019-04-15T11:26:00Z">
        <w:r w:rsidDel="00D55388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  that </w:delText>
        </w:r>
      </w:del>
      <w:r w:rsidR="0057468D">
        <w:rPr>
          <w:rFonts w:ascii="Times" w:hAnsi="Times" w:cs="Times"/>
          <w:color w:val="1A1718"/>
          <w:sz w:val="22"/>
          <w:szCs w:val="16"/>
          <w:lang w:val="en-US"/>
        </w:rPr>
        <w:t xml:space="preserve">the underlying mechanisms of species separation have become tractable. </w:t>
      </w:r>
      <w:del w:id="8" w:author="Carlos Prada Montoya" w:date="2019-04-15T11:26:00Z">
        <w:r w:rsidR="0053717B" w:rsidDel="00D55388">
          <w:rPr>
            <w:rFonts w:ascii="Times" w:hAnsi="Times" w:cs="Times"/>
            <w:color w:val="1A1718"/>
            <w:sz w:val="22"/>
            <w:szCs w:val="16"/>
            <w:lang w:val="en-US"/>
          </w:rPr>
          <w:delText>We now know that for a sexual group of organisms to attain the</w:delText>
        </w:r>
      </w:del>
      <w:ins w:id="9" w:author="Carlos Prada Montoya" w:date="2019-04-15T11:26:00Z">
        <w:r w:rsidR="00D55388">
          <w:rPr>
            <w:rFonts w:ascii="Times" w:hAnsi="Times" w:cs="Times"/>
            <w:color w:val="1A1718"/>
            <w:sz w:val="22"/>
            <w:szCs w:val="16"/>
            <w:lang w:val="en-US"/>
          </w:rPr>
          <w:t>When species form, there must be</w:t>
        </w:r>
      </w:ins>
      <w:r w:rsidR="0053717B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del w:id="10" w:author="Carlos Prada Montoya" w:date="2019-04-15T11:27:00Z">
        <w:r w:rsidR="0053717B" w:rsidDel="00D55388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species status there has to be </w:delText>
        </w:r>
      </w:del>
      <w:r w:rsidR="0053717B">
        <w:rPr>
          <w:rFonts w:ascii="Times" w:hAnsi="Times" w:cs="Times"/>
          <w:color w:val="1A1718"/>
          <w:sz w:val="22"/>
          <w:szCs w:val="16"/>
          <w:lang w:val="en-US"/>
        </w:rPr>
        <w:t>a substantial reduction in the</w:t>
      </w:r>
      <w:ins w:id="11" w:author="Carlos Prada Montoya" w:date="2019-04-15T11:27:00Z">
        <w:r w:rsidR="00D55388">
          <w:rPr>
            <w:rFonts w:ascii="Times" w:hAnsi="Times" w:cs="Times"/>
            <w:color w:val="1A1718"/>
            <w:sz w:val="22"/>
            <w:szCs w:val="16"/>
            <w:lang w:val="en-US"/>
          </w:rPr>
          <w:t>ir shared</w:t>
        </w:r>
      </w:ins>
      <w:r w:rsidR="0053717B">
        <w:rPr>
          <w:rFonts w:ascii="Times" w:hAnsi="Times" w:cs="Times"/>
          <w:color w:val="1A1718"/>
          <w:sz w:val="22"/>
          <w:szCs w:val="16"/>
          <w:lang w:val="en-US"/>
        </w:rPr>
        <w:t xml:space="preserve"> genetic material </w:t>
      </w:r>
      <w:del w:id="12" w:author="Carlos Prada Montoya" w:date="2019-04-15T11:27:00Z">
        <w:r w:rsidR="0053717B" w:rsidDel="00D55388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they share with such other similar groups, up </w:delText>
        </w:r>
      </w:del>
      <w:r w:rsidR="0053717B">
        <w:rPr>
          <w:rFonts w:ascii="Times" w:hAnsi="Times" w:cs="Times"/>
          <w:color w:val="1A1718"/>
          <w:sz w:val="22"/>
          <w:szCs w:val="16"/>
          <w:lang w:val="en-US"/>
        </w:rPr>
        <w:t xml:space="preserve">to the point where those groups cease to be genetically compatible.  Therefore, barriers to gene flow lie at the heart of the </w:t>
      </w:r>
      <w:commentRangeStart w:id="13"/>
      <w:r w:rsidR="003A42EF">
        <w:rPr>
          <w:rFonts w:ascii="Times" w:hAnsi="Times" w:cs="Times"/>
          <w:color w:val="1A1718"/>
          <w:sz w:val="22"/>
          <w:szCs w:val="16"/>
          <w:lang w:val="en-US"/>
        </w:rPr>
        <w:t xml:space="preserve">appearance </w:t>
      </w:r>
      <w:commentRangeEnd w:id="13"/>
      <w:r w:rsidR="002078EC">
        <w:rPr>
          <w:rStyle w:val="CommentReference"/>
        </w:rPr>
        <w:commentReference w:id="13"/>
      </w:r>
      <w:r w:rsidR="003A42EF">
        <w:rPr>
          <w:rFonts w:ascii="Times" w:hAnsi="Times" w:cs="Times"/>
          <w:color w:val="1A1718"/>
          <w:sz w:val="22"/>
          <w:szCs w:val="16"/>
          <w:lang w:val="en-US"/>
        </w:rPr>
        <w:t xml:space="preserve">of new species from ancestral ones. </w:t>
      </w:r>
      <w:del w:id="14" w:author="Carlos Prada Montoya" w:date="2019-04-15T11:28:00Z">
        <w:r w:rsidR="0092430E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>However, i</w:delText>
        </w:r>
      </w:del>
      <w:ins w:id="15" w:author="Carlos Prada Montoya" w:date="2019-04-15T11:28:00Z">
        <w:r w:rsidR="002078EC">
          <w:rPr>
            <w:rFonts w:ascii="Times" w:hAnsi="Times" w:cs="Times"/>
            <w:color w:val="1A1718"/>
            <w:sz w:val="22"/>
            <w:szCs w:val="16"/>
            <w:lang w:val="en-US"/>
          </w:rPr>
          <w:t>Whether</w:t>
        </w:r>
      </w:ins>
      <w:del w:id="16" w:author="Carlos Prada Montoya" w:date="2019-04-15T11:28:00Z">
        <w:r w:rsidR="0092430E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>f</w:delText>
        </w:r>
      </w:del>
      <w:r w:rsidR="0092430E">
        <w:rPr>
          <w:rFonts w:ascii="Times" w:hAnsi="Times" w:cs="Times"/>
          <w:color w:val="1A1718"/>
          <w:sz w:val="22"/>
          <w:szCs w:val="16"/>
          <w:lang w:val="en-US"/>
        </w:rPr>
        <w:t xml:space="preserve"> physical isolation is indispensable to </w:t>
      </w:r>
      <w:r w:rsidR="00532BC9">
        <w:rPr>
          <w:rFonts w:ascii="Times" w:hAnsi="Times" w:cs="Times"/>
          <w:color w:val="1A1718"/>
          <w:sz w:val="22"/>
          <w:szCs w:val="16"/>
          <w:lang w:val="en-US"/>
        </w:rPr>
        <w:t>initiate genetic incompatibilities, or th</w:t>
      </w:r>
      <w:r w:rsidR="00E6127B">
        <w:rPr>
          <w:rFonts w:ascii="Times" w:hAnsi="Times" w:cs="Times"/>
          <w:color w:val="1A1718"/>
          <w:sz w:val="22"/>
          <w:szCs w:val="16"/>
          <w:lang w:val="en-US"/>
        </w:rPr>
        <w:t>ese</w:t>
      </w:r>
      <w:r w:rsidR="00532BC9">
        <w:rPr>
          <w:rFonts w:ascii="Times" w:hAnsi="Times" w:cs="Times"/>
          <w:color w:val="1A1718"/>
          <w:sz w:val="22"/>
          <w:szCs w:val="16"/>
          <w:lang w:val="en-US"/>
        </w:rPr>
        <w:t xml:space="preserve"> can arise during ongoing geneflow, is</w:t>
      </w:r>
      <w:r w:rsidR="005441BE">
        <w:rPr>
          <w:rFonts w:ascii="Times" w:hAnsi="Times" w:cs="Times"/>
          <w:color w:val="1A1718"/>
          <w:sz w:val="22"/>
          <w:szCs w:val="16"/>
          <w:lang w:val="en-US"/>
        </w:rPr>
        <w:t xml:space="preserve"> still</w:t>
      </w:r>
      <w:r w:rsidR="00532BC9">
        <w:rPr>
          <w:rFonts w:ascii="Times" w:hAnsi="Times" w:cs="Times"/>
          <w:color w:val="1A1718"/>
          <w:sz w:val="22"/>
          <w:szCs w:val="16"/>
          <w:lang w:val="en-US"/>
        </w:rPr>
        <w:t xml:space="preserve"> a contentious issue in evolutionary biology.</w:t>
      </w:r>
      <w:r w:rsidR="00E6127B">
        <w:rPr>
          <w:rFonts w:ascii="Times" w:hAnsi="Times" w:cs="Times"/>
          <w:color w:val="1A1718"/>
          <w:sz w:val="22"/>
          <w:szCs w:val="16"/>
          <w:lang w:val="en-US"/>
        </w:rPr>
        <w:t xml:space="preserve"> Furthermore, the </w:t>
      </w:r>
      <w:r w:rsidR="001A044C">
        <w:rPr>
          <w:rFonts w:ascii="Times" w:hAnsi="Times" w:cs="Times"/>
          <w:color w:val="1A1718"/>
          <w:sz w:val="22"/>
          <w:szCs w:val="16"/>
          <w:lang w:val="en-US"/>
        </w:rPr>
        <w:t xml:space="preserve">role of hybridization in reestablishing </w:t>
      </w:r>
      <w:del w:id="17" w:author="Carlos Prada Montoya" w:date="2019-04-15T11:28:00Z">
        <w:r w:rsidR="001A044C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the </w:delText>
        </w:r>
      </w:del>
      <w:r w:rsidR="001A044C">
        <w:rPr>
          <w:rFonts w:ascii="Times" w:hAnsi="Times" w:cs="Times"/>
          <w:color w:val="1A1718"/>
          <w:sz w:val="22"/>
          <w:szCs w:val="16"/>
          <w:lang w:val="en-US"/>
        </w:rPr>
        <w:t xml:space="preserve">gene </w:t>
      </w:r>
      <w:del w:id="18" w:author="Carlos Prada Montoya" w:date="2019-04-15T11:28:00Z">
        <w:r w:rsidR="001A044C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exchange </w:delText>
        </w:r>
      </w:del>
      <w:ins w:id="19" w:author="Carlos Prada Montoya" w:date="2019-04-15T11:28:00Z">
        <w:r w:rsidR="002078EC">
          <w:rPr>
            <w:rFonts w:ascii="Times" w:hAnsi="Times" w:cs="Times"/>
            <w:color w:val="1A1718"/>
            <w:sz w:val="22"/>
            <w:szCs w:val="16"/>
            <w:lang w:val="en-US"/>
          </w:rPr>
          <w:t>flow</w:t>
        </w:r>
        <w:r w:rsidR="002078EC">
          <w:rPr>
            <w:rFonts w:ascii="Times" w:hAnsi="Times" w:cs="Times"/>
            <w:color w:val="1A1718"/>
            <w:sz w:val="22"/>
            <w:szCs w:val="16"/>
            <w:lang w:val="en-US"/>
          </w:rPr>
          <w:t xml:space="preserve"> </w:t>
        </w:r>
      </w:ins>
      <w:r w:rsidR="001A044C">
        <w:rPr>
          <w:rFonts w:ascii="Times" w:hAnsi="Times" w:cs="Times"/>
          <w:color w:val="1A1718"/>
          <w:sz w:val="22"/>
          <w:szCs w:val="16"/>
          <w:lang w:val="en-US"/>
        </w:rPr>
        <w:t>between incipient species, or contrarily, acting as</w:t>
      </w:r>
      <w:r w:rsidR="00366E7D">
        <w:rPr>
          <w:rFonts w:ascii="Times" w:hAnsi="Times" w:cs="Times"/>
          <w:color w:val="1A1718"/>
          <w:sz w:val="22"/>
          <w:szCs w:val="16"/>
          <w:lang w:val="en-US"/>
        </w:rPr>
        <w:t xml:space="preserve"> a</w:t>
      </w:r>
      <w:r w:rsidR="001A044C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r w:rsidR="00366E7D">
        <w:rPr>
          <w:rFonts w:ascii="Times" w:hAnsi="Times" w:cs="Times"/>
          <w:color w:val="1A1718"/>
          <w:sz w:val="22"/>
          <w:szCs w:val="16"/>
          <w:lang w:val="en-US"/>
        </w:rPr>
        <w:t>seed for new ones</w:t>
      </w:r>
      <w:r w:rsidR="005441BE">
        <w:rPr>
          <w:rFonts w:ascii="Times" w:hAnsi="Times" w:cs="Times"/>
          <w:color w:val="1A1718"/>
          <w:sz w:val="22"/>
          <w:szCs w:val="16"/>
          <w:lang w:val="en-US"/>
        </w:rPr>
        <w:t xml:space="preserve">, </w:t>
      </w:r>
      <w:r w:rsidR="00366E7D">
        <w:rPr>
          <w:rFonts w:ascii="Times" w:hAnsi="Times" w:cs="Times"/>
          <w:color w:val="1A1718"/>
          <w:sz w:val="22"/>
          <w:szCs w:val="16"/>
          <w:lang w:val="en-US"/>
        </w:rPr>
        <w:t>has just begun to be addressed in modern biology.</w:t>
      </w:r>
    </w:p>
    <w:p w14:paraId="2E52AE42" w14:textId="056CA99D" w:rsidR="005441BE" w:rsidRDefault="005441BE" w:rsidP="001E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34B3A98D" w14:textId="1B175538" w:rsidR="005441BE" w:rsidRDefault="005441BE" w:rsidP="00AD3F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2"/>
          <w:szCs w:val="16"/>
          <w:lang w:val="en-US"/>
        </w:rPr>
      </w:pPr>
      <w:del w:id="20" w:author="Carlos Prada Montoya" w:date="2019-04-15T11:29:00Z">
        <w:r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The study by </w:delText>
        </w:r>
        <w:r w:rsidRPr="005441BE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 </w:delText>
        </w:r>
      </w:del>
      <w:r w:rsidRPr="005441BE">
        <w:rPr>
          <w:rFonts w:ascii="Times" w:hAnsi="Times" w:cs="Times"/>
          <w:color w:val="1A1718"/>
          <w:sz w:val="22"/>
          <w:szCs w:val="16"/>
          <w:lang w:val="en-US"/>
        </w:rPr>
        <w:t>Kautt</w:t>
      </w:r>
      <w:r>
        <w:rPr>
          <w:rFonts w:ascii="Times" w:hAnsi="Times" w:cs="Times"/>
          <w:color w:val="1A1718"/>
          <w:sz w:val="22"/>
          <w:szCs w:val="16"/>
          <w:lang w:val="en-US"/>
        </w:rPr>
        <w:t xml:space="preserve"> et al. (2016) </w:t>
      </w:r>
      <w:r w:rsidR="002C1444">
        <w:rPr>
          <w:rFonts w:ascii="Times" w:hAnsi="Times" w:cs="Times"/>
          <w:color w:val="1A1718"/>
          <w:sz w:val="22"/>
          <w:szCs w:val="16"/>
          <w:lang w:val="en-US"/>
        </w:rPr>
        <w:t xml:space="preserve">provided evidence for an empirical example of fast (~1000 generations) </w:t>
      </w:r>
      <w:r w:rsidR="002C1444" w:rsidRPr="002C1444">
        <w:rPr>
          <w:rFonts w:ascii="Times" w:hAnsi="Times" w:cs="Times"/>
          <w:color w:val="1A1718"/>
          <w:sz w:val="22"/>
          <w:szCs w:val="16"/>
          <w:lang w:val="en-US"/>
        </w:rPr>
        <w:t>multispecies outcomes of sympatric speciation</w:t>
      </w:r>
      <w:r w:rsidR="002C1444">
        <w:rPr>
          <w:rFonts w:ascii="Times" w:hAnsi="Times" w:cs="Times"/>
          <w:color w:val="1A1718"/>
          <w:sz w:val="22"/>
          <w:szCs w:val="16"/>
          <w:lang w:val="en-US"/>
        </w:rPr>
        <w:t xml:space="preserve"> in lake cichlids in Nicaragua, relying </w:t>
      </w:r>
      <w:del w:id="21" w:author="Carlos Prada Montoya" w:date="2019-04-15T11:29:00Z">
        <w:r w:rsidR="002C1444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heavily </w:delText>
        </w:r>
      </w:del>
      <w:r w:rsidR="002C1444">
        <w:rPr>
          <w:rFonts w:ascii="Times" w:hAnsi="Times" w:cs="Times"/>
          <w:color w:val="1A1718"/>
          <w:sz w:val="22"/>
          <w:szCs w:val="16"/>
          <w:lang w:val="en-US"/>
        </w:rPr>
        <w:t>on genomic data along morphology and biogeographical distribution of fish in four lakes.</w:t>
      </w:r>
      <w:r w:rsidR="00FA4307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del w:id="22" w:author="Carlos Prada Montoya" w:date="2019-04-15T11:29:00Z">
        <w:r w:rsidR="00FA4307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On a similar note, </w:delText>
        </w:r>
      </w:del>
      <w:r w:rsidR="00FA4307" w:rsidRPr="00FA4307">
        <w:rPr>
          <w:rFonts w:ascii="Times" w:hAnsi="Times" w:cs="Times"/>
          <w:color w:val="1A1718"/>
          <w:sz w:val="22"/>
          <w:szCs w:val="16"/>
          <w:lang w:val="en-US"/>
        </w:rPr>
        <w:t>Lamichhaney</w:t>
      </w:r>
      <w:r w:rsidR="00FA4307">
        <w:rPr>
          <w:rFonts w:ascii="Times" w:hAnsi="Times" w:cs="Times"/>
          <w:color w:val="1A1718"/>
          <w:sz w:val="22"/>
          <w:szCs w:val="16"/>
          <w:lang w:val="en-US"/>
        </w:rPr>
        <w:t xml:space="preserve"> et al. (2018)</w:t>
      </w:r>
      <w:ins w:id="23" w:author="Carlos Prada Montoya" w:date="2019-04-15T11:29:00Z">
        <w:r w:rsidR="002078EC">
          <w:rPr>
            <w:rFonts w:ascii="Times" w:hAnsi="Times" w:cs="Times"/>
            <w:color w:val="1A1718"/>
            <w:sz w:val="22"/>
            <w:szCs w:val="16"/>
            <w:lang w:val="en-US"/>
          </w:rPr>
          <w:t>, on the other hand,</w:t>
        </w:r>
      </w:ins>
      <w:r w:rsidR="00FA4307">
        <w:rPr>
          <w:rFonts w:ascii="Times" w:hAnsi="Times" w:cs="Times"/>
          <w:color w:val="1A1718"/>
          <w:sz w:val="22"/>
          <w:szCs w:val="16"/>
          <w:lang w:val="en-US"/>
        </w:rPr>
        <w:t xml:space="preserve"> reported a </w:t>
      </w:r>
      <w:commentRangeStart w:id="24"/>
      <w:r w:rsidR="00FA4307">
        <w:rPr>
          <w:rFonts w:ascii="Times" w:hAnsi="Times" w:cs="Times"/>
          <w:color w:val="1A1718"/>
          <w:sz w:val="22"/>
          <w:szCs w:val="16"/>
          <w:lang w:val="en-US"/>
        </w:rPr>
        <w:t xml:space="preserve">rare </w:t>
      </w:r>
      <w:r w:rsidR="00CC3FED">
        <w:rPr>
          <w:rFonts w:ascii="Times" w:hAnsi="Times" w:cs="Times"/>
          <w:color w:val="1A1718"/>
          <w:sz w:val="22"/>
          <w:szCs w:val="16"/>
          <w:lang w:val="en-US"/>
        </w:rPr>
        <w:t xml:space="preserve">and single </w:t>
      </w:r>
      <w:r w:rsidR="00FA4307">
        <w:rPr>
          <w:rFonts w:ascii="Times" w:hAnsi="Times" w:cs="Times"/>
          <w:color w:val="1A1718"/>
          <w:sz w:val="22"/>
          <w:szCs w:val="16"/>
          <w:lang w:val="en-US"/>
        </w:rPr>
        <w:t>founder effect on Darwin`s finches</w:t>
      </w:r>
      <w:commentRangeEnd w:id="24"/>
      <w:r w:rsidR="002078EC">
        <w:rPr>
          <w:rStyle w:val="CommentReference"/>
        </w:rPr>
        <w:commentReference w:id="24"/>
      </w:r>
      <w:r w:rsidR="00FA4307">
        <w:rPr>
          <w:rFonts w:ascii="Times" w:hAnsi="Times" w:cs="Times"/>
          <w:color w:val="1A1718"/>
          <w:sz w:val="22"/>
          <w:szCs w:val="16"/>
          <w:lang w:val="en-US"/>
        </w:rPr>
        <w:t xml:space="preserve"> that gave rise to a population of incipient hybrid species under only three generations. </w:t>
      </w:r>
      <w:del w:id="25" w:author="Carlos Prada Montoya" w:date="2019-04-15T11:30:00Z">
        <w:r w:rsidR="00FA4307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In this latter study, </w:delText>
        </w:r>
      </w:del>
      <w:ins w:id="26" w:author="Carlos Prada Montoya" w:date="2019-04-15T11:30:00Z">
        <w:r w:rsidR="002078EC">
          <w:rPr>
            <w:rFonts w:ascii="Times" w:hAnsi="Times" w:cs="Times"/>
            <w:color w:val="1A1718"/>
            <w:sz w:val="22"/>
            <w:szCs w:val="16"/>
            <w:lang w:val="en-US"/>
          </w:rPr>
          <w:t>B</w:t>
        </w:r>
      </w:ins>
      <w:del w:id="27" w:author="Carlos Prada Montoya" w:date="2019-04-15T11:30:00Z">
        <w:r w:rsidR="00FA4307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>b</w:delText>
        </w:r>
      </w:del>
      <w:r w:rsidR="00FA4307">
        <w:rPr>
          <w:rFonts w:ascii="Times" w:hAnsi="Times" w:cs="Times"/>
          <w:color w:val="1A1718"/>
          <w:sz w:val="22"/>
          <w:szCs w:val="16"/>
          <w:lang w:val="en-US"/>
        </w:rPr>
        <w:t xml:space="preserve">esides genomic and morphological </w:t>
      </w:r>
      <w:del w:id="28" w:author="Carlos Prada Montoya" w:date="2019-04-15T11:30:00Z">
        <w:r w:rsidR="00FA4307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>data</w:delText>
        </w:r>
      </w:del>
      <w:ins w:id="29" w:author="Carlos Prada Montoya" w:date="2019-04-15T11:31:00Z">
        <w:r w:rsidR="002078EC">
          <w:rPr>
            <w:rFonts w:ascii="Times" w:hAnsi="Times" w:cs="Times"/>
            <w:color w:val="1A1718"/>
            <w:sz w:val="22"/>
            <w:szCs w:val="16"/>
            <w:lang w:val="en-US"/>
          </w:rPr>
          <w:t>variation</w:t>
        </w:r>
      </w:ins>
      <w:r w:rsidR="00FA4307">
        <w:rPr>
          <w:rFonts w:ascii="Times" w:hAnsi="Times" w:cs="Times"/>
          <w:color w:val="1A1718"/>
          <w:sz w:val="22"/>
          <w:szCs w:val="16"/>
          <w:lang w:val="en-US"/>
        </w:rPr>
        <w:t xml:space="preserve">, researchers </w:t>
      </w:r>
      <w:r w:rsidR="00CC435D">
        <w:rPr>
          <w:rFonts w:ascii="Times" w:hAnsi="Times" w:cs="Times"/>
          <w:color w:val="1A1718"/>
          <w:sz w:val="22"/>
          <w:szCs w:val="16"/>
          <w:lang w:val="en-US"/>
        </w:rPr>
        <w:t>identified</w:t>
      </w:r>
      <w:r w:rsidR="00FA4307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r w:rsidR="00CC435D">
        <w:rPr>
          <w:rFonts w:ascii="Times" w:hAnsi="Times" w:cs="Times"/>
          <w:color w:val="1A1718"/>
          <w:sz w:val="22"/>
          <w:szCs w:val="16"/>
          <w:lang w:val="en-US"/>
        </w:rPr>
        <w:t>song patterns as a signature of a premating barrier  that prevent</w:t>
      </w:r>
      <w:r w:rsidR="00EC0E4F">
        <w:rPr>
          <w:rFonts w:ascii="Times" w:hAnsi="Times" w:cs="Times"/>
          <w:color w:val="1A1718"/>
          <w:sz w:val="22"/>
          <w:szCs w:val="16"/>
          <w:lang w:val="en-US"/>
        </w:rPr>
        <w:t>ed</w:t>
      </w:r>
      <w:r w:rsidR="00CC435D">
        <w:rPr>
          <w:rFonts w:ascii="Times" w:hAnsi="Times" w:cs="Times"/>
          <w:color w:val="1A1718"/>
          <w:sz w:val="22"/>
          <w:szCs w:val="16"/>
          <w:lang w:val="en-US"/>
        </w:rPr>
        <w:t xml:space="preserve"> inter-specific breeding.</w:t>
      </w:r>
      <w:r w:rsidR="00F97960">
        <w:rPr>
          <w:rFonts w:ascii="Times" w:hAnsi="Times" w:cs="Times"/>
          <w:color w:val="1A1718"/>
          <w:sz w:val="22"/>
          <w:szCs w:val="16"/>
          <w:lang w:val="en-US"/>
        </w:rPr>
        <w:t xml:space="preserve"> Since the onset o</w:t>
      </w:r>
      <w:r w:rsidR="00F139D9">
        <w:rPr>
          <w:rFonts w:ascii="Times" w:hAnsi="Times" w:cs="Times"/>
          <w:color w:val="1A1718"/>
          <w:sz w:val="22"/>
          <w:szCs w:val="16"/>
          <w:lang w:val="en-US"/>
        </w:rPr>
        <w:t>f</w:t>
      </w:r>
      <w:r w:rsidR="00F97960">
        <w:rPr>
          <w:rFonts w:ascii="Times" w:hAnsi="Times" w:cs="Times"/>
          <w:color w:val="1A1718"/>
          <w:sz w:val="22"/>
          <w:szCs w:val="16"/>
          <w:lang w:val="en-US"/>
        </w:rPr>
        <w:t xml:space="preserve"> reproductive isolations marks the </w:t>
      </w:r>
      <w:r w:rsidR="00F139D9">
        <w:rPr>
          <w:rFonts w:ascii="Times" w:hAnsi="Times" w:cs="Times"/>
          <w:color w:val="1A1718"/>
          <w:sz w:val="22"/>
          <w:szCs w:val="16"/>
          <w:lang w:val="en-US"/>
        </w:rPr>
        <w:t xml:space="preserve">start of a new species, the overall aims in both studies gravitated around reconstructing or tracking the steps that led to </w:t>
      </w:r>
      <w:ins w:id="30" w:author="Carlos Prada Montoya" w:date="2019-04-15T11:31:00Z">
        <w:r w:rsidR="002078EC">
          <w:rPr>
            <w:rFonts w:ascii="Times" w:hAnsi="Times" w:cs="Times"/>
            <w:color w:val="1A1718"/>
            <w:sz w:val="22"/>
            <w:szCs w:val="16"/>
            <w:lang w:val="en-US"/>
          </w:rPr>
          <w:t xml:space="preserve">lineage </w:t>
        </w:r>
      </w:ins>
      <w:r w:rsidR="00F139D9">
        <w:rPr>
          <w:rFonts w:ascii="Times" w:hAnsi="Times" w:cs="Times"/>
          <w:color w:val="1A1718"/>
          <w:sz w:val="22"/>
          <w:szCs w:val="16"/>
          <w:lang w:val="en-US"/>
        </w:rPr>
        <w:t>diverge</w:t>
      </w:r>
      <w:ins w:id="31" w:author="Carlos Prada Montoya" w:date="2019-04-15T11:31:00Z">
        <w:r w:rsidR="002078EC">
          <w:rPr>
            <w:rFonts w:ascii="Times" w:hAnsi="Times" w:cs="Times"/>
            <w:color w:val="1A1718"/>
            <w:sz w:val="22"/>
            <w:szCs w:val="16"/>
            <w:lang w:val="en-US"/>
          </w:rPr>
          <w:t>ce</w:t>
        </w:r>
      </w:ins>
      <w:del w:id="32" w:author="Carlos Prada Montoya" w:date="2019-04-15T11:31:00Z">
        <w:r w:rsidR="00F139D9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>nt lineages</w:delText>
        </w:r>
      </w:del>
      <w:r w:rsidR="00F139D9">
        <w:rPr>
          <w:rFonts w:ascii="Times" w:hAnsi="Times" w:cs="Times"/>
          <w:color w:val="1A1718"/>
          <w:sz w:val="22"/>
          <w:szCs w:val="16"/>
          <w:lang w:val="en-US"/>
        </w:rPr>
        <w:t xml:space="preserve">.  </w:t>
      </w:r>
    </w:p>
    <w:p w14:paraId="0A1A28B0" w14:textId="3C6E1BEF" w:rsidR="001A044C" w:rsidRDefault="001A044C" w:rsidP="001E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4A471233" w14:textId="6883D6BD" w:rsidR="0046468B" w:rsidRDefault="00BE6BB6" w:rsidP="00AD3F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2"/>
          <w:szCs w:val="16"/>
          <w:lang w:val="en-US"/>
        </w:rPr>
      </w:pPr>
      <w:r>
        <w:rPr>
          <w:rFonts w:ascii="Times" w:hAnsi="Times" w:cs="Times"/>
          <w:color w:val="1A1718"/>
          <w:sz w:val="22"/>
          <w:szCs w:val="16"/>
          <w:lang w:val="en-US"/>
        </w:rPr>
        <w:t xml:space="preserve">When </w:t>
      </w:r>
      <w:del w:id="33" w:author="Carlos Prada Montoya" w:date="2019-04-15T11:31:00Z">
        <w:r w:rsidR="00213023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>dealing with the history of</w:delText>
        </w:r>
      </w:del>
      <w:ins w:id="34" w:author="Carlos Prada Montoya" w:date="2019-04-15T11:31:00Z">
        <w:r w:rsidR="002078EC">
          <w:rPr>
            <w:rFonts w:ascii="Times" w:hAnsi="Times" w:cs="Times"/>
            <w:color w:val="1A1718"/>
            <w:sz w:val="22"/>
            <w:szCs w:val="16"/>
            <w:lang w:val="en-US"/>
          </w:rPr>
          <w:t>studying</w:t>
        </w:r>
      </w:ins>
      <w:r w:rsidR="00213023">
        <w:rPr>
          <w:rFonts w:ascii="Times" w:hAnsi="Times" w:cs="Times"/>
          <w:color w:val="1A1718"/>
          <w:sz w:val="22"/>
          <w:szCs w:val="16"/>
          <w:lang w:val="en-US"/>
        </w:rPr>
        <w:t xml:space="preserve"> speciation </w:t>
      </w:r>
      <w:del w:id="35" w:author="Carlos Prada Montoya" w:date="2019-04-15T11:32:00Z">
        <w:r w:rsidR="00213023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>the first approach</w:delText>
        </w:r>
      </w:del>
      <w:ins w:id="36" w:author="Carlos Prada Montoya" w:date="2019-04-15T11:32:00Z">
        <w:r w:rsidR="002078EC">
          <w:rPr>
            <w:rFonts w:ascii="Times" w:hAnsi="Times" w:cs="Times"/>
            <w:color w:val="1A1718"/>
            <w:sz w:val="22"/>
            <w:szCs w:val="16"/>
            <w:lang w:val="en-US"/>
          </w:rPr>
          <w:t>one</w:t>
        </w:r>
      </w:ins>
      <w:r w:rsidR="00213023">
        <w:rPr>
          <w:rFonts w:ascii="Times" w:hAnsi="Times" w:cs="Times"/>
          <w:color w:val="1A1718"/>
          <w:sz w:val="22"/>
          <w:szCs w:val="16"/>
          <w:lang w:val="en-US"/>
        </w:rPr>
        <w:t xml:space="preserve"> must </w:t>
      </w:r>
      <w:del w:id="37" w:author="Carlos Prada Montoya" w:date="2019-04-15T11:32:00Z">
        <w:r w:rsidR="00213023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be </w:delText>
        </w:r>
      </w:del>
      <w:r w:rsidR="00213023">
        <w:rPr>
          <w:rFonts w:ascii="Times" w:hAnsi="Times" w:cs="Times"/>
          <w:color w:val="1A1718"/>
          <w:sz w:val="22"/>
          <w:szCs w:val="16"/>
          <w:lang w:val="en-US"/>
        </w:rPr>
        <w:t xml:space="preserve">to recognize and tell apart the </w:t>
      </w:r>
      <w:r w:rsidR="00E6019D">
        <w:rPr>
          <w:rFonts w:ascii="Times" w:hAnsi="Times" w:cs="Times"/>
          <w:color w:val="1A1718"/>
          <w:sz w:val="22"/>
          <w:szCs w:val="16"/>
          <w:lang w:val="en-US"/>
        </w:rPr>
        <w:t>evolutionary units under stud</w:t>
      </w:r>
      <w:r w:rsidR="002564A6">
        <w:rPr>
          <w:rFonts w:ascii="Times" w:hAnsi="Times" w:cs="Times"/>
          <w:color w:val="1A1718"/>
          <w:sz w:val="22"/>
          <w:szCs w:val="16"/>
          <w:lang w:val="en-US"/>
        </w:rPr>
        <w:t xml:space="preserve">y. To </w:t>
      </w:r>
      <w:ins w:id="38" w:author="Carlos Prada Montoya" w:date="2019-04-15T11:33:00Z">
        <w:r w:rsidR="002078EC">
          <w:rPr>
            <w:rFonts w:ascii="Times" w:hAnsi="Times" w:cs="Times"/>
            <w:color w:val="1A1718"/>
            <w:sz w:val="22"/>
            <w:szCs w:val="16"/>
            <w:lang w:val="en-US"/>
          </w:rPr>
          <w:t>better assess the species identity of your group</w:t>
        </w:r>
        <w:r w:rsidR="002078EC">
          <w:rPr>
            <w:rFonts w:ascii="Times" w:hAnsi="Times" w:cs="Times"/>
            <w:color w:val="1A1718"/>
            <w:sz w:val="22"/>
            <w:szCs w:val="16"/>
            <w:lang w:val="en-US"/>
          </w:rPr>
          <w:t xml:space="preserve"> </w:t>
        </w:r>
      </w:ins>
      <w:del w:id="39" w:author="Carlos Prada Montoya" w:date="2019-04-15T11:33:00Z">
        <w:r w:rsidR="002564A6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this end </w:delText>
        </w:r>
      </w:del>
      <w:r w:rsidR="00804B28">
        <w:rPr>
          <w:rFonts w:ascii="Times" w:hAnsi="Times" w:cs="Times"/>
          <w:color w:val="1A1718"/>
          <w:sz w:val="22"/>
          <w:szCs w:val="16"/>
          <w:lang w:val="en-US"/>
        </w:rPr>
        <w:t>one</w:t>
      </w:r>
      <w:r w:rsidR="0013381C">
        <w:rPr>
          <w:rFonts w:ascii="Times" w:hAnsi="Times" w:cs="Times"/>
          <w:color w:val="1A1718"/>
          <w:sz w:val="22"/>
          <w:szCs w:val="16"/>
          <w:lang w:val="en-US"/>
        </w:rPr>
        <w:t xml:space="preserve"> can resort </w:t>
      </w:r>
      <w:del w:id="40" w:author="Carlos Prada Montoya" w:date="2019-04-15T11:32:00Z">
        <w:r w:rsidR="0013381C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to </w:delText>
        </w:r>
      </w:del>
      <w:ins w:id="41" w:author="Carlos Prada Montoya" w:date="2019-04-15T11:32:00Z">
        <w:r w:rsidR="002078EC">
          <w:rPr>
            <w:rFonts w:ascii="Times" w:hAnsi="Times" w:cs="Times"/>
            <w:color w:val="1A1718"/>
            <w:sz w:val="22"/>
            <w:szCs w:val="16"/>
            <w:lang w:val="en-US"/>
          </w:rPr>
          <w:t>in</w:t>
        </w:r>
        <w:r w:rsidR="002078EC">
          <w:rPr>
            <w:rFonts w:ascii="Times" w:hAnsi="Times" w:cs="Times"/>
            <w:color w:val="1A1718"/>
            <w:sz w:val="22"/>
            <w:szCs w:val="16"/>
            <w:lang w:val="en-US"/>
          </w:rPr>
          <w:t xml:space="preserve"> </w:t>
        </w:r>
      </w:ins>
      <w:r w:rsidR="0013381C">
        <w:rPr>
          <w:rFonts w:ascii="Times" w:hAnsi="Times" w:cs="Times"/>
          <w:color w:val="1A1718"/>
          <w:sz w:val="22"/>
          <w:szCs w:val="16"/>
          <w:lang w:val="en-US"/>
        </w:rPr>
        <w:t xml:space="preserve">morphology, </w:t>
      </w:r>
      <w:r w:rsidR="00BB4A37">
        <w:rPr>
          <w:rFonts w:ascii="Times" w:hAnsi="Times" w:cs="Times"/>
          <w:color w:val="1A1718"/>
          <w:sz w:val="22"/>
          <w:szCs w:val="16"/>
          <w:lang w:val="en-US"/>
        </w:rPr>
        <w:t>geographical origin</w:t>
      </w:r>
      <w:r w:rsidR="0013381C">
        <w:rPr>
          <w:rFonts w:ascii="Times" w:hAnsi="Times" w:cs="Times"/>
          <w:color w:val="1A1718"/>
          <w:sz w:val="22"/>
          <w:szCs w:val="16"/>
          <w:lang w:val="en-US"/>
        </w:rPr>
        <w:t>,</w:t>
      </w:r>
      <w:r w:rsidR="00BB4A37">
        <w:rPr>
          <w:rFonts w:ascii="Times" w:hAnsi="Times" w:cs="Times"/>
          <w:color w:val="1A1718"/>
          <w:sz w:val="22"/>
          <w:szCs w:val="16"/>
          <w:lang w:val="en-US"/>
        </w:rPr>
        <w:t xml:space="preserve"> behavioral or ecological patterns,</w:t>
      </w:r>
      <w:r w:rsidR="0013381C">
        <w:rPr>
          <w:rFonts w:ascii="Times" w:hAnsi="Times" w:cs="Times"/>
          <w:color w:val="1A1718"/>
          <w:sz w:val="22"/>
          <w:szCs w:val="16"/>
          <w:lang w:val="en-US"/>
        </w:rPr>
        <w:t xml:space="preserve"> genomic data</w:t>
      </w:r>
      <w:r w:rsidR="00051E05">
        <w:rPr>
          <w:rFonts w:ascii="Times" w:hAnsi="Times" w:cs="Times"/>
          <w:color w:val="1A1718"/>
          <w:sz w:val="22"/>
          <w:szCs w:val="16"/>
          <w:lang w:val="en-US"/>
        </w:rPr>
        <w:t xml:space="preserve">, </w:t>
      </w:r>
      <w:r w:rsidR="0013381C">
        <w:rPr>
          <w:rFonts w:ascii="Times" w:hAnsi="Times" w:cs="Times"/>
          <w:color w:val="1A1718"/>
          <w:sz w:val="22"/>
          <w:szCs w:val="16"/>
          <w:lang w:val="en-US"/>
        </w:rPr>
        <w:t>be it in form of SNPs or whole-genomes</w:t>
      </w:r>
      <w:r w:rsidR="00BB4A37">
        <w:rPr>
          <w:rFonts w:ascii="Times" w:hAnsi="Times" w:cs="Times"/>
          <w:color w:val="1A1718"/>
          <w:sz w:val="22"/>
          <w:szCs w:val="16"/>
          <w:lang w:val="en-US"/>
        </w:rPr>
        <w:t xml:space="preserve">, </w:t>
      </w:r>
      <w:r w:rsidR="0013381C">
        <w:rPr>
          <w:rFonts w:ascii="Times" w:hAnsi="Times" w:cs="Times"/>
          <w:color w:val="1A1718"/>
          <w:sz w:val="22"/>
          <w:szCs w:val="16"/>
          <w:lang w:val="en-US"/>
        </w:rPr>
        <w:t>if availabl</w:t>
      </w:r>
      <w:ins w:id="42" w:author="Carlos Prada Montoya" w:date="2019-04-15T11:33:00Z">
        <w:r w:rsidR="002078EC">
          <w:rPr>
            <w:rFonts w:ascii="Times" w:hAnsi="Times" w:cs="Times"/>
            <w:color w:val="1A1718"/>
            <w:sz w:val="22"/>
            <w:szCs w:val="16"/>
            <w:lang w:val="en-US"/>
          </w:rPr>
          <w:t>e</w:t>
        </w:r>
      </w:ins>
      <w:del w:id="43" w:author="Carlos Prada Montoya" w:date="2019-04-15T11:33:00Z">
        <w:r w:rsidR="0013381C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>e,</w:delText>
        </w:r>
        <w:r w:rsidR="00AD3F7F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 or a composite of these</w:delText>
        </w:r>
        <w:r w:rsidR="00BB4A37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 to better assess the species </w:delText>
        </w:r>
        <w:r w:rsidR="00AD3F7F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>identity</w:delText>
        </w:r>
        <w:r w:rsidR="00BB4A37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 of your </w:delText>
        </w:r>
        <w:r w:rsidR="00E314E3" w:rsidDel="002078EC">
          <w:rPr>
            <w:rFonts w:ascii="Times" w:hAnsi="Times" w:cs="Times"/>
            <w:color w:val="1A1718"/>
            <w:sz w:val="22"/>
            <w:szCs w:val="16"/>
            <w:lang w:val="en-US"/>
          </w:rPr>
          <w:delText>group</w:delText>
        </w:r>
      </w:del>
      <w:r w:rsidR="00BB4A37">
        <w:rPr>
          <w:rFonts w:ascii="Times" w:hAnsi="Times" w:cs="Times"/>
          <w:color w:val="1A1718"/>
          <w:sz w:val="22"/>
          <w:szCs w:val="16"/>
          <w:lang w:val="en-US"/>
        </w:rPr>
        <w:t xml:space="preserve">. </w:t>
      </w:r>
      <w:r w:rsidR="00AD3F7F">
        <w:rPr>
          <w:rFonts w:ascii="Times" w:hAnsi="Times" w:cs="Times"/>
          <w:color w:val="1A1718"/>
          <w:sz w:val="22"/>
          <w:szCs w:val="16"/>
          <w:lang w:val="en-US"/>
        </w:rPr>
        <w:t>Initially</w:t>
      </w:r>
      <w:r w:rsidR="00CC3FED">
        <w:rPr>
          <w:rFonts w:ascii="Times" w:hAnsi="Times" w:cs="Times"/>
          <w:color w:val="1A1718"/>
          <w:sz w:val="22"/>
          <w:szCs w:val="16"/>
          <w:lang w:val="en-US"/>
        </w:rPr>
        <w:t>,</w:t>
      </w:r>
      <w:r w:rsidR="00AD3F7F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r w:rsidR="004A486B" w:rsidRPr="00FA4307">
        <w:rPr>
          <w:rFonts w:ascii="Times" w:hAnsi="Times" w:cs="Times"/>
          <w:color w:val="1A1718"/>
          <w:sz w:val="22"/>
          <w:szCs w:val="16"/>
          <w:lang w:val="en-US"/>
        </w:rPr>
        <w:t>Lamichhaney</w:t>
      </w:r>
      <w:r w:rsidR="004A486B">
        <w:rPr>
          <w:rFonts w:ascii="Times" w:hAnsi="Times" w:cs="Times"/>
          <w:color w:val="1A1718"/>
          <w:sz w:val="22"/>
          <w:szCs w:val="16"/>
          <w:lang w:val="en-US"/>
        </w:rPr>
        <w:t xml:space="preserve"> et al. (2018) </w:t>
      </w:r>
      <w:r w:rsidR="00AD3F7F">
        <w:rPr>
          <w:rFonts w:ascii="Times" w:hAnsi="Times" w:cs="Times"/>
          <w:color w:val="1A1718"/>
          <w:sz w:val="22"/>
          <w:szCs w:val="16"/>
          <w:lang w:val="en-US"/>
        </w:rPr>
        <w:t xml:space="preserve">identified </w:t>
      </w:r>
      <w:r w:rsidR="00CC3FED">
        <w:rPr>
          <w:rFonts w:ascii="Times" w:hAnsi="Times" w:cs="Times"/>
          <w:color w:val="1A1718"/>
          <w:sz w:val="22"/>
          <w:szCs w:val="16"/>
          <w:lang w:val="en-US"/>
        </w:rPr>
        <w:t>a male</w:t>
      </w:r>
      <w:r w:rsidR="00AD3F7F">
        <w:rPr>
          <w:rFonts w:ascii="Times" w:hAnsi="Times" w:cs="Times"/>
          <w:color w:val="1A1718"/>
          <w:sz w:val="22"/>
          <w:szCs w:val="16"/>
          <w:lang w:val="en-US"/>
        </w:rPr>
        <w:t xml:space="preserve"> founder finch as </w:t>
      </w:r>
      <w:r w:rsidR="00AD3F7F" w:rsidRPr="00AD3F7F">
        <w:rPr>
          <w:rFonts w:ascii="Times" w:hAnsi="Times" w:cs="Times"/>
          <w:i/>
          <w:color w:val="1A1718"/>
          <w:sz w:val="22"/>
          <w:szCs w:val="16"/>
          <w:lang w:val="en-US"/>
        </w:rPr>
        <w:t>Geospiza fortis</w:t>
      </w:r>
      <w:r w:rsidR="00AD3F7F">
        <w:rPr>
          <w:rFonts w:ascii="Times" w:hAnsi="Times" w:cs="Times"/>
          <w:color w:val="1A1718"/>
          <w:sz w:val="22"/>
          <w:szCs w:val="16"/>
          <w:lang w:val="en-US"/>
        </w:rPr>
        <w:t xml:space="preserve"> based on morphological resemblance, but its</w:t>
      </w:r>
      <w:r w:rsidR="0013338E">
        <w:rPr>
          <w:rFonts w:ascii="Times" w:hAnsi="Times" w:cs="Times"/>
          <w:color w:val="1A1718"/>
          <w:sz w:val="22"/>
          <w:szCs w:val="16"/>
          <w:lang w:val="en-US"/>
        </w:rPr>
        <w:t xml:space="preserve"> larger</w:t>
      </w:r>
      <w:r w:rsidR="00AD3F7F">
        <w:rPr>
          <w:rFonts w:ascii="Times" w:hAnsi="Times" w:cs="Times"/>
          <w:color w:val="1A1718"/>
          <w:sz w:val="22"/>
          <w:szCs w:val="16"/>
          <w:lang w:val="en-US"/>
        </w:rPr>
        <w:t xml:space="preserve"> size and</w:t>
      </w:r>
      <w:r w:rsidR="0013338E">
        <w:rPr>
          <w:rFonts w:ascii="Times" w:hAnsi="Times" w:cs="Times"/>
          <w:color w:val="1A1718"/>
          <w:sz w:val="22"/>
          <w:szCs w:val="16"/>
          <w:lang w:val="en-US"/>
        </w:rPr>
        <w:t xml:space="preserve"> different</w:t>
      </w:r>
      <w:r w:rsidR="00AD3F7F">
        <w:rPr>
          <w:rFonts w:ascii="Times" w:hAnsi="Times" w:cs="Times"/>
          <w:color w:val="1A1718"/>
          <w:sz w:val="22"/>
          <w:szCs w:val="16"/>
          <w:lang w:val="en-US"/>
        </w:rPr>
        <w:t xml:space="preserve"> song cast doubt</w:t>
      </w:r>
      <w:r w:rsidR="00CC3FED">
        <w:rPr>
          <w:rFonts w:ascii="Times" w:hAnsi="Times" w:cs="Times"/>
          <w:color w:val="1A1718"/>
          <w:sz w:val="22"/>
          <w:szCs w:val="16"/>
          <w:lang w:val="en-US"/>
        </w:rPr>
        <w:t xml:space="preserve">s. </w:t>
      </w:r>
      <w:del w:id="44" w:author="Carlos Prada Montoya" w:date="2019-04-15T11:34:00Z">
        <w:r w:rsidR="00CC3FED" w:rsidDel="00BE0C01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Posteriorly, </w:delText>
        </w:r>
      </w:del>
      <w:ins w:id="45" w:author="Carlos Prada Montoya" w:date="2019-04-15T11:34:00Z">
        <w:r w:rsidR="00BE0C01">
          <w:rPr>
            <w:rFonts w:ascii="Times" w:hAnsi="Times" w:cs="Times"/>
            <w:color w:val="1A1718"/>
            <w:sz w:val="22"/>
            <w:szCs w:val="16"/>
            <w:lang w:val="en-US"/>
          </w:rPr>
          <w:t>A</w:t>
        </w:r>
      </w:ins>
      <w:del w:id="46" w:author="Carlos Prada Montoya" w:date="2019-04-15T11:34:00Z">
        <w:r w:rsidR="00CC3FED" w:rsidDel="00BE0C01">
          <w:rPr>
            <w:rFonts w:ascii="Times" w:hAnsi="Times" w:cs="Times"/>
            <w:color w:val="1A1718"/>
            <w:sz w:val="22"/>
            <w:szCs w:val="16"/>
            <w:lang w:val="en-US"/>
          </w:rPr>
          <w:delText>a</w:delText>
        </w:r>
      </w:del>
      <w:r w:rsidR="00CC3FED">
        <w:rPr>
          <w:rFonts w:ascii="Times" w:hAnsi="Times" w:cs="Times"/>
          <w:color w:val="1A1718"/>
          <w:sz w:val="22"/>
          <w:szCs w:val="16"/>
          <w:lang w:val="en-US"/>
        </w:rPr>
        <w:t xml:space="preserve"> phylogenetic tree inferred from whole-genome</w:t>
      </w:r>
      <w:ins w:id="47" w:author="Carlos Prada Montoya" w:date="2019-04-15T11:34:00Z">
        <w:r w:rsidR="00BE0C01">
          <w:rPr>
            <w:rFonts w:ascii="Times" w:hAnsi="Times" w:cs="Times"/>
            <w:color w:val="1A1718"/>
            <w:sz w:val="22"/>
            <w:szCs w:val="16"/>
            <w:lang w:val="en-US"/>
          </w:rPr>
          <w:t>s</w:t>
        </w:r>
      </w:ins>
      <w:r w:rsidR="00CC3FED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del w:id="48" w:author="Carlos Prada Montoya" w:date="2019-04-15T11:34:00Z">
        <w:r w:rsidR="00CC3FED" w:rsidDel="00BE0C01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sequencing </w:delText>
        </w:r>
      </w:del>
      <w:r w:rsidR="00CC3FED">
        <w:rPr>
          <w:rFonts w:ascii="Times" w:hAnsi="Times" w:cs="Times"/>
          <w:color w:val="1A1718"/>
          <w:sz w:val="22"/>
          <w:szCs w:val="16"/>
          <w:lang w:val="en-US"/>
        </w:rPr>
        <w:t xml:space="preserve">revealed the individual to </w:t>
      </w:r>
      <w:r w:rsidR="00CE2870">
        <w:rPr>
          <w:rFonts w:ascii="Times" w:hAnsi="Times" w:cs="Times"/>
          <w:color w:val="1A1718"/>
          <w:sz w:val="22"/>
          <w:szCs w:val="16"/>
          <w:lang w:val="en-US"/>
        </w:rPr>
        <w:t xml:space="preserve">belong to the </w:t>
      </w:r>
      <w:r w:rsidR="00CE2870" w:rsidRPr="00CE2870">
        <w:rPr>
          <w:rFonts w:ascii="Times" w:hAnsi="Times" w:cs="Times"/>
          <w:i/>
          <w:color w:val="1A1718"/>
          <w:sz w:val="22"/>
          <w:szCs w:val="16"/>
          <w:lang w:val="en-US"/>
        </w:rPr>
        <w:t>G. conirostris</w:t>
      </w:r>
      <w:r w:rsidR="00CE2870">
        <w:rPr>
          <w:rFonts w:ascii="Times" w:hAnsi="Times" w:cs="Times"/>
          <w:i/>
          <w:color w:val="1A1718"/>
          <w:sz w:val="22"/>
          <w:szCs w:val="16"/>
          <w:lang w:val="en-US"/>
        </w:rPr>
        <w:t xml:space="preserve"> </w:t>
      </w:r>
      <w:r w:rsidR="00CE2870">
        <w:rPr>
          <w:rFonts w:ascii="Times" w:hAnsi="Times" w:cs="Times"/>
          <w:color w:val="1A1718"/>
          <w:sz w:val="22"/>
          <w:szCs w:val="16"/>
          <w:lang w:val="en-US"/>
        </w:rPr>
        <w:t xml:space="preserve">species. Likewise, </w:t>
      </w:r>
      <w:r w:rsidR="004A486B" w:rsidRPr="005441BE">
        <w:rPr>
          <w:rFonts w:ascii="Times" w:hAnsi="Times" w:cs="Times"/>
          <w:color w:val="1A1718"/>
          <w:sz w:val="22"/>
          <w:szCs w:val="16"/>
          <w:lang w:val="en-US"/>
        </w:rPr>
        <w:t>Kautt</w:t>
      </w:r>
      <w:r w:rsidR="004A486B">
        <w:rPr>
          <w:rFonts w:ascii="Times" w:hAnsi="Times" w:cs="Times"/>
          <w:color w:val="1A1718"/>
          <w:sz w:val="22"/>
          <w:szCs w:val="16"/>
          <w:lang w:val="en-US"/>
        </w:rPr>
        <w:t xml:space="preserve"> et al. (2016)</w:t>
      </w:r>
      <w:r w:rsidR="00CE2870">
        <w:rPr>
          <w:rFonts w:ascii="Times" w:hAnsi="Times" w:cs="Times"/>
          <w:color w:val="1A1718"/>
          <w:sz w:val="22"/>
          <w:szCs w:val="16"/>
          <w:lang w:val="en-US"/>
        </w:rPr>
        <w:t xml:space="preserve"> found equivocal correspondence between morphological and genomic data (SNPs) for some benthic fish species </w:t>
      </w:r>
      <w:r w:rsidR="004A2510">
        <w:rPr>
          <w:rFonts w:ascii="Times" w:hAnsi="Times" w:cs="Times"/>
          <w:color w:val="1A1718"/>
          <w:sz w:val="22"/>
          <w:szCs w:val="16"/>
          <w:lang w:val="en-US"/>
        </w:rPr>
        <w:t xml:space="preserve">and opted for recoding those difficult individuals according to their genetic signature. </w:t>
      </w:r>
      <w:r w:rsidR="00DB12C4">
        <w:rPr>
          <w:rFonts w:ascii="Times" w:hAnsi="Times" w:cs="Times"/>
          <w:color w:val="1A1718"/>
          <w:sz w:val="22"/>
          <w:szCs w:val="16"/>
          <w:lang w:val="en-US"/>
        </w:rPr>
        <w:t xml:space="preserve">Once species identities have been settled, the </w:t>
      </w:r>
      <w:r w:rsidR="0046468B">
        <w:rPr>
          <w:rFonts w:ascii="Times" w:hAnsi="Times" w:cs="Times"/>
          <w:color w:val="1A1718"/>
          <w:sz w:val="22"/>
          <w:szCs w:val="16"/>
          <w:lang w:val="en-US"/>
        </w:rPr>
        <w:t xml:space="preserve">evolutionary scenarios and trajectories of species can be addressed.  </w:t>
      </w:r>
    </w:p>
    <w:p w14:paraId="18E82EFE" w14:textId="4B48198B" w:rsidR="0013338E" w:rsidRDefault="0013338E" w:rsidP="00AD3F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20259D16" w14:textId="3A0B3FAD" w:rsidR="00C869AA" w:rsidRDefault="0013338E" w:rsidP="00AD3F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2"/>
          <w:szCs w:val="16"/>
          <w:lang w:val="en-US"/>
        </w:rPr>
      </w:pPr>
      <w:commentRangeStart w:id="49"/>
      <w:r>
        <w:rPr>
          <w:rFonts w:ascii="Times" w:hAnsi="Times" w:cs="Times"/>
          <w:color w:val="1A1718"/>
          <w:sz w:val="22"/>
          <w:szCs w:val="16"/>
          <w:lang w:val="en-US"/>
        </w:rPr>
        <w:t xml:space="preserve">By following the </w:t>
      </w:r>
      <w:r w:rsidRPr="0013338E">
        <w:rPr>
          <w:rFonts w:ascii="Times" w:hAnsi="Times" w:cs="Times"/>
          <w:color w:val="1A1718"/>
          <w:sz w:val="22"/>
          <w:szCs w:val="16"/>
          <w:lang w:val="en-US"/>
        </w:rPr>
        <w:t>breeding</w:t>
      </w:r>
      <w:r w:rsidR="004A486B">
        <w:rPr>
          <w:rFonts w:ascii="Times" w:hAnsi="Times" w:cs="Times"/>
          <w:color w:val="1A1718"/>
          <w:sz w:val="22"/>
          <w:szCs w:val="16"/>
          <w:lang w:val="en-US"/>
        </w:rPr>
        <w:t xml:space="preserve"> of a finch</w:t>
      </w:r>
      <w:r w:rsidRPr="0013338E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r w:rsidR="004A486B">
        <w:rPr>
          <w:rFonts w:ascii="Times" w:hAnsi="Times" w:cs="Times"/>
          <w:color w:val="1A1718"/>
          <w:sz w:val="22"/>
          <w:szCs w:val="16"/>
          <w:lang w:val="en-US"/>
        </w:rPr>
        <w:t>immigrant</w:t>
      </w:r>
      <w:r w:rsidR="006B4451">
        <w:rPr>
          <w:rFonts w:ascii="Times" w:hAnsi="Times" w:cs="Times"/>
          <w:color w:val="1A1718"/>
          <w:sz w:val="22"/>
          <w:szCs w:val="16"/>
          <w:lang w:val="en-US"/>
        </w:rPr>
        <w:t xml:space="preserve"> (</w:t>
      </w:r>
      <w:r w:rsidR="006B4451" w:rsidRPr="00CE2870">
        <w:rPr>
          <w:rFonts w:ascii="Times" w:hAnsi="Times" w:cs="Times"/>
          <w:i/>
          <w:color w:val="1A1718"/>
          <w:sz w:val="22"/>
          <w:szCs w:val="16"/>
          <w:lang w:val="en-US"/>
        </w:rPr>
        <w:t>G. conirostris</w:t>
      </w:r>
      <w:r w:rsidR="006B4451">
        <w:rPr>
          <w:rFonts w:ascii="Times" w:hAnsi="Times" w:cs="Times"/>
          <w:color w:val="1A1718"/>
          <w:sz w:val="22"/>
          <w:szCs w:val="16"/>
          <w:lang w:val="en-US"/>
        </w:rPr>
        <w:t>)</w:t>
      </w:r>
      <w:r w:rsidR="00EE7220">
        <w:rPr>
          <w:rFonts w:ascii="Times" w:hAnsi="Times" w:cs="Times"/>
          <w:color w:val="1A1718"/>
          <w:sz w:val="22"/>
          <w:szCs w:val="16"/>
          <w:lang w:val="en-US"/>
        </w:rPr>
        <w:t xml:space="preserve"> with a resident </w:t>
      </w:r>
      <w:r w:rsidR="00EE7220" w:rsidRPr="00EE7220">
        <w:rPr>
          <w:rFonts w:ascii="Times" w:hAnsi="Times" w:cs="Times"/>
          <w:i/>
          <w:color w:val="1A1718"/>
          <w:sz w:val="22"/>
          <w:szCs w:val="16"/>
          <w:lang w:val="en-US"/>
        </w:rPr>
        <w:t>G. fortis</w:t>
      </w:r>
      <w:r w:rsidR="00EE7220">
        <w:rPr>
          <w:rFonts w:ascii="Times" w:hAnsi="Times" w:cs="Times"/>
          <w:i/>
          <w:color w:val="1A1718"/>
          <w:sz w:val="22"/>
          <w:szCs w:val="16"/>
          <w:lang w:val="en-US"/>
        </w:rPr>
        <w:t xml:space="preserve"> </w:t>
      </w:r>
      <w:r w:rsidR="00EE7220">
        <w:rPr>
          <w:rFonts w:ascii="Times" w:hAnsi="Times" w:cs="Times"/>
          <w:color w:val="1A1718"/>
          <w:sz w:val="22"/>
          <w:szCs w:val="16"/>
          <w:lang w:val="en-US"/>
        </w:rPr>
        <w:t>female</w:t>
      </w:r>
      <w:r w:rsidR="004A486B">
        <w:rPr>
          <w:rFonts w:ascii="Times" w:hAnsi="Times" w:cs="Times"/>
          <w:color w:val="1A1718"/>
          <w:sz w:val="22"/>
          <w:szCs w:val="16"/>
          <w:lang w:val="en-US"/>
        </w:rPr>
        <w:t xml:space="preserve"> and </w:t>
      </w:r>
      <w:r w:rsidRPr="0013338E">
        <w:rPr>
          <w:rFonts w:ascii="Times" w:hAnsi="Times" w:cs="Times"/>
          <w:color w:val="1A1718"/>
          <w:sz w:val="22"/>
          <w:szCs w:val="16"/>
          <w:lang w:val="en-US"/>
        </w:rPr>
        <w:t>its descendants for six generations</w:t>
      </w:r>
      <w:r w:rsidR="004A486B">
        <w:rPr>
          <w:rFonts w:ascii="Times" w:hAnsi="Times" w:cs="Times"/>
          <w:color w:val="1A1718"/>
          <w:sz w:val="22"/>
          <w:szCs w:val="16"/>
          <w:lang w:val="en-US"/>
        </w:rPr>
        <w:t xml:space="preserve"> over</w:t>
      </w:r>
      <w:r w:rsidRPr="0013338E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r w:rsidR="004A486B">
        <w:rPr>
          <w:rFonts w:ascii="Times" w:hAnsi="Times" w:cs="Times"/>
          <w:color w:val="1A1718"/>
          <w:sz w:val="22"/>
          <w:szCs w:val="16"/>
          <w:lang w:val="en-US"/>
        </w:rPr>
        <w:t>three decades on a</w:t>
      </w:r>
      <w:r w:rsidR="002654CB">
        <w:rPr>
          <w:rFonts w:ascii="Times" w:hAnsi="Times" w:cs="Times"/>
          <w:color w:val="1A1718"/>
          <w:sz w:val="22"/>
          <w:szCs w:val="16"/>
          <w:lang w:val="en-US"/>
        </w:rPr>
        <w:t>n</w:t>
      </w:r>
      <w:r w:rsidR="004A486B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r w:rsidR="002654CB">
        <w:rPr>
          <w:rFonts w:ascii="Times" w:hAnsi="Times" w:cs="Times"/>
          <w:color w:val="1A1718"/>
          <w:sz w:val="22"/>
          <w:szCs w:val="16"/>
          <w:lang w:val="en-US"/>
        </w:rPr>
        <w:t>I</w:t>
      </w:r>
      <w:r w:rsidR="004A486B">
        <w:rPr>
          <w:rFonts w:ascii="Times" w:hAnsi="Times" w:cs="Times"/>
          <w:color w:val="1A1718"/>
          <w:sz w:val="22"/>
          <w:szCs w:val="16"/>
          <w:lang w:val="en-US"/>
        </w:rPr>
        <w:t xml:space="preserve">sland, </w:t>
      </w:r>
      <w:r w:rsidR="002654CB" w:rsidRPr="00FA4307">
        <w:rPr>
          <w:rFonts w:ascii="Times" w:hAnsi="Times" w:cs="Times"/>
          <w:color w:val="1A1718"/>
          <w:sz w:val="22"/>
          <w:szCs w:val="16"/>
          <w:lang w:val="en-US"/>
        </w:rPr>
        <w:t>Lamichhaney</w:t>
      </w:r>
      <w:r w:rsidR="002654CB">
        <w:rPr>
          <w:rFonts w:ascii="Times" w:hAnsi="Times" w:cs="Times"/>
          <w:color w:val="1A1718"/>
          <w:sz w:val="22"/>
          <w:szCs w:val="16"/>
          <w:lang w:val="en-US"/>
        </w:rPr>
        <w:t xml:space="preserve"> et al. (2018) witnessed the emergence of a lineage of viable, fertile and </w:t>
      </w:r>
      <w:r w:rsidR="0077776B">
        <w:rPr>
          <w:rFonts w:ascii="Times" w:hAnsi="Times" w:cs="Times"/>
          <w:color w:val="1A1718"/>
          <w:sz w:val="22"/>
          <w:szCs w:val="16"/>
          <w:lang w:val="en-US"/>
        </w:rPr>
        <w:t xml:space="preserve">highly </w:t>
      </w:r>
      <w:r w:rsidR="002654CB">
        <w:rPr>
          <w:rFonts w:ascii="Times" w:hAnsi="Times" w:cs="Times"/>
          <w:color w:val="1A1718"/>
          <w:sz w:val="22"/>
          <w:szCs w:val="16"/>
          <w:lang w:val="en-US"/>
        </w:rPr>
        <w:t xml:space="preserve">inbred hybrids </w:t>
      </w:r>
      <w:r w:rsidR="0077776B">
        <w:rPr>
          <w:rFonts w:ascii="Times" w:hAnsi="Times" w:cs="Times"/>
          <w:color w:val="1A1718"/>
          <w:sz w:val="22"/>
          <w:szCs w:val="16"/>
          <w:lang w:val="en-US"/>
        </w:rPr>
        <w:t>as evidenced by an increase in homozygosity</w:t>
      </w:r>
      <w:r w:rsidR="00CC2C5A">
        <w:rPr>
          <w:rFonts w:ascii="Times" w:hAnsi="Times" w:cs="Times"/>
          <w:color w:val="1A1718"/>
          <w:sz w:val="22"/>
          <w:szCs w:val="16"/>
          <w:lang w:val="en-US"/>
        </w:rPr>
        <w:t xml:space="preserve">, decrease in nucleotide diversity and </w:t>
      </w:r>
      <w:r w:rsidR="0077776B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r w:rsidR="00CC2C5A" w:rsidRPr="00CC2C5A">
        <w:rPr>
          <w:rFonts w:ascii="Times" w:hAnsi="Times" w:cs="Times"/>
          <w:color w:val="1A1718"/>
          <w:sz w:val="22"/>
          <w:szCs w:val="16"/>
          <w:lang w:val="en-US"/>
        </w:rPr>
        <w:t>extensive linkage disequilibrium across</w:t>
      </w:r>
      <w:r w:rsidR="00CC2C5A">
        <w:rPr>
          <w:rFonts w:ascii="Times" w:hAnsi="Times" w:cs="Times"/>
          <w:color w:val="1A1718"/>
          <w:sz w:val="22"/>
          <w:szCs w:val="16"/>
          <w:lang w:val="en-US"/>
        </w:rPr>
        <w:t xml:space="preserve"> genomes</w:t>
      </w:r>
      <w:r w:rsidR="00CC2C5A" w:rsidRPr="00CC2C5A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r w:rsidR="0077776B">
        <w:rPr>
          <w:rFonts w:ascii="Times" w:hAnsi="Times" w:cs="Times"/>
          <w:color w:val="1A1718"/>
          <w:sz w:val="22"/>
          <w:szCs w:val="16"/>
          <w:lang w:val="en-US"/>
        </w:rPr>
        <w:t>over five generations</w:t>
      </w:r>
      <w:r w:rsidR="00CC2C5A">
        <w:rPr>
          <w:rFonts w:ascii="Times" w:hAnsi="Times" w:cs="Times"/>
          <w:color w:val="1A1718"/>
          <w:sz w:val="22"/>
          <w:szCs w:val="16"/>
          <w:lang w:val="en-US"/>
        </w:rPr>
        <w:t>.</w:t>
      </w:r>
      <w:r w:rsidR="0077776B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commentRangeEnd w:id="49"/>
      <w:r w:rsidR="00A46454">
        <w:rPr>
          <w:rStyle w:val="CommentReference"/>
        </w:rPr>
        <w:commentReference w:id="49"/>
      </w:r>
      <w:del w:id="50" w:author="Carlos Prada Montoya" w:date="2019-04-15T11:35:00Z">
        <w:r w:rsidR="00EE7220" w:rsidDel="00A46454">
          <w:rPr>
            <w:rFonts w:ascii="Times" w:hAnsi="Times" w:cs="Times"/>
            <w:color w:val="1A1718"/>
            <w:sz w:val="22"/>
            <w:szCs w:val="16"/>
            <w:lang w:val="en-US"/>
          </w:rPr>
          <w:delText>In this case, t</w:delText>
        </w:r>
      </w:del>
      <w:ins w:id="51" w:author="Carlos Prada Montoya" w:date="2019-04-15T11:35:00Z">
        <w:r w:rsidR="00A46454">
          <w:rPr>
            <w:rFonts w:ascii="Times" w:hAnsi="Times" w:cs="Times"/>
            <w:color w:val="1A1718"/>
            <w:sz w:val="22"/>
            <w:szCs w:val="16"/>
            <w:lang w:val="en-US"/>
          </w:rPr>
          <w:t>T</w:t>
        </w:r>
      </w:ins>
      <w:r w:rsidR="00EE7220">
        <w:rPr>
          <w:rFonts w:ascii="Times" w:hAnsi="Times" w:cs="Times"/>
          <w:color w:val="1A1718"/>
          <w:sz w:val="22"/>
          <w:szCs w:val="16"/>
          <w:lang w:val="en-US"/>
        </w:rPr>
        <w:t xml:space="preserve">he </w:t>
      </w:r>
      <w:del w:id="52" w:author="Carlos Prada Montoya" w:date="2019-04-15T11:35:00Z">
        <w:r w:rsidR="00EE7220" w:rsidDel="00A46454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conspicuously </w:delText>
        </w:r>
      </w:del>
      <w:r w:rsidR="0019164A">
        <w:rPr>
          <w:rFonts w:ascii="Times" w:hAnsi="Times" w:cs="Times"/>
          <w:color w:val="1A1718"/>
          <w:sz w:val="22"/>
          <w:szCs w:val="16"/>
          <w:lang w:val="en-US"/>
        </w:rPr>
        <w:t>large bill and body</w:t>
      </w:r>
      <w:r w:rsidR="00EE7220">
        <w:rPr>
          <w:rFonts w:ascii="Times" w:hAnsi="Times" w:cs="Times"/>
          <w:color w:val="1A1718"/>
          <w:sz w:val="22"/>
          <w:szCs w:val="16"/>
          <w:lang w:val="en-US"/>
        </w:rPr>
        <w:t xml:space="preserve"> size of the offspring as compared with that of the</w:t>
      </w:r>
      <w:r w:rsidR="0019164A">
        <w:rPr>
          <w:rFonts w:ascii="Times" w:hAnsi="Times" w:cs="Times"/>
          <w:color w:val="1A1718"/>
          <w:sz w:val="22"/>
          <w:szCs w:val="16"/>
          <w:lang w:val="en-US"/>
        </w:rPr>
        <w:t xml:space="preserve"> original</w:t>
      </w:r>
      <w:r w:rsidR="00EE7220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r w:rsidR="0019164A">
        <w:rPr>
          <w:rFonts w:ascii="Times" w:hAnsi="Times" w:cs="Times"/>
          <w:color w:val="1A1718"/>
          <w:sz w:val="22"/>
          <w:szCs w:val="16"/>
          <w:lang w:val="en-US"/>
        </w:rPr>
        <w:t xml:space="preserve">parentals, were favorable and allowed them to colonize a new niche previously unexploited by </w:t>
      </w:r>
      <w:r w:rsidR="008D690C">
        <w:rPr>
          <w:rFonts w:ascii="Times" w:hAnsi="Times" w:cs="Times"/>
          <w:color w:val="1A1718"/>
          <w:sz w:val="22"/>
          <w:szCs w:val="16"/>
          <w:lang w:val="en-US"/>
        </w:rPr>
        <w:t>coexisting species.</w:t>
      </w:r>
      <w:r w:rsidR="0019164A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r w:rsidR="00900D26">
        <w:rPr>
          <w:rFonts w:ascii="Times" w:hAnsi="Times" w:cs="Times"/>
          <w:color w:val="1A1718"/>
          <w:sz w:val="22"/>
          <w:szCs w:val="16"/>
          <w:lang w:val="en-US"/>
        </w:rPr>
        <w:t>By contrast</w:t>
      </w:r>
      <w:r w:rsidR="004A255D">
        <w:rPr>
          <w:rFonts w:ascii="Times" w:hAnsi="Times" w:cs="Times"/>
          <w:color w:val="1A1718"/>
          <w:sz w:val="22"/>
          <w:szCs w:val="16"/>
          <w:lang w:val="en-US"/>
        </w:rPr>
        <w:t xml:space="preserve">, </w:t>
      </w:r>
      <w:r w:rsidR="00900D26">
        <w:rPr>
          <w:rFonts w:ascii="Times" w:hAnsi="Times" w:cs="Times"/>
          <w:color w:val="1A1718"/>
          <w:sz w:val="22"/>
          <w:szCs w:val="16"/>
          <w:lang w:val="en-US"/>
        </w:rPr>
        <w:t xml:space="preserve">to distinguish </w:t>
      </w:r>
      <w:r w:rsidR="0028078C">
        <w:rPr>
          <w:rFonts w:ascii="Times" w:hAnsi="Times" w:cs="Times"/>
          <w:color w:val="1A1718"/>
          <w:sz w:val="22"/>
          <w:szCs w:val="16"/>
          <w:lang w:val="en-US"/>
        </w:rPr>
        <w:t xml:space="preserve">sympatric from secondary contact  events of speciation in already divergent lineages of fish, </w:t>
      </w:r>
      <w:r w:rsidR="0028078C" w:rsidRPr="005441BE">
        <w:rPr>
          <w:rFonts w:ascii="Times" w:hAnsi="Times" w:cs="Times"/>
          <w:color w:val="1A1718"/>
          <w:sz w:val="22"/>
          <w:szCs w:val="16"/>
          <w:lang w:val="en-US"/>
        </w:rPr>
        <w:t>Kautt</w:t>
      </w:r>
      <w:r w:rsidR="0028078C">
        <w:rPr>
          <w:rFonts w:ascii="Times" w:hAnsi="Times" w:cs="Times"/>
          <w:color w:val="1A1718"/>
          <w:sz w:val="22"/>
          <w:szCs w:val="16"/>
          <w:lang w:val="en-US"/>
        </w:rPr>
        <w:t xml:space="preserve"> et al. (2016) used SNPs </w:t>
      </w:r>
      <w:r w:rsidR="003179E7">
        <w:rPr>
          <w:rFonts w:ascii="Times" w:hAnsi="Times" w:cs="Times"/>
          <w:color w:val="1A1718"/>
          <w:sz w:val="22"/>
          <w:szCs w:val="16"/>
          <w:lang w:val="en-US"/>
        </w:rPr>
        <w:t>to infer demographic and evolutionary history of current sympatric groups.</w:t>
      </w:r>
      <w:r w:rsidR="004428CA">
        <w:rPr>
          <w:rFonts w:ascii="Times" w:hAnsi="Times" w:cs="Times"/>
          <w:color w:val="1A1718"/>
          <w:sz w:val="22"/>
          <w:szCs w:val="16"/>
          <w:lang w:val="en-US"/>
        </w:rPr>
        <w:t xml:space="preserve"> Since genetic clustering methods do not consider</w:t>
      </w:r>
      <w:r w:rsidR="003179E7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r w:rsidR="004428CA">
        <w:rPr>
          <w:rFonts w:ascii="Times" w:hAnsi="Times" w:cs="Times"/>
          <w:color w:val="1A1718"/>
          <w:sz w:val="22"/>
          <w:szCs w:val="16"/>
          <w:lang w:val="en-US"/>
        </w:rPr>
        <w:t xml:space="preserve">demographic patterns, </w:t>
      </w:r>
      <w:r w:rsidR="00AF2E3C">
        <w:rPr>
          <w:rFonts w:ascii="Times" w:hAnsi="Times" w:cs="Times"/>
          <w:color w:val="1A1718"/>
          <w:sz w:val="22"/>
          <w:szCs w:val="16"/>
          <w:lang w:val="en-US"/>
        </w:rPr>
        <w:t xml:space="preserve">the </w:t>
      </w:r>
      <w:r w:rsidR="004428CA">
        <w:rPr>
          <w:rFonts w:ascii="Times" w:hAnsi="Times" w:cs="Times"/>
          <w:color w:val="1A1718"/>
          <w:sz w:val="22"/>
          <w:szCs w:val="16"/>
          <w:lang w:val="en-US"/>
        </w:rPr>
        <w:t>authors started by assessing possible past admixture scenarios</w:t>
      </w:r>
      <w:r w:rsidR="00CD1B30">
        <w:rPr>
          <w:rFonts w:ascii="Times" w:hAnsi="Times" w:cs="Times"/>
          <w:color w:val="1A1718"/>
          <w:sz w:val="22"/>
          <w:szCs w:val="16"/>
          <w:lang w:val="en-US"/>
        </w:rPr>
        <w:t xml:space="preserve"> with</w:t>
      </w:r>
      <w:r w:rsidR="004428CA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r w:rsidR="00CD1B30">
        <w:rPr>
          <w:rFonts w:ascii="Times" w:hAnsi="Times" w:cs="Times"/>
          <w:color w:val="1A1718"/>
          <w:sz w:val="22"/>
          <w:szCs w:val="16"/>
          <w:lang w:val="en-US"/>
        </w:rPr>
        <w:t>a test (</w:t>
      </w:r>
      <w:r w:rsidR="00CD1B30" w:rsidRPr="00A46454">
        <w:rPr>
          <w:rFonts w:ascii="Times New Roman" w:hAnsi="Times New Roman" w:cs="Times New Roman"/>
          <w:color w:val="000000"/>
          <w:sz w:val="22"/>
          <w:szCs w:val="22"/>
          <w:lang w:val="en-US"/>
          <w:rPrChange w:id="53" w:author="Carlos Prada Montoya" w:date="2019-04-15T11:36:00Z">
            <w:rPr>
              <w:rFonts w:ascii="Helvetica" w:hAnsi="Helvetica" w:cs="Helvetica"/>
              <w:color w:val="000000"/>
              <w:sz w:val="20"/>
              <w:szCs w:val="20"/>
              <w:lang w:val="en-US"/>
            </w:rPr>
          </w:rPrChange>
        </w:rPr>
        <w:t>f3-statistics</w:t>
      </w:r>
      <w:r w:rsidR="00CD1B30">
        <w:rPr>
          <w:rFonts w:ascii="Times" w:hAnsi="Times" w:cs="Times"/>
          <w:color w:val="1A1718"/>
          <w:sz w:val="22"/>
          <w:szCs w:val="16"/>
          <w:lang w:val="en-US"/>
        </w:rPr>
        <w:t xml:space="preserve">) that compares a population against two reference ones to look for signatures of introgression. Yet, </w:t>
      </w:r>
      <w:r w:rsidR="00CF4D33">
        <w:rPr>
          <w:rFonts w:ascii="Times" w:hAnsi="Times" w:cs="Times"/>
          <w:color w:val="1A1718"/>
          <w:sz w:val="22"/>
          <w:szCs w:val="16"/>
          <w:lang w:val="en-US"/>
        </w:rPr>
        <w:t>if an admixture even</w:t>
      </w:r>
      <w:r w:rsidR="00051E05">
        <w:rPr>
          <w:rFonts w:ascii="Times" w:hAnsi="Times" w:cs="Times"/>
          <w:color w:val="1A1718"/>
          <w:sz w:val="22"/>
          <w:szCs w:val="16"/>
          <w:lang w:val="en-US"/>
        </w:rPr>
        <w:t>t</w:t>
      </w:r>
      <w:r w:rsidR="00CF4D33">
        <w:rPr>
          <w:rFonts w:ascii="Times" w:hAnsi="Times" w:cs="Times"/>
          <w:color w:val="1A1718"/>
          <w:sz w:val="22"/>
          <w:szCs w:val="16"/>
          <w:lang w:val="en-US"/>
        </w:rPr>
        <w:t xml:space="preserve"> happened before sympatric species diverged, the reference populations would share equal proportions of admixed genotypes. </w:t>
      </w:r>
      <w:del w:id="54" w:author="Carlos Prada Montoya" w:date="2019-04-15T11:36:00Z">
        <w:r w:rsidR="009718FE" w:rsidDel="00A46454">
          <w:rPr>
            <w:rFonts w:ascii="Times" w:hAnsi="Times" w:cs="Times"/>
            <w:color w:val="1A1718"/>
            <w:sz w:val="22"/>
            <w:szCs w:val="16"/>
            <w:lang w:val="en-US"/>
          </w:rPr>
          <w:delText>An alternative form of looking for these events is</w:delText>
        </w:r>
      </w:del>
      <w:ins w:id="55" w:author="Carlos Prada Montoya" w:date="2019-04-15T11:37:00Z">
        <w:r w:rsidR="00A46454">
          <w:rPr>
            <w:rFonts w:ascii="Times" w:hAnsi="Times" w:cs="Times"/>
            <w:color w:val="1A1718"/>
            <w:sz w:val="22"/>
            <w:szCs w:val="16"/>
            <w:lang w:val="en-US"/>
          </w:rPr>
          <w:t>Alternatively,</w:t>
        </w:r>
      </w:ins>
      <w:r w:rsidR="009718FE">
        <w:rPr>
          <w:rFonts w:ascii="Times" w:hAnsi="Times" w:cs="Times"/>
          <w:color w:val="1A1718"/>
          <w:sz w:val="22"/>
          <w:szCs w:val="16"/>
          <w:lang w:val="en-US"/>
        </w:rPr>
        <w:t xml:space="preserve"> by incorporating migration in phylogenetic trees to evaluate if </w:t>
      </w:r>
      <w:r w:rsidR="00A82B7D">
        <w:rPr>
          <w:rFonts w:ascii="Times" w:hAnsi="Times" w:cs="Times"/>
          <w:color w:val="1A1718"/>
          <w:sz w:val="22"/>
          <w:szCs w:val="16"/>
          <w:lang w:val="en-US"/>
        </w:rPr>
        <w:t xml:space="preserve">they improve the fit of the tree, but if all migration edges have a small increase </w:t>
      </w:r>
      <w:r w:rsidR="00E314E3">
        <w:rPr>
          <w:rFonts w:ascii="Times" w:hAnsi="Times" w:cs="Times"/>
          <w:color w:val="1A1718"/>
          <w:sz w:val="22"/>
          <w:szCs w:val="16"/>
          <w:lang w:val="en-US"/>
        </w:rPr>
        <w:t>in</w:t>
      </w:r>
      <w:r w:rsidR="00A82B7D">
        <w:rPr>
          <w:rFonts w:ascii="Times" w:hAnsi="Times" w:cs="Times"/>
          <w:color w:val="1A1718"/>
          <w:sz w:val="22"/>
          <w:szCs w:val="16"/>
          <w:lang w:val="en-US"/>
        </w:rPr>
        <w:t xml:space="preserve"> the tree</w:t>
      </w:r>
      <w:ins w:id="56" w:author="Carlos Prada Montoya" w:date="2019-04-15T11:37:00Z">
        <w:r w:rsidR="00A46454">
          <w:rPr>
            <w:rFonts w:ascii="Times" w:hAnsi="Times" w:cs="Times"/>
            <w:color w:val="1A1718"/>
            <w:sz w:val="22"/>
            <w:szCs w:val="16"/>
            <w:lang w:val="en-US"/>
          </w:rPr>
          <w:t>’</w:t>
        </w:r>
      </w:ins>
      <w:del w:id="57" w:author="Carlos Prada Montoya" w:date="2019-04-15T11:37:00Z">
        <w:r w:rsidR="00E314E3" w:rsidDel="00A46454">
          <w:rPr>
            <w:rFonts w:ascii="Times" w:hAnsi="Times" w:cs="Times"/>
            <w:color w:val="1A1718"/>
            <w:sz w:val="22"/>
            <w:szCs w:val="16"/>
            <w:lang w:val="en-US"/>
          </w:rPr>
          <w:delText>`</w:delText>
        </w:r>
      </w:del>
      <w:r w:rsidR="00A82B7D">
        <w:rPr>
          <w:rFonts w:ascii="Times" w:hAnsi="Times" w:cs="Times"/>
          <w:color w:val="1A1718"/>
          <w:sz w:val="22"/>
          <w:szCs w:val="16"/>
          <w:lang w:val="en-US"/>
        </w:rPr>
        <w:t>s fit they do not offer much information</w:t>
      </w:r>
      <w:r w:rsidR="00051E05">
        <w:rPr>
          <w:rFonts w:ascii="Times" w:hAnsi="Times" w:cs="Times"/>
          <w:color w:val="1A1718"/>
          <w:sz w:val="22"/>
          <w:szCs w:val="16"/>
          <w:lang w:val="en-US"/>
        </w:rPr>
        <w:t xml:space="preserve"> either</w:t>
      </w:r>
      <w:r w:rsidR="00A82B7D">
        <w:rPr>
          <w:rFonts w:ascii="Times" w:hAnsi="Times" w:cs="Times"/>
          <w:color w:val="1A1718"/>
          <w:sz w:val="22"/>
          <w:szCs w:val="16"/>
          <w:lang w:val="en-US"/>
        </w:rPr>
        <w:t xml:space="preserve">.  </w:t>
      </w:r>
      <w:r w:rsidR="00C869AA">
        <w:rPr>
          <w:rFonts w:ascii="Times" w:hAnsi="Times" w:cs="Times"/>
          <w:color w:val="1A1718"/>
          <w:sz w:val="22"/>
          <w:szCs w:val="16"/>
          <w:lang w:val="en-US"/>
        </w:rPr>
        <w:t>A third option is to</w:t>
      </w:r>
      <w:r w:rsidR="00C869AA" w:rsidRPr="00C869AA"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r w:rsidR="00C869AA">
        <w:rPr>
          <w:rFonts w:ascii="Times" w:hAnsi="Times" w:cs="Times"/>
          <w:color w:val="1A1718"/>
          <w:sz w:val="22"/>
          <w:szCs w:val="16"/>
          <w:lang w:val="en-US"/>
        </w:rPr>
        <w:t xml:space="preserve">execute </w:t>
      </w:r>
      <w:r w:rsidR="00C869AA" w:rsidRPr="00C869AA">
        <w:rPr>
          <w:rFonts w:ascii="Times" w:hAnsi="Times" w:cs="Times"/>
          <w:color w:val="1A1718"/>
          <w:sz w:val="22"/>
          <w:szCs w:val="16"/>
          <w:lang w:val="en-US"/>
        </w:rPr>
        <w:t xml:space="preserve">coalescent simulations </w:t>
      </w:r>
      <w:r w:rsidR="00C869AA">
        <w:rPr>
          <w:rFonts w:ascii="Times" w:hAnsi="Times" w:cs="Times"/>
          <w:color w:val="1A1718"/>
          <w:sz w:val="22"/>
          <w:szCs w:val="16"/>
          <w:lang w:val="en-US"/>
        </w:rPr>
        <w:t>under well-defined models and compared them to the site frequency spectrum that captures the distribution of allele frequencies of the whole population.</w:t>
      </w:r>
      <w:r w:rsidR="00AF2E3C">
        <w:rPr>
          <w:rFonts w:ascii="Times" w:hAnsi="Times" w:cs="Times"/>
          <w:color w:val="1A1718"/>
          <w:sz w:val="22"/>
          <w:szCs w:val="16"/>
          <w:lang w:val="en-US"/>
        </w:rPr>
        <w:t xml:space="preserve"> This last method showed the strongest support for </w:t>
      </w:r>
      <w:r w:rsidR="007D6CEC">
        <w:rPr>
          <w:rFonts w:ascii="Times" w:hAnsi="Times" w:cs="Times"/>
          <w:color w:val="1A1718"/>
          <w:sz w:val="22"/>
          <w:szCs w:val="16"/>
          <w:lang w:val="en-US"/>
        </w:rPr>
        <w:t xml:space="preserve">a model of admixture from the source population into </w:t>
      </w:r>
      <w:r w:rsidR="008322B3">
        <w:rPr>
          <w:rFonts w:ascii="Times" w:hAnsi="Times" w:cs="Times"/>
          <w:color w:val="1A1718"/>
          <w:sz w:val="22"/>
          <w:szCs w:val="16"/>
          <w:lang w:val="en-US"/>
        </w:rPr>
        <w:t>new</w:t>
      </w:r>
      <w:r w:rsidR="007D6CEC">
        <w:rPr>
          <w:rFonts w:ascii="Times" w:hAnsi="Times" w:cs="Times"/>
          <w:color w:val="1A1718"/>
          <w:sz w:val="22"/>
          <w:szCs w:val="16"/>
          <w:lang w:val="en-US"/>
        </w:rPr>
        <w:t xml:space="preserve"> lakes prior to sympatric speciation.</w:t>
      </w:r>
    </w:p>
    <w:p w14:paraId="78CEAC02" w14:textId="629F9570" w:rsidR="00C869AA" w:rsidRDefault="00C869AA" w:rsidP="00AD3F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78CD85BA" w14:textId="49E40CBB" w:rsidR="00EE3D17" w:rsidRDefault="00366169" w:rsidP="00E43F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2"/>
          <w:szCs w:val="16"/>
          <w:lang w:val="en-US"/>
        </w:rPr>
      </w:pPr>
      <w:r>
        <w:rPr>
          <w:rFonts w:ascii="Times" w:hAnsi="Times" w:cs="Times"/>
          <w:color w:val="1A1718"/>
          <w:sz w:val="22"/>
          <w:szCs w:val="16"/>
          <w:lang w:val="en-US"/>
        </w:rPr>
        <w:t xml:space="preserve">Overall, both studies </w:t>
      </w:r>
      <w:del w:id="58" w:author="Carlos Prada Montoya" w:date="2019-04-15T11:38:00Z">
        <w:r w:rsidDel="00756329">
          <w:rPr>
            <w:rFonts w:ascii="Times" w:hAnsi="Times" w:cs="Times"/>
            <w:color w:val="1A1718"/>
            <w:sz w:val="22"/>
            <w:szCs w:val="16"/>
            <w:lang w:val="en-US"/>
          </w:rPr>
          <w:delText xml:space="preserve">exemplify </w:delText>
        </w:r>
      </w:del>
      <w:ins w:id="59" w:author="Carlos Prada Montoya" w:date="2019-04-15T11:38:00Z">
        <w:r w:rsidR="00756329">
          <w:rPr>
            <w:rFonts w:ascii="Times" w:hAnsi="Times" w:cs="Times"/>
            <w:color w:val="1A1718"/>
            <w:sz w:val="22"/>
            <w:szCs w:val="16"/>
            <w:lang w:val="en-US"/>
          </w:rPr>
          <w:t>show</w:t>
        </w:r>
        <w:r w:rsidR="00756329">
          <w:rPr>
            <w:rFonts w:ascii="Times" w:hAnsi="Times" w:cs="Times"/>
            <w:color w:val="1A1718"/>
            <w:sz w:val="22"/>
            <w:szCs w:val="16"/>
            <w:lang w:val="en-US"/>
          </w:rPr>
          <w:t xml:space="preserve"> </w:t>
        </w:r>
      </w:ins>
      <w:r>
        <w:rPr>
          <w:rFonts w:ascii="Times" w:hAnsi="Times" w:cs="Times"/>
          <w:color w:val="1A1718"/>
          <w:sz w:val="22"/>
          <w:szCs w:val="16"/>
          <w:lang w:val="en-US"/>
        </w:rPr>
        <w:t xml:space="preserve">how the advent of genomics has revolutionized the study of speciation by making previously intractable issues approachable and testable and thereby illuminating the </w:t>
      </w:r>
      <w:r w:rsidR="001B50C7">
        <w:rPr>
          <w:rFonts w:ascii="Times" w:hAnsi="Times" w:cs="Times"/>
          <w:color w:val="1A1718"/>
          <w:sz w:val="22"/>
          <w:szCs w:val="16"/>
          <w:lang w:val="en-US"/>
        </w:rPr>
        <w:t xml:space="preserve">biological diversification process. </w:t>
      </w:r>
      <w:r>
        <w:rPr>
          <w:rFonts w:ascii="Times" w:hAnsi="Times" w:cs="Times"/>
          <w:color w:val="1A1718"/>
          <w:sz w:val="22"/>
          <w:szCs w:val="16"/>
          <w:lang w:val="en-US"/>
        </w:rPr>
        <w:t xml:space="preserve">Still, </w:t>
      </w:r>
      <w:del w:id="60" w:author="Carlos Prada Montoya" w:date="2019-04-15T11:39:00Z">
        <w:r w:rsidDel="00756329">
          <w:rPr>
            <w:rFonts w:ascii="Times" w:hAnsi="Times" w:cs="Times"/>
            <w:color w:val="1A1718"/>
            <w:sz w:val="22"/>
            <w:szCs w:val="16"/>
            <w:lang w:val="en-US"/>
          </w:rPr>
          <w:delText>some caveats</w:delText>
        </w:r>
      </w:del>
      <w:ins w:id="61" w:author="Carlos Prada Montoya" w:date="2019-04-15T11:39:00Z">
        <w:r w:rsidR="00756329">
          <w:rPr>
            <w:rFonts w:ascii="Times" w:hAnsi="Times" w:cs="Times"/>
            <w:color w:val="1A1718"/>
            <w:sz w:val="22"/>
            <w:szCs w:val="16"/>
            <w:lang w:val="en-US"/>
          </w:rPr>
          <w:t>it</w:t>
        </w:r>
      </w:ins>
      <w:r>
        <w:rPr>
          <w:rFonts w:ascii="Times" w:hAnsi="Times" w:cs="Times"/>
          <w:color w:val="1A1718"/>
          <w:sz w:val="22"/>
          <w:szCs w:val="16"/>
          <w:lang w:val="en-US"/>
        </w:rPr>
        <w:t xml:space="preserve"> remain</w:t>
      </w:r>
      <w:ins w:id="62" w:author="Carlos Prada Montoya" w:date="2019-04-15T11:39:00Z">
        <w:r w:rsidR="00756329">
          <w:rPr>
            <w:rFonts w:ascii="Times" w:hAnsi="Times" w:cs="Times"/>
            <w:color w:val="1A1718"/>
            <w:sz w:val="22"/>
            <w:szCs w:val="16"/>
            <w:lang w:val="en-US"/>
          </w:rPr>
          <w:t>s</w:t>
        </w:r>
      </w:ins>
      <w:r>
        <w:rPr>
          <w:rFonts w:ascii="Times" w:hAnsi="Times" w:cs="Times"/>
          <w:color w:val="1A1718"/>
          <w:sz w:val="22"/>
          <w:szCs w:val="16"/>
          <w:lang w:val="en-US"/>
        </w:rPr>
        <w:t xml:space="preserve"> </w:t>
      </w:r>
      <w:del w:id="63" w:author="Carlos Prada Montoya" w:date="2019-04-15T11:39:00Z">
        <w:r w:rsidDel="00756329">
          <w:rPr>
            <w:rFonts w:ascii="Times" w:hAnsi="Times" w:cs="Times"/>
            <w:color w:val="1A1718"/>
            <w:sz w:val="22"/>
            <w:szCs w:val="16"/>
            <w:lang w:val="en-US"/>
          </w:rPr>
          <w:delText>specially in</w:delText>
        </w:r>
      </w:del>
      <w:ins w:id="64" w:author="Carlos Prada Montoya" w:date="2019-04-15T11:39:00Z">
        <w:r w:rsidR="00756329">
          <w:rPr>
            <w:rFonts w:ascii="Times" w:hAnsi="Times" w:cs="Times"/>
            <w:color w:val="1A1718"/>
            <w:sz w:val="22"/>
            <w:szCs w:val="16"/>
            <w:lang w:val="en-US"/>
          </w:rPr>
          <w:t>difficult to</w:t>
        </w:r>
      </w:ins>
      <w:r>
        <w:rPr>
          <w:rFonts w:ascii="Times" w:hAnsi="Times" w:cs="Times"/>
          <w:color w:val="1A1718"/>
          <w:sz w:val="22"/>
          <w:szCs w:val="16"/>
          <w:lang w:val="en-US"/>
        </w:rPr>
        <w:t xml:space="preserve"> distinguish</w:t>
      </w:r>
      <w:del w:id="65" w:author="Carlos Prada Montoya" w:date="2019-04-15T11:39:00Z">
        <w:r w:rsidDel="00756329">
          <w:rPr>
            <w:rFonts w:ascii="Times" w:hAnsi="Times" w:cs="Times"/>
            <w:color w:val="1A1718"/>
            <w:sz w:val="22"/>
            <w:szCs w:val="16"/>
            <w:lang w:val="en-US"/>
          </w:rPr>
          <w:delText>ing</w:delText>
        </w:r>
      </w:del>
      <w:r>
        <w:rPr>
          <w:rFonts w:ascii="Times" w:hAnsi="Times" w:cs="Times"/>
          <w:color w:val="1A1718"/>
          <w:sz w:val="22"/>
          <w:szCs w:val="16"/>
          <w:lang w:val="en-US"/>
        </w:rPr>
        <w:t xml:space="preserve"> pure sympatric speciation from secondary contact </w:t>
      </w:r>
      <w:r w:rsidR="001B50C7">
        <w:rPr>
          <w:rFonts w:ascii="Times" w:hAnsi="Times" w:cs="Times"/>
          <w:color w:val="1A1718"/>
          <w:sz w:val="22"/>
          <w:szCs w:val="16"/>
          <w:lang w:val="en-US"/>
        </w:rPr>
        <w:t xml:space="preserve">as discriminating </w:t>
      </w:r>
      <w:r w:rsidR="001B50C7" w:rsidRPr="001B50C7">
        <w:rPr>
          <w:rFonts w:ascii="Times" w:hAnsi="Times" w:cs="Times"/>
          <w:color w:val="1A1718"/>
          <w:sz w:val="22"/>
          <w:szCs w:val="16"/>
          <w:lang w:val="en-US"/>
        </w:rPr>
        <w:t xml:space="preserve">between the causes of shared polymorphisms remains inherently </w:t>
      </w:r>
      <w:del w:id="66" w:author="Carlos Prada Montoya" w:date="2019-04-15T11:40:00Z">
        <w:r w:rsidR="001B50C7" w:rsidRPr="001B50C7" w:rsidDel="00756329">
          <w:rPr>
            <w:rFonts w:ascii="Times" w:hAnsi="Times" w:cs="Times"/>
            <w:color w:val="1A1718"/>
            <w:sz w:val="22"/>
            <w:szCs w:val="16"/>
            <w:lang w:val="en-US"/>
          </w:rPr>
          <w:delText>difficult</w:delText>
        </w:r>
      </w:del>
      <w:ins w:id="67" w:author="Carlos Prada Montoya" w:date="2019-04-15T11:40:00Z">
        <w:r w:rsidR="00756329" w:rsidRPr="001B50C7">
          <w:rPr>
            <w:rFonts w:ascii="Times" w:hAnsi="Times" w:cs="Times"/>
            <w:color w:val="1A1718"/>
            <w:sz w:val="22"/>
            <w:szCs w:val="16"/>
            <w:lang w:val="en-US"/>
          </w:rPr>
          <w:t>challenging</w:t>
        </w:r>
      </w:ins>
      <w:r w:rsidR="001B50C7">
        <w:rPr>
          <w:rFonts w:ascii="Times" w:hAnsi="Times" w:cs="Times"/>
          <w:color w:val="1A1718"/>
          <w:sz w:val="22"/>
          <w:szCs w:val="16"/>
          <w:lang w:val="en-US"/>
        </w:rPr>
        <w:t>.</w:t>
      </w:r>
    </w:p>
    <w:p w14:paraId="0CDC78C7" w14:textId="01122D35" w:rsidR="00E55B90" w:rsidRDefault="00E55B90" w:rsidP="00E43F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315D0599" w14:textId="41621ECA" w:rsidR="00E55B90" w:rsidRPr="00707085" w:rsidRDefault="00E55B90" w:rsidP="00E43F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b/>
          <w:color w:val="1A1718"/>
          <w:sz w:val="22"/>
          <w:szCs w:val="16"/>
          <w:lang w:val="en-US"/>
        </w:rPr>
      </w:pPr>
      <w:r w:rsidRPr="00707085">
        <w:rPr>
          <w:rFonts w:ascii="Times" w:hAnsi="Times" w:cs="Times"/>
          <w:b/>
          <w:color w:val="1A1718"/>
          <w:sz w:val="22"/>
          <w:szCs w:val="16"/>
          <w:lang w:val="en-US"/>
        </w:rPr>
        <w:t xml:space="preserve">References </w:t>
      </w:r>
    </w:p>
    <w:p w14:paraId="6C440656" w14:textId="77777777" w:rsidR="00E55B90" w:rsidRDefault="00E55B90" w:rsidP="00E43F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02EAFB54" w14:textId="4EB339AE" w:rsidR="00E55B90" w:rsidRDefault="00E55B90" w:rsidP="00E55B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2"/>
          <w:szCs w:val="16"/>
          <w:lang w:val="en-US"/>
        </w:rPr>
      </w:pPr>
      <w:r w:rsidRPr="00E55B90">
        <w:rPr>
          <w:rFonts w:ascii="Times" w:hAnsi="Times" w:cs="Times"/>
          <w:color w:val="1A1718"/>
          <w:sz w:val="22"/>
          <w:szCs w:val="16"/>
          <w:lang w:val="en-US"/>
        </w:rPr>
        <w:t xml:space="preserve">Kautt, A. F., Machado-Schiaffino, G., &amp; Meyer, A. (2016). Multispecies Outcomes of Sympatric Speciation after Admixture with the Source Population in Two Radiations of Nicaraguan Crater Lake Cichlids. PLOS Genetics, 12(6), e1006157. </w:t>
      </w:r>
      <w:r w:rsidRPr="005B1F86">
        <w:rPr>
          <w:rFonts w:ascii="Times" w:hAnsi="Times" w:cs="Times"/>
          <w:color w:val="1A1718"/>
          <w:sz w:val="22"/>
          <w:szCs w:val="16"/>
          <w:lang w:val="en-US"/>
        </w:rPr>
        <w:t>https://doi.org/10.1371/journal.pgen.1006157</w:t>
      </w:r>
    </w:p>
    <w:p w14:paraId="79F50EDF" w14:textId="77777777" w:rsidR="00E55B90" w:rsidRPr="00E55B90" w:rsidRDefault="00E55B90" w:rsidP="00E55B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0BB888BB" w14:textId="77777777" w:rsidR="00E55B90" w:rsidRPr="00E55B90" w:rsidRDefault="00E55B90" w:rsidP="00E55B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2"/>
          <w:szCs w:val="16"/>
          <w:lang w:val="en-US"/>
        </w:rPr>
      </w:pPr>
      <w:r w:rsidRPr="00E55B90">
        <w:rPr>
          <w:rFonts w:ascii="Times" w:hAnsi="Times" w:cs="Times"/>
          <w:color w:val="1A1718"/>
          <w:sz w:val="22"/>
          <w:szCs w:val="16"/>
          <w:lang w:val="en-US"/>
        </w:rPr>
        <w:lastRenderedPageBreak/>
        <w:t>Lamichhaney, S., Han, F., Webster, M. T., Andersson, L., Grant, B. R., &amp; Grant, P. R. (2018). Rapid hybrid speciation in Darwin’s finches. Science, 359(6372), 224–228. https://doi.org/10.1126/science.aao4593</w:t>
      </w:r>
    </w:p>
    <w:p w14:paraId="687A1B43" w14:textId="2F74D51F" w:rsidR="00E55B90" w:rsidRDefault="00E55B90" w:rsidP="00E43F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2"/>
          <w:szCs w:val="16"/>
          <w:lang w:val="en-US"/>
        </w:rPr>
      </w:pPr>
    </w:p>
    <w:p w14:paraId="2A684C92" w14:textId="00303813" w:rsidR="00E55B90" w:rsidRPr="00D86152" w:rsidRDefault="00E55B90" w:rsidP="00E43F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A1718"/>
          <w:sz w:val="22"/>
          <w:szCs w:val="16"/>
          <w:lang w:val="en-US"/>
        </w:rPr>
      </w:pPr>
    </w:p>
    <w:sectPr w:rsidR="00E55B90" w:rsidRPr="00D86152" w:rsidSect="00F64E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los Prada Montoya" w:date="2019-04-15T11:40:00Z" w:initials="CPM">
    <w:p w14:paraId="3C3D25C9" w14:textId="7049FCDA" w:rsidR="005C0738" w:rsidRDefault="005C0738">
      <w:pPr>
        <w:pStyle w:val="CommentText"/>
      </w:pPr>
      <w:r>
        <w:rPr>
          <w:rStyle w:val="CommentReference"/>
        </w:rPr>
        <w:annotationRef/>
      </w:r>
      <w:r>
        <w:t>94%. Getting better. Use fewer words and try to make shorter sentences.</w:t>
      </w:r>
      <w:bookmarkStart w:id="1" w:name="_GoBack"/>
      <w:bookmarkEnd w:id="1"/>
    </w:p>
  </w:comment>
  <w:comment w:id="13" w:author="Carlos Prada Montoya" w:date="2019-04-15T11:28:00Z" w:initials="CPM">
    <w:p w14:paraId="22DEFCC8" w14:textId="3E6C51DB" w:rsidR="002078EC" w:rsidRDefault="002078EC">
      <w:pPr>
        <w:pStyle w:val="CommentText"/>
      </w:pPr>
      <w:r>
        <w:rPr>
          <w:rStyle w:val="CommentReference"/>
        </w:rPr>
        <w:annotationRef/>
      </w:r>
      <w:r>
        <w:t>Not the best word</w:t>
      </w:r>
    </w:p>
  </w:comment>
  <w:comment w:id="24" w:author="Carlos Prada Montoya" w:date="2019-04-15T11:30:00Z" w:initials="CPM">
    <w:p w14:paraId="090876FF" w14:textId="40BC3699" w:rsidR="002078EC" w:rsidRDefault="002078EC">
      <w:pPr>
        <w:pStyle w:val="CommentText"/>
      </w:pPr>
      <w:r>
        <w:rPr>
          <w:rStyle w:val="CommentReference"/>
        </w:rPr>
        <w:annotationRef/>
      </w:r>
      <w:r>
        <w:t>Unclear</w:t>
      </w:r>
    </w:p>
  </w:comment>
  <w:comment w:id="49" w:author="Carlos Prada Montoya" w:date="2019-04-15T11:35:00Z" w:initials="CPM">
    <w:p w14:paraId="480A32FF" w14:textId="6FC80FFC" w:rsidR="00A46454" w:rsidRDefault="00A46454">
      <w:pPr>
        <w:pStyle w:val="CommentText"/>
      </w:pPr>
      <w:r>
        <w:rPr>
          <w:rStyle w:val="CommentReference"/>
        </w:rPr>
        <w:annotationRef/>
      </w:r>
      <w:r>
        <w:t>This is a long sentence and hard to follow. Try writing smaller sentences.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3D25C9" w15:done="0"/>
  <w15:commentEx w15:paraId="22DEFCC8" w15:done="0"/>
  <w15:commentEx w15:paraId="090876FF" w15:done="0"/>
  <w15:commentEx w15:paraId="480A32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3D25C9" w16cid:durableId="205EEC1F"/>
  <w16cid:commentId w16cid:paraId="22DEFCC8" w16cid:durableId="205EE940"/>
  <w16cid:commentId w16cid:paraId="090876FF" w16cid:durableId="205EE9CB"/>
  <w16cid:commentId w16cid:paraId="480A32FF" w16cid:durableId="205EEA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23BC7"/>
    <w:multiLevelType w:val="hybridMultilevel"/>
    <w:tmpl w:val="CA6AFE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C114C"/>
    <w:multiLevelType w:val="hybridMultilevel"/>
    <w:tmpl w:val="617C5028"/>
    <w:lvl w:ilvl="0" w:tplc="CA98C7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31E43"/>
    <w:multiLevelType w:val="hybridMultilevel"/>
    <w:tmpl w:val="F410C2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Prada Montoya">
    <w15:presenceInfo w15:providerId="Windows Live" w15:userId="a1c85d62-68c5-4e1d-93f8-6a8ab6d2f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51"/>
    <w:rsid w:val="00042639"/>
    <w:rsid w:val="000461C5"/>
    <w:rsid w:val="00051E05"/>
    <w:rsid w:val="00057010"/>
    <w:rsid w:val="00077827"/>
    <w:rsid w:val="00080ED2"/>
    <w:rsid w:val="000856D6"/>
    <w:rsid w:val="00092F56"/>
    <w:rsid w:val="000A396C"/>
    <w:rsid w:val="000A543F"/>
    <w:rsid w:val="000B392C"/>
    <w:rsid w:val="000B5E30"/>
    <w:rsid w:val="000C3AC3"/>
    <w:rsid w:val="000C53ED"/>
    <w:rsid w:val="000C5CB5"/>
    <w:rsid w:val="000D1FCF"/>
    <w:rsid w:val="000E6D46"/>
    <w:rsid w:val="000F250C"/>
    <w:rsid w:val="000F364B"/>
    <w:rsid w:val="00101B8B"/>
    <w:rsid w:val="00102694"/>
    <w:rsid w:val="00106E10"/>
    <w:rsid w:val="00110115"/>
    <w:rsid w:val="0013338E"/>
    <w:rsid w:val="0013381C"/>
    <w:rsid w:val="001365FC"/>
    <w:rsid w:val="00141061"/>
    <w:rsid w:val="0017438B"/>
    <w:rsid w:val="00176ED5"/>
    <w:rsid w:val="001825AA"/>
    <w:rsid w:val="0019164A"/>
    <w:rsid w:val="001A044C"/>
    <w:rsid w:val="001A7C3F"/>
    <w:rsid w:val="001B0F60"/>
    <w:rsid w:val="001B50C7"/>
    <w:rsid w:val="001C04B0"/>
    <w:rsid w:val="001C07A5"/>
    <w:rsid w:val="001C1406"/>
    <w:rsid w:val="001C70D5"/>
    <w:rsid w:val="001D3F68"/>
    <w:rsid w:val="001E5EA6"/>
    <w:rsid w:val="001E6C83"/>
    <w:rsid w:val="001F65E3"/>
    <w:rsid w:val="002078EC"/>
    <w:rsid w:val="00213023"/>
    <w:rsid w:val="002134A9"/>
    <w:rsid w:val="002312C9"/>
    <w:rsid w:val="00231AB4"/>
    <w:rsid w:val="00237B34"/>
    <w:rsid w:val="00241F60"/>
    <w:rsid w:val="00244943"/>
    <w:rsid w:val="00247605"/>
    <w:rsid w:val="00255C93"/>
    <w:rsid w:val="002564A6"/>
    <w:rsid w:val="00256C0E"/>
    <w:rsid w:val="00263952"/>
    <w:rsid w:val="0026479C"/>
    <w:rsid w:val="002654CB"/>
    <w:rsid w:val="00266DC0"/>
    <w:rsid w:val="0028078C"/>
    <w:rsid w:val="002A4973"/>
    <w:rsid w:val="002C1444"/>
    <w:rsid w:val="002C7CFC"/>
    <w:rsid w:val="002D0369"/>
    <w:rsid w:val="002D0790"/>
    <w:rsid w:val="002D0C96"/>
    <w:rsid w:val="002E1ECD"/>
    <w:rsid w:val="002E4441"/>
    <w:rsid w:val="002E63DA"/>
    <w:rsid w:val="002F143F"/>
    <w:rsid w:val="002F198A"/>
    <w:rsid w:val="002F269E"/>
    <w:rsid w:val="0030293A"/>
    <w:rsid w:val="00317130"/>
    <w:rsid w:val="003179E7"/>
    <w:rsid w:val="00325205"/>
    <w:rsid w:val="00332ACE"/>
    <w:rsid w:val="0035254E"/>
    <w:rsid w:val="003574A2"/>
    <w:rsid w:val="00366169"/>
    <w:rsid w:val="00366E7D"/>
    <w:rsid w:val="00384356"/>
    <w:rsid w:val="00392C14"/>
    <w:rsid w:val="003A169E"/>
    <w:rsid w:val="003A2965"/>
    <w:rsid w:val="003A42EF"/>
    <w:rsid w:val="003B35BE"/>
    <w:rsid w:val="003C4218"/>
    <w:rsid w:val="003D2C63"/>
    <w:rsid w:val="003E566C"/>
    <w:rsid w:val="003E702A"/>
    <w:rsid w:val="003F1DBE"/>
    <w:rsid w:val="003F3FB4"/>
    <w:rsid w:val="00404DF9"/>
    <w:rsid w:val="004050E3"/>
    <w:rsid w:val="00416B77"/>
    <w:rsid w:val="00431A6E"/>
    <w:rsid w:val="00435D32"/>
    <w:rsid w:val="004428CA"/>
    <w:rsid w:val="004509AA"/>
    <w:rsid w:val="00455DE2"/>
    <w:rsid w:val="00460CF5"/>
    <w:rsid w:val="004637D2"/>
    <w:rsid w:val="0046468B"/>
    <w:rsid w:val="00482C7A"/>
    <w:rsid w:val="00483B1F"/>
    <w:rsid w:val="004862A5"/>
    <w:rsid w:val="00487631"/>
    <w:rsid w:val="0049262F"/>
    <w:rsid w:val="00494AE6"/>
    <w:rsid w:val="004A2510"/>
    <w:rsid w:val="004A255D"/>
    <w:rsid w:val="004A486B"/>
    <w:rsid w:val="004A4995"/>
    <w:rsid w:val="004A62B5"/>
    <w:rsid w:val="004D157D"/>
    <w:rsid w:val="004F669E"/>
    <w:rsid w:val="00510AC0"/>
    <w:rsid w:val="00514A46"/>
    <w:rsid w:val="00521283"/>
    <w:rsid w:val="00532BC9"/>
    <w:rsid w:val="0053717B"/>
    <w:rsid w:val="00542D54"/>
    <w:rsid w:val="005441BE"/>
    <w:rsid w:val="00544CBC"/>
    <w:rsid w:val="00547E0F"/>
    <w:rsid w:val="005506EF"/>
    <w:rsid w:val="0055162E"/>
    <w:rsid w:val="00551640"/>
    <w:rsid w:val="00556438"/>
    <w:rsid w:val="00566AFD"/>
    <w:rsid w:val="00570330"/>
    <w:rsid w:val="00573F48"/>
    <w:rsid w:val="0057468D"/>
    <w:rsid w:val="00580031"/>
    <w:rsid w:val="00580E3D"/>
    <w:rsid w:val="0059784A"/>
    <w:rsid w:val="00597B2B"/>
    <w:rsid w:val="00597BAF"/>
    <w:rsid w:val="005A0359"/>
    <w:rsid w:val="005A70F0"/>
    <w:rsid w:val="005A78FC"/>
    <w:rsid w:val="005B1F86"/>
    <w:rsid w:val="005B590D"/>
    <w:rsid w:val="005C0738"/>
    <w:rsid w:val="005D0D85"/>
    <w:rsid w:val="005D7D85"/>
    <w:rsid w:val="005D7E30"/>
    <w:rsid w:val="005E4F43"/>
    <w:rsid w:val="005E6F6B"/>
    <w:rsid w:val="005F13A6"/>
    <w:rsid w:val="00600500"/>
    <w:rsid w:val="00603F37"/>
    <w:rsid w:val="00615751"/>
    <w:rsid w:val="00630DA2"/>
    <w:rsid w:val="006361EA"/>
    <w:rsid w:val="00636D7D"/>
    <w:rsid w:val="00646CBB"/>
    <w:rsid w:val="00682452"/>
    <w:rsid w:val="006951A4"/>
    <w:rsid w:val="006B3F1A"/>
    <w:rsid w:val="006B4451"/>
    <w:rsid w:val="006B6310"/>
    <w:rsid w:val="006C6C98"/>
    <w:rsid w:val="006D0962"/>
    <w:rsid w:val="006E0265"/>
    <w:rsid w:val="006F3DFA"/>
    <w:rsid w:val="006F41A2"/>
    <w:rsid w:val="006F72FE"/>
    <w:rsid w:val="007011C7"/>
    <w:rsid w:val="0070312C"/>
    <w:rsid w:val="007033A1"/>
    <w:rsid w:val="00707085"/>
    <w:rsid w:val="00707344"/>
    <w:rsid w:val="00712E03"/>
    <w:rsid w:val="00712EEB"/>
    <w:rsid w:val="00713183"/>
    <w:rsid w:val="007247BC"/>
    <w:rsid w:val="007509F4"/>
    <w:rsid w:val="00754ECB"/>
    <w:rsid w:val="00756329"/>
    <w:rsid w:val="00774EDB"/>
    <w:rsid w:val="0077776B"/>
    <w:rsid w:val="0078648C"/>
    <w:rsid w:val="00792643"/>
    <w:rsid w:val="007944E2"/>
    <w:rsid w:val="00797712"/>
    <w:rsid w:val="007A699F"/>
    <w:rsid w:val="007A730C"/>
    <w:rsid w:val="007C4977"/>
    <w:rsid w:val="007D21E6"/>
    <w:rsid w:val="007D6CEC"/>
    <w:rsid w:val="007E5D66"/>
    <w:rsid w:val="007F4AF3"/>
    <w:rsid w:val="00804B28"/>
    <w:rsid w:val="00805781"/>
    <w:rsid w:val="008322B3"/>
    <w:rsid w:val="008428B7"/>
    <w:rsid w:val="00845B14"/>
    <w:rsid w:val="00847657"/>
    <w:rsid w:val="008664A7"/>
    <w:rsid w:val="00883311"/>
    <w:rsid w:val="00891BB4"/>
    <w:rsid w:val="00896F54"/>
    <w:rsid w:val="008A028D"/>
    <w:rsid w:val="008D690C"/>
    <w:rsid w:val="008D6EA2"/>
    <w:rsid w:val="008E5DAA"/>
    <w:rsid w:val="00900D26"/>
    <w:rsid w:val="009174C7"/>
    <w:rsid w:val="0092267A"/>
    <w:rsid w:val="0092430E"/>
    <w:rsid w:val="00925355"/>
    <w:rsid w:val="00947395"/>
    <w:rsid w:val="00947CF7"/>
    <w:rsid w:val="00960277"/>
    <w:rsid w:val="00960C87"/>
    <w:rsid w:val="009718FE"/>
    <w:rsid w:val="009721B0"/>
    <w:rsid w:val="00980155"/>
    <w:rsid w:val="00991ED2"/>
    <w:rsid w:val="00995D06"/>
    <w:rsid w:val="009A0DB6"/>
    <w:rsid w:val="009B3085"/>
    <w:rsid w:val="009C2A27"/>
    <w:rsid w:val="009C3511"/>
    <w:rsid w:val="009C6836"/>
    <w:rsid w:val="009D35EC"/>
    <w:rsid w:val="009D7CCC"/>
    <w:rsid w:val="009E01DF"/>
    <w:rsid w:val="009F4EED"/>
    <w:rsid w:val="00A07F2C"/>
    <w:rsid w:val="00A1645A"/>
    <w:rsid w:val="00A44923"/>
    <w:rsid w:val="00A46454"/>
    <w:rsid w:val="00A61504"/>
    <w:rsid w:val="00A82B7D"/>
    <w:rsid w:val="00A92DCA"/>
    <w:rsid w:val="00A95680"/>
    <w:rsid w:val="00AB0835"/>
    <w:rsid w:val="00AB0F78"/>
    <w:rsid w:val="00AC0BA4"/>
    <w:rsid w:val="00AC6387"/>
    <w:rsid w:val="00AD3DC0"/>
    <w:rsid w:val="00AD3F7F"/>
    <w:rsid w:val="00AD7644"/>
    <w:rsid w:val="00AE0D6A"/>
    <w:rsid w:val="00AE1A3B"/>
    <w:rsid w:val="00AE4465"/>
    <w:rsid w:val="00AF11C8"/>
    <w:rsid w:val="00AF12D0"/>
    <w:rsid w:val="00AF2E3C"/>
    <w:rsid w:val="00B01CA6"/>
    <w:rsid w:val="00B06803"/>
    <w:rsid w:val="00B06D62"/>
    <w:rsid w:val="00B47769"/>
    <w:rsid w:val="00B702EE"/>
    <w:rsid w:val="00B70D79"/>
    <w:rsid w:val="00B71348"/>
    <w:rsid w:val="00B75CE1"/>
    <w:rsid w:val="00B82820"/>
    <w:rsid w:val="00B876CE"/>
    <w:rsid w:val="00B87AC1"/>
    <w:rsid w:val="00B9612D"/>
    <w:rsid w:val="00B9668F"/>
    <w:rsid w:val="00B9691A"/>
    <w:rsid w:val="00BA67C7"/>
    <w:rsid w:val="00BB2347"/>
    <w:rsid w:val="00BB4A37"/>
    <w:rsid w:val="00BC5AEC"/>
    <w:rsid w:val="00BD2282"/>
    <w:rsid w:val="00BD6BD5"/>
    <w:rsid w:val="00BE0C01"/>
    <w:rsid w:val="00BE2629"/>
    <w:rsid w:val="00BE615C"/>
    <w:rsid w:val="00BE6BB6"/>
    <w:rsid w:val="00C02142"/>
    <w:rsid w:val="00C14ECE"/>
    <w:rsid w:val="00C176E4"/>
    <w:rsid w:val="00C17E92"/>
    <w:rsid w:val="00C253B3"/>
    <w:rsid w:val="00C37226"/>
    <w:rsid w:val="00C41973"/>
    <w:rsid w:val="00C66FDD"/>
    <w:rsid w:val="00C6729D"/>
    <w:rsid w:val="00C7678C"/>
    <w:rsid w:val="00C869AA"/>
    <w:rsid w:val="00CC0FC2"/>
    <w:rsid w:val="00CC15DB"/>
    <w:rsid w:val="00CC2C5A"/>
    <w:rsid w:val="00CC3FED"/>
    <w:rsid w:val="00CC435D"/>
    <w:rsid w:val="00CD1B30"/>
    <w:rsid w:val="00CD1B9D"/>
    <w:rsid w:val="00CD58CE"/>
    <w:rsid w:val="00CE2870"/>
    <w:rsid w:val="00CE7A08"/>
    <w:rsid w:val="00CF4D33"/>
    <w:rsid w:val="00CF7545"/>
    <w:rsid w:val="00D12F7D"/>
    <w:rsid w:val="00D17207"/>
    <w:rsid w:val="00D3661C"/>
    <w:rsid w:val="00D36EDE"/>
    <w:rsid w:val="00D461F3"/>
    <w:rsid w:val="00D55388"/>
    <w:rsid w:val="00D554F1"/>
    <w:rsid w:val="00D60A5D"/>
    <w:rsid w:val="00D72756"/>
    <w:rsid w:val="00D737C6"/>
    <w:rsid w:val="00D86152"/>
    <w:rsid w:val="00D9729B"/>
    <w:rsid w:val="00DA7442"/>
    <w:rsid w:val="00DB12C4"/>
    <w:rsid w:val="00DE3E3F"/>
    <w:rsid w:val="00DE3E42"/>
    <w:rsid w:val="00E0231F"/>
    <w:rsid w:val="00E14D60"/>
    <w:rsid w:val="00E25BCB"/>
    <w:rsid w:val="00E26C4E"/>
    <w:rsid w:val="00E314E3"/>
    <w:rsid w:val="00E32A20"/>
    <w:rsid w:val="00E439DC"/>
    <w:rsid w:val="00E43F1A"/>
    <w:rsid w:val="00E5377A"/>
    <w:rsid w:val="00E55B90"/>
    <w:rsid w:val="00E6019D"/>
    <w:rsid w:val="00E6127B"/>
    <w:rsid w:val="00E72DA0"/>
    <w:rsid w:val="00E72DAD"/>
    <w:rsid w:val="00EC0E4F"/>
    <w:rsid w:val="00ED3A82"/>
    <w:rsid w:val="00EE2C58"/>
    <w:rsid w:val="00EE3D17"/>
    <w:rsid w:val="00EE7220"/>
    <w:rsid w:val="00EF5454"/>
    <w:rsid w:val="00F03768"/>
    <w:rsid w:val="00F101AE"/>
    <w:rsid w:val="00F139D9"/>
    <w:rsid w:val="00F1683F"/>
    <w:rsid w:val="00F30BAD"/>
    <w:rsid w:val="00F40F9C"/>
    <w:rsid w:val="00F439DD"/>
    <w:rsid w:val="00F441F8"/>
    <w:rsid w:val="00F4785A"/>
    <w:rsid w:val="00F54822"/>
    <w:rsid w:val="00F56451"/>
    <w:rsid w:val="00F61D34"/>
    <w:rsid w:val="00F645D1"/>
    <w:rsid w:val="00F64E84"/>
    <w:rsid w:val="00F70F12"/>
    <w:rsid w:val="00F76443"/>
    <w:rsid w:val="00F83119"/>
    <w:rsid w:val="00F92EEF"/>
    <w:rsid w:val="00F97960"/>
    <w:rsid w:val="00FA4307"/>
    <w:rsid w:val="00FA7B22"/>
    <w:rsid w:val="00FB0F5D"/>
    <w:rsid w:val="00FB1F58"/>
    <w:rsid w:val="00FD60B3"/>
    <w:rsid w:val="00FE2A46"/>
    <w:rsid w:val="00FE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1B8D1"/>
  <w15:chartTrackingRefBased/>
  <w15:docId w15:val="{3445315C-F7FE-5D41-9BF6-820060D2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37226"/>
    <w:pPr>
      <w:spacing w:line="48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1C7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C70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42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38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388"/>
    <w:rPr>
      <w:rFonts w:ascii="Times New Roman" w:hAnsi="Times New Roman" w:cs="Times New Roman"/>
      <w:sz w:val="18"/>
      <w:szCs w:val="18"/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207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8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8EC"/>
    <w:rPr>
      <w:sz w:val="20"/>
      <w:szCs w:val="20"/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8EC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Gomez Corrales</dc:creator>
  <cp:keywords/>
  <dc:description/>
  <cp:lastModifiedBy>Carlos Prada Montoya</cp:lastModifiedBy>
  <cp:revision>6</cp:revision>
  <dcterms:created xsi:type="dcterms:W3CDTF">2019-04-15T15:25:00Z</dcterms:created>
  <dcterms:modified xsi:type="dcterms:W3CDTF">2019-04-15T15:40:00Z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id="63VBlpYq"/&gt;&lt;style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