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51680" w14:textId="37396E64" w:rsidR="000D1FCF" w:rsidRPr="00B71348" w:rsidRDefault="000D1FCF"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1A1718"/>
          <w:sz w:val="22"/>
          <w:szCs w:val="16"/>
          <w:lang w:val="en-US"/>
        </w:rPr>
      </w:pPr>
      <w:r w:rsidRPr="00B71348">
        <w:rPr>
          <w:rFonts w:ascii="Times" w:hAnsi="Times" w:cs="Times"/>
          <w:b/>
          <w:color w:val="1A1718"/>
          <w:sz w:val="22"/>
          <w:szCs w:val="16"/>
          <w:lang w:val="en-US"/>
        </w:rPr>
        <w:t xml:space="preserve">Matías Gómez Words: </w:t>
      </w:r>
      <w:commentRangeStart w:id="0"/>
      <w:r w:rsidR="00CE7A08">
        <w:rPr>
          <w:rFonts w:ascii="Times" w:hAnsi="Times" w:cs="Times"/>
          <w:b/>
          <w:color w:val="1A1718"/>
          <w:sz w:val="22"/>
          <w:szCs w:val="16"/>
          <w:lang w:val="en-US"/>
        </w:rPr>
        <w:t>753</w:t>
      </w:r>
      <w:commentRangeEnd w:id="0"/>
      <w:r w:rsidR="00530B89">
        <w:rPr>
          <w:rStyle w:val="CommentReference"/>
        </w:rPr>
        <w:commentReference w:id="0"/>
      </w:r>
    </w:p>
    <w:p w14:paraId="53BE06B7" w14:textId="2CE2D85D" w:rsidR="007D21E6" w:rsidRDefault="007D21E6"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1E8B574F" w14:textId="330F0684" w:rsidR="002134A9" w:rsidRDefault="009C6836"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Pr>
          <w:rFonts w:ascii="Times" w:hAnsi="Times" w:cs="Times"/>
          <w:color w:val="1A1718"/>
          <w:sz w:val="22"/>
          <w:szCs w:val="16"/>
          <w:lang w:val="en-US"/>
        </w:rPr>
        <w:t xml:space="preserve">Distinguishing between </w:t>
      </w:r>
      <w:commentRangeStart w:id="1"/>
      <w:r>
        <w:rPr>
          <w:rFonts w:ascii="Times" w:hAnsi="Times" w:cs="Times"/>
          <w:color w:val="1A1718"/>
          <w:sz w:val="22"/>
          <w:szCs w:val="16"/>
          <w:lang w:val="en-US"/>
        </w:rPr>
        <w:t xml:space="preserve">phenotypic plasticity </w:t>
      </w:r>
      <w:commentRangeEnd w:id="1"/>
      <w:r w:rsidR="005721CA">
        <w:rPr>
          <w:rStyle w:val="CommentReference"/>
        </w:rPr>
        <w:commentReference w:id="1"/>
      </w:r>
      <w:r>
        <w:rPr>
          <w:rFonts w:ascii="Times" w:hAnsi="Times" w:cs="Times"/>
          <w:color w:val="1A1718"/>
          <w:sz w:val="22"/>
          <w:szCs w:val="16"/>
          <w:lang w:val="en-US"/>
        </w:rPr>
        <w:t xml:space="preserve">and evolutionary change </w:t>
      </w:r>
      <w:del w:id="2" w:author="Carlos Prada Montoya" w:date="2019-03-12T08:30:00Z">
        <w:r w:rsidDel="005721CA">
          <w:rPr>
            <w:rFonts w:ascii="Times" w:hAnsi="Times" w:cs="Times"/>
            <w:color w:val="1A1718"/>
            <w:sz w:val="22"/>
            <w:szCs w:val="16"/>
            <w:lang w:val="en-US"/>
          </w:rPr>
          <w:delText xml:space="preserve">in species </w:delText>
        </w:r>
      </w:del>
      <w:r>
        <w:rPr>
          <w:rFonts w:ascii="Times" w:hAnsi="Times" w:cs="Times"/>
          <w:color w:val="1A1718"/>
          <w:sz w:val="22"/>
          <w:szCs w:val="16"/>
          <w:lang w:val="en-US"/>
        </w:rPr>
        <w:t xml:space="preserve">is </w:t>
      </w:r>
      <w:del w:id="3" w:author="Carlos Prada Montoya" w:date="2019-03-12T08:30:00Z">
        <w:r w:rsidR="00B82820" w:rsidDel="005721CA">
          <w:rPr>
            <w:rFonts w:ascii="Times" w:hAnsi="Times" w:cs="Times"/>
            <w:color w:val="1A1718"/>
            <w:sz w:val="22"/>
            <w:szCs w:val="16"/>
            <w:lang w:val="en-US"/>
          </w:rPr>
          <w:delText>crucial</w:delText>
        </w:r>
        <w:r w:rsidDel="005721CA">
          <w:rPr>
            <w:rFonts w:ascii="Times" w:hAnsi="Times" w:cs="Times"/>
            <w:color w:val="1A1718"/>
            <w:sz w:val="22"/>
            <w:szCs w:val="16"/>
            <w:lang w:val="en-US"/>
          </w:rPr>
          <w:delText xml:space="preserve"> </w:delText>
        </w:r>
      </w:del>
      <w:ins w:id="4" w:author="Carlos Prada Montoya" w:date="2019-03-12T08:30:00Z">
        <w:r w:rsidR="005721CA">
          <w:rPr>
            <w:rFonts w:ascii="Times" w:hAnsi="Times" w:cs="Times"/>
            <w:color w:val="1A1718"/>
            <w:sz w:val="22"/>
            <w:szCs w:val="16"/>
            <w:lang w:val="en-US"/>
          </w:rPr>
          <w:t>key</w:t>
        </w:r>
        <w:r w:rsidR="005721CA">
          <w:rPr>
            <w:rFonts w:ascii="Times" w:hAnsi="Times" w:cs="Times"/>
            <w:color w:val="1A1718"/>
            <w:sz w:val="22"/>
            <w:szCs w:val="16"/>
            <w:lang w:val="en-US"/>
          </w:rPr>
          <w:t xml:space="preserve"> </w:t>
        </w:r>
      </w:ins>
      <w:r>
        <w:rPr>
          <w:rFonts w:ascii="Times" w:hAnsi="Times" w:cs="Times"/>
          <w:color w:val="1A1718"/>
          <w:sz w:val="22"/>
          <w:szCs w:val="16"/>
          <w:lang w:val="en-US"/>
        </w:rPr>
        <w:t xml:space="preserve">to </w:t>
      </w:r>
      <w:del w:id="5" w:author="Carlos Prada Montoya" w:date="2019-03-12T08:30:00Z">
        <w:r w:rsidDel="005721CA">
          <w:rPr>
            <w:rFonts w:ascii="Times" w:hAnsi="Times" w:cs="Times"/>
            <w:color w:val="1A1718"/>
            <w:sz w:val="22"/>
            <w:szCs w:val="16"/>
            <w:lang w:val="en-US"/>
          </w:rPr>
          <w:delText xml:space="preserve">better </w:delText>
        </w:r>
      </w:del>
      <w:r>
        <w:rPr>
          <w:rFonts w:ascii="Times" w:hAnsi="Times" w:cs="Times"/>
          <w:color w:val="1A1718"/>
          <w:sz w:val="22"/>
          <w:szCs w:val="16"/>
          <w:lang w:val="en-US"/>
        </w:rPr>
        <w:t xml:space="preserve">understand and predict </w:t>
      </w:r>
      <w:commentRangeStart w:id="6"/>
      <w:r>
        <w:rPr>
          <w:rFonts w:ascii="Times" w:hAnsi="Times" w:cs="Times"/>
          <w:color w:val="1A1718"/>
          <w:sz w:val="22"/>
          <w:szCs w:val="16"/>
          <w:lang w:val="en-US"/>
        </w:rPr>
        <w:t>organismal changes</w:t>
      </w:r>
      <w:commentRangeEnd w:id="6"/>
      <w:r w:rsidR="005721CA">
        <w:rPr>
          <w:rStyle w:val="CommentReference"/>
        </w:rPr>
        <w:commentReference w:id="6"/>
      </w:r>
      <w:r>
        <w:rPr>
          <w:rFonts w:ascii="Times" w:hAnsi="Times" w:cs="Times"/>
          <w:color w:val="1A1718"/>
          <w:sz w:val="22"/>
          <w:szCs w:val="16"/>
          <w:lang w:val="en-US"/>
        </w:rPr>
        <w:t xml:space="preserve"> </w:t>
      </w:r>
      <w:r w:rsidR="0055162E">
        <w:rPr>
          <w:rFonts w:ascii="Times" w:hAnsi="Times" w:cs="Times"/>
          <w:color w:val="1A1718"/>
          <w:sz w:val="22"/>
          <w:szCs w:val="16"/>
          <w:lang w:val="en-US"/>
        </w:rPr>
        <w:t>and</w:t>
      </w:r>
      <w:r w:rsidR="00CF7545">
        <w:rPr>
          <w:rFonts w:ascii="Times" w:hAnsi="Times" w:cs="Times"/>
          <w:color w:val="1A1718"/>
          <w:sz w:val="22"/>
          <w:szCs w:val="16"/>
          <w:lang w:val="en-US"/>
        </w:rPr>
        <w:t xml:space="preserve"> their implications to potential adaptation to new environments. </w:t>
      </w:r>
      <w:commentRangeStart w:id="7"/>
      <w:ins w:id="8" w:author="Carlos Prada Montoya" w:date="2019-03-12T08:31:00Z">
        <w:r w:rsidR="005721CA">
          <w:rPr>
            <w:rFonts w:ascii="Times" w:hAnsi="Times" w:cs="Times"/>
            <w:color w:val="1A1718"/>
            <w:sz w:val="22"/>
            <w:szCs w:val="16"/>
            <w:lang w:val="en-US"/>
          </w:rPr>
          <w:t>P</w:t>
        </w:r>
      </w:ins>
      <w:del w:id="9" w:author="Carlos Prada Montoya" w:date="2019-03-12T08:31:00Z">
        <w:r w:rsidR="00B82820" w:rsidDel="005721CA">
          <w:rPr>
            <w:rFonts w:ascii="Times" w:hAnsi="Times" w:cs="Times"/>
            <w:color w:val="1A1718"/>
            <w:sz w:val="22"/>
            <w:szCs w:val="16"/>
            <w:lang w:val="en-US"/>
          </w:rPr>
          <w:delText>A p</w:delText>
        </w:r>
      </w:del>
      <w:r w:rsidR="00B82820">
        <w:rPr>
          <w:rFonts w:ascii="Times" w:hAnsi="Times" w:cs="Times"/>
          <w:color w:val="1A1718"/>
          <w:sz w:val="22"/>
          <w:szCs w:val="16"/>
          <w:lang w:val="en-US"/>
        </w:rPr>
        <w:t>lastic</w:t>
      </w:r>
      <w:ins w:id="10" w:author="Carlos Prada Montoya" w:date="2019-03-12T08:31:00Z">
        <w:r w:rsidR="005721CA">
          <w:rPr>
            <w:rFonts w:ascii="Times" w:hAnsi="Times" w:cs="Times"/>
            <w:color w:val="1A1718"/>
            <w:sz w:val="22"/>
            <w:szCs w:val="16"/>
            <w:lang w:val="en-US"/>
          </w:rPr>
          <w:t>ity</w:t>
        </w:r>
      </w:ins>
      <w:del w:id="11" w:author="Carlos Prada Montoya" w:date="2019-03-12T08:31:00Z">
        <w:r w:rsidR="00B82820" w:rsidDel="005721CA">
          <w:rPr>
            <w:rFonts w:ascii="Times" w:hAnsi="Times" w:cs="Times"/>
            <w:color w:val="1A1718"/>
            <w:sz w:val="22"/>
            <w:szCs w:val="16"/>
            <w:lang w:val="en-US"/>
          </w:rPr>
          <w:delText xml:space="preserve"> response</w:delText>
        </w:r>
      </w:del>
      <w:r w:rsidR="00B82820">
        <w:rPr>
          <w:rFonts w:ascii="Times" w:hAnsi="Times" w:cs="Times"/>
          <w:color w:val="1A1718"/>
          <w:sz w:val="22"/>
          <w:szCs w:val="16"/>
          <w:lang w:val="en-US"/>
        </w:rPr>
        <w:t xml:space="preserve"> occurs when </w:t>
      </w:r>
      <w:del w:id="12" w:author="Carlos Prada Montoya" w:date="2019-03-12T08:31:00Z">
        <w:r w:rsidR="00B82820" w:rsidDel="005721CA">
          <w:rPr>
            <w:rFonts w:ascii="Times" w:hAnsi="Times" w:cs="Times"/>
            <w:color w:val="1A1718"/>
            <w:sz w:val="22"/>
            <w:szCs w:val="16"/>
            <w:lang w:val="en-US"/>
          </w:rPr>
          <w:delText xml:space="preserve">individuals within </w:delText>
        </w:r>
      </w:del>
      <w:r w:rsidR="00B82820">
        <w:rPr>
          <w:rFonts w:ascii="Times" w:hAnsi="Times" w:cs="Times"/>
          <w:color w:val="1A1718"/>
          <w:sz w:val="22"/>
          <w:szCs w:val="16"/>
          <w:lang w:val="en-US"/>
        </w:rPr>
        <w:t xml:space="preserve">a </w:t>
      </w:r>
      <w:del w:id="13" w:author="Carlos Prada Montoya" w:date="2019-03-12T08:31:00Z">
        <w:r w:rsidR="00B82820" w:rsidDel="005721CA">
          <w:rPr>
            <w:rFonts w:ascii="Times" w:hAnsi="Times" w:cs="Times"/>
            <w:color w:val="1A1718"/>
            <w:sz w:val="22"/>
            <w:szCs w:val="16"/>
            <w:lang w:val="en-US"/>
          </w:rPr>
          <w:delText xml:space="preserve">population, with a particular </w:delText>
        </w:r>
      </w:del>
      <w:r w:rsidR="00B82820">
        <w:rPr>
          <w:rFonts w:ascii="Times" w:hAnsi="Times" w:cs="Times"/>
          <w:color w:val="1A1718"/>
          <w:sz w:val="22"/>
          <w:szCs w:val="16"/>
          <w:lang w:val="en-US"/>
        </w:rPr>
        <w:t>genotype</w:t>
      </w:r>
      <w:del w:id="14" w:author="Carlos Prada Montoya" w:date="2019-03-12T08:32:00Z">
        <w:r w:rsidR="00B82820" w:rsidDel="005721CA">
          <w:rPr>
            <w:rFonts w:ascii="Times" w:hAnsi="Times" w:cs="Times"/>
            <w:color w:val="1A1718"/>
            <w:sz w:val="22"/>
            <w:szCs w:val="16"/>
            <w:lang w:val="en-US"/>
          </w:rPr>
          <w:delText>,</w:delText>
        </w:r>
      </w:del>
      <w:r w:rsidR="00B82820">
        <w:rPr>
          <w:rFonts w:ascii="Times" w:hAnsi="Times" w:cs="Times"/>
          <w:color w:val="1A1718"/>
          <w:sz w:val="22"/>
          <w:szCs w:val="16"/>
          <w:lang w:val="en-US"/>
        </w:rPr>
        <w:t xml:space="preserve"> undergo a prompt change</w:t>
      </w:r>
      <w:r w:rsidR="009E01DF">
        <w:rPr>
          <w:rFonts w:ascii="Times" w:hAnsi="Times" w:cs="Times"/>
          <w:color w:val="1A1718"/>
          <w:sz w:val="22"/>
          <w:szCs w:val="16"/>
          <w:lang w:val="en-US"/>
        </w:rPr>
        <w:t xml:space="preserve"> in phen</w:t>
      </w:r>
      <w:bookmarkStart w:id="15" w:name="_GoBack"/>
      <w:bookmarkEnd w:id="15"/>
      <w:r w:rsidR="009E01DF">
        <w:rPr>
          <w:rFonts w:ascii="Times" w:hAnsi="Times" w:cs="Times"/>
          <w:color w:val="1A1718"/>
          <w:sz w:val="22"/>
          <w:szCs w:val="16"/>
          <w:lang w:val="en-US"/>
        </w:rPr>
        <w:t>otype</w:t>
      </w:r>
      <w:r w:rsidR="00B82820">
        <w:rPr>
          <w:rFonts w:ascii="Times" w:hAnsi="Times" w:cs="Times"/>
          <w:color w:val="1A1718"/>
          <w:sz w:val="22"/>
          <w:szCs w:val="16"/>
          <w:lang w:val="en-US"/>
        </w:rPr>
        <w:t xml:space="preserve"> as a result of new environmental conditions.</w:t>
      </w:r>
      <w:commentRangeEnd w:id="7"/>
      <w:r w:rsidR="005721CA">
        <w:rPr>
          <w:rStyle w:val="CommentReference"/>
        </w:rPr>
        <w:commentReference w:id="7"/>
      </w:r>
      <w:r w:rsidR="00B82820">
        <w:rPr>
          <w:rFonts w:ascii="Times" w:hAnsi="Times" w:cs="Times"/>
          <w:color w:val="1A1718"/>
          <w:sz w:val="22"/>
          <w:szCs w:val="16"/>
          <w:lang w:val="en-US"/>
        </w:rPr>
        <w:t xml:space="preserve"> </w:t>
      </w:r>
      <w:commentRangeStart w:id="16"/>
      <w:r w:rsidR="00B82820">
        <w:rPr>
          <w:rFonts w:ascii="Times" w:hAnsi="Times" w:cs="Times"/>
          <w:color w:val="1A1718"/>
          <w:sz w:val="22"/>
          <w:szCs w:val="16"/>
          <w:lang w:val="en-US"/>
        </w:rPr>
        <w:t>Meanwhile</w:t>
      </w:r>
      <w:commentRangeEnd w:id="16"/>
      <w:r w:rsidR="005721CA">
        <w:rPr>
          <w:rStyle w:val="CommentReference"/>
        </w:rPr>
        <w:commentReference w:id="16"/>
      </w:r>
      <w:r w:rsidR="00B82820">
        <w:rPr>
          <w:rFonts w:ascii="Times" w:hAnsi="Times" w:cs="Times"/>
          <w:color w:val="1A1718"/>
          <w:sz w:val="22"/>
          <w:szCs w:val="16"/>
          <w:lang w:val="en-US"/>
        </w:rPr>
        <w:t xml:space="preserve">, adaptive evolution takes place when </w:t>
      </w:r>
      <w:r w:rsidR="00597BAF">
        <w:rPr>
          <w:rFonts w:ascii="Times" w:hAnsi="Times" w:cs="Times"/>
          <w:color w:val="1A1718"/>
          <w:sz w:val="22"/>
          <w:szCs w:val="16"/>
          <w:lang w:val="en-US"/>
        </w:rPr>
        <w:t xml:space="preserve">shifts in </w:t>
      </w:r>
      <w:r w:rsidR="00B82820">
        <w:rPr>
          <w:rFonts w:ascii="Times" w:hAnsi="Times" w:cs="Times"/>
          <w:color w:val="1A1718"/>
          <w:sz w:val="22"/>
          <w:szCs w:val="16"/>
          <w:lang w:val="en-US"/>
        </w:rPr>
        <w:t xml:space="preserve">allele frequencies in a population </w:t>
      </w:r>
      <w:del w:id="17" w:author="Carlos Prada Montoya" w:date="2019-03-12T08:33:00Z">
        <w:r w:rsidR="00547E0F" w:rsidDel="005721CA">
          <w:rPr>
            <w:rFonts w:ascii="Times" w:hAnsi="Times" w:cs="Times"/>
            <w:color w:val="1A1718"/>
            <w:sz w:val="22"/>
            <w:szCs w:val="16"/>
            <w:lang w:val="en-US"/>
          </w:rPr>
          <w:delText>vary</w:delText>
        </w:r>
        <w:r w:rsidR="00597BAF" w:rsidDel="005721CA">
          <w:rPr>
            <w:rFonts w:ascii="Times" w:hAnsi="Times" w:cs="Times"/>
            <w:color w:val="1A1718"/>
            <w:sz w:val="22"/>
            <w:szCs w:val="16"/>
            <w:lang w:val="en-US"/>
          </w:rPr>
          <w:delText xml:space="preserve"> </w:delText>
        </w:r>
      </w:del>
      <w:ins w:id="18" w:author="Carlos Prada Montoya" w:date="2019-03-12T08:33:00Z">
        <w:r w:rsidR="005721CA">
          <w:rPr>
            <w:rFonts w:ascii="Times" w:hAnsi="Times" w:cs="Times"/>
            <w:color w:val="1A1718"/>
            <w:sz w:val="22"/>
            <w:szCs w:val="16"/>
            <w:lang w:val="en-US"/>
          </w:rPr>
          <w:t>change</w:t>
        </w:r>
        <w:r w:rsidR="005721CA">
          <w:rPr>
            <w:rFonts w:ascii="Times" w:hAnsi="Times" w:cs="Times"/>
            <w:color w:val="1A1718"/>
            <w:sz w:val="22"/>
            <w:szCs w:val="16"/>
            <w:lang w:val="en-US"/>
          </w:rPr>
          <w:t xml:space="preserve"> </w:t>
        </w:r>
      </w:ins>
      <w:r w:rsidR="00597BAF">
        <w:rPr>
          <w:rFonts w:ascii="Times" w:hAnsi="Times" w:cs="Times"/>
          <w:color w:val="1A1718"/>
          <w:sz w:val="22"/>
          <w:szCs w:val="16"/>
          <w:lang w:val="en-US"/>
        </w:rPr>
        <w:t>the phenotype as a product of natural selection.</w:t>
      </w:r>
      <w:r w:rsidR="00547E0F">
        <w:rPr>
          <w:rFonts w:ascii="Times" w:hAnsi="Times" w:cs="Times"/>
          <w:color w:val="1A1718"/>
          <w:sz w:val="22"/>
          <w:szCs w:val="16"/>
          <w:lang w:val="en-US"/>
        </w:rPr>
        <w:t xml:space="preserve"> </w:t>
      </w:r>
      <w:r w:rsidR="00CF7545">
        <w:rPr>
          <w:rFonts w:ascii="Times" w:hAnsi="Times" w:cs="Times"/>
          <w:color w:val="1A1718"/>
          <w:sz w:val="22"/>
          <w:szCs w:val="16"/>
          <w:lang w:val="en-US"/>
        </w:rPr>
        <w:t xml:space="preserve">Until recently, phenotypic and environmental interactions have </w:t>
      </w:r>
      <w:del w:id="19" w:author="Carlos Prada Montoya" w:date="2019-03-12T08:34:00Z">
        <w:r w:rsidR="00CF7545" w:rsidDel="005721CA">
          <w:rPr>
            <w:rFonts w:ascii="Times" w:hAnsi="Times" w:cs="Times"/>
            <w:color w:val="1A1718"/>
            <w:sz w:val="22"/>
            <w:szCs w:val="16"/>
            <w:lang w:val="en-US"/>
          </w:rPr>
          <w:delText xml:space="preserve">been </w:delText>
        </w:r>
      </w:del>
      <w:r w:rsidR="00CF7545">
        <w:rPr>
          <w:rFonts w:ascii="Times" w:hAnsi="Times" w:cs="Times"/>
          <w:color w:val="1A1718"/>
          <w:sz w:val="22"/>
          <w:szCs w:val="16"/>
          <w:lang w:val="en-US"/>
        </w:rPr>
        <w:t>focused on readily measured morphological traits, overlooking</w:t>
      </w:r>
      <w:r w:rsidR="004050E3">
        <w:rPr>
          <w:rFonts w:ascii="Times" w:hAnsi="Times" w:cs="Times"/>
          <w:color w:val="1A1718"/>
          <w:sz w:val="22"/>
          <w:szCs w:val="16"/>
          <w:lang w:val="en-US"/>
        </w:rPr>
        <w:t xml:space="preserve"> much more subtle trait fluctuations that may underpin the actual plastic response, such as immunity, physiology</w:t>
      </w:r>
      <w:r w:rsidR="00F56451">
        <w:rPr>
          <w:rFonts w:ascii="Times" w:hAnsi="Times" w:cs="Times"/>
          <w:color w:val="1A1718"/>
          <w:sz w:val="22"/>
          <w:szCs w:val="16"/>
          <w:lang w:val="en-US"/>
        </w:rPr>
        <w:t xml:space="preserve">, </w:t>
      </w:r>
      <w:r w:rsidR="004050E3">
        <w:rPr>
          <w:rFonts w:ascii="Times" w:hAnsi="Times" w:cs="Times"/>
          <w:color w:val="1A1718"/>
          <w:sz w:val="22"/>
          <w:szCs w:val="16"/>
          <w:lang w:val="en-US"/>
        </w:rPr>
        <w:t>parasitic load</w:t>
      </w:r>
      <w:r w:rsidR="00F56451">
        <w:rPr>
          <w:rFonts w:ascii="Times" w:hAnsi="Times" w:cs="Times"/>
          <w:color w:val="1A1718"/>
          <w:sz w:val="22"/>
          <w:szCs w:val="16"/>
          <w:lang w:val="en-US"/>
        </w:rPr>
        <w:t xml:space="preserve"> </w:t>
      </w:r>
      <w:commentRangeStart w:id="20"/>
      <w:r w:rsidR="00F56451">
        <w:rPr>
          <w:rFonts w:ascii="Times" w:hAnsi="Times" w:cs="Times"/>
          <w:color w:val="1A1718"/>
          <w:sz w:val="22"/>
          <w:szCs w:val="16"/>
          <w:lang w:val="en-US"/>
        </w:rPr>
        <w:t xml:space="preserve">or local habitat </w:t>
      </w:r>
      <w:r w:rsidR="00845B14">
        <w:rPr>
          <w:rFonts w:ascii="Times" w:hAnsi="Times" w:cs="Times"/>
          <w:color w:val="1A1718"/>
          <w:sz w:val="22"/>
          <w:szCs w:val="16"/>
          <w:lang w:val="en-US"/>
        </w:rPr>
        <w:t>heterogeneity</w:t>
      </w:r>
      <w:commentRangeEnd w:id="20"/>
      <w:r w:rsidR="005721CA">
        <w:rPr>
          <w:rStyle w:val="CommentReference"/>
        </w:rPr>
        <w:commentReference w:id="20"/>
      </w:r>
      <w:r w:rsidR="004050E3">
        <w:rPr>
          <w:rFonts w:ascii="Times" w:hAnsi="Times" w:cs="Times"/>
          <w:color w:val="1A1718"/>
          <w:sz w:val="22"/>
          <w:szCs w:val="16"/>
          <w:lang w:val="en-US"/>
        </w:rPr>
        <w:t>.</w:t>
      </w:r>
      <w:r w:rsidR="009B3085">
        <w:rPr>
          <w:rFonts w:ascii="Times" w:hAnsi="Times" w:cs="Times"/>
          <w:color w:val="1A1718"/>
          <w:sz w:val="22"/>
          <w:szCs w:val="16"/>
          <w:lang w:val="en-US"/>
        </w:rPr>
        <w:t xml:space="preserve"> </w:t>
      </w:r>
      <w:commentRangeStart w:id="21"/>
      <w:r w:rsidR="009B3085">
        <w:rPr>
          <w:rFonts w:ascii="Times" w:hAnsi="Times" w:cs="Times"/>
          <w:color w:val="1A1718"/>
          <w:sz w:val="22"/>
          <w:szCs w:val="16"/>
          <w:lang w:val="en-US"/>
        </w:rPr>
        <w:t>Furthermore,</w:t>
      </w:r>
      <w:r w:rsidR="00547E0F">
        <w:rPr>
          <w:rFonts w:ascii="Times" w:hAnsi="Times" w:cs="Times"/>
          <w:color w:val="1A1718"/>
          <w:sz w:val="22"/>
          <w:szCs w:val="16"/>
          <w:lang w:val="en-US"/>
        </w:rPr>
        <w:t xml:space="preserve"> elucidating</w:t>
      </w:r>
      <w:r w:rsidR="009B3085">
        <w:rPr>
          <w:rFonts w:ascii="Times" w:hAnsi="Times" w:cs="Times"/>
          <w:color w:val="1A1718"/>
          <w:sz w:val="22"/>
          <w:szCs w:val="16"/>
          <w:lang w:val="en-US"/>
        </w:rPr>
        <w:t xml:space="preserve"> </w:t>
      </w:r>
      <w:r w:rsidR="00547E0F">
        <w:rPr>
          <w:rFonts w:ascii="Times" w:hAnsi="Times" w:cs="Times"/>
          <w:color w:val="1A1718"/>
          <w:sz w:val="22"/>
          <w:szCs w:val="16"/>
          <w:lang w:val="en-US"/>
        </w:rPr>
        <w:t>the relationship between plasticity and adaptation has been confounded by this</w:t>
      </w:r>
      <w:r w:rsidR="009174C7">
        <w:rPr>
          <w:rFonts w:ascii="Times" w:hAnsi="Times" w:cs="Times"/>
          <w:color w:val="1A1718"/>
          <w:sz w:val="22"/>
          <w:szCs w:val="16"/>
          <w:lang w:val="en-US"/>
        </w:rPr>
        <w:t xml:space="preserve"> multiple</w:t>
      </w:r>
      <w:r w:rsidR="00547E0F">
        <w:rPr>
          <w:rFonts w:ascii="Times" w:hAnsi="Times" w:cs="Times"/>
          <w:color w:val="1A1718"/>
          <w:sz w:val="22"/>
          <w:szCs w:val="16"/>
          <w:lang w:val="en-US"/>
        </w:rPr>
        <w:t xml:space="preserve"> level of </w:t>
      </w:r>
      <w:r w:rsidR="009174C7">
        <w:rPr>
          <w:rFonts w:ascii="Times" w:hAnsi="Times" w:cs="Times"/>
          <w:color w:val="1A1718"/>
          <w:sz w:val="22"/>
          <w:szCs w:val="16"/>
          <w:lang w:val="en-US"/>
        </w:rPr>
        <w:t>organismal response</w:t>
      </w:r>
      <w:r w:rsidR="00547E0F">
        <w:rPr>
          <w:rFonts w:ascii="Times" w:hAnsi="Times" w:cs="Times"/>
          <w:color w:val="1A1718"/>
          <w:sz w:val="22"/>
          <w:szCs w:val="16"/>
          <w:lang w:val="en-US"/>
        </w:rPr>
        <w:t>.</w:t>
      </w:r>
      <w:r w:rsidR="009D35EC">
        <w:rPr>
          <w:rFonts w:ascii="Times" w:hAnsi="Times" w:cs="Times"/>
          <w:color w:val="1A1718"/>
          <w:sz w:val="22"/>
          <w:szCs w:val="16"/>
          <w:lang w:val="en-US"/>
        </w:rPr>
        <w:t xml:space="preserve"> </w:t>
      </w:r>
      <w:commentRangeEnd w:id="21"/>
      <w:r w:rsidR="005721CA">
        <w:rPr>
          <w:rStyle w:val="CommentReference"/>
        </w:rPr>
        <w:commentReference w:id="21"/>
      </w:r>
      <w:r w:rsidR="009D35EC">
        <w:rPr>
          <w:rFonts w:ascii="Times" w:hAnsi="Times" w:cs="Times"/>
          <w:color w:val="1A1718"/>
          <w:sz w:val="22"/>
          <w:szCs w:val="16"/>
          <w:lang w:val="en-US"/>
        </w:rPr>
        <w:t xml:space="preserve">However, the coupling of experimental evolutionary biology with gene expression profiling </w:t>
      </w:r>
      <w:r w:rsidR="002134A9">
        <w:rPr>
          <w:rFonts w:ascii="Times" w:hAnsi="Times" w:cs="Times"/>
          <w:color w:val="1A1718"/>
          <w:sz w:val="22"/>
          <w:szCs w:val="16"/>
          <w:lang w:val="en-US"/>
        </w:rPr>
        <w:t xml:space="preserve">casts a broader net across likely significant traits  underlying </w:t>
      </w:r>
      <w:r w:rsidR="009D7CCC">
        <w:rPr>
          <w:rFonts w:ascii="Times" w:hAnsi="Times" w:cs="Times"/>
          <w:color w:val="1A1718"/>
          <w:sz w:val="22"/>
          <w:szCs w:val="16"/>
          <w:lang w:val="en-US"/>
        </w:rPr>
        <w:t>acclimation and</w:t>
      </w:r>
      <w:r w:rsidR="002134A9">
        <w:rPr>
          <w:rFonts w:ascii="Times" w:hAnsi="Times" w:cs="Times"/>
          <w:color w:val="1A1718"/>
          <w:sz w:val="22"/>
          <w:szCs w:val="16"/>
          <w:lang w:val="en-US"/>
        </w:rPr>
        <w:t xml:space="preserve"> could ultimately illuminate</w:t>
      </w:r>
      <w:r w:rsidR="00D461F3">
        <w:rPr>
          <w:rFonts w:ascii="Times" w:hAnsi="Times" w:cs="Times"/>
          <w:color w:val="1A1718"/>
          <w:sz w:val="22"/>
          <w:szCs w:val="16"/>
          <w:lang w:val="en-US"/>
        </w:rPr>
        <w:t xml:space="preserve"> adaptive mechanisms</w:t>
      </w:r>
      <w:r w:rsidR="002134A9">
        <w:rPr>
          <w:rFonts w:ascii="Times" w:hAnsi="Times" w:cs="Times"/>
          <w:color w:val="1A1718"/>
          <w:sz w:val="22"/>
          <w:szCs w:val="16"/>
          <w:lang w:val="en-US"/>
        </w:rPr>
        <w:t>.</w:t>
      </w:r>
    </w:p>
    <w:p w14:paraId="5D74C5FD" w14:textId="1171000C" w:rsidR="002134A9" w:rsidRDefault="002134A9"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432DF19C" w14:textId="2C45A593" w:rsidR="00797712" w:rsidRDefault="008E5DAA" w:rsidP="008E5D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Pr>
          <w:rFonts w:ascii="Times" w:hAnsi="Times" w:cs="Times"/>
          <w:color w:val="1A1718"/>
          <w:sz w:val="22"/>
          <w:szCs w:val="16"/>
          <w:lang w:val="en-US"/>
        </w:rPr>
        <w:t>The studies by Bernal et al. (201</w:t>
      </w:r>
      <w:r w:rsidR="00542D54">
        <w:rPr>
          <w:rFonts w:ascii="Times" w:hAnsi="Times" w:cs="Times"/>
          <w:color w:val="1A1718"/>
          <w:sz w:val="22"/>
          <w:szCs w:val="16"/>
          <w:lang w:val="en-US"/>
        </w:rPr>
        <w:t>8</w:t>
      </w:r>
      <w:r>
        <w:rPr>
          <w:rFonts w:ascii="Times" w:hAnsi="Times" w:cs="Times"/>
          <w:color w:val="1A1718"/>
          <w:sz w:val="22"/>
          <w:szCs w:val="16"/>
          <w:lang w:val="en-US"/>
        </w:rPr>
        <w:t xml:space="preserve">) and Walworth et al. (2016)  </w:t>
      </w:r>
      <w:del w:id="22" w:author="Carlos Prada Montoya" w:date="2019-03-12T08:35:00Z">
        <w:r w:rsidDel="00271A02">
          <w:rPr>
            <w:rFonts w:ascii="Times" w:hAnsi="Times" w:cs="Times"/>
            <w:color w:val="1A1718"/>
            <w:sz w:val="22"/>
            <w:szCs w:val="16"/>
            <w:lang w:val="en-US"/>
          </w:rPr>
          <w:delText xml:space="preserve">aimed to </w:delText>
        </w:r>
      </w:del>
      <w:r>
        <w:rPr>
          <w:rFonts w:ascii="Times" w:hAnsi="Times" w:cs="Times"/>
          <w:color w:val="1A1718"/>
          <w:sz w:val="22"/>
          <w:szCs w:val="16"/>
          <w:lang w:val="en-US"/>
        </w:rPr>
        <w:t>test</w:t>
      </w:r>
      <w:ins w:id="23" w:author="Carlos Prada Montoya" w:date="2019-03-12T08:35:00Z">
        <w:r w:rsidR="00271A02">
          <w:rPr>
            <w:rFonts w:ascii="Times" w:hAnsi="Times" w:cs="Times"/>
            <w:color w:val="1A1718"/>
            <w:sz w:val="22"/>
            <w:szCs w:val="16"/>
            <w:lang w:val="en-US"/>
          </w:rPr>
          <w:t>ed</w:t>
        </w:r>
      </w:ins>
      <w:r w:rsidR="00244943">
        <w:rPr>
          <w:rFonts w:ascii="Times" w:hAnsi="Times" w:cs="Times"/>
          <w:color w:val="1A1718"/>
          <w:sz w:val="22"/>
          <w:szCs w:val="16"/>
          <w:lang w:val="en-US"/>
        </w:rPr>
        <w:t xml:space="preserve"> whether  phenotypic plasticity </w:t>
      </w:r>
      <w:del w:id="24" w:author="Carlos Prada Montoya" w:date="2019-03-12T08:37:00Z">
        <w:r w:rsidR="00244943" w:rsidDel="00271A02">
          <w:rPr>
            <w:rFonts w:ascii="Times" w:hAnsi="Times" w:cs="Times"/>
            <w:color w:val="1A1718"/>
            <w:sz w:val="22"/>
            <w:szCs w:val="16"/>
            <w:lang w:val="en-US"/>
          </w:rPr>
          <w:delText xml:space="preserve">could </w:delText>
        </w:r>
      </w:del>
      <w:r w:rsidR="00244943">
        <w:rPr>
          <w:rFonts w:ascii="Times" w:hAnsi="Times" w:cs="Times"/>
          <w:color w:val="1A1718"/>
          <w:sz w:val="22"/>
          <w:szCs w:val="16"/>
          <w:lang w:val="en-US"/>
        </w:rPr>
        <w:t>aid</w:t>
      </w:r>
      <w:ins w:id="25" w:author="Carlos Prada Montoya" w:date="2019-03-12T08:37:00Z">
        <w:r w:rsidR="00271A02">
          <w:rPr>
            <w:rFonts w:ascii="Times" w:hAnsi="Times" w:cs="Times"/>
            <w:color w:val="1A1718"/>
            <w:sz w:val="22"/>
            <w:szCs w:val="16"/>
            <w:lang w:val="en-US"/>
          </w:rPr>
          <w:t>s</w:t>
        </w:r>
      </w:ins>
      <w:r w:rsidR="00244943">
        <w:rPr>
          <w:rFonts w:ascii="Times" w:hAnsi="Times" w:cs="Times"/>
          <w:color w:val="1A1718"/>
          <w:sz w:val="22"/>
          <w:szCs w:val="16"/>
          <w:lang w:val="en-US"/>
        </w:rPr>
        <w:t xml:space="preserve"> </w:t>
      </w:r>
      <w:del w:id="26" w:author="Carlos Prada Montoya" w:date="2019-03-12T08:37:00Z">
        <w:r w:rsidR="00244943" w:rsidDel="00271A02">
          <w:rPr>
            <w:rFonts w:ascii="Times" w:hAnsi="Times" w:cs="Times"/>
            <w:color w:val="1A1718"/>
            <w:sz w:val="22"/>
            <w:szCs w:val="16"/>
            <w:lang w:val="en-US"/>
          </w:rPr>
          <w:delText xml:space="preserve">in </w:delText>
        </w:r>
      </w:del>
      <w:ins w:id="27" w:author="Carlos Prada Montoya" w:date="2019-03-12T08:37:00Z">
        <w:r w:rsidR="00271A02">
          <w:rPr>
            <w:rFonts w:ascii="Times" w:hAnsi="Times" w:cs="Times"/>
            <w:color w:val="1A1718"/>
            <w:sz w:val="22"/>
            <w:szCs w:val="16"/>
            <w:lang w:val="en-US"/>
          </w:rPr>
          <w:t>during</w:t>
        </w:r>
        <w:r w:rsidR="00271A02">
          <w:rPr>
            <w:rFonts w:ascii="Times" w:hAnsi="Times" w:cs="Times"/>
            <w:color w:val="1A1718"/>
            <w:sz w:val="22"/>
            <w:szCs w:val="16"/>
            <w:lang w:val="en-US"/>
          </w:rPr>
          <w:t xml:space="preserve"> </w:t>
        </w:r>
      </w:ins>
      <w:r w:rsidR="00244943">
        <w:rPr>
          <w:rFonts w:ascii="Times" w:hAnsi="Times" w:cs="Times"/>
          <w:color w:val="1A1718"/>
          <w:sz w:val="22"/>
          <w:szCs w:val="16"/>
          <w:lang w:val="en-US"/>
        </w:rPr>
        <w:t>adapt</w:t>
      </w:r>
      <w:ins w:id="28" w:author="Carlos Prada Montoya" w:date="2019-03-12T08:37:00Z">
        <w:r w:rsidR="00271A02">
          <w:rPr>
            <w:rFonts w:ascii="Times" w:hAnsi="Times" w:cs="Times"/>
            <w:color w:val="1A1718"/>
            <w:sz w:val="22"/>
            <w:szCs w:val="16"/>
            <w:lang w:val="en-US"/>
          </w:rPr>
          <w:t>ation</w:t>
        </w:r>
      </w:ins>
      <w:del w:id="29" w:author="Carlos Prada Montoya" w:date="2019-03-12T08:37:00Z">
        <w:r w:rsidR="00244943" w:rsidDel="00271A02">
          <w:rPr>
            <w:rFonts w:ascii="Times" w:hAnsi="Times" w:cs="Times"/>
            <w:color w:val="1A1718"/>
            <w:sz w:val="22"/>
            <w:szCs w:val="16"/>
            <w:lang w:val="en-US"/>
          </w:rPr>
          <w:delText>ive</w:delText>
        </w:r>
      </w:del>
      <w:r w:rsidR="00244943">
        <w:rPr>
          <w:rFonts w:ascii="Times" w:hAnsi="Times" w:cs="Times"/>
          <w:color w:val="1A1718"/>
          <w:sz w:val="22"/>
          <w:szCs w:val="16"/>
          <w:lang w:val="en-US"/>
        </w:rPr>
        <w:t xml:space="preserve"> </w:t>
      </w:r>
      <w:del w:id="30" w:author="Carlos Prada Montoya" w:date="2019-03-12T08:37:00Z">
        <w:r w:rsidR="00244943" w:rsidDel="00271A02">
          <w:rPr>
            <w:rFonts w:ascii="Times" w:hAnsi="Times" w:cs="Times"/>
            <w:color w:val="1A1718"/>
            <w:sz w:val="22"/>
            <w:szCs w:val="16"/>
            <w:lang w:val="en-US"/>
          </w:rPr>
          <w:delText>change</w:delText>
        </w:r>
        <w:r w:rsidR="003A2965" w:rsidDel="00271A02">
          <w:rPr>
            <w:rFonts w:ascii="Times" w:hAnsi="Times" w:cs="Times"/>
            <w:color w:val="1A1718"/>
            <w:sz w:val="22"/>
            <w:szCs w:val="16"/>
            <w:lang w:val="en-US"/>
          </w:rPr>
          <w:delText xml:space="preserve"> </w:delText>
        </w:r>
      </w:del>
      <w:r w:rsidR="003A2965">
        <w:rPr>
          <w:rFonts w:ascii="Times" w:hAnsi="Times" w:cs="Times"/>
          <w:color w:val="1A1718"/>
          <w:sz w:val="22"/>
          <w:szCs w:val="16"/>
          <w:lang w:val="en-US"/>
        </w:rPr>
        <w:t xml:space="preserve">by studying transgenerational variation in traits of interest and </w:t>
      </w:r>
      <w:r w:rsidR="00317130">
        <w:rPr>
          <w:rFonts w:ascii="Times" w:hAnsi="Times" w:cs="Times"/>
          <w:color w:val="1A1718"/>
          <w:sz w:val="22"/>
          <w:szCs w:val="16"/>
          <w:lang w:val="en-US"/>
        </w:rPr>
        <w:t>transcriptomics</w:t>
      </w:r>
      <w:r w:rsidR="007247BC">
        <w:rPr>
          <w:rFonts w:ascii="Times" w:hAnsi="Times" w:cs="Times"/>
          <w:color w:val="1A1718"/>
          <w:sz w:val="22"/>
          <w:szCs w:val="16"/>
          <w:lang w:val="en-US"/>
        </w:rPr>
        <w:t xml:space="preserve"> under laboratory conditions</w:t>
      </w:r>
      <w:r w:rsidR="003A2965">
        <w:rPr>
          <w:rFonts w:ascii="Times" w:hAnsi="Times" w:cs="Times"/>
          <w:color w:val="1A1718"/>
          <w:sz w:val="22"/>
          <w:szCs w:val="16"/>
          <w:lang w:val="en-US"/>
        </w:rPr>
        <w:t>. The first study investigated damselfish</w:t>
      </w:r>
      <w:commentRangeStart w:id="31"/>
      <w:r w:rsidR="003A2965">
        <w:rPr>
          <w:rFonts w:ascii="Times" w:hAnsi="Times" w:cs="Times"/>
          <w:color w:val="1A1718"/>
          <w:sz w:val="22"/>
          <w:szCs w:val="16"/>
          <w:lang w:val="en-US"/>
        </w:rPr>
        <w:t>´</w:t>
      </w:r>
      <w:commentRangeEnd w:id="31"/>
      <w:r w:rsidR="00271A02">
        <w:rPr>
          <w:rStyle w:val="CommentReference"/>
        </w:rPr>
        <w:commentReference w:id="31"/>
      </w:r>
      <w:r w:rsidR="003A2965">
        <w:rPr>
          <w:rFonts w:ascii="Times" w:hAnsi="Times" w:cs="Times"/>
          <w:color w:val="1A1718"/>
          <w:sz w:val="22"/>
          <w:szCs w:val="16"/>
          <w:lang w:val="en-US"/>
        </w:rPr>
        <w:t>s (</w:t>
      </w:r>
      <w:r w:rsidR="003A2965" w:rsidRPr="003A2965">
        <w:rPr>
          <w:rFonts w:ascii="Times" w:hAnsi="Times" w:cs="Times"/>
          <w:i/>
          <w:color w:val="1A1718"/>
          <w:sz w:val="22"/>
          <w:szCs w:val="16"/>
          <w:lang w:val="en-US"/>
        </w:rPr>
        <w:t>Acanthochromis polyacanthus</w:t>
      </w:r>
      <w:r w:rsidR="003A2965">
        <w:rPr>
          <w:rFonts w:ascii="Times" w:hAnsi="Times" w:cs="Times"/>
          <w:color w:val="1A1718"/>
          <w:sz w:val="22"/>
          <w:szCs w:val="16"/>
          <w:lang w:val="en-US"/>
        </w:rPr>
        <w:t xml:space="preserve">) metabolic reaction to gradual temperature increase across </w:t>
      </w:r>
      <w:r w:rsidR="00847657">
        <w:rPr>
          <w:rFonts w:ascii="Times" w:hAnsi="Times" w:cs="Times"/>
          <w:color w:val="1A1718"/>
          <w:sz w:val="22"/>
          <w:szCs w:val="16"/>
          <w:lang w:val="en-US"/>
        </w:rPr>
        <w:t>two generations</w:t>
      </w:r>
      <w:r w:rsidR="004862A5">
        <w:rPr>
          <w:rFonts w:ascii="Times" w:hAnsi="Times" w:cs="Times"/>
          <w:color w:val="1A1718"/>
          <w:sz w:val="22"/>
          <w:szCs w:val="16"/>
          <w:lang w:val="en-US"/>
        </w:rPr>
        <w:t xml:space="preserve">, </w:t>
      </w:r>
      <w:r w:rsidR="0070312C">
        <w:rPr>
          <w:rFonts w:ascii="Times" w:hAnsi="Times" w:cs="Times"/>
          <w:color w:val="1A1718"/>
          <w:sz w:val="22"/>
          <w:szCs w:val="16"/>
          <w:lang w:val="en-US"/>
        </w:rPr>
        <w:t xml:space="preserve">finding that </w:t>
      </w:r>
      <w:r w:rsidR="003A2965">
        <w:rPr>
          <w:rFonts w:ascii="Times" w:hAnsi="Times" w:cs="Times"/>
          <w:color w:val="1A1718"/>
          <w:sz w:val="22"/>
          <w:szCs w:val="16"/>
          <w:lang w:val="en-US"/>
        </w:rPr>
        <w:t xml:space="preserve"> </w:t>
      </w:r>
      <w:r w:rsidR="00847657">
        <w:rPr>
          <w:rFonts w:ascii="Times" w:hAnsi="Times" w:cs="Times"/>
          <w:color w:val="1A1718"/>
          <w:sz w:val="22"/>
          <w:szCs w:val="16"/>
          <w:lang w:val="en-US"/>
        </w:rPr>
        <w:t>metabolic compensation can occur if fish are raised in warmer water than their parents, but the physiological process is not the same in fish where parents and offspring experience the same elevated temperature.</w:t>
      </w:r>
      <w:r w:rsidR="006F41A2">
        <w:rPr>
          <w:rFonts w:ascii="Times" w:hAnsi="Times" w:cs="Times"/>
          <w:color w:val="1A1718"/>
          <w:sz w:val="22"/>
          <w:szCs w:val="16"/>
          <w:lang w:val="en-US"/>
        </w:rPr>
        <w:t xml:space="preserve"> </w:t>
      </w:r>
      <w:r w:rsidR="00EF5454">
        <w:rPr>
          <w:rFonts w:ascii="Times" w:hAnsi="Times" w:cs="Times"/>
          <w:color w:val="1A1718"/>
          <w:sz w:val="22"/>
          <w:szCs w:val="16"/>
          <w:lang w:val="en-US"/>
        </w:rPr>
        <w:t>Genes involved in inflammation, apoptosis and stress response were differentially expressed in transgenerational fish exposed to + 3</w:t>
      </w:r>
      <w:r w:rsidR="00EF5454" w:rsidRPr="00EF5454">
        <w:rPr>
          <w:rFonts w:ascii="Times" w:hAnsi="Times" w:cs="Times"/>
          <w:color w:val="1A1718"/>
          <w:sz w:val="22"/>
          <w:szCs w:val="16"/>
          <w:lang w:val="en-US"/>
        </w:rPr>
        <w:t>°C</w:t>
      </w:r>
      <w:r w:rsidR="00EF5454">
        <w:rPr>
          <w:rFonts w:ascii="Times" w:hAnsi="Times" w:cs="Times"/>
          <w:color w:val="1A1718"/>
          <w:sz w:val="22"/>
          <w:szCs w:val="16"/>
          <w:lang w:val="en-US"/>
        </w:rPr>
        <w:t xml:space="preserve"> with respect to Control, </w:t>
      </w:r>
      <w:r w:rsidR="00F56451">
        <w:rPr>
          <w:rFonts w:ascii="Times" w:hAnsi="Times" w:cs="Times"/>
          <w:color w:val="1A1718"/>
          <w:sz w:val="22"/>
          <w:szCs w:val="16"/>
          <w:lang w:val="en-US"/>
        </w:rPr>
        <w:t>which</w:t>
      </w:r>
      <w:r w:rsidR="00EF5454">
        <w:rPr>
          <w:rFonts w:ascii="Times" w:hAnsi="Times" w:cs="Times"/>
          <w:color w:val="1A1718"/>
          <w:sz w:val="22"/>
          <w:szCs w:val="16"/>
          <w:lang w:val="en-US"/>
        </w:rPr>
        <w:t xml:space="preserve"> was accompanied by</w:t>
      </w:r>
      <w:r w:rsidR="00F56451">
        <w:rPr>
          <w:rFonts w:ascii="Times" w:hAnsi="Times" w:cs="Times"/>
          <w:color w:val="1A1718"/>
          <w:sz w:val="22"/>
          <w:szCs w:val="16"/>
          <w:lang w:val="en-US"/>
        </w:rPr>
        <w:t xml:space="preserve"> an</w:t>
      </w:r>
      <w:r w:rsidR="00EF5454">
        <w:rPr>
          <w:rFonts w:ascii="Times" w:hAnsi="Times" w:cs="Times"/>
          <w:color w:val="1A1718"/>
          <w:sz w:val="22"/>
          <w:szCs w:val="16"/>
          <w:lang w:val="en-US"/>
        </w:rPr>
        <w:t xml:space="preserve"> increase in liver size, suggesting a compound</w:t>
      </w:r>
      <w:r w:rsidR="00F56451">
        <w:rPr>
          <w:rFonts w:ascii="Times" w:hAnsi="Times" w:cs="Times"/>
          <w:color w:val="1A1718"/>
          <w:sz w:val="22"/>
          <w:szCs w:val="16"/>
          <w:lang w:val="en-US"/>
        </w:rPr>
        <w:t>ed</w:t>
      </w:r>
      <w:r w:rsidR="00EF5454">
        <w:rPr>
          <w:rFonts w:ascii="Times" w:hAnsi="Times" w:cs="Times"/>
          <w:color w:val="1A1718"/>
          <w:sz w:val="22"/>
          <w:szCs w:val="16"/>
          <w:lang w:val="en-US"/>
        </w:rPr>
        <w:t xml:space="preserve"> response to </w:t>
      </w:r>
      <w:r w:rsidR="007247BC">
        <w:rPr>
          <w:rFonts w:ascii="Times" w:hAnsi="Times" w:cs="Times"/>
          <w:color w:val="1A1718"/>
          <w:sz w:val="22"/>
          <w:szCs w:val="16"/>
          <w:lang w:val="en-US"/>
        </w:rPr>
        <w:t>the increased temperature</w:t>
      </w:r>
      <w:r w:rsidR="00EF5454">
        <w:rPr>
          <w:rFonts w:ascii="Times" w:hAnsi="Times" w:cs="Times"/>
          <w:color w:val="1A1718"/>
          <w:sz w:val="22"/>
          <w:szCs w:val="16"/>
          <w:lang w:val="en-US"/>
        </w:rPr>
        <w:t xml:space="preserve">. </w:t>
      </w:r>
      <w:r w:rsidR="00EF5454" w:rsidRPr="00EF5454">
        <w:rPr>
          <w:rFonts w:ascii="Times" w:hAnsi="Times" w:cs="Times"/>
          <w:color w:val="1A1718"/>
          <w:sz w:val="22"/>
          <w:szCs w:val="16"/>
          <w:lang w:val="en-US"/>
        </w:rPr>
        <w:t xml:space="preserve"> </w:t>
      </w:r>
      <w:commentRangeStart w:id="32"/>
      <w:r w:rsidR="002312C9">
        <w:rPr>
          <w:rFonts w:ascii="Times" w:hAnsi="Times" w:cs="Times"/>
          <w:color w:val="1A1718"/>
          <w:sz w:val="22"/>
          <w:szCs w:val="16"/>
          <w:lang w:val="en-US"/>
        </w:rPr>
        <w:t>The authors acknowledge</w:t>
      </w:r>
      <w:r w:rsidR="00B01CA6">
        <w:rPr>
          <w:rFonts w:ascii="Times" w:hAnsi="Times" w:cs="Times"/>
          <w:color w:val="1A1718"/>
          <w:sz w:val="22"/>
          <w:szCs w:val="16"/>
          <w:lang w:val="en-US"/>
        </w:rPr>
        <w:t>d</w:t>
      </w:r>
      <w:r w:rsidR="002312C9">
        <w:rPr>
          <w:rFonts w:ascii="Times" w:hAnsi="Times" w:cs="Times"/>
          <w:color w:val="1A1718"/>
          <w:sz w:val="22"/>
          <w:szCs w:val="16"/>
          <w:lang w:val="en-US"/>
        </w:rPr>
        <w:t xml:space="preserve"> that gene expression in other non-studied tissues may clarify their findings.</w:t>
      </w:r>
      <w:commentRangeEnd w:id="32"/>
      <w:r w:rsidR="00271A02">
        <w:rPr>
          <w:rStyle w:val="CommentReference"/>
        </w:rPr>
        <w:commentReference w:id="32"/>
      </w:r>
      <w:r w:rsidR="007247BC">
        <w:rPr>
          <w:rFonts w:ascii="Times" w:hAnsi="Times" w:cs="Times"/>
          <w:color w:val="1A1718"/>
          <w:sz w:val="22"/>
          <w:szCs w:val="16"/>
          <w:lang w:val="en-US"/>
        </w:rPr>
        <w:t xml:space="preserve"> </w:t>
      </w:r>
      <w:r w:rsidR="006F41A2">
        <w:rPr>
          <w:rFonts w:ascii="Times" w:hAnsi="Times" w:cs="Times"/>
          <w:color w:val="1A1718"/>
          <w:sz w:val="22"/>
          <w:szCs w:val="16"/>
          <w:lang w:val="en-US"/>
        </w:rPr>
        <w:t>Likewise, the second study evaluated the transition from plasticity to adaptation under elevated CO</w:t>
      </w:r>
      <w:r w:rsidR="006F41A2" w:rsidRPr="006F41A2">
        <w:rPr>
          <w:rFonts w:ascii="Times" w:hAnsi="Times" w:cs="Times"/>
          <w:color w:val="1A1718"/>
          <w:sz w:val="22"/>
          <w:szCs w:val="16"/>
          <w:vertAlign w:val="subscript"/>
          <w:lang w:val="en-US"/>
        </w:rPr>
        <w:t>2</w:t>
      </w:r>
      <w:r w:rsidR="006F41A2">
        <w:rPr>
          <w:rFonts w:ascii="Times" w:hAnsi="Times" w:cs="Times"/>
          <w:color w:val="1A1718"/>
          <w:sz w:val="22"/>
          <w:szCs w:val="16"/>
          <w:vertAlign w:val="subscript"/>
          <w:lang w:val="en-US"/>
        </w:rPr>
        <w:t xml:space="preserve"> </w:t>
      </w:r>
      <w:r w:rsidR="006F41A2">
        <w:rPr>
          <w:rFonts w:ascii="Times" w:hAnsi="Times" w:cs="Times"/>
          <w:color w:val="1A1718"/>
          <w:sz w:val="22"/>
          <w:szCs w:val="16"/>
          <w:lang w:val="en-US"/>
        </w:rPr>
        <w:t xml:space="preserve"> </w:t>
      </w:r>
      <w:del w:id="33" w:author="Carlos Prada Montoya" w:date="2019-03-12T08:39:00Z">
        <w:r w:rsidR="00C253B3" w:rsidDel="00271A02">
          <w:rPr>
            <w:rFonts w:ascii="Times" w:hAnsi="Times" w:cs="Times"/>
            <w:color w:val="1A1718"/>
            <w:sz w:val="22"/>
            <w:szCs w:val="16"/>
            <w:lang w:val="en-US"/>
          </w:rPr>
          <w:delText xml:space="preserve">settings </w:delText>
        </w:r>
      </w:del>
      <w:r w:rsidR="006F41A2" w:rsidRPr="006F41A2">
        <w:rPr>
          <w:rFonts w:ascii="Times" w:hAnsi="Times" w:cs="Times"/>
          <w:color w:val="1A1718"/>
          <w:sz w:val="22"/>
          <w:szCs w:val="16"/>
          <w:lang w:val="en-US"/>
        </w:rPr>
        <w:t>in the marine nitrogen</w:t>
      </w:r>
      <w:r w:rsidR="007247BC">
        <w:rPr>
          <w:rFonts w:ascii="Times" w:hAnsi="Times" w:cs="Times"/>
          <w:color w:val="1A1718"/>
          <w:sz w:val="22"/>
          <w:szCs w:val="16"/>
          <w:lang w:val="en-US"/>
        </w:rPr>
        <w:t xml:space="preserve"> </w:t>
      </w:r>
      <w:r w:rsidR="006F41A2" w:rsidRPr="006F41A2">
        <w:rPr>
          <w:rFonts w:ascii="Times" w:hAnsi="Times" w:cs="Times"/>
          <w:color w:val="1A1718"/>
          <w:sz w:val="22"/>
          <w:szCs w:val="16"/>
          <w:lang w:val="en-US"/>
        </w:rPr>
        <w:t xml:space="preserve">fixer </w:t>
      </w:r>
      <w:r w:rsidR="006F41A2">
        <w:rPr>
          <w:rFonts w:ascii="Times" w:hAnsi="Times" w:cs="Times"/>
          <w:color w:val="1A1718"/>
          <w:sz w:val="22"/>
          <w:szCs w:val="16"/>
          <w:lang w:val="en-US"/>
        </w:rPr>
        <w:t>(</w:t>
      </w:r>
      <w:r w:rsidR="006F41A2" w:rsidRPr="006F41A2">
        <w:rPr>
          <w:rFonts w:ascii="Times" w:hAnsi="Times" w:cs="Times"/>
          <w:i/>
          <w:color w:val="1A1718"/>
          <w:sz w:val="22"/>
          <w:szCs w:val="16"/>
          <w:lang w:val="en-US"/>
        </w:rPr>
        <w:t>Trichodesmium</w:t>
      </w:r>
      <w:r w:rsidR="006F41A2">
        <w:rPr>
          <w:rFonts w:ascii="Times" w:hAnsi="Times" w:cs="Times"/>
          <w:color w:val="1A1718"/>
          <w:sz w:val="22"/>
          <w:szCs w:val="16"/>
          <w:lang w:val="en-US"/>
        </w:rPr>
        <w:t>) across ~570-850 (~4.5 y) generations, discovering th</w:t>
      </w:r>
      <w:r w:rsidR="00101B8B">
        <w:rPr>
          <w:rFonts w:ascii="Times" w:hAnsi="Times" w:cs="Times"/>
          <w:color w:val="1A1718"/>
          <w:sz w:val="22"/>
          <w:szCs w:val="16"/>
          <w:lang w:val="en-US"/>
        </w:rPr>
        <w:t>at a short-term response to higher CO</w:t>
      </w:r>
      <w:r w:rsidR="00101B8B" w:rsidRPr="006F41A2">
        <w:rPr>
          <w:rFonts w:ascii="Times" w:hAnsi="Times" w:cs="Times"/>
          <w:color w:val="1A1718"/>
          <w:sz w:val="22"/>
          <w:szCs w:val="16"/>
          <w:vertAlign w:val="subscript"/>
          <w:lang w:val="en-US"/>
        </w:rPr>
        <w:t>2</w:t>
      </w:r>
      <w:r w:rsidR="00101B8B">
        <w:rPr>
          <w:rFonts w:ascii="Times" w:hAnsi="Times" w:cs="Times"/>
          <w:color w:val="1A1718"/>
          <w:sz w:val="22"/>
          <w:szCs w:val="16"/>
          <w:vertAlign w:val="subscript"/>
          <w:lang w:val="en-US"/>
        </w:rPr>
        <w:t xml:space="preserve"> </w:t>
      </w:r>
      <w:r w:rsidR="00101B8B">
        <w:rPr>
          <w:rFonts w:ascii="Times" w:hAnsi="Times" w:cs="Times"/>
          <w:color w:val="1A1718"/>
          <w:sz w:val="22"/>
          <w:szCs w:val="16"/>
          <w:lang w:val="en-US"/>
        </w:rPr>
        <w:t xml:space="preserve"> concentration can reached fixation in the long-term</w:t>
      </w:r>
      <w:r w:rsidR="00AB0F78">
        <w:rPr>
          <w:rFonts w:ascii="Times" w:hAnsi="Times" w:cs="Times"/>
          <w:color w:val="1A1718"/>
          <w:sz w:val="22"/>
          <w:szCs w:val="16"/>
          <w:lang w:val="en-US"/>
        </w:rPr>
        <w:t>,</w:t>
      </w:r>
      <w:r w:rsidR="00101B8B">
        <w:rPr>
          <w:rFonts w:ascii="Times" w:hAnsi="Times" w:cs="Times"/>
          <w:color w:val="1A1718"/>
          <w:sz w:val="22"/>
          <w:szCs w:val="16"/>
          <w:lang w:val="en-US"/>
        </w:rPr>
        <w:t xml:space="preserve"> </w:t>
      </w:r>
      <w:r w:rsidR="00AB0F78">
        <w:rPr>
          <w:rFonts w:ascii="Times" w:hAnsi="Times" w:cs="Times"/>
          <w:color w:val="1A1718"/>
          <w:sz w:val="22"/>
          <w:szCs w:val="16"/>
          <w:lang w:val="en-US"/>
        </w:rPr>
        <w:t>exemplified by the loss of the plasticity in the newly adapted individuals when exposed to low CO</w:t>
      </w:r>
      <w:r w:rsidR="00AB0F78" w:rsidRPr="006F41A2">
        <w:rPr>
          <w:rFonts w:ascii="Times" w:hAnsi="Times" w:cs="Times"/>
          <w:color w:val="1A1718"/>
          <w:sz w:val="22"/>
          <w:szCs w:val="16"/>
          <w:vertAlign w:val="subscript"/>
          <w:lang w:val="en-US"/>
        </w:rPr>
        <w:t>2</w:t>
      </w:r>
      <w:r w:rsidR="00431A6E">
        <w:rPr>
          <w:rFonts w:ascii="Times" w:hAnsi="Times" w:cs="Times"/>
          <w:color w:val="1A1718"/>
          <w:sz w:val="22"/>
          <w:szCs w:val="16"/>
          <w:lang w:val="en-US"/>
        </w:rPr>
        <w:t xml:space="preserve">. Gene expression analysis identified </w:t>
      </w:r>
      <w:r w:rsidR="00797712">
        <w:rPr>
          <w:rFonts w:ascii="Times" w:hAnsi="Times" w:cs="Times"/>
          <w:color w:val="1A1718"/>
          <w:sz w:val="22"/>
          <w:szCs w:val="16"/>
          <w:lang w:val="en-US"/>
        </w:rPr>
        <w:t xml:space="preserve">decreased </w:t>
      </w:r>
      <w:del w:id="34" w:author="Carlos Prada Montoya" w:date="2019-03-12T08:41:00Z">
        <w:r w:rsidR="00431A6E" w:rsidDel="00271A02">
          <w:rPr>
            <w:rFonts w:ascii="Times" w:hAnsi="Times" w:cs="Times"/>
            <w:color w:val="1A1718"/>
            <w:sz w:val="22"/>
            <w:szCs w:val="16"/>
            <w:lang w:val="en-US"/>
          </w:rPr>
          <w:delText xml:space="preserve">differential </w:delText>
        </w:r>
      </w:del>
      <w:r w:rsidR="00431A6E">
        <w:rPr>
          <w:rFonts w:ascii="Times" w:hAnsi="Times" w:cs="Times"/>
          <w:color w:val="1A1718"/>
          <w:sz w:val="22"/>
          <w:szCs w:val="16"/>
          <w:lang w:val="en-US"/>
        </w:rPr>
        <w:t>regulation of RNA polymerase sigma factors in low vs high CO</w:t>
      </w:r>
      <w:r w:rsidR="00431A6E" w:rsidRPr="006F41A2">
        <w:rPr>
          <w:rFonts w:ascii="Times" w:hAnsi="Times" w:cs="Times"/>
          <w:color w:val="1A1718"/>
          <w:sz w:val="22"/>
          <w:szCs w:val="16"/>
          <w:vertAlign w:val="subscript"/>
          <w:lang w:val="en-US"/>
        </w:rPr>
        <w:t>2</w:t>
      </w:r>
      <w:r w:rsidR="000C53ED">
        <w:rPr>
          <w:rFonts w:ascii="Times" w:hAnsi="Times" w:cs="Times"/>
          <w:color w:val="1A1718"/>
          <w:sz w:val="22"/>
          <w:szCs w:val="16"/>
          <w:vertAlign w:val="subscript"/>
          <w:lang w:val="en-US"/>
        </w:rPr>
        <w:t xml:space="preserve"> </w:t>
      </w:r>
      <w:r w:rsidR="00431A6E">
        <w:rPr>
          <w:rFonts w:ascii="Times" w:hAnsi="Times" w:cs="Times"/>
          <w:color w:val="1A1718"/>
          <w:sz w:val="22"/>
          <w:szCs w:val="16"/>
          <w:vertAlign w:val="subscript"/>
          <w:lang w:val="en-US"/>
        </w:rPr>
        <w:t xml:space="preserve"> </w:t>
      </w:r>
      <w:r w:rsidR="00431A6E">
        <w:rPr>
          <w:rFonts w:ascii="Times" w:hAnsi="Times" w:cs="Times"/>
          <w:color w:val="1A1718"/>
          <w:sz w:val="22"/>
          <w:szCs w:val="16"/>
          <w:lang w:val="en-US"/>
        </w:rPr>
        <w:t xml:space="preserve">cultures </w:t>
      </w:r>
      <w:del w:id="35" w:author="Carlos Prada Montoya" w:date="2019-03-12T08:41:00Z">
        <w:r w:rsidR="00431A6E" w:rsidDel="00271A02">
          <w:rPr>
            <w:rFonts w:ascii="Times" w:hAnsi="Times" w:cs="Times"/>
            <w:color w:val="1A1718"/>
            <w:sz w:val="22"/>
            <w:szCs w:val="16"/>
            <w:lang w:val="en-US"/>
          </w:rPr>
          <w:delText xml:space="preserve">that </w:delText>
        </w:r>
      </w:del>
      <w:r w:rsidR="00431A6E">
        <w:rPr>
          <w:rFonts w:ascii="Times" w:hAnsi="Times" w:cs="Times"/>
          <w:color w:val="1A1718"/>
          <w:sz w:val="22"/>
          <w:szCs w:val="16"/>
          <w:lang w:val="en-US"/>
        </w:rPr>
        <w:t>alter</w:t>
      </w:r>
      <w:ins w:id="36" w:author="Carlos Prada Montoya" w:date="2019-03-12T08:41:00Z">
        <w:r w:rsidR="00271A02">
          <w:rPr>
            <w:rFonts w:ascii="Times" w:hAnsi="Times" w:cs="Times"/>
            <w:color w:val="1A1718"/>
            <w:sz w:val="22"/>
            <w:szCs w:val="16"/>
            <w:lang w:val="en-US"/>
          </w:rPr>
          <w:t>ing</w:t>
        </w:r>
      </w:ins>
      <w:r w:rsidR="00431A6E">
        <w:rPr>
          <w:rFonts w:ascii="Times" w:hAnsi="Times" w:cs="Times"/>
          <w:color w:val="1A1718"/>
          <w:sz w:val="22"/>
          <w:szCs w:val="16"/>
          <w:lang w:val="en-US"/>
        </w:rPr>
        <w:t xml:space="preserve"> metabolism of Nitrogen and Carbon.</w:t>
      </w:r>
      <w:r w:rsidR="00797712">
        <w:rPr>
          <w:rFonts w:ascii="Times" w:hAnsi="Times" w:cs="Times"/>
          <w:color w:val="1A1718"/>
          <w:sz w:val="22"/>
          <w:szCs w:val="16"/>
          <w:lang w:val="en-US"/>
        </w:rPr>
        <w:t xml:space="preserve"> </w:t>
      </w:r>
      <w:r w:rsidR="00B01CA6">
        <w:rPr>
          <w:rFonts w:ascii="Times" w:hAnsi="Times" w:cs="Times"/>
          <w:color w:val="1A1718"/>
          <w:sz w:val="22"/>
          <w:szCs w:val="16"/>
          <w:lang w:val="en-US"/>
        </w:rPr>
        <w:t xml:space="preserve">This </w:t>
      </w:r>
      <w:ins w:id="37" w:author="Carlos Prada Montoya" w:date="2019-03-12T08:42:00Z">
        <w:r w:rsidR="00271A02">
          <w:rPr>
            <w:rFonts w:ascii="Times" w:hAnsi="Times" w:cs="Times"/>
            <w:color w:val="1A1718"/>
            <w:sz w:val="22"/>
            <w:szCs w:val="16"/>
            <w:lang w:val="en-US"/>
          </w:rPr>
          <w:t>species</w:t>
        </w:r>
        <w:r w:rsidR="00271A02">
          <w:rPr>
            <w:rFonts w:ascii="Times" w:hAnsi="Times" w:cs="Times"/>
            <w:color w:val="1A1718"/>
            <w:sz w:val="22"/>
            <w:szCs w:val="16"/>
            <w:lang w:val="en-US"/>
          </w:rPr>
          <w:t>’</w:t>
        </w:r>
        <w:r w:rsidR="00271A02">
          <w:rPr>
            <w:rFonts w:ascii="Times" w:hAnsi="Times" w:cs="Times"/>
            <w:color w:val="1A1718"/>
            <w:sz w:val="22"/>
            <w:szCs w:val="16"/>
            <w:lang w:val="en-US"/>
          </w:rPr>
          <w:t xml:space="preserve"> </w:t>
        </w:r>
      </w:ins>
      <w:r w:rsidR="00B01CA6">
        <w:rPr>
          <w:rFonts w:ascii="Times" w:hAnsi="Times" w:cs="Times"/>
          <w:color w:val="1A1718"/>
          <w:sz w:val="22"/>
          <w:szCs w:val="16"/>
          <w:lang w:val="en-US"/>
        </w:rPr>
        <w:t>genome</w:t>
      </w:r>
      <w:del w:id="38" w:author="Carlos Prada Montoya" w:date="2019-03-12T08:42:00Z">
        <w:r w:rsidR="00B01CA6" w:rsidDel="00271A02">
          <w:rPr>
            <w:rFonts w:ascii="Times" w:hAnsi="Times" w:cs="Times"/>
            <w:color w:val="1A1718"/>
            <w:sz w:val="22"/>
            <w:szCs w:val="16"/>
            <w:lang w:val="en-US"/>
          </w:rPr>
          <w:delText>´s</w:delText>
        </w:r>
      </w:del>
      <w:r w:rsidR="00B01CA6">
        <w:rPr>
          <w:rFonts w:ascii="Times" w:hAnsi="Times" w:cs="Times"/>
          <w:color w:val="1A1718"/>
          <w:sz w:val="22"/>
          <w:szCs w:val="16"/>
          <w:lang w:val="en-US"/>
        </w:rPr>
        <w:t xml:space="preserve"> </w:t>
      </w:r>
      <w:del w:id="39" w:author="Carlos Prada Montoya" w:date="2019-03-12T08:42:00Z">
        <w:r w:rsidR="00B01CA6" w:rsidDel="00271A02">
          <w:rPr>
            <w:rFonts w:ascii="Times" w:hAnsi="Times" w:cs="Times"/>
            <w:color w:val="1A1718"/>
            <w:sz w:val="22"/>
            <w:szCs w:val="16"/>
            <w:lang w:val="en-US"/>
          </w:rPr>
          <w:delText xml:space="preserve">species </w:delText>
        </w:r>
      </w:del>
      <w:r w:rsidR="00B01CA6">
        <w:rPr>
          <w:rFonts w:ascii="Times" w:hAnsi="Times" w:cs="Times"/>
          <w:color w:val="1A1718"/>
          <w:sz w:val="22"/>
          <w:szCs w:val="16"/>
          <w:lang w:val="en-US"/>
        </w:rPr>
        <w:t xml:space="preserve">is known to contain repetitive and transposable elements that could mediate adaptation. </w:t>
      </w:r>
      <w:r w:rsidR="007F4AF3">
        <w:rPr>
          <w:rFonts w:ascii="Times" w:hAnsi="Times" w:cs="Times"/>
          <w:color w:val="1A1718"/>
          <w:sz w:val="22"/>
          <w:szCs w:val="16"/>
          <w:lang w:val="en-US"/>
        </w:rPr>
        <w:t xml:space="preserve">Although </w:t>
      </w:r>
      <w:r w:rsidR="00B01CA6">
        <w:rPr>
          <w:rFonts w:ascii="Times" w:hAnsi="Times" w:cs="Times"/>
          <w:color w:val="1A1718"/>
          <w:sz w:val="22"/>
          <w:szCs w:val="16"/>
          <w:lang w:val="en-US"/>
        </w:rPr>
        <w:t xml:space="preserve">the authors </w:t>
      </w:r>
      <w:ins w:id="40" w:author="Carlos Prada Montoya" w:date="2019-03-12T08:56:00Z">
        <w:r w:rsidR="00BF6F6A">
          <w:rPr>
            <w:rFonts w:ascii="Times" w:hAnsi="Times" w:cs="Times"/>
            <w:color w:val="1A1718"/>
            <w:sz w:val="22"/>
            <w:szCs w:val="16"/>
            <w:lang w:val="en-US"/>
          </w:rPr>
          <w:t xml:space="preserve">found </w:t>
        </w:r>
      </w:ins>
      <w:del w:id="41" w:author="Carlos Prada Montoya" w:date="2019-03-12T08:56:00Z">
        <w:r w:rsidR="00B01CA6" w:rsidDel="00BF6F6A">
          <w:rPr>
            <w:rFonts w:ascii="Times" w:hAnsi="Times" w:cs="Times"/>
            <w:color w:val="1A1718"/>
            <w:sz w:val="22"/>
            <w:szCs w:val="16"/>
            <w:lang w:val="en-US"/>
          </w:rPr>
          <w:delText>accepted the</w:delText>
        </w:r>
        <w:r w:rsidR="007F4AF3" w:rsidDel="00BF6F6A">
          <w:rPr>
            <w:rFonts w:ascii="Times" w:hAnsi="Times" w:cs="Times"/>
            <w:color w:val="1A1718"/>
            <w:sz w:val="22"/>
            <w:szCs w:val="16"/>
            <w:lang w:val="en-US"/>
          </w:rPr>
          <w:delText xml:space="preserve"> inherently</w:delText>
        </w:r>
        <w:r w:rsidR="00B01CA6" w:rsidDel="00BF6F6A">
          <w:rPr>
            <w:rFonts w:ascii="Times" w:hAnsi="Times" w:cs="Times"/>
            <w:color w:val="1A1718"/>
            <w:sz w:val="22"/>
            <w:szCs w:val="16"/>
            <w:lang w:val="en-US"/>
          </w:rPr>
          <w:delText xml:space="preserve"> </w:delText>
        </w:r>
      </w:del>
      <w:r w:rsidR="00B01CA6">
        <w:rPr>
          <w:rFonts w:ascii="Times" w:hAnsi="Times" w:cs="Times"/>
          <w:color w:val="1A1718"/>
          <w:sz w:val="22"/>
          <w:szCs w:val="16"/>
          <w:lang w:val="en-US"/>
        </w:rPr>
        <w:t>difficult</w:t>
      </w:r>
      <w:del w:id="42" w:author="Carlos Prada Montoya" w:date="2019-03-12T08:56:00Z">
        <w:r w:rsidR="00B01CA6" w:rsidDel="00BF6F6A">
          <w:rPr>
            <w:rFonts w:ascii="Times" w:hAnsi="Times" w:cs="Times"/>
            <w:color w:val="1A1718"/>
            <w:sz w:val="22"/>
            <w:szCs w:val="16"/>
            <w:lang w:val="en-US"/>
          </w:rPr>
          <w:delText>y</w:delText>
        </w:r>
      </w:del>
      <w:r w:rsidR="00B01CA6">
        <w:rPr>
          <w:rFonts w:ascii="Times" w:hAnsi="Times" w:cs="Times"/>
          <w:color w:val="1A1718"/>
          <w:sz w:val="22"/>
          <w:szCs w:val="16"/>
          <w:lang w:val="en-US"/>
        </w:rPr>
        <w:t xml:space="preserve"> </w:t>
      </w:r>
      <w:del w:id="43" w:author="Carlos Prada Montoya" w:date="2019-03-12T08:56:00Z">
        <w:r w:rsidR="00B01CA6" w:rsidDel="00BF6F6A">
          <w:rPr>
            <w:rFonts w:ascii="Times" w:hAnsi="Times" w:cs="Times"/>
            <w:color w:val="1A1718"/>
            <w:sz w:val="22"/>
            <w:szCs w:val="16"/>
            <w:lang w:val="en-US"/>
          </w:rPr>
          <w:delText xml:space="preserve">in </w:delText>
        </w:r>
      </w:del>
      <w:ins w:id="44" w:author="Carlos Prada Montoya" w:date="2019-03-12T08:56:00Z">
        <w:r w:rsidR="00BF6F6A">
          <w:rPr>
            <w:rFonts w:ascii="Times" w:hAnsi="Times" w:cs="Times"/>
            <w:color w:val="1A1718"/>
            <w:sz w:val="22"/>
            <w:szCs w:val="16"/>
            <w:lang w:val="en-US"/>
          </w:rPr>
          <w:t>to</w:t>
        </w:r>
        <w:r w:rsidR="00BF6F6A">
          <w:rPr>
            <w:rFonts w:ascii="Times" w:hAnsi="Times" w:cs="Times"/>
            <w:color w:val="1A1718"/>
            <w:sz w:val="22"/>
            <w:szCs w:val="16"/>
            <w:lang w:val="en-US"/>
          </w:rPr>
          <w:t xml:space="preserve"> </w:t>
        </w:r>
      </w:ins>
      <w:r w:rsidR="00B01CA6">
        <w:rPr>
          <w:rFonts w:ascii="Times" w:hAnsi="Times" w:cs="Times"/>
          <w:color w:val="1A1718"/>
          <w:sz w:val="22"/>
          <w:szCs w:val="16"/>
          <w:lang w:val="en-US"/>
        </w:rPr>
        <w:t>quanti</w:t>
      </w:r>
      <w:ins w:id="45" w:author="Carlos Prada Montoya" w:date="2019-03-12T08:56:00Z">
        <w:r w:rsidR="00BF6F6A">
          <w:rPr>
            <w:rFonts w:ascii="Times" w:hAnsi="Times" w:cs="Times"/>
            <w:color w:val="1A1718"/>
            <w:sz w:val="22"/>
            <w:szCs w:val="16"/>
            <w:lang w:val="en-US"/>
          </w:rPr>
          <w:t>fy</w:t>
        </w:r>
      </w:ins>
      <w:del w:id="46" w:author="Carlos Prada Montoya" w:date="2019-03-12T08:56:00Z">
        <w:r w:rsidR="00B01CA6" w:rsidDel="00BF6F6A">
          <w:rPr>
            <w:rFonts w:ascii="Times" w:hAnsi="Times" w:cs="Times"/>
            <w:color w:val="1A1718"/>
            <w:sz w:val="22"/>
            <w:szCs w:val="16"/>
            <w:lang w:val="en-US"/>
          </w:rPr>
          <w:delText>fy</w:delText>
        </w:r>
      </w:del>
      <w:r w:rsidR="00B01CA6">
        <w:rPr>
          <w:rFonts w:ascii="Times" w:hAnsi="Times" w:cs="Times"/>
          <w:color w:val="1A1718"/>
          <w:sz w:val="22"/>
          <w:szCs w:val="16"/>
          <w:lang w:val="en-US"/>
        </w:rPr>
        <w:t xml:space="preserve"> gene expression of these elements </w:t>
      </w:r>
      <w:ins w:id="47" w:author="Carlos Prada Montoya" w:date="2019-03-12T08:58:00Z">
        <w:r w:rsidR="00BF6F6A">
          <w:rPr>
            <w:rFonts w:ascii="Times" w:hAnsi="Times" w:cs="Times"/>
            <w:color w:val="1A1718"/>
            <w:sz w:val="22"/>
            <w:szCs w:val="16"/>
            <w:lang w:val="en-US"/>
          </w:rPr>
          <w:t xml:space="preserve">(TE) </w:t>
        </w:r>
      </w:ins>
      <w:del w:id="48" w:author="Carlos Prada Montoya" w:date="2019-03-12T08:57:00Z">
        <w:r w:rsidR="00B01CA6" w:rsidDel="00BF6F6A">
          <w:rPr>
            <w:rFonts w:ascii="Times" w:hAnsi="Times" w:cs="Times"/>
            <w:color w:val="1A1718"/>
            <w:sz w:val="22"/>
            <w:szCs w:val="16"/>
            <w:lang w:val="en-US"/>
          </w:rPr>
          <w:delText>when applying</w:delText>
        </w:r>
      </w:del>
      <w:ins w:id="49" w:author="Carlos Prada Montoya" w:date="2019-03-12T08:57:00Z">
        <w:r w:rsidR="00BF6F6A">
          <w:rPr>
            <w:rFonts w:ascii="Times" w:hAnsi="Times" w:cs="Times"/>
            <w:color w:val="1A1718"/>
            <w:sz w:val="22"/>
            <w:szCs w:val="16"/>
            <w:lang w:val="en-US"/>
          </w:rPr>
          <w:t>in</w:t>
        </w:r>
      </w:ins>
      <w:r w:rsidR="00B01CA6">
        <w:rPr>
          <w:rFonts w:ascii="Times" w:hAnsi="Times" w:cs="Times"/>
          <w:color w:val="1A1718"/>
          <w:sz w:val="22"/>
          <w:szCs w:val="16"/>
          <w:lang w:val="en-US"/>
        </w:rPr>
        <w:t xml:space="preserve"> short-read</w:t>
      </w:r>
      <w:ins w:id="50" w:author="Carlos Prada Montoya" w:date="2019-03-12T08:57:00Z">
        <w:r w:rsidR="00BF6F6A">
          <w:rPr>
            <w:rFonts w:ascii="Times" w:hAnsi="Times" w:cs="Times"/>
            <w:color w:val="1A1718"/>
            <w:sz w:val="22"/>
            <w:szCs w:val="16"/>
            <w:lang w:val="en-US"/>
          </w:rPr>
          <w:t>s</w:t>
        </w:r>
      </w:ins>
      <w:r w:rsidR="00B01CA6">
        <w:rPr>
          <w:rFonts w:ascii="Times" w:hAnsi="Times" w:cs="Times"/>
          <w:color w:val="1A1718"/>
          <w:sz w:val="22"/>
          <w:szCs w:val="16"/>
          <w:lang w:val="en-US"/>
        </w:rPr>
        <w:t xml:space="preserve"> (50-150 </w:t>
      </w:r>
      <w:r w:rsidR="00845B14">
        <w:rPr>
          <w:rFonts w:ascii="Times" w:hAnsi="Times" w:cs="Times"/>
          <w:color w:val="1A1718"/>
          <w:sz w:val="22"/>
          <w:szCs w:val="16"/>
          <w:lang w:val="en-US"/>
        </w:rPr>
        <w:t>bp</w:t>
      </w:r>
      <w:r w:rsidR="00B01CA6">
        <w:rPr>
          <w:rFonts w:ascii="Times" w:hAnsi="Times" w:cs="Times"/>
          <w:color w:val="1A1718"/>
          <w:sz w:val="22"/>
          <w:szCs w:val="16"/>
          <w:lang w:val="en-US"/>
        </w:rPr>
        <w:t>)</w:t>
      </w:r>
      <w:del w:id="51" w:author="Carlos Prada Montoya" w:date="2019-03-12T08:56:00Z">
        <w:r w:rsidR="00B01CA6" w:rsidDel="00BF6F6A">
          <w:rPr>
            <w:rFonts w:ascii="Times" w:hAnsi="Times" w:cs="Times"/>
            <w:color w:val="1A1718"/>
            <w:sz w:val="22"/>
            <w:szCs w:val="16"/>
            <w:lang w:val="en-US"/>
          </w:rPr>
          <w:delText xml:space="preserve"> technologies</w:delText>
        </w:r>
      </w:del>
      <w:r w:rsidR="00B01CA6">
        <w:rPr>
          <w:rFonts w:ascii="Times" w:hAnsi="Times" w:cs="Times"/>
          <w:color w:val="1A1718"/>
          <w:sz w:val="22"/>
          <w:szCs w:val="16"/>
          <w:lang w:val="en-US"/>
        </w:rPr>
        <w:t>, they bin</w:t>
      </w:r>
      <w:r w:rsidR="006B3F1A">
        <w:rPr>
          <w:rFonts w:ascii="Times" w:hAnsi="Times" w:cs="Times"/>
          <w:color w:val="1A1718"/>
          <w:sz w:val="22"/>
          <w:szCs w:val="16"/>
          <w:lang w:val="en-US"/>
        </w:rPr>
        <w:t>ned</w:t>
      </w:r>
      <w:r w:rsidR="00B01CA6">
        <w:rPr>
          <w:rFonts w:ascii="Times" w:hAnsi="Times" w:cs="Times"/>
          <w:color w:val="1A1718"/>
          <w:sz w:val="22"/>
          <w:szCs w:val="16"/>
          <w:lang w:val="en-US"/>
        </w:rPr>
        <w:t xml:space="preserve"> </w:t>
      </w:r>
      <w:del w:id="52" w:author="Carlos Prada Montoya" w:date="2019-03-12T08:57:00Z">
        <w:r w:rsidR="00B01CA6" w:rsidDel="00BF6F6A">
          <w:rPr>
            <w:rFonts w:ascii="Times" w:hAnsi="Times" w:cs="Times"/>
            <w:color w:val="1A1718"/>
            <w:sz w:val="22"/>
            <w:szCs w:val="16"/>
            <w:lang w:val="en-US"/>
          </w:rPr>
          <w:delText xml:space="preserve">those </w:delText>
        </w:r>
      </w:del>
      <w:r w:rsidR="00B01CA6">
        <w:rPr>
          <w:rFonts w:ascii="Times" w:hAnsi="Times" w:cs="Times"/>
          <w:color w:val="1A1718"/>
          <w:sz w:val="22"/>
          <w:szCs w:val="16"/>
          <w:lang w:val="en-US"/>
        </w:rPr>
        <w:t xml:space="preserve">sequences with </w:t>
      </w:r>
      <w:r w:rsidR="00B01CA6" w:rsidRPr="00B01CA6">
        <w:rPr>
          <w:rFonts w:ascii="Times" w:hAnsi="Times" w:cs="Times"/>
          <w:color w:val="1A1718"/>
          <w:sz w:val="22"/>
          <w:szCs w:val="16"/>
          <w:lang w:val="en-US"/>
        </w:rPr>
        <w:t xml:space="preserve">≥70% identity into clusters and </w:t>
      </w:r>
      <w:r w:rsidR="00B01CA6">
        <w:rPr>
          <w:rFonts w:ascii="Times" w:hAnsi="Times" w:cs="Times"/>
          <w:color w:val="1A1718"/>
          <w:sz w:val="22"/>
          <w:szCs w:val="16"/>
          <w:lang w:val="en-US"/>
        </w:rPr>
        <w:t xml:space="preserve">measured </w:t>
      </w:r>
      <w:r w:rsidR="00B01CA6" w:rsidRPr="00B01CA6">
        <w:rPr>
          <w:rFonts w:ascii="Times" w:hAnsi="Times" w:cs="Times"/>
          <w:color w:val="1A1718"/>
          <w:sz w:val="22"/>
          <w:szCs w:val="16"/>
          <w:lang w:val="en-US"/>
        </w:rPr>
        <w:t>the expression of each cluster across treatments</w:t>
      </w:r>
      <w:r w:rsidR="00B01CA6">
        <w:rPr>
          <w:rFonts w:ascii="Times" w:hAnsi="Times" w:cs="Times"/>
          <w:color w:val="1A1718"/>
          <w:sz w:val="22"/>
          <w:szCs w:val="16"/>
          <w:lang w:val="en-US"/>
        </w:rPr>
        <w:t xml:space="preserve">. </w:t>
      </w:r>
      <w:r w:rsidR="006B3F1A">
        <w:rPr>
          <w:rFonts w:ascii="Times" w:hAnsi="Times" w:cs="Times"/>
          <w:color w:val="1A1718"/>
          <w:sz w:val="22"/>
          <w:szCs w:val="16"/>
          <w:lang w:val="en-US"/>
        </w:rPr>
        <w:t xml:space="preserve"> </w:t>
      </w:r>
      <w:del w:id="53" w:author="Carlos Prada Montoya" w:date="2019-03-12T08:58:00Z">
        <w:r w:rsidR="006B3F1A" w:rsidDel="00BF6F6A">
          <w:rPr>
            <w:rFonts w:ascii="Times" w:hAnsi="Times" w:cs="Times"/>
            <w:color w:val="1A1718"/>
            <w:sz w:val="22"/>
            <w:szCs w:val="16"/>
            <w:lang w:val="en-US"/>
          </w:rPr>
          <w:delText>Their findings showed no dissimilarities in e</w:delText>
        </w:r>
      </w:del>
      <w:ins w:id="54" w:author="Carlos Prada Montoya" w:date="2019-03-12T08:58:00Z">
        <w:r w:rsidR="00BF6F6A">
          <w:rPr>
            <w:rFonts w:ascii="Times" w:hAnsi="Times" w:cs="Times"/>
            <w:color w:val="1A1718"/>
            <w:sz w:val="22"/>
            <w:szCs w:val="16"/>
            <w:lang w:val="en-US"/>
          </w:rPr>
          <w:t>E</w:t>
        </w:r>
      </w:ins>
      <w:r w:rsidR="006B3F1A">
        <w:rPr>
          <w:rFonts w:ascii="Times" w:hAnsi="Times" w:cs="Times"/>
          <w:color w:val="1A1718"/>
          <w:sz w:val="22"/>
          <w:szCs w:val="16"/>
          <w:lang w:val="en-US"/>
        </w:rPr>
        <w:t xml:space="preserve">xpression </w:t>
      </w:r>
      <w:r w:rsidR="00C253B3">
        <w:rPr>
          <w:rFonts w:ascii="Times" w:hAnsi="Times" w:cs="Times"/>
          <w:color w:val="1A1718"/>
          <w:sz w:val="22"/>
          <w:szCs w:val="16"/>
          <w:lang w:val="en-US"/>
        </w:rPr>
        <w:t xml:space="preserve">of </w:t>
      </w:r>
      <w:r w:rsidR="006B3F1A">
        <w:rPr>
          <w:rFonts w:ascii="Times" w:hAnsi="Times" w:cs="Times"/>
          <w:color w:val="1A1718"/>
          <w:sz w:val="22"/>
          <w:szCs w:val="16"/>
          <w:lang w:val="en-US"/>
        </w:rPr>
        <w:t>such elements</w:t>
      </w:r>
      <w:r w:rsidR="00C253B3">
        <w:rPr>
          <w:rFonts w:ascii="Times" w:hAnsi="Times" w:cs="Times"/>
          <w:color w:val="1A1718"/>
          <w:sz w:val="22"/>
          <w:szCs w:val="16"/>
          <w:lang w:val="en-US"/>
        </w:rPr>
        <w:t xml:space="preserve"> </w:t>
      </w:r>
      <w:ins w:id="55" w:author="Carlos Prada Montoya" w:date="2019-03-12T08:58:00Z">
        <w:r w:rsidR="00BF6F6A">
          <w:rPr>
            <w:rFonts w:ascii="Times" w:hAnsi="Times" w:cs="Times"/>
            <w:color w:val="1A1718"/>
            <w:sz w:val="22"/>
            <w:szCs w:val="16"/>
            <w:lang w:val="en-US"/>
          </w:rPr>
          <w:t xml:space="preserve">did not vary </w:t>
        </w:r>
      </w:ins>
      <w:r w:rsidR="00C253B3">
        <w:rPr>
          <w:rFonts w:ascii="Times" w:hAnsi="Times" w:cs="Times"/>
          <w:color w:val="1A1718"/>
          <w:sz w:val="22"/>
          <w:szCs w:val="16"/>
          <w:lang w:val="en-US"/>
        </w:rPr>
        <w:t>across clusters</w:t>
      </w:r>
      <w:r w:rsidR="006B3F1A">
        <w:rPr>
          <w:rFonts w:ascii="Times" w:hAnsi="Times" w:cs="Times"/>
          <w:color w:val="1A1718"/>
          <w:sz w:val="22"/>
          <w:szCs w:val="16"/>
          <w:lang w:val="en-US"/>
        </w:rPr>
        <w:t xml:space="preserve">, </w:t>
      </w:r>
      <w:del w:id="56" w:author="Carlos Prada Montoya" w:date="2019-03-12T08:58:00Z">
        <w:r w:rsidR="006B3F1A" w:rsidDel="00BF6F6A">
          <w:rPr>
            <w:rFonts w:ascii="Times" w:hAnsi="Times" w:cs="Times"/>
            <w:color w:val="1A1718"/>
            <w:sz w:val="22"/>
            <w:szCs w:val="16"/>
            <w:lang w:val="en-US"/>
          </w:rPr>
          <w:delText xml:space="preserve">putatively </w:delText>
        </w:r>
      </w:del>
      <w:r w:rsidR="006B3F1A">
        <w:rPr>
          <w:rFonts w:ascii="Times" w:hAnsi="Times" w:cs="Times"/>
          <w:color w:val="1A1718"/>
          <w:sz w:val="22"/>
          <w:szCs w:val="16"/>
          <w:lang w:val="en-US"/>
        </w:rPr>
        <w:t xml:space="preserve">indicating </w:t>
      </w:r>
      <w:del w:id="57" w:author="Carlos Prada Montoya" w:date="2019-03-12T08:58:00Z">
        <w:r w:rsidR="006B3F1A" w:rsidDel="00BF6F6A">
          <w:rPr>
            <w:rFonts w:ascii="Times" w:hAnsi="Times" w:cs="Times"/>
            <w:color w:val="1A1718"/>
            <w:sz w:val="22"/>
            <w:szCs w:val="16"/>
            <w:lang w:val="en-US"/>
          </w:rPr>
          <w:delText>that they are devoid of</w:delText>
        </w:r>
      </w:del>
      <w:ins w:id="58" w:author="Carlos Prada Montoya" w:date="2019-03-12T08:58:00Z">
        <w:r w:rsidR="00BF6F6A">
          <w:rPr>
            <w:rFonts w:ascii="Times" w:hAnsi="Times" w:cs="Times"/>
            <w:color w:val="1A1718"/>
            <w:sz w:val="22"/>
            <w:szCs w:val="16"/>
            <w:lang w:val="en-US"/>
          </w:rPr>
          <w:t>no</w:t>
        </w:r>
      </w:ins>
      <w:r w:rsidR="006B3F1A">
        <w:rPr>
          <w:rFonts w:ascii="Times" w:hAnsi="Times" w:cs="Times"/>
          <w:color w:val="1A1718"/>
          <w:sz w:val="22"/>
          <w:szCs w:val="16"/>
          <w:lang w:val="en-US"/>
        </w:rPr>
        <w:t xml:space="preserve"> selection</w:t>
      </w:r>
      <w:ins w:id="59" w:author="Carlos Prada Montoya" w:date="2019-03-12T08:58:00Z">
        <w:r w:rsidR="00BF6F6A">
          <w:rPr>
            <w:rFonts w:ascii="Times" w:hAnsi="Times" w:cs="Times"/>
            <w:color w:val="1A1718"/>
            <w:sz w:val="22"/>
            <w:szCs w:val="16"/>
            <w:lang w:val="en-US"/>
          </w:rPr>
          <w:t xml:space="preserve"> acting on these TE</w:t>
        </w:r>
      </w:ins>
      <w:r w:rsidR="006B3F1A">
        <w:rPr>
          <w:rFonts w:ascii="Times" w:hAnsi="Times" w:cs="Times"/>
          <w:color w:val="1A1718"/>
          <w:sz w:val="22"/>
          <w:szCs w:val="16"/>
          <w:lang w:val="en-US"/>
        </w:rPr>
        <w:t xml:space="preserve">. </w:t>
      </w:r>
    </w:p>
    <w:p w14:paraId="5A9E9BD6" w14:textId="158E3F78" w:rsidR="00542D54" w:rsidRDefault="00542D54" w:rsidP="008E5D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138F95C7" w14:textId="2FA8DA7B" w:rsidR="007D21E6" w:rsidRDefault="00754ECB" w:rsidP="000F36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Pr>
          <w:rFonts w:ascii="Times" w:hAnsi="Times" w:cs="Times"/>
          <w:color w:val="1A1718"/>
          <w:sz w:val="22"/>
          <w:szCs w:val="16"/>
          <w:lang w:val="en-US"/>
        </w:rPr>
        <w:t xml:space="preserve">Contrastingly, </w:t>
      </w:r>
      <w:r w:rsidR="007C4977">
        <w:rPr>
          <w:rFonts w:ascii="Times" w:hAnsi="Times" w:cs="Times"/>
          <w:color w:val="1A1718"/>
          <w:sz w:val="22"/>
          <w:szCs w:val="16"/>
          <w:lang w:val="en-US"/>
        </w:rPr>
        <w:t xml:space="preserve">Lohma et al. (2017) </w:t>
      </w:r>
      <w:del w:id="60" w:author="Carlos Prada Montoya" w:date="2019-03-12T08:59:00Z">
        <w:r w:rsidR="00712E03" w:rsidDel="00BF6F6A">
          <w:rPr>
            <w:rFonts w:ascii="Times" w:hAnsi="Times" w:cs="Times"/>
            <w:color w:val="1A1718"/>
            <w:sz w:val="22"/>
            <w:szCs w:val="16"/>
            <w:lang w:val="en-US"/>
          </w:rPr>
          <w:delText>set off to disentangle</w:delText>
        </w:r>
      </w:del>
      <w:ins w:id="61" w:author="Carlos Prada Montoya" w:date="2019-03-12T08:59:00Z">
        <w:r w:rsidR="00BF6F6A">
          <w:rPr>
            <w:rFonts w:ascii="Times" w:hAnsi="Times" w:cs="Times"/>
            <w:color w:val="1A1718"/>
            <w:sz w:val="22"/>
            <w:szCs w:val="16"/>
            <w:lang w:val="en-US"/>
          </w:rPr>
          <w:t>studied</w:t>
        </w:r>
      </w:ins>
      <w:r w:rsidR="00712E03">
        <w:rPr>
          <w:rFonts w:ascii="Times" w:hAnsi="Times" w:cs="Times"/>
          <w:color w:val="1A1718"/>
          <w:sz w:val="22"/>
          <w:szCs w:val="16"/>
          <w:lang w:val="en-US"/>
        </w:rPr>
        <w:t xml:space="preserve"> </w:t>
      </w:r>
      <w:r w:rsidR="00C17E92">
        <w:rPr>
          <w:rFonts w:ascii="Times" w:hAnsi="Times" w:cs="Times"/>
          <w:color w:val="1A1718"/>
          <w:sz w:val="22"/>
          <w:szCs w:val="16"/>
          <w:lang w:val="en-US"/>
        </w:rPr>
        <w:t>phenotypic plasticity and local adaptation in stickleback</w:t>
      </w:r>
      <w:r w:rsidR="00247605">
        <w:rPr>
          <w:rFonts w:ascii="Times" w:hAnsi="Times" w:cs="Times"/>
          <w:color w:val="1A1718"/>
          <w:sz w:val="22"/>
          <w:szCs w:val="16"/>
          <w:lang w:val="en-US"/>
        </w:rPr>
        <w:t xml:space="preserve"> (</w:t>
      </w:r>
      <w:r w:rsidR="00247605" w:rsidRPr="00247605">
        <w:rPr>
          <w:rFonts w:ascii="Times" w:hAnsi="Times" w:cs="Times"/>
          <w:i/>
          <w:color w:val="1A1718"/>
          <w:sz w:val="22"/>
          <w:szCs w:val="16"/>
          <w:lang w:val="en-US"/>
        </w:rPr>
        <w:t>Gasterosteus aculeatus</w:t>
      </w:r>
      <w:r w:rsidR="00247605">
        <w:rPr>
          <w:rFonts w:ascii="Times" w:hAnsi="Times" w:cs="Times"/>
          <w:color w:val="1A1718"/>
          <w:sz w:val="22"/>
          <w:szCs w:val="16"/>
          <w:lang w:val="en-US"/>
        </w:rPr>
        <w:t>)</w:t>
      </w:r>
      <w:r w:rsidR="00C17E92">
        <w:rPr>
          <w:rFonts w:ascii="Times" w:hAnsi="Times" w:cs="Times"/>
          <w:color w:val="1A1718"/>
          <w:sz w:val="22"/>
          <w:szCs w:val="16"/>
          <w:lang w:val="en-US"/>
        </w:rPr>
        <w:t xml:space="preserve"> under natural settings and test </w:t>
      </w:r>
      <w:ins w:id="62" w:author="Carlos Prada Montoya" w:date="2019-03-12T09:00:00Z">
        <w:r w:rsidR="00BF6F6A">
          <w:rPr>
            <w:rFonts w:ascii="Times" w:hAnsi="Times" w:cs="Times"/>
            <w:color w:val="1A1718"/>
            <w:sz w:val="22"/>
            <w:szCs w:val="16"/>
            <w:lang w:val="en-US"/>
          </w:rPr>
          <w:t xml:space="preserve">if </w:t>
        </w:r>
      </w:ins>
      <w:r w:rsidR="00247605">
        <w:rPr>
          <w:rFonts w:ascii="Times" w:hAnsi="Times" w:cs="Times"/>
          <w:color w:val="1A1718"/>
          <w:sz w:val="22"/>
          <w:szCs w:val="16"/>
          <w:lang w:val="en-US"/>
        </w:rPr>
        <w:t xml:space="preserve">gene expression </w:t>
      </w:r>
      <w:del w:id="63" w:author="Carlos Prada Montoya" w:date="2019-03-12T09:00:00Z">
        <w:r w:rsidR="00247605" w:rsidDel="00BF6F6A">
          <w:rPr>
            <w:rFonts w:ascii="Times" w:hAnsi="Times" w:cs="Times"/>
            <w:color w:val="1A1718"/>
            <w:sz w:val="22"/>
            <w:szCs w:val="16"/>
            <w:lang w:val="en-US"/>
          </w:rPr>
          <w:delText xml:space="preserve">in </w:delText>
        </w:r>
      </w:del>
      <w:ins w:id="64" w:author="Carlos Prada Montoya" w:date="2019-03-12T09:00:00Z">
        <w:r w:rsidR="00BF6F6A">
          <w:rPr>
            <w:rFonts w:ascii="Times" w:hAnsi="Times" w:cs="Times"/>
            <w:color w:val="1A1718"/>
            <w:sz w:val="22"/>
            <w:szCs w:val="16"/>
            <w:lang w:val="en-US"/>
          </w:rPr>
          <w:t>allow</w:t>
        </w:r>
        <w:r w:rsidR="00BF6F6A">
          <w:rPr>
            <w:rFonts w:ascii="Times" w:hAnsi="Times" w:cs="Times"/>
            <w:color w:val="1A1718"/>
            <w:sz w:val="22"/>
            <w:szCs w:val="16"/>
            <w:lang w:val="en-US"/>
          </w:rPr>
          <w:t xml:space="preserve"> </w:t>
        </w:r>
      </w:ins>
      <w:r w:rsidR="00247605">
        <w:rPr>
          <w:rFonts w:ascii="Times" w:hAnsi="Times" w:cs="Times"/>
          <w:color w:val="1A1718"/>
          <w:sz w:val="22"/>
          <w:szCs w:val="16"/>
          <w:lang w:val="en-US"/>
        </w:rPr>
        <w:t xml:space="preserve">migrants to </w:t>
      </w:r>
      <w:ins w:id="65" w:author="Carlos Prada Montoya" w:date="2019-03-12T09:00:00Z">
        <w:r w:rsidR="00BF6F6A">
          <w:rPr>
            <w:rFonts w:ascii="Times" w:hAnsi="Times" w:cs="Times"/>
            <w:color w:val="1A1718"/>
            <w:sz w:val="22"/>
            <w:szCs w:val="16"/>
            <w:lang w:val="en-US"/>
          </w:rPr>
          <w:t xml:space="preserve">cope with </w:t>
        </w:r>
      </w:ins>
      <w:r w:rsidR="00247605">
        <w:rPr>
          <w:rFonts w:ascii="Times" w:hAnsi="Times" w:cs="Times"/>
          <w:color w:val="1A1718"/>
          <w:sz w:val="22"/>
          <w:szCs w:val="16"/>
          <w:lang w:val="en-US"/>
        </w:rPr>
        <w:t>new habitats.</w:t>
      </w:r>
      <w:r w:rsidR="00891BB4">
        <w:rPr>
          <w:rFonts w:ascii="Times" w:hAnsi="Times" w:cs="Times"/>
          <w:color w:val="1A1718"/>
          <w:sz w:val="22"/>
          <w:szCs w:val="16"/>
          <w:lang w:val="en-US"/>
        </w:rPr>
        <w:t xml:space="preserve"> Despite populations </w:t>
      </w:r>
      <w:del w:id="66" w:author="Carlos Prada Montoya" w:date="2019-03-12T09:01:00Z">
        <w:r w:rsidR="00891BB4" w:rsidDel="00BF6F6A">
          <w:rPr>
            <w:rFonts w:ascii="Times" w:hAnsi="Times" w:cs="Times"/>
            <w:color w:val="1A1718"/>
            <w:sz w:val="22"/>
            <w:szCs w:val="16"/>
            <w:lang w:val="en-US"/>
          </w:rPr>
          <w:delText>under study (</w:delText>
        </w:r>
      </w:del>
      <w:ins w:id="67" w:author="Carlos Prada Montoya" w:date="2019-03-12T09:01:00Z">
        <w:r w:rsidR="00BF6F6A">
          <w:rPr>
            <w:rFonts w:ascii="Times" w:hAnsi="Times" w:cs="Times"/>
            <w:color w:val="1A1718"/>
            <w:sz w:val="22"/>
            <w:szCs w:val="16"/>
            <w:lang w:val="en-US"/>
          </w:rPr>
          <w:t xml:space="preserve">from </w:t>
        </w:r>
      </w:ins>
      <w:r w:rsidR="00891BB4">
        <w:rPr>
          <w:rFonts w:ascii="Times" w:hAnsi="Times" w:cs="Times"/>
          <w:color w:val="1A1718"/>
          <w:sz w:val="22"/>
          <w:szCs w:val="16"/>
          <w:lang w:val="en-US"/>
        </w:rPr>
        <w:t>lake</w:t>
      </w:r>
      <w:ins w:id="68" w:author="Carlos Prada Montoya" w:date="2019-03-12T09:01:00Z">
        <w:r w:rsidR="00BF6F6A">
          <w:rPr>
            <w:rFonts w:ascii="Times" w:hAnsi="Times" w:cs="Times"/>
            <w:color w:val="1A1718"/>
            <w:sz w:val="22"/>
            <w:szCs w:val="16"/>
            <w:lang w:val="en-US"/>
          </w:rPr>
          <w:t>s</w:t>
        </w:r>
      </w:ins>
      <w:r w:rsidR="00891BB4">
        <w:rPr>
          <w:rFonts w:ascii="Times" w:hAnsi="Times" w:cs="Times"/>
          <w:color w:val="1A1718"/>
          <w:sz w:val="22"/>
          <w:szCs w:val="16"/>
          <w:lang w:val="en-US"/>
        </w:rPr>
        <w:t xml:space="preserve"> </w:t>
      </w:r>
      <w:del w:id="69" w:author="Carlos Prada Montoya" w:date="2019-03-12T09:01:00Z">
        <w:r w:rsidR="00891BB4" w:rsidDel="00BF6F6A">
          <w:rPr>
            <w:rFonts w:ascii="Times" w:hAnsi="Times" w:cs="Times"/>
            <w:color w:val="1A1718"/>
            <w:sz w:val="22"/>
            <w:szCs w:val="16"/>
            <w:lang w:val="en-US"/>
          </w:rPr>
          <w:delText xml:space="preserve">vs </w:delText>
        </w:r>
      </w:del>
      <w:ins w:id="70" w:author="Carlos Prada Montoya" w:date="2019-03-12T09:01:00Z">
        <w:r w:rsidR="00BF6F6A">
          <w:rPr>
            <w:rFonts w:ascii="Times" w:hAnsi="Times" w:cs="Times"/>
            <w:color w:val="1A1718"/>
            <w:sz w:val="22"/>
            <w:szCs w:val="16"/>
            <w:lang w:val="en-US"/>
          </w:rPr>
          <w:t>and</w:t>
        </w:r>
        <w:r w:rsidR="00BF6F6A">
          <w:rPr>
            <w:rFonts w:ascii="Times" w:hAnsi="Times" w:cs="Times"/>
            <w:color w:val="1A1718"/>
            <w:sz w:val="22"/>
            <w:szCs w:val="16"/>
            <w:lang w:val="en-US"/>
          </w:rPr>
          <w:t xml:space="preserve"> </w:t>
        </w:r>
      </w:ins>
      <w:r w:rsidR="00891BB4">
        <w:rPr>
          <w:rFonts w:ascii="Times" w:hAnsi="Times" w:cs="Times"/>
          <w:color w:val="1A1718"/>
          <w:sz w:val="22"/>
          <w:szCs w:val="16"/>
          <w:lang w:val="en-US"/>
        </w:rPr>
        <w:t>stream</w:t>
      </w:r>
      <w:ins w:id="71" w:author="Carlos Prada Montoya" w:date="2019-03-12T09:01:00Z">
        <w:r w:rsidR="00BF6F6A">
          <w:rPr>
            <w:rFonts w:ascii="Times" w:hAnsi="Times" w:cs="Times"/>
            <w:color w:val="1A1718"/>
            <w:sz w:val="22"/>
            <w:szCs w:val="16"/>
            <w:lang w:val="en-US"/>
          </w:rPr>
          <w:t>s</w:t>
        </w:r>
      </w:ins>
      <w:del w:id="72" w:author="Carlos Prada Montoya" w:date="2019-03-12T09:01:00Z">
        <w:r w:rsidR="00891BB4" w:rsidDel="00BF6F6A">
          <w:rPr>
            <w:rFonts w:ascii="Times" w:hAnsi="Times" w:cs="Times"/>
            <w:color w:val="1A1718"/>
            <w:sz w:val="22"/>
            <w:szCs w:val="16"/>
            <w:lang w:val="en-US"/>
          </w:rPr>
          <w:delText>)</w:delText>
        </w:r>
      </w:del>
      <w:r w:rsidR="00891BB4">
        <w:rPr>
          <w:rFonts w:ascii="Times" w:hAnsi="Times" w:cs="Times"/>
          <w:color w:val="1A1718"/>
          <w:sz w:val="22"/>
          <w:szCs w:val="16"/>
          <w:lang w:val="en-US"/>
        </w:rPr>
        <w:t xml:space="preserve"> exhibit</w:t>
      </w:r>
      <w:ins w:id="73" w:author="Carlos Prada Montoya" w:date="2019-03-12T09:01:00Z">
        <w:r w:rsidR="00BF6F6A">
          <w:rPr>
            <w:rFonts w:ascii="Times" w:hAnsi="Times" w:cs="Times"/>
            <w:color w:val="1A1718"/>
            <w:sz w:val="22"/>
            <w:szCs w:val="16"/>
            <w:lang w:val="en-US"/>
          </w:rPr>
          <w:t>ing</w:t>
        </w:r>
      </w:ins>
      <w:r w:rsidR="00891BB4">
        <w:rPr>
          <w:rFonts w:ascii="Times" w:hAnsi="Times" w:cs="Times"/>
          <w:color w:val="1A1718"/>
          <w:sz w:val="22"/>
          <w:szCs w:val="16"/>
          <w:lang w:val="en-US"/>
        </w:rPr>
        <w:t xml:space="preserve"> </w:t>
      </w:r>
      <w:del w:id="74" w:author="Carlos Prada Montoya" w:date="2019-03-12T09:01:00Z">
        <w:r w:rsidR="00891BB4" w:rsidDel="00BF6F6A">
          <w:rPr>
            <w:rFonts w:ascii="Times" w:hAnsi="Times" w:cs="Times"/>
            <w:color w:val="1A1718"/>
            <w:sz w:val="22"/>
            <w:szCs w:val="16"/>
            <w:lang w:val="en-US"/>
          </w:rPr>
          <w:delText xml:space="preserve">divergently </w:delText>
        </w:r>
      </w:del>
      <w:ins w:id="75" w:author="Carlos Prada Montoya" w:date="2019-03-12T09:01:00Z">
        <w:r w:rsidR="00BF6F6A">
          <w:rPr>
            <w:rFonts w:ascii="Times" w:hAnsi="Times" w:cs="Times"/>
            <w:color w:val="1A1718"/>
            <w:sz w:val="22"/>
            <w:szCs w:val="16"/>
            <w:lang w:val="en-US"/>
          </w:rPr>
          <w:t>different</w:t>
        </w:r>
        <w:r w:rsidR="00BF6F6A">
          <w:rPr>
            <w:rFonts w:ascii="Times" w:hAnsi="Times" w:cs="Times"/>
            <w:color w:val="1A1718"/>
            <w:sz w:val="22"/>
            <w:szCs w:val="16"/>
            <w:lang w:val="en-US"/>
          </w:rPr>
          <w:t xml:space="preserve"> </w:t>
        </w:r>
      </w:ins>
      <w:r w:rsidR="00891BB4">
        <w:rPr>
          <w:rFonts w:ascii="Times" w:hAnsi="Times" w:cs="Times"/>
          <w:color w:val="1A1718"/>
          <w:sz w:val="22"/>
          <w:szCs w:val="16"/>
          <w:lang w:val="en-US"/>
        </w:rPr>
        <w:t>morpholog</w:t>
      </w:r>
      <w:ins w:id="76" w:author="Carlos Prada Montoya" w:date="2019-03-12T09:01:00Z">
        <w:r w:rsidR="00BF6F6A">
          <w:rPr>
            <w:rFonts w:ascii="Times" w:hAnsi="Times" w:cs="Times"/>
            <w:color w:val="1A1718"/>
            <w:sz w:val="22"/>
            <w:szCs w:val="16"/>
            <w:lang w:val="en-US"/>
          </w:rPr>
          <w:t>ies</w:t>
        </w:r>
      </w:ins>
      <w:del w:id="77" w:author="Carlos Prada Montoya" w:date="2019-03-12T09:01:00Z">
        <w:r w:rsidR="00891BB4" w:rsidDel="00BF6F6A">
          <w:rPr>
            <w:rFonts w:ascii="Times" w:hAnsi="Times" w:cs="Times"/>
            <w:color w:val="1A1718"/>
            <w:sz w:val="22"/>
            <w:szCs w:val="16"/>
            <w:lang w:val="en-US"/>
          </w:rPr>
          <w:delText>y</w:delText>
        </w:r>
      </w:del>
      <w:r w:rsidR="00891BB4">
        <w:rPr>
          <w:rFonts w:ascii="Times" w:hAnsi="Times" w:cs="Times"/>
          <w:color w:val="1A1718"/>
          <w:sz w:val="22"/>
          <w:szCs w:val="16"/>
          <w:lang w:val="en-US"/>
        </w:rPr>
        <w:t xml:space="preserve">, </w:t>
      </w:r>
      <w:ins w:id="78" w:author="Carlos Prada Montoya" w:date="2019-03-12T09:01:00Z">
        <w:r w:rsidR="00BF6F6A">
          <w:rPr>
            <w:rFonts w:ascii="Times" w:hAnsi="Times" w:cs="Times"/>
            <w:color w:val="1A1718"/>
            <w:sz w:val="22"/>
            <w:szCs w:val="16"/>
            <w:lang w:val="en-US"/>
          </w:rPr>
          <w:t xml:space="preserve">and </w:t>
        </w:r>
      </w:ins>
      <w:del w:id="79" w:author="Carlos Prada Montoya" w:date="2019-03-12T09:01:00Z">
        <w:r w:rsidR="00891BB4" w:rsidDel="00BF6F6A">
          <w:rPr>
            <w:rFonts w:ascii="Times" w:hAnsi="Times" w:cs="Times"/>
            <w:color w:val="1A1718"/>
            <w:sz w:val="22"/>
            <w:szCs w:val="16"/>
            <w:lang w:val="en-US"/>
          </w:rPr>
          <w:delText>SNPs and immune gene</w:delText>
        </w:r>
        <w:r w:rsidR="00E14D60" w:rsidDel="00BF6F6A">
          <w:rPr>
            <w:rFonts w:ascii="Times" w:hAnsi="Times" w:cs="Times"/>
            <w:color w:val="1A1718"/>
            <w:sz w:val="22"/>
            <w:szCs w:val="16"/>
            <w:lang w:val="en-US"/>
          </w:rPr>
          <w:delText xml:space="preserve"> (MHC)</w:delText>
        </w:r>
        <w:r w:rsidR="00891BB4" w:rsidDel="00BF6F6A">
          <w:rPr>
            <w:rFonts w:ascii="Times" w:hAnsi="Times" w:cs="Times"/>
            <w:color w:val="1A1718"/>
            <w:sz w:val="22"/>
            <w:szCs w:val="16"/>
            <w:lang w:val="en-US"/>
          </w:rPr>
          <w:delText xml:space="preserve"> </w:delText>
        </w:r>
      </w:del>
      <w:r w:rsidR="00891BB4">
        <w:rPr>
          <w:rFonts w:ascii="Times" w:hAnsi="Times" w:cs="Times"/>
          <w:color w:val="1A1718"/>
          <w:sz w:val="22"/>
          <w:szCs w:val="16"/>
          <w:lang w:val="en-US"/>
        </w:rPr>
        <w:t>allele frequenc</w:t>
      </w:r>
      <w:r w:rsidR="00F56451">
        <w:rPr>
          <w:rFonts w:ascii="Times" w:hAnsi="Times" w:cs="Times"/>
          <w:color w:val="1A1718"/>
          <w:sz w:val="22"/>
          <w:szCs w:val="16"/>
          <w:lang w:val="en-US"/>
        </w:rPr>
        <w:t>ies</w:t>
      </w:r>
      <w:ins w:id="80" w:author="Carlos Prada Montoya" w:date="2019-03-12T09:01:00Z">
        <w:r w:rsidR="00BF6F6A" w:rsidRPr="00BF6F6A">
          <w:rPr>
            <w:rFonts w:ascii="Times" w:hAnsi="Times" w:cs="Times"/>
            <w:color w:val="1A1718"/>
            <w:sz w:val="22"/>
            <w:szCs w:val="16"/>
            <w:lang w:val="en-US"/>
          </w:rPr>
          <w:t xml:space="preserve"> </w:t>
        </w:r>
        <w:r w:rsidR="00BF6F6A">
          <w:rPr>
            <w:rFonts w:ascii="Times" w:hAnsi="Times" w:cs="Times"/>
            <w:color w:val="1A1718"/>
            <w:sz w:val="22"/>
            <w:szCs w:val="16"/>
            <w:lang w:val="en-US"/>
          </w:rPr>
          <w:t>at</w:t>
        </w:r>
        <w:r w:rsidR="00BF6F6A">
          <w:rPr>
            <w:rFonts w:ascii="Times" w:hAnsi="Times" w:cs="Times"/>
            <w:color w:val="1A1718"/>
            <w:sz w:val="22"/>
            <w:szCs w:val="16"/>
            <w:lang w:val="en-US"/>
          </w:rPr>
          <w:t xml:space="preserve"> immune gene</w:t>
        </w:r>
        <w:r w:rsidR="00BF6F6A">
          <w:rPr>
            <w:rFonts w:ascii="Times" w:hAnsi="Times" w:cs="Times"/>
            <w:color w:val="1A1718"/>
            <w:sz w:val="22"/>
            <w:szCs w:val="16"/>
            <w:lang w:val="en-US"/>
          </w:rPr>
          <w:t>s</w:t>
        </w:r>
        <w:r w:rsidR="00BF6F6A">
          <w:rPr>
            <w:rFonts w:ascii="Times" w:hAnsi="Times" w:cs="Times"/>
            <w:color w:val="1A1718"/>
            <w:sz w:val="22"/>
            <w:szCs w:val="16"/>
            <w:lang w:val="en-US"/>
          </w:rPr>
          <w:t xml:space="preserve"> (MHC)</w:t>
        </w:r>
      </w:ins>
      <w:r w:rsidR="00F56451">
        <w:rPr>
          <w:rFonts w:ascii="Times" w:hAnsi="Times" w:cs="Times"/>
          <w:color w:val="1A1718"/>
          <w:sz w:val="22"/>
          <w:szCs w:val="16"/>
          <w:lang w:val="en-US"/>
        </w:rPr>
        <w:t>,</w:t>
      </w:r>
      <w:r w:rsidR="00891BB4">
        <w:rPr>
          <w:rFonts w:ascii="Times" w:hAnsi="Times" w:cs="Times"/>
          <w:color w:val="1A1718"/>
          <w:sz w:val="22"/>
          <w:szCs w:val="16"/>
          <w:lang w:val="en-US"/>
        </w:rPr>
        <w:t xml:space="preserve"> no clear differences were found in transcriptomic profiles</w:t>
      </w:r>
      <w:r w:rsidR="00E14D60">
        <w:rPr>
          <w:rFonts w:ascii="Times" w:hAnsi="Times" w:cs="Times"/>
          <w:color w:val="1A1718"/>
          <w:sz w:val="22"/>
          <w:szCs w:val="16"/>
          <w:lang w:val="en-US"/>
        </w:rPr>
        <w:t xml:space="preserve"> in reciprocal transplants. Interestingly, individuals with local MHC alleles are more heavily parasitized than those with foreign ones when translocated</w:t>
      </w:r>
      <w:r w:rsidR="007944E2">
        <w:rPr>
          <w:rFonts w:ascii="Times" w:hAnsi="Times" w:cs="Times"/>
          <w:color w:val="1A1718"/>
          <w:sz w:val="22"/>
          <w:szCs w:val="16"/>
          <w:lang w:val="en-US"/>
        </w:rPr>
        <w:t xml:space="preserve"> between habitats. Since ontogeny contributes to overall adaptation, the authors recognized that disparities in </w:t>
      </w:r>
      <w:r w:rsidR="007944E2" w:rsidRPr="007944E2">
        <w:rPr>
          <w:rFonts w:ascii="Times" w:hAnsi="Times" w:cs="Times"/>
          <w:color w:val="1A1718"/>
          <w:sz w:val="22"/>
          <w:szCs w:val="16"/>
          <w:lang w:val="en-US"/>
        </w:rPr>
        <w:t>sticklebacks’ transcriptional reaction norms</w:t>
      </w:r>
      <w:r w:rsidR="007944E2">
        <w:rPr>
          <w:rFonts w:ascii="Times" w:hAnsi="Times" w:cs="Times"/>
          <w:color w:val="1A1718"/>
          <w:sz w:val="22"/>
          <w:szCs w:val="16"/>
          <w:lang w:val="en-US"/>
        </w:rPr>
        <w:t xml:space="preserve"> may not allow to identify a definitive </w:t>
      </w:r>
      <w:r w:rsidR="001D3F68">
        <w:rPr>
          <w:rFonts w:ascii="Times" w:hAnsi="Times" w:cs="Times"/>
          <w:color w:val="1A1718"/>
          <w:sz w:val="22"/>
          <w:szCs w:val="16"/>
          <w:lang w:val="en-US"/>
        </w:rPr>
        <w:t xml:space="preserve">genetic </w:t>
      </w:r>
      <w:r w:rsidR="00F56451">
        <w:rPr>
          <w:rFonts w:ascii="Times" w:hAnsi="Times" w:cs="Times"/>
          <w:color w:val="1A1718"/>
          <w:sz w:val="22"/>
          <w:szCs w:val="16"/>
          <w:lang w:val="en-US"/>
        </w:rPr>
        <w:t xml:space="preserve">cause </w:t>
      </w:r>
      <w:r w:rsidR="001D3F68">
        <w:rPr>
          <w:rFonts w:ascii="Times" w:hAnsi="Times" w:cs="Times"/>
          <w:color w:val="1A1718"/>
          <w:sz w:val="22"/>
          <w:szCs w:val="16"/>
          <w:lang w:val="en-US"/>
        </w:rPr>
        <w:t>underlying this observation.</w:t>
      </w:r>
      <w:r w:rsidR="00603F37">
        <w:rPr>
          <w:rFonts w:ascii="Times" w:hAnsi="Times" w:cs="Times"/>
          <w:color w:val="1A1718"/>
          <w:sz w:val="22"/>
          <w:szCs w:val="16"/>
          <w:lang w:val="en-US"/>
        </w:rPr>
        <w:t xml:space="preserve"> Theoretically, plasticity would evolve in more heterogeneous </w:t>
      </w:r>
      <w:r w:rsidR="00241F60">
        <w:rPr>
          <w:rFonts w:ascii="Times" w:hAnsi="Times" w:cs="Times"/>
          <w:color w:val="1A1718"/>
          <w:sz w:val="22"/>
          <w:szCs w:val="16"/>
          <w:lang w:val="en-US"/>
        </w:rPr>
        <w:t>habitat</w:t>
      </w:r>
      <w:r w:rsidR="00845B14">
        <w:rPr>
          <w:rFonts w:ascii="Times" w:hAnsi="Times" w:cs="Times"/>
          <w:color w:val="1A1718"/>
          <w:sz w:val="22"/>
          <w:szCs w:val="16"/>
          <w:lang w:val="en-US"/>
        </w:rPr>
        <w:t>s</w:t>
      </w:r>
      <w:r w:rsidR="00241F60">
        <w:rPr>
          <w:rFonts w:ascii="Times" w:hAnsi="Times" w:cs="Times"/>
          <w:color w:val="1A1718"/>
          <w:sz w:val="22"/>
          <w:szCs w:val="16"/>
          <w:lang w:val="en-US"/>
        </w:rPr>
        <w:t>,</w:t>
      </w:r>
      <w:r w:rsidR="00603F37">
        <w:rPr>
          <w:rFonts w:ascii="Times" w:hAnsi="Times" w:cs="Times"/>
          <w:color w:val="1A1718"/>
          <w:sz w:val="22"/>
          <w:szCs w:val="16"/>
          <w:lang w:val="en-US"/>
        </w:rPr>
        <w:t xml:space="preserve"> but greater transcriptomic plasticity was found in lake fish, which inhabit the more stable habitat.</w:t>
      </w:r>
      <w:r w:rsidR="00FE3120">
        <w:rPr>
          <w:rFonts w:ascii="Times" w:hAnsi="Times" w:cs="Times"/>
          <w:color w:val="1A1718"/>
          <w:sz w:val="22"/>
          <w:szCs w:val="16"/>
          <w:lang w:val="en-US"/>
        </w:rPr>
        <w:t xml:space="preserve"> Overall, </w:t>
      </w:r>
      <w:r w:rsidR="00241F60">
        <w:rPr>
          <w:rFonts w:ascii="Times" w:hAnsi="Times" w:cs="Times"/>
          <w:color w:val="1A1718"/>
          <w:sz w:val="22"/>
          <w:szCs w:val="16"/>
          <w:lang w:val="en-US"/>
        </w:rPr>
        <w:t xml:space="preserve">fish that migrate to the novel environment will display a gene expression profile characteristic of that habitat, suggesting  that transcriptomic plasticity mitigates the physiological stress caused by different conditions. </w:t>
      </w:r>
    </w:p>
    <w:p w14:paraId="7F3CB610" w14:textId="572185AA" w:rsidR="008428B7" w:rsidRDefault="008428B7" w:rsidP="000F36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0EC1DAD3" w14:textId="7A0646AA" w:rsidR="00D737C6" w:rsidRDefault="008428B7"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Pr>
          <w:rFonts w:ascii="Times" w:hAnsi="Times" w:cs="Times"/>
          <w:color w:val="1A1718"/>
          <w:sz w:val="22"/>
          <w:szCs w:val="16"/>
          <w:lang w:val="en-US"/>
        </w:rPr>
        <w:t xml:space="preserve">In conclusion, these studies exemplify the power of harnessing  reciprocal transplants or manipulative experiments with </w:t>
      </w:r>
      <w:r w:rsidR="004F669E">
        <w:rPr>
          <w:rFonts w:ascii="Times" w:hAnsi="Times" w:cs="Times"/>
          <w:color w:val="1A1718"/>
          <w:sz w:val="22"/>
          <w:szCs w:val="16"/>
          <w:lang w:val="en-US"/>
        </w:rPr>
        <w:t xml:space="preserve">transcriptomic tools as </w:t>
      </w:r>
      <w:r w:rsidR="00F30BAD">
        <w:rPr>
          <w:rFonts w:ascii="Times" w:hAnsi="Times" w:cs="Times"/>
          <w:color w:val="1A1718"/>
          <w:sz w:val="22"/>
          <w:szCs w:val="16"/>
          <w:lang w:val="en-US"/>
        </w:rPr>
        <w:t xml:space="preserve">a way </w:t>
      </w:r>
      <w:r w:rsidR="004F669E">
        <w:rPr>
          <w:rFonts w:ascii="Times" w:hAnsi="Times" w:cs="Times"/>
          <w:color w:val="1A1718"/>
          <w:sz w:val="22"/>
          <w:szCs w:val="16"/>
          <w:lang w:val="en-US"/>
        </w:rPr>
        <w:t xml:space="preserve">to </w:t>
      </w:r>
      <w:r>
        <w:rPr>
          <w:rFonts w:ascii="Times" w:hAnsi="Times" w:cs="Times"/>
          <w:color w:val="1A1718"/>
          <w:sz w:val="22"/>
          <w:szCs w:val="16"/>
          <w:lang w:val="en-US"/>
        </w:rPr>
        <w:t>bridge the gap between ongoing organismal responses to shifting conditions and their phenotypic response</w:t>
      </w:r>
      <w:r w:rsidR="004F669E">
        <w:rPr>
          <w:rFonts w:ascii="Times" w:hAnsi="Times" w:cs="Times"/>
          <w:color w:val="1A1718"/>
          <w:sz w:val="22"/>
          <w:szCs w:val="16"/>
          <w:lang w:val="en-US"/>
        </w:rPr>
        <w:t>, as well as telling</w:t>
      </w:r>
      <w:r w:rsidR="000856D6">
        <w:rPr>
          <w:rFonts w:ascii="Times" w:hAnsi="Times" w:cs="Times"/>
          <w:color w:val="1A1718"/>
          <w:sz w:val="22"/>
          <w:szCs w:val="16"/>
          <w:lang w:val="en-US"/>
        </w:rPr>
        <w:t xml:space="preserve"> apart</w:t>
      </w:r>
      <w:r w:rsidR="004F669E">
        <w:rPr>
          <w:rFonts w:ascii="Times" w:hAnsi="Times" w:cs="Times"/>
          <w:color w:val="1A1718"/>
          <w:sz w:val="22"/>
          <w:szCs w:val="16"/>
          <w:lang w:val="en-US"/>
        </w:rPr>
        <w:t xml:space="preserve"> </w:t>
      </w:r>
      <w:r w:rsidR="00F30BAD">
        <w:rPr>
          <w:rFonts w:ascii="Times" w:hAnsi="Times" w:cs="Times"/>
          <w:color w:val="1A1718"/>
          <w:sz w:val="22"/>
          <w:szCs w:val="16"/>
          <w:lang w:val="en-US"/>
        </w:rPr>
        <w:t>such</w:t>
      </w:r>
      <w:r w:rsidR="004F669E">
        <w:rPr>
          <w:rFonts w:ascii="Times" w:hAnsi="Times" w:cs="Times"/>
          <w:color w:val="1A1718"/>
          <w:sz w:val="22"/>
          <w:szCs w:val="16"/>
          <w:lang w:val="en-US"/>
        </w:rPr>
        <w:t xml:space="preserve"> </w:t>
      </w:r>
      <w:commentRangeStart w:id="81"/>
      <w:r w:rsidR="004F669E">
        <w:rPr>
          <w:rFonts w:ascii="Times" w:hAnsi="Times" w:cs="Times"/>
          <w:color w:val="1A1718"/>
          <w:sz w:val="22"/>
          <w:szCs w:val="16"/>
          <w:lang w:val="en-US"/>
        </w:rPr>
        <w:t xml:space="preserve">plasticity from </w:t>
      </w:r>
      <w:del w:id="82" w:author="Carlos Prada Montoya" w:date="2019-03-12T09:04:00Z">
        <w:r w:rsidR="004F669E" w:rsidDel="00BF6F6A">
          <w:rPr>
            <w:rFonts w:ascii="Times" w:hAnsi="Times" w:cs="Times"/>
            <w:color w:val="1A1718"/>
            <w:sz w:val="22"/>
            <w:szCs w:val="16"/>
            <w:lang w:val="en-US"/>
          </w:rPr>
          <w:delText xml:space="preserve">true </w:delText>
        </w:r>
      </w:del>
      <w:r w:rsidR="004F669E">
        <w:rPr>
          <w:rFonts w:ascii="Times" w:hAnsi="Times" w:cs="Times"/>
          <w:color w:val="1A1718"/>
          <w:sz w:val="22"/>
          <w:szCs w:val="16"/>
          <w:lang w:val="en-US"/>
        </w:rPr>
        <w:t xml:space="preserve">evolutionary change </w:t>
      </w:r>
      <w:commentRangeEnd w:id="81"/>
      <w:r w:rsidR="00BF6F6A">
        <w:rPr>
          <w:rStyle w:val="CommentReference"/>
        </w:rPr>
        <w:commentReference w:id="81"/>
      </w:r>
      <w:r w:rsidR="004F669E">
        <w:rPr>
          <w:rFonts w:ascii="Times" w:hAnsi="Times" w:cs="Times"/>
          <w:color w:val="1A1718"/>
          <w:sz w:val="22"/>
          <w:szCs w:val="16"/>
          <w:lang w:val="en-US"/>
        </w:rPr>
        <w:t>in real or simulated environmental conditions.</w:t>
      </w:r>
      <w:r w:rsidR="00F30BAD">
        <w:rPr>
          <w:rFonts w:ascii="Times" w:hAnsi="Times" w:cs="Times"/>
          <w:color w:val="1A1718"/>
          <w:sz w:val="22"/>
          <w:szCs w:val="16"/>
          <w:lang w:val="en-US"/>
        </w:rPr>
        <w:t xml:space="preserve"> </w:t>
      </w:r>
      <w:r w:rsidR="004F669E">
        <w:rPr>
          <w:rFonts w:ascii="Times" w:hAnsi="Times" w:cs="Times"/>
          <w:color w:val="1A1718"/>
          <w:sz w:val="22"/>
          <w:szCs w:val="16"/>
          <w:lang w:val="en-US"/>
        </w:rPr>
        <w:t xml:space="preserve"> </w:t>
      </w:r>
      <w:r w:rsidR="00F30BAD">
        <w:rPr>
          <w:rFonts w:ascii="Times" w:hAnsi="Times" w:cs="Times"/>
          <w:color w:val="1A1718"/>
          <w:sz w:val="22"/>
          <w:szCs w:val="16"/>
          <w:lang w:val="en-US"/>
        </w:rPr>
        <w:t xml:space="preserve">Although the advent of gene RNA-seq has opened a new avenue for dissecting finer and hitherto </w:t>
      </w:r>
      <w:r w:rsidR="00B06D62">
        <w:rPr>
          <w:rFonts w:ascii="Times" w:hAnsi="Times" w:cs="Times"/>
          <w:color w:val="1A1718"/>
          <w:sz w:val="22"/>
          <w:szCs w:val="16"/>
          <w:lang w:val="en-US"/>
        </w:rPr>
        <w:t xml:space="preserve">unforeseen </w:t>
      </w:r>
      <w:r w:rsidR="00F30BAD">
        <w:rPr>
          <w:rFonts w:ascii="Times" w:hAnsi="Times" w:cs="Times"/>
          <w:color w:val="1A1718"/>
          <w:sz w:val="22"/>
          <w:szCs w:val="16"/>
          <w:lang w:val="en-US"/>
        </w:rPr>
        <w:t xml:space="preserve">physiological responses, </w:t>
      </w:r>
      <w:r w:rsidR="00D60A5D">
        <w:rPr>
          <w:rFonts w:ascii="Times" w:hAnsi="Times" w:cs="Times"/>
          <w:color w:val="1A1718"/>
          <w:sz w:val="22"/>
          <w:szCs w:val="16"/>
          <w:lang w:val="en-US"/>
        </w:rPr>
        <w:t xml:space="preserve">there are still caveats pertaining </w:t>
      </w:r>
      <w:r w:rsidR="000856D6">
        <w:rPr>
          <w:rFonts w:ascii="Times" w:hAnsi="Times" w:cs="Times"/>
          <w:color w:val="1A1718"/>
          <w:sz w:val="22"/>
          <w:szCs w:val="16"/>
          <w:lang w:val="en-US"/>
        </w:rPr>
        <w:t>the time and origin of genetic sample that might confound transcriptomic profiling and the ensuing inferences based upon these methods.</w:t>
      </w:r>
      <w:r w:rsidR="00AE4465">
        <w:rPr>
          <w:rFonts w:ascii="Times" w:hAnsi="Times" w:cs="Times"/>
          <w:color w:val="1A1718"/>
          <w:sz w:val="22"/>
          <w:szCs w:val="16"/>
          <w:lang w:val="en-US"/>
        </w:rPr>
        <w:t xml:space="preserve"> Likewise, there is an ongoing </w:t>
      </w:r>
      <w:r w:rsidR="00D737C6">
        <w:rPr>
          <w:rFonts w:ascii="Times" w:hAnsi="Times" w:cs="Times"/>
          <w:color w:val="1A1718"/>
          <w:sz w:val="22"/>
          <w:szCs w:val="16"/>
          <w:lang w:val="en-US"/>
        </w:rPr>
        <w:t xml:space="preserve">need to scale physiological experiments where more environmental variables </w:t>
      </w:r>
      <w:r w:rsidR="00AE4465">
        <w:rPr>
          <w:rFonts w:ascii="Times" w:hAnsi="Times" w:cs="Times"/>
          <w:color w:val="1A1718"/>
          <w:sz w:val="22"/>
          <w:szCs w:val="16"/>
          <w:lang w:val="en-US"/>
        </w:rPr>
        <w:t xml:space="preserve">and their interplay </w:t>
      </w:r>
      <w:r w:rsidR="00D737C6">
        <w:rPr>
          <w:rFonts w:ascii="Times" w:hAnsi="Times" w:cs="Times"/>
          <w:color w:val="1A1718"/>
          <w:sz w:val="22"/>
          <w:szCs w:val="16"/>
          <w:lang w:val="en-US"/>
        </w:rPr>
        <w:t>are taken into account</w:t>
      </w:r>
      <w:r w:rsidR="006C6C98">
        <w:rPr>
          <w:rFonts w:ascii="Times" w:hAnsi="Times" w:cs="Times"/>
          <w:color w:val="1A1718"/>
          <w:sz w:val="22"/>
          <w:szCs w:val="16"/>
          <w:lang w:val="en-US"/>
        </w:rPr>
        <w:t xml:space="preserve">, not to mention the inclusion </w:t>
      </w:r>
      <w:r w:rsidR="00F56451">
        <w:rPr>
          <w:rFonts w:ascii="Times" w:hAnsi="Times" w:cs="Times"/>
          <w:color w:val="1A1718"/>
          <w:sz w:val="22"/>
          <w:szCs w:val="16"/>
          <w:lang w:val="en-US"/>
        </w:rPr>
        <w:t xml:space="preserve">of </w:t>
      </w:r>
      <w:del w:id="83" w:author="Carlos Prada Montoya" w:date="2019-03-12T09:06:00Z">
        <w:r w:rsidR="00D737C6" w:rsidDel="008647C9">
          <w:rPr>
            <w:rFonts w:ascii="Times" w:hAnsi="Times" w:cs="Times"/>
            <w:color w:val="1A1718"/>
            <w:sz w:val="22"/>
            <w:szCs w:val="16"/>
            <w:lang w:val="en-US"/>
          </w:rPr>
          <w:delText xml:space="preserve">clear-cut </w:delText>
        </w:r>
      </w:del>
      <w:r w:rsidR="00D737C6">
        <w:rPr>
          <w:rFonts w:ascii="Times" w:hAnsi="Times" w:cs="Times"/>
          <w:color w:val="1A1718"/>
          <w:sz w:val="22"/>
          <w:szCs w:val="16"/>
          <w:lang w:val="en-US"/>
        </w:rPr>
        <w:t xml:space="preserve">fitness measures as proxy of </w:t>
      </w:r>
      <w:del w:id="84" w:author="Carlos Prada Montoya" w:date="2019-03-12T09:06:00Z">
        <w:r w:rsidR="00D737C6" w:rsidDel="008647C9">
          <w:rPr>
            <w:rFonts w:ascii="Times" w:hAnsi="Times" w:cs="Times"/>
            <w:color w:val="1A1718"/>
            <w:sz w:val="22"/>
            <w:szCs w:val="16"/>
            <w:lang w:val="en-US"/>
          </w:rPr>
          <w:delText xml:space="preserve">real </w:delText>
        </w:r>
      </w:del>
      <w:r w:rsidR="00D737C6">
        <w:rPr>
          <w:rFonts w:ascii="Times" w:hAnsi="Times" w:cs="Times"/>
          <w:color w:val="1A1718"/>
          <w:sz w:val="22"/>
          <w:szCs w:val="16"/>
          <w:lang w:val="en-US"/>
        </w:rPr>
        <w:t>transitions in the  genome from a phenotypic state to an adaptive one.</w:t>
      </w:r>
      <w:r w:rsidR="004637D2">
        <w:rPr>
          <w:rFonts w:ascii="Times" w:hAnsi="Times" w:cs="Times"/>
          <w:color w:val="1A1718"/>
          <w:sz w:val="22"/>
          <w:szCs w:val="16"/>
          <w:lang w:val="en-US"/>
        </w:rPr>
        <w:t xml:space="preserve"> </w:t>
      </w:r>
    </w:p>
    <w:p w14:paraId="572A688C" w14:textId="77777777" w:rsidR="00CD1B9D" w:rsidRDefault="00CD1B9D"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1A1718"/>
          <w:sz w:val="22"/>
          <w:szCs w:val="16"/>
          <w:lang w:val="en-US"/>
        </w:rPr>
      </w:pPr>
    </w:p>
    <w:p w14:paraId="46BC34EA" w14:textId="18B7C670" w:rsidR="001A7C3F" w:rsidRPr="00C37226" w:rsidRDefault="001A7C3F"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1A1718"/>
          <w:sz w:val="22"/>
          <w:szCs w:val="16"/>
          <w:lang w:val="en-US"/>
        </w:rPr>
      </w:pPr>
      <w:r w:rsidRPr="00C37226">
        <w:rPr>
          <w:rFonts w:ascii="Times" w:hAnsi="Times" w:cs="Times"/>
          <w:b/>
          <w:color w:val="1A1718"/>
          <w:sz w:val="22"/>
          <w:szCs w:val="16"/>
          <w:lang w:val="en-US"/>
        </w:rPr>
        <w:t>R</w:t>
      </w:r>
      <w:r w:rsidR="00460CF5">
        <w:rPr>
          <w:rFonts w:ascii="Times" w:hAnsi="Times" w:cs="Times"/>
          <w:b/>
          <w:color w:val="1A1718"/>
          <w:sz w:val="22"/>
          <w:szCs w:val="16"/>
          <w:lang w:val="en-US"/>
        </w:rPr>
        <w:t>e</w:t>
      </w:r>
      <w:r w:rsidRPr="00C37226">
        <w:rPr>
          <w:rFonts w:ascii="Times" w:hAnsi="Times" w:cs="Times"/>
          <w:b/>
          <w:color w:val="1A1718"/>
          <w:sz w:val="22"/>
          <w:szCs w:val="16"/>
          <w:lang w:val="en-US"/>
        </w:rPr>
        <w:t>ferences</w:t>
      </w:r>
    </w:p>
    <w:p w14:paraId="3D46C3AF" w14:textId="5D4467C4" w:rsidR="00C37226" w:rsidRDefault="00C37226"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6FFA06E3" w14:textId="77777777" w:rsidR="00542D54" w:rsidRPr="00542D54" w:rsidRDefault="00542D54" w:rsidP="00542D54">
      <w:pPr>
        <w:rPr>
          <w:rFonts w:ascii="Times" w:hAnsi="Times" w:cs="Times"/>
          <w:color w:val="1A1718"/>
          <w:sz w:val="22"/>
          <w:szCs w:val="16"/>
          <w:lang w:val="en-US"/>
        </w:rPr>
      </w:pPr>
      <w:r w:rsidRPr="00542D54">
        <w:rPr>
          <w:rFonts w:ascii="Times" w:hAnsi="Times" w:cs="Times"/>
          <w:color w:val="1A1718"/>
          <w:sz w:val="22"/>
          <w:szCs w:val="16"/>
          <w:lang w:val="en-US"/>
        </w:rPr>
        <w:t>Bernal, M. A., Donelson, J. M., Veilleux, H. D., Ryu, T., Munday, P. L., &amp; Ravasi, T. (2018). Phenotypic and molecular consequences of stepwise temperature increase across generations in a coral reef fish. Molecular Ecology, 27(22), 4516–4528. https://doi.org/10.1111/mec.14884</w:t>
      </w:r>
    </w:p>
    <w:p w14:paraId="71AD66EB" w14:textId="772930DC" w:rsidR="00542D54" w:rsidRPr="00542D54" w:rsidRDefault="00542D54" w:rsidP="00542D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24522967" w14:textId="77777777" w:rsidR="00542D54" w:rsidRPr="00542D54" w:rsidRDefault="00542D54" w:rsidP="00542D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sidRPr="00542D54">
        <w:rPr>
          <w:rFonts w:ascii="Times" w:hAnsi="Times" w:cs="Times"/>
          <w:color w:val="1A1718"/>
          <w:sz w:val="22"/>
          <w:szCs w:val="16"/>
          <w:lang w:val="en-US"/>
        </w:rPr>
        <w:t>Lohman, B. K., Stutz, W. E., &amp; Bolnick, D. I. (2017). Gene expression stasis and plasticity following migration into a foreign environment. Molecular Ecology, 26(18), 4657–4670. https://doi.org/10.1111/mec.14234</w:t>
      </w:r>
    </w:p>
    <w:p w14:paraId="7F0B1AC6" w14:textId="77777777" w:rsidR="00542D54" w:rsidRPr="00542D54" w:rsidRDefault="00542D54" w:rsidP="00542D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680F0D45" w14:textId="77777777" w:rsidR="00542D54" w:rsidRPr="00542D54" w:rsidRDefault="00542D54" w:rsidP="00542D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sidRPr="00542D54">
        <w:rPr>
          <w:rFonts w:ascii="Times" w:hAnsi="Times" w:cs="Times"/>
          <w:color w:val="1A1718"/>
          <w:sz w:val="22"/>
          <w:szCs w:val="16"/>
          <w:lang w:val="en-US"/>
        </w:rPr>
        <w:t>Walworth, N. G., Lee, M. D., Fu, F.-X., Hutchins, D. A., &amp; Webb, E. A. (2016). Molecular and physiological evidence of genetic assimilation to high CO 2 in the marine nitrogen fixer Trichodesmium. Proceedings of the National Academy of Sciences, 113(47), E7367–E7374. https://doi.org/10.1073/pnas.1605202113</w:t>
      </w:r>
    </w:p>
    <w:p w14:paraId="4299F5C5" w14:textId="466CA7F8" w:rsidR="000A396C" w:rsidRPr="001C70D5" w:rsidRDefault="000A396C" w:rsidP="000A3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37F476AA" w14:textId="77777777" w:rsidR="001C70D5" w:rsidRDefault="001C70D5"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38793319" w14:textId="77777777" w:rsidR="001A7C3F" w:rsidRPr="00D86152" w:rsidRDefault="001A7C3F"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sectPr w:rsidR="001A7C3F" w:rsidRPr="00D86152" w:rsidSect="00F64E84">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12T09:07:00Z" w:initials="CPM">
    <w:p w14:paraId="26A29CAF" w14:textId="3BA54812" w:rsidR="00530B89" w:rsidRDefault="00530B89">
      <w:pPr>
        <w:pStyle w:val="CommentText"/>
      </w:pPr>
      <w:r>
        <w:rPr>
          <w:rStyle w:val="CommentReference"/>
        </w:rPr>
        <w:annotationRef/>
      </w:r>
      <w:r>
        <w:t>93%</w:t>
      </w:r>
      <w:r w:rsidR="007A72A1">
        <w:t xml:space="preserve"> Much better tan the previous one! Try to use the fewest words possible</w:t>
      </w:r>
    </w:p>
  </w:comment>
  <w:comment w:id="1" w:author="Carlos Prada Montoya" w:date="2019-03-12T08:26:00Z" w:initials="CPM">
    <w:p w14:paraId="1EB7286D" w14:textId="27028EB4" w:rsidR="005721CA" w:rsidRDefault="005721CA">
      <w:pPr>
        <w:pStyle w:val="CommentText"/>
      </w:pPr>
      <w:r>
        <w:rPr>
          <w:rStyle w:val="CommentReference"/>
        </w:rPr>
        <w:annotationRef/>
      </w:r>
      <w:r>
        <w:t>This way it seems that PP is not part of evolution?</w:t>
      </w:r>
    </w:p>
  </w:comment>
  <w:comment w:id="6" w:author="Carlos Prada Montoya" w:date="2019-03-12T08:30:00Z" w:initials="CPM">
    <w:p w14:paraId="0CF9761A" w14:textId="5D9C6758" w:rsidR="005721CA" w:rsidRDefault="005721CA">
      <w:pPr>
        <w:pStyle w:val="CommentText"/>
      </w:pPr>
      <w:r>
        <w:rPr>
          <w:rStyle w:val="CommentReference"/>
        </w:rPr>
        <w:annotationRef/>
      </w:r>
      <w:r>
        <w:t>Vague?</w:t>
      </w:r>
    </w:p>
  </w:comment>
  <w:comment w:id="7" w:author="Carlos Prada Montoya" w:date="2019-03-12T08:32:00Z" w:initials="CPM">
    <w:p w14:paraId="32CCCCE5" w14:textId="4CCD6A67" w:rsidR="005721CA" w:rsidRDefault="005721CA">
      <w:pPr>
        <w:pStyle w:val="CommentText"/>
      </w:pPr>
      <w:r>
        <w:rPr>
          <w:rStyle w:val="CommentReference"/>
        </w:rPr>
        <w:annotationRef/>
      </w:r>
      <w:r>
        <w:t>Try to think on the shortest way to communicate an idea! Think on words as money and spend them wisely!</w:t>
      </w:r>
    </w:p>
  </w:comment>
  <w:comment w:id="16" w:author="Carlos Prada Montoya" w:date="2019-03-12T08:33:00Z" w:initials="CPM">
    <w:p w14:paraId="7F77D3CC" w14:textId="4F248619" w:rsidR="005721CA" w:rsidRDefault="005721CA">
      <w:pPr>
        <w:pStyle w:val="CommentText"/>
      </w:pPr>
      <w:r>
        <w:rPr>
          <w:rStyle w:val="CommentReference"/>
        </w:rPr>
        <w:annotationRef/>
      </w:r>
      <w:r>
        <w:t>Not the best Word to connect those two setences</w:t>
      </w:r>
    </w:p>
  </w:comment>
  <w:comment w:id="20" w:author="Carlos Prada Montoya" w:date="2019-03-12T08:34:00Z" w:initials="CPM">
    <w:p w14:paraId="6279C8BF" w14:textId="4BA471AF" w:rsidR="005721CA" w:rsidRDefault="005721CA">
      <w:pPr>
        <w:pStyle w:val="CommentText"/>
      </w:pPr>
      <w:r>
        <w:rPr>
          <w:rStyle w:val="CommentReference"/>
        </w:rPr>
        <w:annotationRef/>
      </w:r>
      <w:r>
        <w:t>Is this a sutle trait variation?</w:t>
      </w:r>
    </w:p>
  </w:comment>
  <w:comment w:id="21" w:author="Carlos Prada Montoya" w:date="2019-03-12T08:35:00Z" w:initials="CPM">
    <w:p w14:paraId="7EAA1B64" w14:textId="3ABB9C10" w:rsidR="005721CA" w:rsidRDefault="005721CA">
      <w:pPr>
        <w:pStyle w:val="CommentText"/>
      </w:pPr>
      <w:r>
        <w:rPr>
          <w:rStyle w:val="CommentReference"/>
        </w:rPr>
        <w:annotationRef/>
      </w:r>
      <w:r>
        <w:t>Vague? Explain how?</w:t>
      </w:r>
    </w:p>
  </w:comment>
  <w:comment w:id="31" w:author="Carlos Prada Montoya" w:date="2019-03-12T08:37:00Z" w:initials="CPM">
    <w:p w14:paraId="024FFDEA" w14:textId="07B819E7" w:rsidR="00271A02" w:rsidRDefault="00271A02">
      <w:pPr>
        <w:pStyle w:val="CommentText"/>
      </w:pPr>
      <w:r>
        <w:rPr>
          <w:rStyle w:val="CommentReference"/>
        </w:rPr>
        <w:annotationRef/>
      </w:r>
      <w:r>
        <w:t xml:space="preserve">Use the right apostrophe </w:t>
      </w:r>
    </w:p>
  </w:comment>
  <w:comment w:id="32" w:author="Carlos Prada Montoya" w:date="2019-03-12T08:40:00Z" w:initials="CPM">
    <w:p w14:paraId="64266DA8" w14:textId="343BF56B" w:rsidR="00271A02" w:rsidRDefault="00271A02">
      <w:pPr>
        <w:pStyle w:val="CommentText"/>
      </w:pPr>
      <w:r>
        <w:rPr>
          <w:rStyle w:val="CommentReference"/>
        </w:rPr>
        <w:annotationRef/>
      </w:r>
      <w:r>
        <w:t>Not really adding anything to the argumenttation. I would delete it!</w:t>
      </w:r>
    </w:p>
  </w:comment>
  <w:comment w:id="81" w:author="Carlos Prada Montoya" w:date="2019-03-12T09:04:00Z" w:initials="CPM">
    <w:p w14:paraId="292DFC14" w14:textId="77777777" w:rsidR="00BF6F6A" w:rsidRDefault="00BF6F6A">
      <w:pPr>
        <w:pStyle w:val="CommentText"/>
      </w:pPr>
      <w:r>
        <w:rPr>
          <w:rStyle w:val="CommentReference"/>
        </w:rPr>
        <w:annotationRef/>
      </w:r>
      <w:r>
        <w:t>Something to think about is if PP is important for evolution</w:t>
      </w:r>
    </w:p>
    <w:p w14:paraId="1501BC10" w14:textId="77777777" w:rsidR="00BF6F6A" w:rsidRDefault="00BF6F6A">
      <w:pPr>
        <w:pStyle w:val="CommentText"/>
      </w:pPr>
    </w:p>
    <w:p w14:paraId="0419718F" w14:textId="60E76B72" w:rsidR="00BF6F6A" w:rsidRDefault="00BF6F6A">
      <w:pPr>
        <w:pStyle w:val="CommentText"/>
      </w:pPr>
      <w:hyperlink r:id="rId1" w:history="1">
        <w:r w:rsidRPr="002252A1">
          <w:rPr>
            <w:rStyle w:val="Hyperlink"/>
          </w:rPr>
          <w:t>http://jeb.biologists.org/content/209/12/2362</w:t>
        </w:r>
      </w:hyperlink>
    </w:p>
    <w:p w14:paraId="2AD7A8A6" w14:textId="77777777" w:rsidR="00BF6F6A" w:rsidRDefault="00BF6F6A">
      <w:pPr>
        <w:pStyle w:val="CommentText"/>
      </w:pPr>
    </w:p>
    <w:p w14:paraId="19CE7894" w14:textId="441B8888" w:rsidR="00BF6F6A" w:rsidRDefault="00BF6F6A">
      <w:pPr>
        <w:pStyle w:val="CommentText"/>
      </w:pPr>
      <w:hyperlink r:id="rId2" w:history="1">
        <w:r w:rsidRPr="002252A1">
          <w:rPr>
            <w:rStyle w:val="Hyperlink"/>
          </w:rPr>
          <w:t>https://www.ncbi.nlm.nih.gov/pubmed/20557976</w:t>
        </w:r>
      </w:hyperlink>
    </w:p>
    <w:p w14:paraId="52745237" w14:textId="4D1AD79D" w:rsidR="00BF6F6A" w:rsidRDefault="00BF6F6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A29CAF" w15:done="0"/>
  <w15:commentEx w15:paraId="1EB7286D" w15:done="0"/>
  <w15:commentEx w15:paraId="0CF9761A" w15:done="0"/>
  <w15:commentEx w15:paraId="32CCCCE5" w15:done="0"/>
  <w15:commentEx w15:paraId="7F77D3CC" w15:done="0"/>
  <w15:commentEx w15:paraId="6279C8BF" w15:done="0"/>
  <w15:commentEx w15:paraId="7EAA1B64" w15:done="0"/>
  <w15:commentEx w15:paraId="024FFDEA" w15:done="0"/>
  <w15:commentEx w15:paraId="64266DA8" w15:done="0"/>
  <w15:commentEx w15:paraId="527452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A29CAF" w16cid:durableId="2031F538"/>
  <w16cid:commentId w16cid:paraId="1EB7286D" w16cid:durableId="2031EBB6"/>
  <w16cid:commentId w16cid:paraId="0CF9761A" w16cid:durableId="2031ECB7"/>
  <w16cid:commentId w16cid:paraId="32CCCCE5" w16cid:durableId="2031ED0D"/>
  <w16cid:commentId w16cid:paraId="7F77D3CC" w16cid:durableId="2031ED45"/>
  <w16cid:commentId w16cid:paraId="6279C8BF" w16cid:durableId="2031ED9A"/>
  <w16cid:commentId w16cid:paraId="7EAA1B64" w16cid:durableId="2031EDC1"/>
  <w16cid:commentId w16cid:paraId="024FFDEA" w16cid:durableId="2031EE32"/>
  <w16cid:commentId w16cid:paraId="64266DA8" w16cid:durableId="2031EF02"/>
  <w16cid:commentId w16cid:paraId="52745237" w16cid:durableId="2031F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51"/>
    <w:rsid w:val="00042639"/>
    <w:rsid w:val="000461C5"/>
    <w:rsid w:val="00057010"/>
    <w:rsid w:val="000856D6"/>
    <w:rsid w:val="00092F56"/>
    <w:rsid w:val="000A396C"/>
    <w:rsid w:val="000B392C"/>
    <w:rsid w:val="000B5E30"/>
    <w:rsid w:val="000C53ED"/>
    <w:rsid w:val="000C5CB5"/>
    <w:rsid w:val="000D1FCF"/>
    <w:rsid w:val="000E6D46"/>
    <w:rsid w:val="000F250C"/>
    <w:rsid w:val="000F364B"/>
    <w:rsid w:val="00101B8B"/>
    <w:rsid w:val="00106E10"/>
    <w:rsid w:val="001365FC"/>
    <w:rsid w:val="0017438B"/>
    <w:rsid w:val="00176ED5"/>
    <w:rsid w:val="001825AA"/>
    <w:rsid w:val="001A7C3F"/>
    <w:rsid w:val="001C04B0"/>
    <w:rsid w:val="001C07A5"/>
    <w:rsid w:val="001C70D5"/>
    <w:rsid w:val="001D3F68"/>
    <w:rsid w:val="001E5EA6"/>
    <w:rsid w:val="002134A9"/>
    <w:rsid w:val="002312C9"/>
    <w:rsid w:val="00231AB4"/>
    <w:rsid w:val="00237B34"/>
    <w:rsid w:val="00241F60"/>
    <w:rsid w:val="00244943"/>
    <w:rsid w:val="00247605"/>
    <w:rsid w:val="00255C93"/>
    <w:rsid w:val="0026479C"/>
    <w:rsid w:val="00266DC0"/>
    <w:rsid w:val="00271A02"/>
    <w:rsid w:val="002C7CFC"/>
    <w:rsid w:val="002D0369"/>
    <w:rsid w:val="002D0790"/>
    <w:rsid w:val="002D0C96"/>
    <w:rsid w:val="002E1ECD"/>
    <w:rsid w:val="002E4441"/>
    <w:rsid w:val="002E63DA"/>
    <w:rsid w:val="002F143F"/>
    <w:rsid w:val="0030293A"/>
    <w:rsid w:val="00317130"/>
    <w:rsid w:val="00325205"/>
    <w:rsid w:val="00332ACE"/>
    <w:rsid w:val="0035254E"/>
    <w:rsid w:val="003574A2"/>
    <w:rsid w:val="00384356"/>
    <w:rsid w:val="00392C14"/>
    <w:rsid w:val="003A2965"/>
    <w:rsid w:val="003D2C63"/>
    <w:rsid w:val="003E566C"/>
    <w:rsid w:val="003F1DBE"/>
    <w:rsid w:val="00404DF9"/>
    <w:rsid w:val="004050E3"/>
    <w:rsid w:val="00416B77"/>
    <w:rsid w:val="00431A6E"/>
    <w:rsid w:val="00435D32"/>
    <w:rsid w:val="004509AA"/>
    <w:rsid w:val="00460CF5"/>
    <w:rsid w:val="004637D2"/>
    <w:rsid w:val="00482C7A"/>
    <w:rsid w:val="00483B1F"/>
    <w:rsid w:val="004862A5"/>
    <w:rsid w:val="0049262F"/>
    <w:rsid w:val="004D157D"/>
    <w:rsid w:val="004F669E"/>
    <w:rsid w:val="00510AC0"/>
    <w:rsid w:val="00521283"/>
    <w:rsid w:val="00530B89"/>
    <w:rsid w:val="00542D54"/>
    <w:rsid w:val="00544CBC"/>
    <w:rsid w:val="00547E0F"/>
    <w:rsid w:val="0055162E"/>
    <w:rsid w:val="00551640"/>
    <w:rsid w:val="00556438"/>
    <w:rsid w:val="00566AFD"/>
    <w:rsid w:val="005721CA"/>
    <w:rsid w:val="00573F48"/>
    <w:rsid w:val="00580031"/>
    <w:rsid w:val="00580E3D"/>
    <w:rsid w:val="0059784A"/>
    <w:rsid w:val="00597B2B"/>
    <w:rsid w:val="00597BAF"/>
    <w:rsid w:val="005A0359"/>
    <w:rsid w:val="005D0D85"/>
    <w:rsid w:val="005D7E30"/>
    <w:rsid w:val="005E4F43"/>
    <w:rsid w:val="00603F37"/>
    <w:rsid w:val="00615751"/>
    <w:rsid w:val="00630DA2"/>
    <w:rsid w:val="006361EA"/>
    <w:rsid w:val="00636D7D"/>
    <w:rsid w:val="00646CBB"/>
    <w:rsid w:val="00682452"/>
    <w:rsid w:val="006951A4"/>
    <w:rsid w:val="006B3F1A"/>
    <w:rsid w:val="006B6310"/>
    <w:rsid w:val="006C6C98"/>
    <w:rsid w:val="006E0265"/>
    <w:rsid w:val="006F3DFA"/>
    <w:rsid w:val="006F41A2"/>
    <w:rsid w:val="007011C7"/>
    <w:rsid w:val="0070312C"/>
    <w:rsid w:val="00707344"/>
    <w:rsid w:val="00712E03"/>
    <w:rsid w:val="00713183"/>
    <w:rsid w:val="007247BC"/>
    <w:rsid w:val="007509F4"/>
    <w:rsid w:val="00754ECB"/>
    <w:rsid w:val="00792643"/>
    <w:rsid w:val="007944E2"/>
    <w:rsid w:val="00797712"/>
    <w:rsid w:val="007A699F"/>
    <w:rsid w:val="007A72A1"/>
    <w:rsid w:val="007C4977"/>
    <w:rsid w:val="007D21E6"/>
    <w:rsid w:val="007E5D66"/>
    <w:rsid w:val="007F4AF3"/>
    <w:rsid w:val="00805781"/>
    <w:rsid w:val="008428B7"/>
    <w:rsid w:val="00845B14"/>
    <w:rsid w:val="00847657"/>
    <w:rsid w:val="008647C9"/>
    <w:rsid w:val="008664A7"/>
    <w:rsid w:val="00891BB4"/>
    <w:rsid w:val="00896F54"/>
    <w:rsid w:val="008A028D"/>
    <w:rsid w:val="008D6EA2"/>
    <w:rsid w:val="008E5DAA"/>
    <w:rsid w:val="009174C7"/>
    <w:rsid w:val="0092267A"/>
    <w:rsid w:val="00925355"/>
    <w:rsid w:val="00947CF7"/>
    <w:rsid w:val="00960277"/>
    <w:rsid w:val="00960C87"/>
    <w:rsid w:val="00980155"/>
    <w:rsid w:val="00991ED2"/>
    <w:rsid w:val="00995D06"/>
    <w:rsid w:val="009A0DB6"/>
    <w:rsid w:val="009B3085"/>
    <w:rsid w:val="009C2A27"/>
    <w:rsid w:val="009C3511"/>
    <w:rsid w:val="009C6836"/>
    <w:rsid w:val="009D35EC"/>
    <w:rsid w:val="009D7CCC"/>
    <w:rsid w:val="009E01DF"/>
    <w:rsid w:val="00A1645A"/>
    <w:rsid w:val="00A61504"/>
    <w:rsid w:val="00A92DCA"/>
    <w:rsid w:val="00AB0835"/>
    <w:rsid w:val="00AB0F78"/>
    <w:rsid w:val="00AC0BA4"/>
    <w:rsid w:val="00AC6387"/>
    <w:rsid w:val="00AD3DC0"/>
    <w:rsid w:val="00AE0D6A"/>
    <w:rsid w:val="00AE1A3B"/>
    <w:rsid w:val="00AE4465"/>
    <w:rsid w:val="00AF12D0"/>
    <w:rsid w:val="00B01CA6"/>
    <w:rsid w:val="00B06D62"/>
    <w:rsid w:val="00B50978"/>
    <w:rsid w:val="00B70D79"/>
    <w:rsid w:val="00B71348"/>
    <w:rsid w:val="00B75CE1"/>
    <w:rsid w:val="00B82820"/>
    <w:rsid w:val="00B876CE"/>
    <w:rsid w:val="00B87AC1"/>
    <w:rsid w:val="00B9612D"/>
    <w:rsid w:val="00B9691A"/>
    <w:rsid w:val="00BA67C7"/>
    <w:rsid w:val="00BB2347"/>
    <w:rsid w:val="00BC5AEC"/>
    <w:rsid w:val="00BD6BD5"/>
    <w:rsid w:val="00BE2629"/>
    <w:rsid w:val="00BF6F6A"/>
    <w:rsid w:val="00C176E4"/>
    <w:rsid w:val="00C17E92"/>
    <w:rsid w:val="00C253B3"/>
    <w:rsid w:val="00C37226"/>
    <w:rsid w:val="00C41973"/>
    <w:rsid w:val="00C66FDD"/>
    <w:rsid w:val="00CC15DB"/>
    <w:rsid w:val="00CD1B9D"/>
    <w:rsid w:val="00CE7A08"/>
    <w:rsid w:val="00CF7545"/>
    <w:rsid w:val="00D3661C"/>
    <w:rsid w:val="00D461F3"/>
    <w:rsid w:val="00D60A5D"/>
    <w:rsid w:val="00D72756"/>
    <w:rsid w:val="00D737C6"/>
    <w:rsid w:val="00D86152"/>
    <w:rsid w:val="00D9729B"/>
    <w:rsid w:val="00DA7442"/>
    <w:rsid w:val="00DE3E42"/>
    <w:rsid w:val="00E0231F"/>
    <w:rsid w:val="00E14D60"/>
    <w:rsid w:val="00E25BCB"/>
    <w:rsid w:val="00E26C4E"/>
    <w:rsid w:val="00E439DC"/>
    <w:rsid w:val="00E5377A"/>
    <w:rsid w:val="00E72DAD"/>
    <w:rsid w:val="00EE2C58"/>
    <w:rsid w:val="00EF5454"/>
    <w:rsid w:val="00F03768"/>
    <w:rsid w:val="00F101AE"/>
    <w:rsid w:val="00F1683F"/>
    <w:rsid w:val="00F30BAD"/>
    <w:rsid w:val="00F40F9C"/>
    <w:rsid w:val="00F439DD"/>
    <w:rsid w:val="00F441F8"/>
    <w:rsid w:val="00F4785A"/>
    <w:rsid w:val="00F56451"/>
    <w:rsid w:val="00F61D34"/>
    <w:rsid w:val="00F645D1"/>
    <w:rsid w:val="00F64E84"/>
    <w:rsid w:val="00F70F12"/>
    <w:rsid w:val="00F92EEF"/>
    <w:rsid w:val="00FB0F5D"/>
    <w:rsid w:val="00FB1F58"/>
    <w:rsid w:val="00FD60B3"/>
    <w:rsid w:val="00FE2A46"/>
    <w:rsid w:val="00FE3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41B8D1"/>
  <w15:chartTrackingRefBased/>
  <w15:docId w15:val="{3445315C-F7FE-5D41-9BF6-820060D2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37226"/>
    <w:pPr>
      <w:spacing w:line="480" w:lineRule="auto"/>
      <w:ind w:left="720" w:hanging="720"/>
    </w:pPr>
  </w:style>
  <w:style w:type="character" w:styleId="Hyperlink">
    <w:name w:val="Hyperlink"/>
    <w:basedOn w:val="DefaultParagraphFont"/>
    <w:uiPriority w:val="99"/>
    <w:unhideWhenUsed/>
    <w:rsid w:val="001C70D5"/>
    <w:rPr>
      <w:color w:val="0563C1" w:themeColor="hyperlink"/>
      <w:u w:val="single"/>
    </w:rPr>
  </w:style>
  <w:style w:type="character" w:styleId="UnresolvedMention">
    <w:name w:val="Unresolved Mention"/>
    <w:basedOn w:val="DefaultParagraphFont"/>
    <w:uiPriority w:val="99"/>
    <w:rsid w:val="001C70D5"/>
    <w:rPr>
      <w:color w:val="605E5C"/>
      <w:shd w:val="clear" w:color="auto" w:fill="E1DFDD"/>
    </w:rPr>
  </w:style>
  <w:style w:type="character" w:styleId="CommentReference">
    <w:name w:val="annotation reference"/>
    <w:basedOn w:val="DefaultParagraphFont"/>
    <w:uiPriority w:val="99"/>
    <w:semiHidden/>
    <w:unhideWhenUsed/>
    <w:rsid w:val="005721CA"/>
    <w:rPr>
      <w:sz w:val="16"/>
      <w:szCs w:val="16"/>
    </w:rPr>
  </w:style>
  <w:style w:type="paragraph" w:styleId="CommentText">
    <w:name w:val="annotation text"/>
    <w:basedOn w:val="Normal"/>
    <w:link w:val="CommentTextChar"/>
    <w:uiPriority w:val="99"/>
    <w:semiHidden/>
    <w:unhideWhenUsed/>
    <w:rsid w:val="005721CA"/>
    <w:rPr>
      <w:sz w:val="20"/>
      <w:szCs w:val="20"/>
    </w:rPr>
  </w:style>
  <w:style w:type="character" w:customStyle="1" w:styleId="CommentTextChar">
    <w:name w:val="Comment Text Char"/>
    <w:basedOn w:val="DefaultParagraphFont"/>
    <w:link w:val="CommentText"/>
    <w:uiPriority w:val="99"/>
    <w:semiHidden/>
    <w:rsid w:val="005721CA"/>
    <w:rPr>
      <w:sz w:val="20"/>
      <w:szCs w:val="20"/>
      <w:lang w:val="es-ES_tradnl"/>
    </w:rPr>
  </w:style>
  <w:style w:type="paragraph" w:styleId="CommentSubject">
    <w:name w:val="annotation subject"/>
    <w:basedOn w:val="CommentText"/>
    <w:next w:val="CommentText"/>
    <w:link w:val="CommentSubjectChar"/>
    <w:uiPriority w:val="99"/>
    <w:semiHidden/>
    <w:unhideWhenUsed/>
    <w:rsid w:val="005721CA"/>
    <w:rPr>
      <w:b/>
      <w:bCs/>
    </w:rPr>
  </w:style>
  <w:style w:type="character" w:customStyle="1" w:styleId="CommentSubjectChar">
    <w:name w:val="Comment Subject Char"/>
    <w:basedOn w:val="CommentTextChar"/>
    <w:link w:val="CommentSubject"/>
    <w:uiPriority w:val="99"/>
    <w:semiHidden/>
    <w:rsid w:val="005721CA"/>
    <w:rPr>
      <w:b/>
      <w:bCs/>
      <w:sz w:val="20"/>
      <w:szCs w:val="20"/>
      <w:lang w:val="es-ES_tradnl"/>
    </w:rPr>
  </w:style>
  <w:style w:type="paragraph" w:styleId="BalloonText">
    <w:name w:val="Balloon Text"/>
    <w:basedOn w:val="Normal"/>
    <w:link w:val="BalloonTextChar"/>
    <w:uiPriority w:val="99"/>
    <w:semiHidden/>
    <w:unhideWhenUsed/>
    <w:rsid w:val="00572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21CA"/>
    <w:rPr>
      <w:rFonts w:ascii="Times New Roman" w:hAnsi="Times New Roman" w:cs="Times New Roman"/>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ubmed/20557976" TargetMode="External"/><Relationship Id="rId1" Type="http://schemas.openxmlformats.org/officeDocument/2006/relationships/hyperlink" Target="http://jeb.biologists.org/content/209/12/2362"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Gomez Corrales</dc:creator>
  <cp:keywords/>
  <dc:description/>
  <cp:lastModifiedBy>Carlos Prada Montoya</cp:lastModifiedBy>
  <cp:revision>5</cp:revision>
  <dcterms:created xsi:type="dcterms:W3CDTF">2019-03-12T12:26:00Z</dcterms:created>
  <dcterms:modified xsi:type="dcterms:W3CDTF">2019-03-12T13:08:00Z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id="srIWnx9M"/&gt;&lt;style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