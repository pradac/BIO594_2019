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053FA" w14:textId="77777777" w:rsidR="000119F2" w:rsidRDefault="000119F2" w:rsidP="00DB0A2A">
      <w:pPr>
        <w:spacing w:line="480" w:lineRule="auto"/>
        <w:contextualSpacing/>
        <w:rPr>
          <w:rFonts w:ascii="Times New Roman" w:hAnsi="Times New Roman" w:cs="Times New Roman"/>
        </w:rPr>
      </w:pPr>
      <w:r>
        <w:rPr>
          <w:rFonts w:ascii="Times New Roman" w:hAnsi="Times New Roman" w:cs="Times New Roman"/>
        </w:rPr>
        <w:t>Discussion Paper Summary: RNA-</w:t>
      </w:r>
      <w:commentRangeStart w:id="0"/>
      <w:proofErr w:type="spellStart"/>
      <w:r>
        <w:rPr>
          <w:rFonts w:ascii="Times New Roman" w:hAnsi="Times New Roman" w:cs="Times New Roman"/>
        </w:rPr>
        <w:t>seq</w:t>
      </w:r>
      <w:commentRangeEnd w:id="0"/>
      <w:proofErr w:type="spellEnd"/>
      <w:r w:rsidR="002574D7">
        <w:rPr>
          <w:rStyle w:val="CommentReference"/>
        </w:rPr>
        <w:commentReference w:id="0"/>
      </w:r>
      <w:r w:rsidR="00BB4744">
        <w:rPr>
          <w:rFonts w:ascii="Times New Roman" w:hAnsi="Times New Roman" w:cs="Times New Roman"/>
        </w:rPr>
        <w:tab/>
      </w:r>
    </w:p>
    <w:p w14:paraId="07D29FAD" w14:textId="77777777" w:rsidR="000119F2" w:rsidRDefault="000119F2" w:rsidP="00DB0A2A">
      <w:pPr>
        <w:spacing w:line="480" w:lineRule="auto"/>
        <w:contextualSpacing/>
        <w:rPr>
          <w:rFonts w:ascii="Times New Roman" w:hAnsi="Times New Roman" w:cs="Times New Roman"/>
        </w:rPr>
      </w:pPr>
    </w:p>
    <w:p w14:paraId="36445B15" w14:textId="4ABF637D" w:rsidR="00505DCE" w:rsidRDefault="00BB4744" w:rsidP="000119F2">
      <w:pPr>
        <w:spacing w:line="480" w:lineRule="auto"/>
        <w:ind w:firstLine="720"/>
        <w:contextualSpacing/>
        <w:rPr>
          <w:rFonts w:ascii="Times New Roman" w:hAnsi="Times New Roman" w:cs="Times New Roman"/>
        </w:rPr>
      </w:pPr>
      <w:commentRangeStart w:id="2"/>
      <w:r>
        <w:rPr>
          <w:rFonts w:ascii="Times New Roman" w:hAnsi="Times New Roman" w:cs="Times New Roman"/>
        </w:rPr>
        <w:t xml:space="preserve">RNA sequencing (hereafter RNA-seq) is a powerful </w:t>
      </w:r>
      <w:r w:rsidR="00194246">
        <w:rPr>
          <w:rFonts w:ascii="Times New Roman" w:hAnsi="Times New Roman" w:cs="Times New Roman"/>
        </w:rPr>
        <w:t xml:space="preserve">tool </w:t>
      </w:r>
      <w:r>
        <w:rPr>
          <w:rFonts w:ascii="Times New Roman" w:hAnsi="Times New Roman" w:cs="Times New Roman"/>
        </w:rPr>
        <w:t xml:space="preserve">that can be used to answer many diverse questions relating to gene expression in individuals and populations. </w:t>
      </w:r>
      <w:commentRangeEnd w:id="2"/>
      <w:r w:rsidR="00450555">
        <w:rPr>
          <w:rStyle w:val="CommentReference"/>
        </w:rPr>
        <w:commentReference w:id="2"/>
      </w:r>
      <w:r w:rsidR="00935045">
        <w:rPr>
          <w:rFonts w:ascii="Times New Roman" w:hAnsi="Times New Roman" w:cs="Times New Roman"/>
        </w:rPr>
        <w:t xml:space="preserve">Bernal et al. (2018) used RNA-seq to study the effects </w:t>
      </w:r>
      <w:ins w:id="3" w:author="Carlos Prada Montoya" w:date="2019-03-04T11:27:00Z">
        <w:r w:rsidR="00450555">
          <w:rPr>
            <w:rFonts w:ascii="Times New Roman" w:hAnsi="Times New Roman" w:cs="Times New Roman"/>
          </w:rPr>
          <w:t xml:space="preserve">of </w:t>
        </w:r>
      </w:ins>
      <w:r w:rsidR="00935045">
        <w:rPr>
          <w:rFonts w:ascii="Times New Roman" w:hAnsi="Times New Roman" w:cs="Times New Roman"/>
        </w:rPr>
        <w:t xml:space="preserve">step-wise temperature increase on </w:t>
      </w:r>
      <w:del w:id="4" w:author="Carlos Prada Montoya" w:date="2019-03-04T11:27:00Z">
        <w:r w:rsidR="00935045" w:rsidDel="00450555">
          <w:rPr>
            <w:rFonts w:ascii="Times New Roman" w:hAnsi="Times New Roman" w:cs="Times New Roman"/>
          </w:rPr>
          <w:delText>phenotype in</w:delText>
        </w:r>
      </w:del>
      <w:ins w:id="5" w:author="Carlos Prada Montoya" w:date="2019-03-04T11:27:00Z">
        <w:r w:rsidR="00450555">
          <w:rPr>
            <w:rFonts w:ascii="Times New Roman" w:hAnsi="Times New Roman" w:cs="Times New Roman"/>
          </w:rPr>
          <w:t>the</w:t>
        </w:r>
      </w:ins>
      <w:r w:rsidR="00935045">
        <w:rPr>
          <w:rFonts w:ascii="Times New Roman" w:hAnsi="Times New Roman" w:cs="Times New Roman"/>
        </w:rPr>
        <w:t xml:space="preserve"> </w:t>
      </w:r>
      <w:r w:rsidR="00DC21B5">
        <w:rPr>
          <w:rFonts w:ascii="Times New Roman" w:hAnsi="Times New Roman" w:cs="Times New Roman"/>
        </w:rPr>
        <w:t xml:space="preserve">damselfish, </w:t>
      </w:r>
      <w:proofErr w:type="spellStart"/>
      <w:r w:rsidR="00935045">
        <w:rPr>
          <w:rFonts w:ascii="Times New Roman" w:hAnsi="Times New Roman" w:cs="Times New Roman"/>
          <w:i/>
        </w:rPr>
        <w:t>Acanthrochromis</w:t>
      </w:r>
      <w:proofErr w:type="spellEnd"/>
      <w:r w:rsidR="00DC21B5">
        <w:rPr>
          <w:rFonts w:ascii="Times New Roman" w:hAnsi="Times New Roman" w:cs="Times New Roman"/>
          <w:i/>
        </w:rPr>
        <w:t xml:space="preserve"> </w:t>
      </w:r>
      <w:proofErr w:type="spellStart"/>
      <w:r w:rsidR="00DC21B5">
        <w:rPr>
          <w:rFonts w:ascii="Times New Roman" w:hAnsi="Times New Roman" w:cs="Times New Roman"/>
          <w:i/>
        </w:rPr>
        <w:t>polyacanthus</w:t>
      </w:r>
      <w:proofErr w:type="spellEnd"/>
      <w:r w:rsidR="00935045" w:rsidRPr="00DC21B5">
        <w:rPr>
          <w:rFonts w:ascii="Times New Roman" w:hAnsi="Times New Roman" w:cs="Times New Roman"/>
          <w:i/>
        </w:rPr>
        <w:t>,</w:t>
      </w:r>
      <w:r w:rsidR="00935045">
        <w:rPr>
          <w:rFonts w:ascii="Times New Roman" w:hAnsi="Times New Roman" w:cs="Times New Roman"/>
        </w:rPr>
        <w:t xml:space="preserve"> while Lohman, Stutz, and </w:t>
      </w:r>
      <w:proofErr w:type="spellStart"/>
      <w:r w:rsidR="00935045">
        <w:rPr>
          <w:rFonts w:ascii="Times New Roman" w:hAnsi="Times New Roman" w:cs="Times New Roman"/>
        </w:rPr>
        <w:t>Bolnick</w:t>
      </w:r>
      <w:proofErr w:type="spellEnd"/>
      <w:r w:rsidR="00935045">
        <w:rPr>
          <w:rFonts w:ascii="Times New Roman" w:hAnsi="Times New Roman" w:cs="Times New Roman"/>
        </w:rPr>
        <w:t xml:space="preserve"> (2017) used it to </w:t>
      </w:r>
      <w:del w:id="6" w:author="Carlos Prada Montoya" w:date="2019-03-04T11:28:00Z">
        <w:r w:rsidR="00935045" w:rsidDel="00450555">
          <w:rPr>
            <w:rFonts w:ascii="Times New Roman" w:hAnsi="Times New Roman" w:cs="Times New Roman"/>
          </w:rPr>
          <w:delText xml:space="preserve">better </w:delText>
        </w:r>
      </w:del>
      <w:r w:rsidR="00935045">
        <w:rPr>
          <w:rFonts w:ascii="Times New Roman" w:hAnsi="Times New Roman" w:cs="Times New Roman"/>
        </w:rPr>
        <w:t>understand adaptation and phenotypic plasticity in lake and stream</w:t>
      </w:r>
      <w:r w:rsidR="00DC21B5">
        <w:rPr>
          <w:rFonts w:ascii="Times New Roman" w:hAnsi="Times New Roman" w:cs="Times New Roman"/>
        </w:rPr>
        <w:t xml:space="preserve"> populations stickleback</w:t>
      </w:r>
      <w:r w:rsidR="00935045">
        <w:rPr>
          <w:rFonts w:ascii="Times New Roman" w:hAnsi="Times New Roman" w:cs="Times New Roman"/>
        </w:rPr>
        <w:t xml:space="preserve"> </w:t>
      </w:r>
      <w:proofErr w:type="gramStart"/>
      <w:r w:rsidR="00935045" w:rsidRPr="00935045">
        <w:rPr>
          <w:rFonts w:ascii="Calibri" w:hAnsi="Calibri" w:cs="Calibri"/>
        </w:rPr>
        <w:t>﻿</w:t>
      </w:r>
      <w:r w:rsidR="00DC21B5">
        <w:rPr>
          <w:rFonts w:ascii="Calibri" w:hAnsi="Calibri" w:cs="Calibri"/>
        </w:rPr>
        <w:t>(</w:t>
      </w:r>
      <w:proofErr w:type="spellStart"/>
      <w:proofErr w:type="gramEnd"/>
      <w:r w:rsidR="00935045" w:rsidRPr="00935045">
        <w:rPr>
          <w:rFonts w:ascii="Times New Roman" w:hAnsi="Times New Roman" w:cs="Times New Roman"/>
          <w:i/>
        </w:rPr>
        <w:t>Gasterosteus</w:t>
      </w:r>
      <w:proofErr w:type="spellEnd"/>
      <w:r w:rsidR="00935045" w:rsidRPr="00935045">
        <w:rPr>
          <w:rFonts w:ascii="Times New Roman" w:hAnsi="Times New Roman" w:cs="Times New Roman"/>
          <w:i/>
        </w:rPr>
        <w:t xml:space="preserve"> aculeatu</w:t>
      </w:r>
      <w:r w:rsidR="00935045">
        <w:rPr>
          <w:rFonts w:ascii="Times New Roman" w:hAnsi="Times New Roman" w:cs="Times New Roman"/>
          <w:i/>
        </w:rPr>
        <w:t>s</w:t>
      </w:r>
      <w:r w:rsidR="00DC21B5">
        <w:rPr>
          <w:rFonts w:ascii="Times New Roman" w:hAnsi="Times New Roman" w:cs="Times New Roman"/>
        </w:rPr>
        <w:t>)</w:t>
      </w:r>
      <w:r w:rsidR="00935045">
        <w:rPr>
          <w:rFonts w:ascii="Times New Roman" w:hAnsi="Times New Roman" w:cs="Times New Roman"/>
        </w:rPr>
        <w:t xml:space="preserve">. </w:t>
      </w:r>
      <w:proofErr w:type="gramStart"/>
      <w:r w:rsidR="00935045">
        <w:rPr>
          <w:rFonts w:ascii="Times New Roman" w:hAnsi="Times New Roman" w:cs="Times New Roman"/>
        </w:rPr>
        <w:t>Similarly</w:t>
      </w:r>
      <w:proofErr w:type="gramEnd"/>
      <w:r w:rsidR="00935045">
        <w:rPr>
          <w:rFonts w:ascii="Times New Roman" w:hAnsi="Times New Roman" w:cs="Times New Roman"/>
        </w:rPr>
        <w:t xml:space="preserve"> to </w:t>
      </w:r>
      <w:r w:rsidR="00194246">
        <w:rPr>
          <w:rFonts w:ascii="Times New Roman" w:hAnsi="Times New Roman" w:cs="Times New Roman"/>
        </w:rPr>
        <w:t xml:space="preserve">Lohman, Stutz, and </w:t>
      </w:r>
      <w:proofErr w:type="spellStart"/>
      <w:r w:rsidR="00194246">
        <w:rPr>
          <w:rFonts w:ascii="Times New Roman" w:hAnsi="Times New Roman" w:cs="Times New Roman"/>
        </w:rPr>
        <w:t>Bolnick</w:t>
      </w:r>
      <w:proofErr w:type="spellEnd"/>
      <w:r w:rsidR="00194246">
        <w:rPr>
          <w:rFonts w:ascii="Times New Roman" w:hAnsi="Times New Roman" w:cs="Times New Roman"/>
        </w:rPr>
        <w:t xml:space="preserve">, </w:t>
      </w:r>
      <w:r w:rsidR="00935045">
        <w:rPr>
          <w:rFonts w:ascii="Times New Roman" w:hAnsi="Times New Roman" w:cs="Times New Roman"/>
        </w:rPr>
        <w:t xml:space="preserve">Walworth et al. </w:t>
      </w:r>
      <w:r w:rsidR="00194246">
        <w:rPr>
          <w:rFonts w:ascii="Times New Roman" w:hAnsi="Times New Roman" w:cs="Times New Roman"/>
        </w:rPr>
        <w:t xml:space="preserve">(2016) </w:t>
      </w:r>
      <w:r w:rsidR="00935045">
        <w:rPr>
          <w:rFonts w:ascii="Times New Roman" w:hAnsi="Times New Roman" w:cs="Times New Roman"/>
        </w:rPr>
        <w:t xml:space="preserve">used RNA-seq to </w:t>
      </w:r>
      <w:del w:id="7" w:author="Carlos Prada Montoya" w:date="2019-03-04T11:28:00Z">
        <w:r w:rsidR="00935045" w:rsidDel="00450555">
          <w:rPr>
            <w:rFonts w:ascii="Times New Roman" w:hAnsi="Times New Roman" w:cs="Times New Roman"/>
          </w:rPr>
          <w:delText>look at</w:delText>
        </w:r>
      </w:del>
      <w:ins w:id="8" w:author="Carlos Prada Montoya" w:date="2019-03-04T11:28:00Z">
        <w:r w:rsidR="00450555">
          <w:rPr>
            <w:rFonts w:ascii="Times New Roman" w:hAnsi="Times New Roman" w:cs="Times New Roman"/>
          </w:rPr>
          <w:t>test for</w:t>
        </w:r>
      </w:ins>
      <w:r w:rsidR="00935045">
        <w:rPr>
          <w:rFonts w:ascii="Times New Roman" w:hAnsi="Times New Roman" w:cs="Times New Roman"/>
        </w:rPr>
        <w:t xml:space="preserve"> adaptation and phenotypic plasticity in</w:t>
      </w:r>
      <w:r w:rsidR="00DC21B5">
        <w:rPr>
          <w:rFonts w:ascii="Times New Roman" w:hAnsi="Times New Roman" w:cs="Times New Roman"/>
        </w:rPr>
        <w:t xml:space="preserve"> the cyanobacterium,</w:t>
      </w:r>
      <w:r w:rsidR="00935045">
        <w:rPr>
          <w:rFonts w:ascii="Times New Roman" w:hAnsi="Times New Roman" w:cs="Times New Roman"/>
        </w:rPr>
        <w:t xml:space="preserve"> </w:t>
      </w:r>
      <w:proofErr w:type="spellStart"/>
      <w:r w:rsidR="00935045">
        <w:rPr>
          <w:rFonts w:ascii="Times New Roman" w:hAnsi="Times New Roman" w:cs="Times New Roman"/>
          <w:i/>
        </w:rPr>
        <w:t>Trichodesmium</w:t>
      </w:r>
      <w:proofErr w:type="spellEnd"/>
      <w:r w:rsidR="00DC21B5">
        <w:rPr>
          <w:rFonts w:ascii="Times New Roman" w:hAnsi="Times New Roman" w:cs="Times New Roman"/>
        </w:rPr>
        <w:t>,</w:t>
      </w:r>
      <w:r w:rsidR="00935045">
        <w:rPr>
          <w:rFonts w:ascii="Times New Roman" w:hAnsi="Times New Roman" w:cs="Times New Roman"/>
        </w:rPr>
        <w:t xml:space="preserve"> selected for high and low CO</w:t>
      </w:r>
      <w:r w:rsidR="00935045">
        <w:rPr>
          <w:rFonts w:ascii="Times New Roman" w:hAnsi="Times New Roman" w:cs="Times New Roman"/>
          <w:vertAlign w:val="subscript"/>
        </w:rPr>
        <w:t>2</w:t>
      </w:r>
      <w:r w:rsidR="00935045">
        <w:rPr>
          <w:rFonts w:ascii="Times New Roman" w:hAnsi="Times New Roman" w:cs="Times New Roman"/>
        </w:rPr>
        <w:t xml:space="preserve"> environments.</w:t>
      </w:r>
      <w:r w:rsidR="00935045">
        <w:rPr>
          <w:rFonts w:ascii="Times New Roman" w:hAnsi="Times New Roman" w:cs="Times New Roman"/>
          <w:i/>
        </w:rPr>
        <w:t xml:space="preserve"> </w:t>
      </w:r>
      <w:r w:rsidR="00194246">
        <w:rPr>
          <w:rFonts w:ascii="Times New Roman" w:hAnsi="Times New Roman" w:cs="Times New Roman"/>
        </w:rPr>
        <w:t xml:space="preserve">Using similar methods in RNA-seq, all three studies were able to gain an in-depth understanding of the complex evolutionary processes shaping the phenotype of their study organism. </w:t>
      </w:r>
      <w:r w:rsidR="00DC21B5">
        <w:rPr>
          <w:rFonts w:ascii="Times New Roman" w:hAnsi="Times New Roman" w:cs="Times New Roman"/>
        </w:rPr>
        <w:t>Their research questions spanned different themes relating to the evolutionary history and future of these organisms.</w:t>
      </w:r>
    </w:p>
    <w:p w14:paraId="7767070C" w14:textId="4A705B43" w:rsidR="00505DCE" w:rsidRDefault="00505DCE" w:rsidP="00505DCE">
      <w:pPr>
        <w:spacing w:line="480" w:lineRule="auto"/>
        <w:ind w:firstLine="720"/>
        <w:contextualSpacing/>
        <w:rPr>
          <w:rFonts w:ascii="Times New Roman" w:hAnsi="Times New Roman" w:cs="Times New Roman"/>
        </w:rPr>
      </w:pPr>
      <w:r>
        <w:rPr>
          <w:rFonts w:ascii="Times New Roman" w:hAnsi="Times New Roman" w:cs="Times New Roman"/>
        </w:rPr>
        <w:t>All three studies sought to better understand the mechanisms behind phenotypic responses to novel environments in their organism of study. Bernal et al. focused on short-term responses to climate change over three generations</w:t>
      </w:r>
      <w:del w:id="9" w:author="Carlos Prada Montoya" w:date="2019-03-04T11:29:00Z">
        <w:r w:rsidDel="00450555">
          <w:rPr>
            <w:rFonts w:ascii="Times New Roman" w:hAnsi="Times New Roman" w:cs="Times New Roman"/>
          </w:rPr>
          <w:delText xml:space="preserve"> of damselfish</w:delText>
        </w:r>
      </w:del>
      <w:r>
        <w:rPr>
          <w:rFonts w:ascii="Times New Roman" w:hAnsi="Times New Roman" w:cs="Times New Roman"/>
        </w:rPr>
        <w:t>. T</w:t>
      </w:r>
      <w:r w:rsidR="00DC21B5">
        <w:rPr>
          <w:rFonts w:ascii="Times New Roman" w:hAnsi="Times New Roman" w:cs="Times New Roman"/>
        </w:rPr>
        <w:t xml:space="preserve">here was already some research done on the transgenerational effects of climate change on damselfish, </w:t>
      </w:r>
      <w:r>
        <w:rPr>
          <w:rFonts w:ascii="Times New Roman" w:hAnsi="Times New Roman" w:cs="Times New Roman"/>
        </w:rPr>
        <w:t xml:space="preserve">however, </w:t>
      </w:r>
      <w:r w:rsidR="00DC21B5">
        <w:rPr>
          <w:rFonts w:ascii="Times New Roman" w:hAnsi="Times New Roman" w:cs="Times New Roman"/>
        </w:rPr>
        <w:t>Bernal et al. sought to model the fish’s response to increased temperature in a more realistic way, with temperature increasing with each successive generation.</w:t>
      </w:r>
      <w:r w:rsidR="00DB0A2A">
        <w:rPr>
          <w:rFonts w:ascii="Times New Roman" w:hAnsi="Times New Roman" w:cs="Times New Roman"/>
        </w:rPr>
        <w:t xml:space="preserve"> </w:t>
      </w:r>
      <w:del w:id="10" w:author="Carlos Prada Montoya" w:date="2019-03-04T11:29:00Z">
        <w:r w:rsidR="00DB0A2A" w:rsidDel="00450555">
          <w:rPr>
            <w:rFonts w:ascii="Times New Roman" w:hAnsi="Times New Roman" w:cs="Times New Roman"/>
          </w:rPr>
          <w:delText>These researchers were interested in learning</w:delText>
        </w:r>
      </w:del>
      <w:ins w:id="11" w:author="Carlos Prada Montoya" w:date="2019-03-04T11:29:00Z">
        <w:r w:rsidR="00450555">
          <w:rPr>
            <w:rFonts w:ascii="Times New Roman" w:hAnsi="Times New Roman" w:cs="Times New Roman"/>
          </w:rPr>
          <w:t>B</w:t>
        </w:r>
      </w:ins>
      <w:ins w:id="12" w:author="Carlos Prada Montoya" w:date="2019-03-04T11:30:00Z">
        <w:r w:rsidR="00450555">
          <w:rPr>
            <w:rFonts w:ascii="Times New Roman" w:hAnsi="Times New Roman" w:cs="Times New Roman"/>
          </w:rPr>
          <w:t>ernal et al. tested</w:t>
        </w:r>
      </w:ins>
      <w:r w:rsidR="00DB0A2A">
        <w:rPr>
          <w:rFonts w:ascii="Times New Roman" w:hAnsi="Times New Roman" w:cs="Times New Roman"/>
        </w:rPr>
        <w:t xml:space="preserve"> if transgenerational and developmental responses could interact to allow the fish to adapt to </w:t>
      </w:r>
      <w:del w:id="13" w:author="Carlos Prada Montoya" w:date="2019-03-04T11:30:00Z">
        <w:r w:rsidR="00DB0A2A" w:rsidDel="00450555">
          <w:rPr>
            <w:rFonts w:ascii="Times New Roman" w:hAnsi="Times New Roman" w:cs="Times New Roman"/>
          </w:rPr>
          <w:delText xml:space="preserve">continually </w:delText>
        </w:r>
      </w:del>
      <w:r w:rsidR="00DB0A2A">
        <w:rPr>
          <w:rFonts w:ascii="Times New Roman" w:hAnsi="Times New Roman" w:cs="Times New Roman"/>
        </w:rPr>
        <w:t>increasing temperature</w:t>
      </w:r>
      <w:r>
        <w:rPr>
          <w:rFonts w:ascii="Times New Roman" w:hAnsi="Times New Roman" w:cs="Times New Roman"/>
        </w:rPr>
        <w:t>.</w:t>
      </w:r>
      <w:r w:rsidR="00DC21B5">
        <w:rPr>
          <w:rFonts w:ascii="Times New Roman" w:hAnsi="Times New Roman" w:cs="Times New Roman"/>
        </w:rPr>
        <w:t xml:space="preserve"> Walworth</w:t>
      </w:r>
      <w:r>
        <w:rPr>
          <w:rFonts w:ascii="Times New Roman" w:hAnsi="Times New Roman" w:cs="Times New Roman"/>
        </w:rPr>
        <w:t xml:space="preserve"> et al.</w:t>
      </w:r>
      <w:r w:rsidR="00DC21B5">
        <w:rPr>
          <w:rFonts w:ascii="Times New Roman" w:hAnsi="Times New Roman" w:cs="Times New Roman"/>
        </w:rPr>
        <w:t xml:space="preserve"> w</w:t>
      </w:r>
      <w:r>
        <w:rPr>
          <w:rFonts w:ascii="Times New Roman" w:hAnsi="Times New Roman" w:cs="Times New Roman"/>
        </w:rPr>
        <w:t>ere</w:t>
      </w:r>
      <w:r w:rsidR="00DC21B5">
        <w:rPr>
          <w:rFonts w:ascii="Times New Roman" w:hAnsi="Times New Roman" w:cs="Times New Roman"/>
        </w:rPr>
        <w:t xml:space="preserve"> also interested in the effects of climate change in </w:t>
      </w:r>
      <w:r>
        <w:rPr>
          <w:rFonts w:ascii="Times New Roman" w:hAnsi="Times New Roman" w:cs="Times New Roman"/>
        </w:rPr>
        <w:t>their</w:t>
      </w:r>
      <w:r w:rsidR="00DC21B5">
        <w:rPr>
          <w:rFonts w:ascii="Times New Roman" w:hAnsi="Times New Roman" w:cs="Times New Roman"/>
        </w:rPr>
        <w:t xml:space="preserve"> study organism</w:t>
      </w:r>
      <w:r>
        <w:rPr>
          <w:rFonts w:ascii="Times New Roman" w:hAnsi="Times New Roman" w:cs="Times New Roman"/>
        </w:rPr>
        <w:t xml:space="preserve">, </w:t>
      </w:r>
      <w:proofErr w:type="spellStart"/>
      <w:r>
        <w:rPr>
          <w:rFonts w:ascii="Times New Roman" w:hAnsi="Times New Roman" w:cs="Times New Roman"/>
          <w:i/>
        </w:rPr>
        <w:t>Trichodesmium</w:t>
      </w:r>
      <w:proofErr w:type="spellEnd"/>
      <w:r w:rsidR="00DC21B5">
        <w:rPr>
          <w:rFonts w:ascii="Times New Roman" w:hAnsi="Times New Roman" w:cs="Times New Roman"/>
        </w:rPr>
        <w:t>. However,</w:t>
      </w:r>
      <w:r w:rsidR="00DB0A2A">
        <w:rPr>
          <w:rFonts w:ascii="Times New Roman" w:hAnsi="Times New Roman" w:cs="Times New Roman"/>
        </w:rPr>
        <w:t xml:space="preserve"> t</w:t>
      </w:r>
      <w:r w:rsidR="00DC21B5">
        <w:rPr>
          <w:rFonts w:ascii="Times New Roman" w:hAnsi="Times New Roman" w:cs="Times New Roman"/>
        </w:rPr>
        <w:t>he</w:t>
      </w:r>
      <w:r w:rsidR="00DB0A2A">
        <w:rPr>
          <w:rFonts w:ascii="Times New Roman" w:hAnsi="Times New Roman" w:cs="Times New Roman"/>
        </w:rPr>
        <w:t>y</w:t>
      </w:r>
      <w:r w:rsidR="00DC21B5">
        <w:rPr>
          <w:rFonts w:ascii="Times New Roman" w:hAnsi="Times New Roman" w:cs="Times New Roman"/>
        </w:rPr>
        <w:t xml:space="preserve"> took a different approach. </w:t>
      </w:r>
      <w:r w:rsidR="00DB0A2A">
        <w:rPr>
          <w:rFonts w:ascii="Times New Roman" w:hAnsi="Times New Roman" w:cs="Times New Roman"/>
        </w:rPr>
        <w:t>The researchers here were able to select for high and low CO</w:t>
      </w:r>
      <w:r w:rsidR="00DB0A2A">
        <w:rPr>
          <w:rFonts w:ascii="Times New Roman" w:hAnsi="Times New Roman" w:cs="Times New Roman"/>
          <w:vertAlign w:val="subscript"/>
        </w:rPr>
        <w:t>2</w:t>
      </w:r>
      <w:r w:rsidR="00DB0A2A">
        <w:rPr>
          <w:rFonts w:ascii="Times New Roman" w:hAnsi="Times New Roman" w:cs="Times New Roman"/>
        </w:rPr>
        <w:t>-adapted cyanobacteria</w:t>
      </w:r>
      <w:r>
        <w:rPr>
          <w:rFonts w:ascii="Times New Roman" w:hAnsi="Times New Roman" w:cs="Times New Roman"/>
        </w:rPr>
        <w:t xml:space="preserve"> over hundreds of generations</w:t>
      </w:r>
      <w:r w:rsidR="00DB0A2A">
        <w:rPr>
          <w:rFonts w:ascii="Times New Roman" w:hAnsi="Times New Roman" w:cs="Times New Roman"/>
        </w:rPr>
        <w:t xml:space="preserve">, and later expose the cultures to the opposite treatment on a short-term basis to observe any plastic </w:t>
      </w:r>
      <w:r w:rsidR="00DB0A2A">
        <w:rPr>
          <w:rFonts w:ascii="Times New Roman" w:hAnsi="Times New Roman" w:cs="Times New Roman"/>
        </w:rPr>
        <w:lastRenderedPageBreak/>
        <w:t>responses.</w:t>
      </w:r>
      <w:r>
        <w:rPr>
          <w:rFonts w:ascii="Times New Roman" w:hAnsi="Times New Roman" w:cs="Times New Roman"/>
        </w:rPr>
        <w:t xml:space="preserve"> Contrastin</w:t>
      </w:r>
      <w:r w:rsidR="00AB7438">
        <w:rPr>
          <w:rFonts w:ascii="Times New Roman" w:hAnsi="Times New Roman" w:cs="Times New Roman"/>
        </w:rPr>
        <w:t>g</w:t>
      </w:r>
      <w:r>
        <w:rPr>
          <w:rFonts w:ascii="Times New Roman" w:hAnsi="Times New Roman" w:cs="Times New Roman"/>
        </w:rPr>
        <w:t xml:space="preserve">ly, Lohman, Stutz, and </w:t>
      </w:r>
      <w:proofErr w:type="spellStart"/>
      <w:r>
        <w:rPr>
          <w:rFonts w:ascii="Times New Roman" w:hAnsi="Times New Roman" w:cs="Times New Roman"/>
        </w:rPr>
        <w:t>Bolnick</w:t>
      </w:r>
      <w:proofErr w:type="spellEnd"/>
      <w:r>
        <w:rPr>
          <w:rFonts w:ascii="Times New Roman" w:hAnsi="Times New Roman" w:cs="Times New Roman"/>
        </w:rPr>
        <w:t xml:space="preserve"> </w:t>
      </w:r>
      <w:commentRangeStart w:id="14"/>
      <w:del w:id="15" w:author="Carlos Prada Montoya" w:date="2019-03-04T11:32:00Z">
        <w:r w:rsidDel="00450555">
          <w:rPr>
            <w:rFonts w:ascii="Times New Roman" w:hAnsi="Times New Roman" w:cs="Times New Roman"/>
          </w:rPr>
          <w:delText>were interested in understanding</w:delText>
        </w:r>
      </w:del>
      <w:ins w:id="16" w:author="Carlos Prada Montoya" w:date="2019-03-04T11:32:00Z">
        <w:r w:rsidR="00450555">
          <w:rPr>
            <w:rFonts w:ascii="Times New Roman" w:hAnsi="Times New Roman" w:cs="Times New Roman"/>
          </w:rPr>
          <w:t>studied</w:t>
        </w:r>
      </w:ins>
      <w:r>
        <w:rPr>
          <w:rFonts w:ascii="Times New Roman" w:hAnsi="Times New Roman" w:cs="Times New Roman"/>
        </w:rPr>
        <w:t xml:space="preserve"> </w:t>
      </w:r>
      <w:commentRangeEnd w:id="14"/>
      <w:r w:rsidR="00450555">
        <w:rPr>
          <w:rStyle w:val="CommentReference"/>
        </w:rPr>
        <w:commentReference w:id="14"/>
      </w:r>
      <w:r>
        <w:rPr>
          <w:rFonts w:ascii="Times New Roman" w:hAnsi="Times New Roman" w:cs="Times New Roman"/>
        </w:rPr>
        <w:t xml:space="preserve">the mechanisms behind phenotypic responses to novel environments due to migration, rather than organismal responses to climate change. </w:t>
      </w:r>
      <w:commentRangeStart w:id="17"/>
      <w:r>
        <w:rPr>
          <w:rFonts w:ascii="Times New Roman" w:hAnsi="Times New Roman" w:cs="Times New Roman"/>
        </w:rPr>
        <w:t xml:space="preserve">They sought to </w:t>
      </w:r>
      <w:commentRangeEnd w:id="17"/>
      <w:r w:rsidR="00450555">
        <w:rPr>
          <w:rStyle w:val="CommentReference"/>
        </w:rPr>
        <w:commentReference w:id="17"/>
      </w:r>
      <w:r>
        <w:rPr>
          <w:rFonts w:ascii="Times New Roman" w:hAnsi="Times New Roman" w:cs="Times New Roman"/>
        </w:rPr>
        <w:t xml:space="preserve">better understand how the stickleback in lake and stream populations </w:t>
      </w:r>
      <w:r w:rsidR="00AB7438">
        <w:rPr>
          <w:rFonts w:ascii="Times New Roman" w:hAnsi="Times New Roman" w:cs="Times New Roman"/>
        </w:rPr>
        <w:t>would react phenotypically when migrating (or transplanted) to the opposite environment within a single generation.</w:t>
      </w:r>
      <w:r w:rsidR="001A0696">
        <w:rPr>
          <w:rFonts w:ascii="Times New Roman" w:hAnsi="Times New Roman" w:cs="Times New Roman"/>
        </w:rPr>
        <w:t xml:space="preserve"> The three studies were similar in theme but varied in scope.</w:t>
      </w:r>
    </w:p>
    <w:p w14:paraId="46865012" w14:textId="0D593AD5" w:rsidR="00BB4744" w:rsidRDefault="00505DCE" w:rsidP="00505DCE">
      <w:pPr>
        <w:spacing w:line="480" w:lineRule="auto"/>
        <w:ind w:firstLine="720"/>
        <w:contextualSpacing/>
        <w:rPr>
          <w:rFonts w:ascii="Times New Roman" w:hAnsi="Times New Roman" w:cs="Times New Roman"/>
        </w:rPr>
      </w:pPr>
      <w:commentRangeStart w:id="18"/>
      <w:r>
        <w:rPr>
          <w:rFonts w:ascii="Times New Roman" w:hAnsi="Times New Roman" w:cs="Times New Roman"/>
        </w:rPr>
        <w:t xml:space="preserve">The organism of study greatly impacted the </w:t>
      </w:r>
      <w:r w:rsidR="001A0696">
        <w:rPr>
          <w:rFonts w:ascii="Times New Roman" w:hAnsi="Times New Roman" w:cs="Times New Roman"/>
        </w:rPr>
        <w:t xml:space="preserve">specific </w:t>
      </w:r>
      <w:r>
        <w:rPr>
          <w:rFonts w:ascii="Times New Roman" w:hAnsi="Times New Roman" w:cs="Times New Roman"/>
        </w:rPr>
        <w:t xml:space="preserve">questions that researchers were able to investigate. </w:t>
      </w:r>
      <w:commentRangeEnd w:id="18"/>
      <w:r w:rsidR="006B6A99">
        <w:rPr>
          <w:rStyle w:val="CommentReference"/>
        </w:rPr>
        <w:commentReference w:id="18"/>
      </w:r>
      <w:r w:rsidR="001A0696">
        <w:rPr>
          <w:rFonts w:ascii="Times New Roman" w:hAnsi="Times New Roman" w:cs="Times New Roman"/>
        </w:rPr>
        <w:t xml:space="preserve">Laboratory experiments for both the damselfish </w:t>
      </w:r>
      <w:del w:id="19" w:author="Carlos Prada Montoya" w:date="2019-03-04T11:34:00Z">
        <w:r w:rsidR="001A0696" w:rsidDel="006B6A99">
          <w:rPr>
            <w:rFonts w:ascii="Times New Roman" w:hAnsi="Times New Roman" w:cs="Times New Roman"/>
          </w:rPr>
          <w:delText xml:space="preserve">study </w:delText>
        </w:r>
      </w:del>
      <w:r w:rsidR="001A0696">
        <w:rPr>
          <w:rFonts w:ascii="Times New Roman" w:hAnsi="Times New Roman" w:cs="Times New Roman"/>
        </w:rPr>
        <w:t>and the cyanobacteria stud</w:t>
      </w:r>
      <w:ins w:id="20" w:author="Carlos Prada Montoya" w:date="2019-03-04T11:34:00Z">
        <w:r w:rsidR="006B6A99">
          <w:rPr>
            <w:rFonts w:ascii="Times New Roman" w:hAnsi="Times New Roman" w:cs="Times New Roman"/>
          </w:rPr>
          <w:t>ies</w:t>
        </w:r>
      </w:ins>
      <w:del w:id="21" w:author="Carlos Prada Montoya" w:date="2019-03-04T11:34:00Z">
        <w:r w:rsidR="001A0696" w:rsidDel="006B6A99">
          <w:rPr>
            <w:rFonts w:ascii="Times New Roman" w:hAnsi="Times New Roman" w:cs="Times New Roman"/>
          </w:rPr>
          <w:delText>y</w:delText>
        </w:r>
      </w:del>
      <w:r w:rsidR="001A0696">
        <w:rPr>
          <w:rFonts w:ascii="Times New Roman" w:hAnsi="Times New Roman" w:cs="Times New Roman"/>
        </w:rPr>
        <w:t xml:space="preserve"> lasted for about four years. However, in that time frame the researchers studying the damselfish were only able to model organismal response to climate change over three generations, while the cyanobacteria study in the same time frame was able to capture the population’s response to climate change over the course of over 570 generations. The life span of the organism in question greatly impacted the scope of the </w:t>
      </w:r>
      <w:r w:rsidR="00527116">
        <w:rPr>
          <w:rFonts w:ascii="Times New Roman" w:hAnsi="Times New Roman" w:cs="Times New Roman"/>
        </w:rPr>
        <w:t>experiments in these two cases. Due to the longer life span of the damselfish</w:t>
      </w:r>
      <w:ins w:id="22" w:author="Carlos Prada Montoya" w:date="2019-03-04T11:35:00Z">
        <w:r w:rsidR="006B6A99">
          <w:rPr>
            <w:rFonts w:ascii="Times New Roman" w:hAnsi="Times New Roman" w:cs="Times New Roman"/>
          </w:rPr>
          <w:t>,</w:t>
        </w:r>
      </w:ins>
      <w:r w:rsidR="00527116">
        <w:rPr>
          <w:rFonts w:ascii="Times New Roman" w:hAnsi="Times New Roman" w:cs="Times New Roman"/>
        </w:rPr>
        <w:t xml:space="preserve"> Bernal et al. were only able to capture phenotypic response over the course of a few generations. Because their study was on a shorter evolutionary time scale, they looked more in-depth to the types </w:t>
      </w:r>
      <w:ins w:id="23" w:author="Carlos Prada Montoya" w:date="2019-03-04T11:35:00Z">
        <w:r w:rsidR="006B6A99">
          <w:rPr>
            <w:rFonts w:ascii="Times New Roman" w:hAnsi="Times New Roman" w:cs="Times New Roman"/>
          </w:rPr>
          <w:t xml:space="preserve">of </w:t>
        </w:r>
      </w:ins>
      <w:r w:rsidR="00527116">
        <w:rPr>
          <w:rFonts w:ascii="Times New Roman" w:hAnsi="Times New Roman" w:cs="Times New Roman"/>
        </w:rPr>
        <w:t xml:space="preserve">evolutionary mechanisms behind these responses such as transgenerational acclimation, developmental acclimation, and acute responses and learn how these responses to environmental change compare to phenotypic response to step-wise temperature increases. Due to the longer evolutionary time scale of the cyanobacterial study, they were able to examine phenotypic and genotypic responses to climate change </w:t>
      </w:r>
      <w:commentRangeStart w:id="24"/>
      <w:r w:rsidR="00527116">
        <w:rPr>
          <w:rFonts w:ascii="Times New Roman" w:hAnsi="Times New Roman" w:cs="Times New Roman"/>
        </w:rPr>
        <w:t>more generally</w:t>
      </w:r>
      <w:commentRangeEnd w:id="24"/>
      <w:r w:rsidR="007C4EF8">
        <w:rPr>
          <w:rStyle w:val="CommentReference"/>
        </w:rPr>
        <w:commentReference w:id="24"/>
      </w:r>
      <w:r w:rsidR="00527116">
        <w:rPr>
          <w:rFonts w:ascii="Times New Roman" w:hAnsi="Times New Roman" w:cs="Times New Roman"/>
        </w:rPr>
        <w:t xml:space="preserve">. </w:t>
      </w:r>
      <w:commentRangeStart w:id="25"/>
      <w:r w:rsidR="00527116">
        <w:rPr>
          <w:rFonts w:ascii="Times New Roman" w:hAnsi="Times New Roman" w:cs="Times New Roman"/>
        </w:rPr>
        <w:t>Instead of looking at different types of phenotypic response</w:t>
      </w:r>
      <w:r w:rsidR="00711F0E">
        <w:rPr>
          <w:rFonts w:ascii="Times New Roman" w:hAnsi="Times New Roman" w:cs="Times New Roman"/>
        </w:rPr>
        <w:t>s</w:t>
      </w:r>
      <w:r w:rsidR="00527116">
        <w:rPr>
          <w:rFonts w:ascii="Times New Roman" w:hAnsi="Times New Roman" w:cs="Times New Roman"/>
        </w:rPr>
        <w:t xml:space="preserve">, they were </w:t>
      </w:r>
      <w:del w:id="26" w:author="Carlos Prada Montoya" w:date="2019-03-04T11:36:00Z">
        <w:r w:rsidR="00527116" w:rsidDel="007C4EF8">
          <w:rPr>
            <w:rFonts w:ascii="Times New Roman" w:hAnsi="Times New Roman" w:cs="Times New Roman"/>
          </w:rPr>
          <w:delText xml:space="preserve">more </w:delText>
        </w:r>
      </w:del>
      <w:r w:rsidR="00527116">
        <w:rPr>
          <w:rFonts w:ascii="Times New Roman" w:hAnsi="Times New Roman" w:cs="Times New Roman"/>
        </w:rPr>
        <w:t>interested in learn</w:t>
      </w:r>
      <w:r w:rsidR="00711F0E">
        <w:rPr>
          <w:rFonts w:ascii="Times New Roman" w:hAnsi="Times New Roman" w:cs="Times New Roman"/>
        </w:rPr>
        <w:t>ing whether phenotypic plasticity persisted in the cyanobacteria over several hundred generations of selection.</w:t>
      </w:r>
      <w:r w:rsidR="00527116">
        <w:rPr>
          <w:rFonts w:ascii="Times New Roman" w:hAnsi="Times New Roman" w:cs="Times New Roman"/>
        </w:rPr>
        <w:t xml:space="preserve"> </w:t>
      </w:r>
      <w:commentRangeEnd w:id="25"/>
      <w:r w:rsidR="007C4EF8">
        <w:rPr>
          <w:rStyle w:val="CommentReference"/>
        </w:rPr>
        <w:commentReference w:id="25"/>
      </w:r>
      <w:r w:rsidR="00546782">
        <w:rPr>
          <w:rFonts w:ascii="Times New Roman" w:hAnsi="Times New Roman" w:cs="Times New Roman"/>
        </w:rPr>
        <w:t xml:space="preserve">Like Walworth et al., Lohman, </w:t>
      </w:r>
      <w:del w:id="27" w:author="Carlos Prada Montoya" w:date="2019-03-04T12:00:00Z">
        <w:r w:rsidR="00546782" w:rsidDel="00EC42C5">
          <w:rPr>
            <w:rFonts w:ascii="Times New Roman" w:hAnsi="Times New Roman" w:cs="Times New Roman"/>
          </w:rPr>
          <w:delText>Stutz, and Bolnick</w:delText>
        </w:r>
      </w:del>
      <w:ins w:id="28" w:author="Carlos Prada Montoya" w:date="2019-03-04T12:00:00Z">
        <w:r w:rsidR="00EC42C5">
          <w:rPr>
            <w:rFonts w:ascii="Times New Roman" w:hAnsi="Times New Roman" w:cs="Times New Roman"/>
          </w:rPr>
          <w:t>et al.</w:t>
        </w:r>
      </w:ins>
      <w:r w:rsidR="00546782">
        <w:rPr>
          <w:rFonts w:ascii="Times New Roman" w:hAnsi="Times New Roman" w:cs="Times New Roman"/>
        </w:rPr>
        <w:t xml:space="preserve"> were interested in phenotypic plasticity</w:t>
      </w:r>
      <w:del w:id="29" w:author="Carlos Prada Montoya" w:date="2019-03-04T12:00:00Z">
        <w:r w:rsidR="00546782" w:rsidDel="002574D7">
          <w:rPr>
            <w:rFonts w:ascii="Times New Roman" w:hAnsi="Times New Roman" w:cs="Times New Roman"/>
          </w:rPr>
          <w:delText xml:space="preserve"> in fish selected for different habitats</w:delText>
        </w:r>
      </w:del>
      <w:r w:rsidR="00546782">
        <w:rPr>
          <w:rFonts w:ascii="Times New Roman" w:hAnsi="Times New Roman" w:cs="Times New Roman"/>
        </w:rPr>
        <w:t xml:space="preserve">, however, because they were dealing with wild fish, they assumed the stickleback were </w:t>
      </w:r>
      <w:r w:rsidR="00546782">
        <w:rPr>
          <w:rFonts w:ascii="Times New Roman" w:hAnsi="Times New Roman" w:cs="Times New Roman"/>
        </w:rPr>
        <w:lastRenderedPageBreak/>
        <w:t xml:space="preserve">already adapted to </w:t>
      </w:r>
      <w:del w:id="30" w:author="Carlos Prada Montoya" w:date="2019-03-04T12:00:00Z">
        <w:r w:rsidR="00546782" w:rsidDel="002574D7">
          <w:rPr>
            <w:rFonts w:ascii="Times New Roman" w:hAnsi="Times New Roman" w:cs="Times New Roman"/>
          </w:rPr>
          <w:delText>their ecosystem</w:delText>
        </w:r>
      </w:del>
      <w:ins w:id="31" w:author="Carlos Prada Montoya" w:date="2019-03-04T12:00:00Z">
        <w:r w:rsidR="002574D7">
          <w:rPr>
            <w:rFonts w:ascii="Times New Roman" w:hAnsi="Times New Roman" w:cs="Times New Roman"/>
          </w:rPr>
          <w:t>each habitat</w:t>
        </w:r>
      </w:ins>
      <w:r w:rsidR="00546782">
        <w:rPr>
          <w:rFonts w:ascii="Times New Roman" w:hAnsi="Times New Roman" w:cs="Times New Roman"/>
        </w:rPr>
        <w:t xml:space="preserve">. </w:t>
      </w:r>
      <w:commentRangeStart w:id="32"/>
      <w:r w:rsidR="00546782">
        <w:rPr>
          <w:rFonts w:ascii="Times New Roman" w:hAnsi="Times New Roman" w:cs="Times New Roman"/>
        </w:rPr>
        <w:t>This meant that the researchers did not have to raise several generations of fish to study differences in plasticity among the different ecotypes.</w:t>
      </w:r>
      <w:commentRangeEnd w:id="32"/>
      <w:r w:rsidR="002574D7">
        <w:rPr>
          <w:rStyle w:val="CommentReference"/>
        </w:rPr>
        <w:commentReference w:id="32"/>
      </w:r>
    </w:p>
    <w:p w14:paraId="29BA8DFE" w14:textId="77777777" w:rsidR="00AF7B94" w:rsidRDefault="00AF7B94" w:rsidP="00505DCE">
      <w:pPr>
        <w:spacing w:line="480" w:lineRule="auto"/>
        <w:ind w:firstLine="720"/>
        <w:contextualSpacing/>
        <w:rPr>
          <w:rFonts w:ascii="Times New Roman" w:hAnsi="Times New Roman" w:cs="Times New Roman"/>
        </w:rPr>
      </w:pPr>
      <w:commentRangeStart w:id="33"/>
      <w:r>
        <w:rPr>
          <w:rFonts w:ascii="Times New Roman" w:hAnsi="Times New Roman" w:cs="Times New Roman"/>
        </w:rPr>
        <w:t xml:space="preserve">The three studies above all used RNA-seq to examine </w:t>
      </w:r>
      <w:r w:rsidR="000119F2">
        <w:rPr>
          <w:rFonts w:ascii="Times New Roman" w:hAnsi="Times New Roman" w:cs="Times New Roman"/>
        </w:rPr>
        <w:t xml:space="preserve">phenotypic response to some sort of environmental change over three different timelines. The power of RNA-seq to study such vastly different research themes lies in its ability to be combined with other tools such as Gene Ontology, DNA sequencing, and metabolome profiling to better understand the complex network of mechanisms that result in the phenotypic output of an organism. </w:t>
      </w:r>
      <w:commentRangeEnd w:id="33"/>
      <w:r w:rsidR="002574D7">
        <w:rPr>
          <w:rStyle w:val="CommentReference"/>
        </w:rPr>
        <w:commentReference w:id="33"/>
      </w:r>
      <w:r w:rsidR="000119F2">
        <w:rPr>
          <w:rFonts w:ascii="Times New Roman" w:hAnsi="Times New Roman" w:cs="Times New Roman"/>
        </w:rPr>
        <w:t>These tools and the questions under study are limited by the nature of the organism of study. However, when combined, they can be used to answer a plethora of relevant questions relating to organismal and population responses to environmental change.</w:t>
      </w:r>
    </w:p>
    <w:p w14:paraId="74E61FBD" w14:textId="77777777" w:rsidR="000119F2" w:rsidRDefault="000119F2" w:rsidP="000119F2">
      <w:pPr>
        <w:spacing w:line="480" w:lineRule="auto"/>
        <w:contextualSpacing/>
        <w:rPr>
          <w:rFonts w:ascii="Times New Roman" w:hAnsi="Times New Roman" w:cs="Times New Roman"/>
        </w:rPr>
      </w:pPr>
    </w:p>
    <w:p w14:paraId="3B5C8707" w14:textId="77777777" w:rsidR="000119F2" w:rsidRDefault="000119F2" w:rsidP="000119F2">
      <w:pPr>
        <w:spacing w:line="480" w:lineRule="auto"/>
        <w:contextualSpacing/>
        <w:rPr>
          <w:rFonts w:ascii="Times New Roman" w:hAnsi="Times New Roman" w:cs="Times New Roman"/>
        </w:rPr>
      </w:pPr>
      <w:r>
        <w:rPr>
          <w:rFonts w:ascii="Times New Roman" w:hAnsi="Times New Roman" w:cs="Times New Roman"/>
          <w:u w:val="single"/>
        </w:rPr>
        <w:t>References</w:t>
      </w:r>
      <w:r>
        <w:rPr>
          <w:rFonts w:ascii="Times New Roman" w:hAnsi="Times New Roman" w:cs="Times New Roman"/>
        </w:rPr>
        <w:t>:</w:t>
      </w:r>
    </w:p>
    <w:p w14:paraId="67B4EAA3" w14:textId="77777777" w:rsidR="000119F2" w:rsidRDefault="000119F2" w:rsidP="000119F2">
      <w:pPr>
        <w:pStyle w:val="NormalWeb"/>
        <w:ind w:left="480" w:hanging="480"/>
      </w:pPr>
      <w:r>
        <w:t xml:space="preserve">Bernal, M. A., Donelson, J. M., </w:t>
      </w:r>
      <w:proofErr w:type="spellStart"/>
      <w:r>
        <w:t>Veilleux</w:t>
      </w:r>
      <w:proofErr w:type="spellEnd"/>
      <w:r>
        <w:t xml:space="preserve">, H. D., Ryu, T., </w:t>
      </w:r>
      <w:proofErr w:type="spellStart"/>
      <w:r>
        <w:t>Munday</w:t>
      </w:r>
      <w:proofErr w:type="spellEnd"/>
      <w:r>
        <w:t xml:space="preserve">, P. L., &amp; </w:t>
      </w:r>
      <w:proofErr w:type="spellStart"/>
      <w:r>
        <w:t>Ravasi</w:t>
      </w:r>
      <w:proofErr w:type="spellEnd"/>
      <w:r>
        <w:t xml:space="preserve">, T. (2018). Phenotypic and molecular consequences of stepwise temperature increase across generations in a coral reef fish. </w:t>
      </w:r>
      <w:r>
        <w:rPr>
          <w:i/>
          <w:iCs/>
        </w:rPr>
        <w:t>Molecular Ecology</w:t>
      </w:r>
      <w:r>
        <w:t xml:space="preserve">, </w:t>
      </w:r>
      <w:r>
        <w:rPr>
          <w:i/>
          <w:iCs/>
        </w:rPr>
        <w:t>27</w:t>
      </w:r>
      <w:r>
        <w:t>(22), 4516–4528. https://doi.org/10.1111/mec.14884</w:t>
      </w:r>
    </w:p>
    <w:p w14:paraId="229A59EA" w14:textId="77777777" w:rsidR="000119F2" w:rsidRDefault="000119F2" w:rsidP="000119F2">
      <w:pPr>
        <w:pStyle w:val="NormalWeb"/>
        <w:ind w:left="480" w:hanging="480"/>
      </w:pPr>
      <w:r>
        <w:t xml:space="preserve">Lohman, B. K., Stutz, W. E., &amp; </w:t>
      </w:r>
      <w:proofErr w:type="spellStart"/>
      <w:r>
        <w:t>Bolnick</w:t>
      </w:r>
      <w:proofErr w:type="spellEnd"/>
      <w:r>
        <w:t xml:space="preserve">, D. I. (2017). Gene expression stasis and plasticity following migration into a foreign environment. </w:t>
      </w:r>
      <w:r>
        <w:rPr>
          <w:i/>
          <w:iCs/>
        </w:rPr>
        <w:t>Molecular Ecology</w:t>
      </w:r>
      <w:r>
        <w:t xml:space="preserve">, </w:t>
      </w:r>
      <w:r>
        <w:rPr>
          <w:i/>
          <w:iCs/>
        </w:rPr>
        <w:t>26</w:t>
      </w:r>
      <w:r>
        <w:t>(18), 4657–4670. https://doi.org/10.1111/mec.14234</w:t>
      </w:r>
    </w:p>
    <w:p w14:paraId="167832AA" w14:textId="77777777" w:rsidR="000119F2" w:rsidRDefault="000119F2" w:rsidP="000119F2">
      <w:pPr>
        <w:pStyle w:val="NormalWeb"/>
        <w:ind w:left="480" w:hanging="480"/>
      </w:pPr>
      <w:r>
        <w:t xml:space="preserve">Walworth, N. G., Lee, M. D., Fu, F.-X., Hutchins, D. A., &amp; Webb, E. A. (2016). Molecular and physiological evidence of genetic assimilation to high CO2 in the marine nitrogen fixer </w:t>
      </w:r>
      <w:proofErr w:type="spellStart"/>
      <w:r>
        <w:t>Trichodesmium</w:t>
      </w:r>
      <w:proofErr w:type="spellEnd"/>
      <w:r>
        <w:t xml:space="preserve">. </w:t>
      </w:r>
      <w:r>
        <w:rPr>
          <w:i/>
          <w:iCs/>
        </w:rPr>
        <w:t>Proceedings of the National Academy of Sciences of the United States of America</w:t>
      </w:r>
      <w:r>
        <w:t xml:space="preserve">, </w:t>
      </w:r>
      <w:r>
        <w:rPr>
          <w:i/>
          <w:iCs/>
        </w:rPr>
        <w:t>113</w:t>
      </w:r>
      <w:r>
        <w:t>(47), E7367–E7374. https://doi.org/10.1073/pnas.1605202113</w:t>
      </w:r>
    </w:p>
    <w:p w14:paraId="1C3C5045" w14:textId="77777777" w:rsidR="000119F2" w:rsidRPr="000119F2" w:rsidRDefault="000119F2" w:rsidP="000119F2">
      <w:pPr>
        <w:spacing w:line="480" w:lineRule="auto"/>
        <w:contextualSpacing/>
        <w:rPr>
          <w:rFonts w:ascii="Times New Roman" w:hAnsi="Times New Roman" w:cs="Times New Roman"/>
        </w:rPr>
      </w:pPr>
    </w:p>
    <w:p w14:paraId="50E0167F" w14:textId="77777777" w:rsidR="00194246" w:rsidRPr="00194246" w:rsidRDefault="00194246" w:rsidP="00BB4744">
      <w:pPr>
        <w:spacing w:line="480" w:lineRule="auto"/>
        <w:contextualSpacing/>
        <w:rPr>
          <w:rFonts w:ascii="Times New Roman" w:hAnsi="Times New Roman" w:cs="Times New Roman"/>
        </w:rPr>
      </w:pPr>
      <w:r>
        <w:rPr>
          <w:rFonts w:ascii="Times New Roman" w:hAnsi="Times New Roman" w:cs="Times New Roman"/>
        </w:rPr>
        <w:tab/>
      </w:r>
    </w:p>
    <w:sectPr w:rsidR="00194246" w:rsidRPr="00194246" w:rsidSect="00D44D7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Prada Montoya" w:date="2019-03-04T12:03:00Z" w:initials="CPM">
    <w:p w14:paraId="4FCB4CD6" w14:textId="44A6F53C" w:rsidR="002574D7" w:rsidRDefault="002574D7">
      <w:pPr>
        <w:pStyle w:val="CommentText"/>
      </w:pPr>
      <w:r>
        <w:rPr>
          <w:rStyle w:val="CommentReference"/>
        </w:rPr>
        <w:annotationRef/>
      </w:r>
      <w:r>
        <w:t>89%</w:t>
      </w:r>
      <w:bookmarkStart w:id="1" w:name="_GoBack"/>
      <w:bookmarkEnd w:id="1"/>
    </w:p>
  </w:comment>
  <w:comment w:id="2" w:author="Carlos Prada Montoya" w:date="2019-03-04T11:26:00Z" w:initials="CPM">
    <w:p w14:paraId="552E767C" w14:textId="03E08174" w:rsidR="00450555" w:rsidRDefault="00450555">
      <w:pPr>
        <w:pStyle w:val="CommentText"/>
      </w:pPr>
      <w:r>
        <w:rPr>
          <w:rStyle w:val="CommentReference"/>
        </w:rPr>
        <w:annotationRef/>
      </w:r>
      <w:r>
        <w:t xml:space="preserve">Vague, this statement is applicable to most techniques </w:t>
      </w:r>
    </w:p>
  </w:comment>
  <w:comment w:id="14" w:author="Carlos Prada Montoya" w:date="2019-03-04T11:32:00Z" w:initials="CPM">
    <w:p w14:paraId="188EC330" w14:textId="77777777" w:rsidR="00450555" w:rsidRDefault="00450555">
      <w:pPr>
        <w:pStyle w:val="CommentText"/>
      </w:pPr>
      <w:r>
        <w:rPr>
          <w:rStyle w:val="CommentReference"/>
        </w:rPr>
        <w:annotationRef/>
      </w:r>
      <w:r>
        <w:t>Try to use as fewer words as possible. Also try to be direct on the language and use the shortest words.</w:t>
      </w:r>
    </w:p>
    <w:p w14:paraId="13DC28D1" w14:textId="77777777" w:rsidR="00450555" w:rsidRDefault="00450555">
      <w:pPr>
        <w:pStyle w:val="CommentText"/>
      </w:pPr>
    </w:p>
    <w:p w14:paraId="5369FA69" w14:textId="515B3EEF" w:rsidR="00450555" w:rsidRDefault="00450555">
      <w:pPr>
        <w:pStyle w:val="CommentText"/>
      </w:pPr>
      <w:r>
        <w:t>Your writing is good but have extra words that distract the reader</w:t>
      </w:r>
    </w:p>
  </w:comment>
  <w:comment w:id="17" w:author="Carlos Prada Montoya" w:date="2019-03-04T11:33:00Z" w:initials="CPM">
    <w:p w14:paraId="348A31A3" w14:textId="061F91B8" w:rsidR="00450555" w:rsidRDefault="00450555">
      <w:pPr>
        <w:pStyle w:val="CommentText"/>
      </w:pPr>
      <w:r>
        <w:rPr>
          <w:rStyle w:val="CommentReference"/>
        </w:rPr>
        <w:annotationRef/>
      </w:r>
      <w:r>
        <w:t>Write the critique in first person. I found this study …</w:t>
      </w:r>
    </w:p>
  </w:comment>
  <w:comment w:id="18" w:author="Carlos Prada Montoya" w:date="2019-03-04T11:34:00Z" w:initials="CPM">
    <w:p w14:paraId="3BA7D911" w14:textId="5FBABD38" w:rsidR="006B6A99" w:rsidRDefault="006B6A99">
      <w:pPr>
        <w:pStyle w:val="CommentText"/>
      </w:pPr>
      <w:r>
        <w:rPr>
          <w:rStyle w:val="CommentReference"/>
        </w:rPr>
        <w:annotationRef/>
      </w:r>
      <w:r>
        <w:t>Excellent</w:t>
      </w:r>
    </w:p>
  </w:comment>
  <w:comment w:id="24" w:author="Carlos Prada Montoya" w:date="2019-03-04T11:36:00Z" w:initials="CPM">
    <w:p w14:paraId="4F1533A7" w14:textId="59D77E92" w:rsidR="007C4EF8" w:rsidRDefault="007C4EF8">
      <w:pPr>
        <w:pStyle w:val="CommentText"/>
      </w:pPr>
      <w:r>
        <w:rPr>
          <w:rStyle w:val="CommentReference"/>
        </w:rPr>
        <w:annotationRef/>
      </w:r>
      <w:r>
        <w:t>Vague, what do you mean by more generally?</w:t>
      </w:r>
    </w:p>
  </w:comment>
  <w:comment w:id="25" w:author="Carlos Prada Montoya" w:date="2019-03-04T11:37:00Z" w:initials="CPM">
    <w:p w14:paraId="46491F40" w14:textId="4C6F66E9" w:rsidR="007C4EF8" w:rsidRDefault="007C4EF8">
      <w:pPr>
        <w:pStyle w:val="CommentText"/>
      </w:pPr>
      <w:r>
        <w:rPr>
          <w:rStyle w:val="CommentReference"/>
        </w:rPr>
        <w:annotationRef/>
      </w:r>
      <w:r>
        <w:t>You could rewrite this as: Instead of short-termed responses, they studied adaptation over hundreds of generations</w:t>
      </w:r>
    </w:p>
  </w:comment>
  <w:comment w:id="32" w:author="Carlos Prada Montoya" w:date="2019-03-04T12:01:00Z" w:initials="CPM">
    <w:p w14:paraId="3332C1CA" w14:textId="4CE6C0B5" w:rsidR="002574D7" w:rsidRDefault="002574D7">
      <w:pPr>
        <w:pStyle w:val="CommentText"/>
      </w:pPr>
      <w:r>
        <w:rPr>
          <w:rStyle w:val="CommentReference"/>
        </w:rPr>
        <w:annotationRef/>
      </w:r>
      <w:r>
        <w:t>Unclear as to study plasticity you do not need generations</w:t>
      </w:r>
    </w:p>
  </w:comment>
  <w:comment w:id="33" w:author="Carlos Prada Montoya" w:date="2019-03-04T12:02:00Z" w:initials="CPM">
    <w:p w14:paraId="4B7BB732" w14:textId="5B11AA9E" w:rsidR="002574D7" w:rsidRDefault="002574D7">
      <w:pPr>
        <w:pStyle w:val="CommentText"/>
      </w:pPr>
      <w:r>
        <w:rPr>
          <w:rStyle w:val="CommentReference"/>
        </w:rPr>
        <w:annotationRef/>
      </w:r>
      <w:r>
        <w:t>Next time try to make your contrast about the questions the authors are asking rather than only on the techniques they are using.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CB4CD6" w15:done="0"/>
  <w15:commentEx w15:paraId="552E767C" w15:done="0"/>
  <w15:commentEx w15:paraId="5369FA69" w15:done="0"/>
  <w15:commentEx w15:paraId="348A31A3" w15:done="0"/>
  <w15:commentEx w15:paraId="3BA7D911" w15:done="0"/>
  <w15:commentEx w15:paraId="4F1533A7" w15:done="0"/>
  <w15:commentEx w15:paraId="46491F40" w15:done="0"/>
  <w15:commentEx w15:paraId="3332C1CA" w15:done="0"/>
  <w15:commentEx w15:paraId="4B7BB7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CB4CD6" w16cid:durableId="20279290"/>
  <w16cid:commentId w16cid:paraId="552E767C" w16cid:durableId="202789E9"/>
  <w16cid:commentId w16cid:paraId="5369FA69" w16cid:durableId="20278B3C"/>
  <w16cid:commentId w16cid:paraId="348A31A3" w16cid:durableId="20278B99"/>
  <w16cid:commentId w16cid:paraId="3BA7D911" w16cid:durableId="20278BC5"/>
  <w16cid:commentId w16cid:paraId="4F1533A7" w16cid:durableId="20278C34"/>
  <w16cid:commentId w16cid:paraId="46491F40" w16cid:durableId="20278C64"/>
  <w16cid:commentId w16cid:paraId="3332C1CA" w16cid:durableId="2027920E"/>
  <w16cid:commentId w16cid:paraId="4B7BB732" w16cid:durableId="202792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23832" w14:textId="77777777" w:rsidR="00F76CBE" w:rsidRDefault="00F76CBE" w:rsidP="00BB4744">
      <w:r>
        <w:separator/>
      </w:r>
    </w:p>
  </w:endnote>
  <w:endnote w:type="continuationSeparator" w:id="0">
    <w:p w14:paraId="62B77F5E" w14:textId="77777777" w:rsidR="00F76CBE" w:rsidRDefault="00F76CBE" w:rsidP="00BB4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D9155" w14:textId="77777777" w:rsidR="00F76CBE" w:rsidRDefault="00F76CBE" w:rsidP="00BB4744">
      <w:r>
        <w:separator/>
      </w:r>
    </w:p>
  </w:footnote>
  <w:footnote w:type="continuationSeparator" w:id="0">
    <w:p w14:paraId="648E3E4A" w14:textId="77777777" w:rsidR="00F76CBE" w:rsidRDefault="00F76CBE" w:rsidP="00BB474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Prada Montoya">
    <w15:presenceInfo w15:providerId="AD" w15:userId="S::prada@uri.edu::a1c85d62-68c5-4e1d-93f8-6a8ab6d2f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744"/>
    <w:rsid w:val="000119F2"/>
    <w:rsid w:val="00194246"/>
    <w:rsid w:val="001A0696"/>
    <w:rsid w:val="002574D7"/>
    <w:rsid w:val="0040083F"/>
    <w:rsid w:val="00450555"/>
    <w:rsid w:val="00505DCE"/>
    <w:rsid w:val="00527116"/>
    <w:rsid w:val="00546782"/>
    <w:rsid w:val="006B6A99"/>
    <w:rsid w:val="00711F0E"/>
    <w:rsid w:val="007C4EF8"/>
    <w:rsid w:val="00935045"/>
    <w:rsid w:val="00AB7438"/>
    <w:rsid w:val="00AF7B94"/>
    <w:rsid w:val="00BB4744"/>
    <w:rsid w:val="00D44D74"/>
    <w:rsid w:val="00DB0A2A"/>
    <w:rsid w:val="00DC21B5"/>
    <w:rsid w:val="00EC42C5"/>
    <w:rsid w:val="00F467B6"/>
    <w:rsid w:val="00F76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17A350"/>
  <w15:chartTrackingRefBased/>
  <w15:docId w15:val="{71262096-CCF6-7040-9AE7-20648537D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744"/>
    <w:pPr>
      <w:tabs>
        <w:tab w:val="center" w:pos="4680"/>
        <w:tab w:val="right" w:pos="9360"/>
      </w:tabs>
    </w:pPr>
  </w:style>
  <w:style w:type="character" w:customStyle="1" w:styleId="HeaderChar">
    <w:name w:val="Header Char"/>
    <w:basedOn w:val="DefaultParagraphFont"/>
    <w:link w:val="Header"/>
    <w:uiPriority w:val="99"/>
    <w:rsid w:val="00BB4744"/>
  </w:style>
  <w:style w:type="paragraph" w:styleId="Footer">
    <w:name w:val="footer"/>
    <w:basedOn w:val="Normal"/>
    <w:link w:val="FooterChar"/>
    <w:uiPriority w:val="99"/>
    <w:unhideWhenUsed/>
    <w:rsid w:val="00BB4744"/>
    <w:pPr>
      <w:tabs>
        <w:tab w:val="center" w:pos="4680"/>
        <w:tab w:val="right" w:pos="9360"/>
      </w:tabs>
    </w:pPr>
  </w:style>
  <w:style w:type="character" w:customStyle="1" w:styleId="FooterChar">
    <w:name w:val="Footer Char"/>
    <w:basedOn w:val="DefaultParagraphFont"/>
    <w:link w:val="Footer"/>
    <w:uiPriority w:val="99"/>
    <w:rsid w:val="00BB4744"/>
  </w:style>
  <w:style w:type="paragraph" w:styleId="NormalWeb">
    <w:name w:val="Normal (Web)"/>
    <w:basedOn w:val="Normal"/>
    <w:uiPriority w:val="99"/>
    <w:semiHidden/>
    <w:unhideWhenUsed/>
    <w:rsid w:val="000119F2"/>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450555"/>
    <w:rPr>
      <w:sz w:val="16"/>
      <w:szCs w:val="16"/>
    </w:rPr>
  </w:style>
  <w:style w:type="paragraph" w:styleId="CommentText">
    <w:name w:val="annotation text"/>
    <w:basedOn w:val="Normal"/>
    <w:link w:val="CommentTextChar"/>
    <w:uiPriority w:val="99"/>
    <w:semiHidden/>
    <w:unhideWhenUsed/>
    <w:rsid w:val="00450555"/>
    <w:rPr>
      <w:sz w:val="20"/>
      <w:szCs w:val="20"/>
    </w:rPr>
  </w:style>
  <w:style w:type="character" w:customStyle="1" w:styleId="CommentTextChar">
    <w:name w:val="Comment Text Char"/>
    <w:basedOn w:val="DefaultParagraphFont"/>
    <w:link w:val="CommentText"/>
    <w:uiPriority w:val="99"/>
    <w:semiHidden/>
    <w:rsid w:val="00450555"/>
    <w:rPr>
      <w:sz w:val="20"/>
      <w:szCs w:val="20"/>
    </w:rPr>
  </w:style>
  <w:style w:type="paragraph" w:styleId="CommentSubject">
    <w:name w:val="annotation subject"/>
    <w:basedOn w:val="CommentText"/>
    <w:next w:val="CommentText"/>
    <w:link w:val="CommentSubjectChar"/>
    <w:uiPriority w:val="99"/>
    <w:semiHidden/>
    <w:unhideWhenUsed/>
    <w:rsid w:val="00450555"/>
    <w:rPr>
      <w:b/>
      <w:bCs/>
    </w:rPr>
  </w:style>
  <w:style w:type="character" w:customStyle="1" w:styleId="CommentSubjectChar">
    <w:name w:val="Comment Subject Char"/>
    <w:basedOn w:val="CommentTextChar"/>
    <w:link w:val="CommentSubject"/>
    <w:uiPriority w:val="99"/>
    <w:semiHidden/>
    <w:rsid w:val="00450555"/>
    <w:rPr>
      <w:b/>
      <w:bCs/>
      <w:sz w:val="20"/>
      <w:szCs w:val="20"/>
    </w:rPr>
  </w:style>
  <w:style w:type="paragraph" w:styleId="BalloonText">
    <w:name w:val="Balloon Text"/>
    <w:basedOn w:val="Normal"/>
    <w:link w:val="BalloonTextChar"/>
    <w:uiPriority w:val="99"/>
    <w:semiHidden/>
    <w:unhideWhenUsed/>
    <w:rsid w:val="0045055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055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97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955</Words>
  <Characters>5121</Characters>
  <Application>Microsoft Office Word</Application>
  <DocSecurity>0</DocSecurity>
  <Lines>63</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Chille</dc:creator>
  <cp:keywords/>
  <dc:description/>
  <cp:lastModifiedBy>Carlos Prada Montoya</cp:lastModifiedBy>
  <cp:revision>5</cp:revision>
  <dcterms:created xsi:type="dcterms:W3CDTF">2019-03-04T16:25:00Z</dcterms:created>
  <dcterms:modified xsi:type="dcterms:W3CDTF">2019-03-04T17:03:00Z</dcterms:modified>
</cp:coreProperties>
</file>