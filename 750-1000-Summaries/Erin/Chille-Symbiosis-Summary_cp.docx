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014B1" w14:textId="77777777" w:rsidR="008B6147" w:rsidRDefault="008B6147" w:rsidP="008B6147">
      <w:pPr>
        <w:contextualSpacing/>
        <w:rPr>
          <w:rFonts w:ascii="Times New Roman" w:hAnsi="Times New Roman" w:cs="Times New Roman"/>
        </w:rPr>
      </w:pPr>
      <w:r>
        <w:rPr>
          <w:rFonts w:ascii="Times New Roman" w:hAnsi="Times New Roman" w:cs="Times New Roman"/>
        </w:rPr>
        <w:t xml:space="preserve">Erin </w:t>
      </w:r>
      <w:commentRangeStart w:id="0"/>
      <w:r>
        <w:rPr>
          <w:rFonts w:ascii="Times New Roman" w:hAnsi="Times New Roman" w:cs="Times New Roman"/>
        </w:rPr>
        <w:t>Chille</w:t>
      </w:r>
      <w:commentRangeEnd w:id="0"/>
      <w:r w:rsidR="001A337A">
        <w:rPr>
          <w:rStyle w:val="CommentReference"/>
        </w:rPr>
        <w:commentReference w:id="0"/>
      </w:r>
      <w:bookmarkStart w:id="1" w:name="_GoBack"/>
      <w:bookmarkEnd w:id="1"/>
    </w:p>
    <w:p w14:paraId="56668A10" w14:textId="77777777" w:rsidR="008B6147" w:rsidRDefault="008B6147" w:rsidP="008B6147">
      <w:pPr>
        <w:contextualSpacing/>
        <w:rPr>
          <w:rFonts w:ascii="Times New Roman" w:hAnsi="Times New Roman" w:cs="Times New Roman"/>
        </w:rPr>
      </w:pPr>
      <w:r>
        <w:rPr>
          <w:rFonts w:ascii="Times New Roman" w:hAnsi="Times New Roman" w:cs="Times New Roman"/>
        </w:rPr>
        <w:t>BIO 594, 0004</w:t>
      </w:r>
    </w:p>
    <w:p w14:paraId="36CB77C2" w14:textId="77777777" w:rsidR="008B6147" w:rsidRDefault="008B6147" w:rsidP="008B6147">
      <w:pPr>
        <w:contextualSpacing/>
        <w:rPr>
          <w:rFonts w:ascii="Times New Roman" w:hAnsi="Times New Roman" w:cs="Times New Roman"/>
        </w:rPr>
      </w:pPr>
      <w:r>
        <w:rPr>
          <w:rFonts w:ascii="Times New Roman" w:hAnsi="Times New Roman" w:cs="Times New Roman"/>
        </w:rPr>
        <w:t>Dr. Prada</w:t>
      </w:r>
    </w:p>
    <w:p w14:paraId="36BE0F31" w14:textId="77777777" w:rsidR="008B6147" w:rsidRDefault="008B6147" w:rsidP="008B6147">
      <w:pPr>
        <w:contextualSpacing/>
        <w:rPr>
          <w:rFonts w:ascii="Times New Roman" w:hAnsi="Times New Roman" w:cs="Times New Roman"/>
        </w:rPr>
      </w:pPr>
      <w:r>
        <w:rPr>
          <w:rFonts w:ascii="Times New Roman" w:hAnsi="Times New Roman" w:cs="Times New Roman"/>
        </w:rPr>
        <w:t>26 March 2019</w:t>
      </w:r>
    </w:p>
    <w:p w14:paraId="345989BE" w14:textId="77777777" w:rsidR="008B6147" w:rsidRDefault="008B6147" w:rsidP="00F939F4">
      <w:pPr>
        <w:spacing w:line="480" w:lineRule="auto"/>
        <w:contextualSpacing/>
        <w:rPr>
          <w:rFonts w:ascii="Times New Roman" w:hAnsi="Times New Roman" w:cs="Times New Roman"/>
        </w:rPr>
      </w:pPr>
    </w:p>
    <w:p w14:paraId="6A0607AD" w14:textId="77777777" w:rsidR="008B6147" w:rsidRPr="008B6147" w:rsidRDefault="008B6147" w:rsidP="008B6147">
      <w:pPr>
        <w:spacing w:line="480" w:lineRule="auto"/>
        <w:contextualSpacing/>
        <w:jc w:val="center"/>
        <w:rPr>
          <w:rFonts w:ascii="Times New Roman" w:hAnsi="Times New Roman" w:cs="Times New Roman"/>
          <w:u w:val="single"/>
        </w:rPr>
      </w:pPr>
      <w:r>
        <w:rPr>
          <w:rFonts w:ascii="Times New Roman" w:hAnsi="Times New Roman" w:cs="Times New Roman"/>
          <w:u w:val="single"/>
        </w:rPr>
        <w:t>Genomics and Symbiosis Readings Summary</w:t>
      </w:r>
    </w:p>
    <w:p w14:paraId="046166E5" w14:textId="77777777" w:rsidR="00A81B70" w:rsidRDefault="00F939F4" w:rsidP="008B6147">
      <w:pPr>
        <w:spacing w:line="480" w:lineRule="auto"/>
        <w:ind w:firstLine="720"/>
        <w:contextualSpacing/>
        <w:rPr>
          <w:rFonts w:ascii="Times New Roman" w:hAnsi="Times New Roman" w:cs="Times New Roman"/>
        </w:rPr>
      </w:pPr>
      <w:r>
        <w:rPr>
          <w:rFonts w:ascii="Times New Roman" w:hAnsi="Times New Roman" w:cs="Times New Roman"/>
        </w:rPr>
        <w:t>Symbiosis</w:t>
      </w:r>
      <w:ins w:id="2" w:author="Carlos Prada Montoya [2]" w:date="2019-04-18T08:51:00Z">
        <w:r w:rsidR="00EC19A7">
          <w:rPr>
            <w:rFonts w:ascii="Times New Roman" w:hAnsi="Times New Roman" w:cs="Times New Roman"/>
          </w:rPr>
          <w:t>, the functional interaction among organisms,</w:t>
        </w:r>
      </w:ins>
      <w:del w:id="3" w:author="Carlos Prada Montoya [2]" w:date="2019-04-18T08:50:00Z">
        <w:r w:rsidR="00B50A13" w:rsidDel="00EC19A7">
          <w:rPr>
            <w:rFonts w:ascii="Times New Roman" w:hAnsi="Times New Roman" w:cs="Times New Roman"/>
          </w:rPr>
          <w:delText xml:space="preserve">, a </w:delText>
        </w:r>
        <w:r w:rsidDel="00EC19A7">
          <w:rPr>
            <w:rFonts w:ascii="Times New Roman" w:hAnsi="Times New Roman" w:cs="Times New Roman"/>
          </w:rPr>
          <w:delText xml:space="preserve">way of life </w:delText>
        </w:r>
        <w:r w:rsidR="00B50A13" w:rsidDel="00EC19A7">
          <w:rPr>
            <w:rFonts w:ascii="Times New Roman" w:hAnsi="Times New Roman" w:cs="Times New Roman"/>
          </w:rPr>
          <w:delText>for many organisms,</w:delText>
        </w:r>
      </w:del>
      <w:r w:rsidR="00B50A13">
        <w:rPr>
          <w:rFonts w:ascii="Times New Roman" w:hAnsi="Times New Roman" w:cs="Times New Roman"/>
        </w:rPr>
        <w:t xml:space="preserve"> </w:t>
      </w:r>
      <w:del w:id="4" w:author="Carlos Prada Montoya [2]" w:date="2019-04-18T08:50:00Z">
        <w:r w:rsidR="00B50A13" w:rsidDel="00EC19A7">
          <w:rPr>
            <w:rFonts w:ascii="Times New Roman" w:hAnsi="Times New Roman" w:cs="Times New Roman"/>
          </w:rPr>
          <w:delText xml:space="preserve">either </w:delText>
        </w:r>
      </w:del>
      <w:r w:rsidR="00B50A13">
        <w:rPr>
          <w:rFonts w:ascii="Times New Roman" w:hAnsi="Times New Roman" w:cs="Times New Roman"/>
        </w:rPr>
        <w:t xml:space="preserve">facilitates </w:t>
      </w:r>
      <w:del w:id="5" w:author="Carlos Prada Montoya [2]" w:date="2019-04-18T08:50:00Z">
        <w:r w:rsidR="00B50A13" w:rsidDel="00EC19A7">
          <w:rPr>
            <w:rFonts w:ascii="Times New Roman" w:hAnsi="Times New Roman" w:cs="Times New Roman"/>
          </w:rPr>
          <w:delText xml:space="preserve">or enables </w:delText>
        </w:r>
      </w:del>
      <w:r w:rsidR="00B50A13">
        <w:rPr>
          <w:rFonts w:ascii="Times New Roman" w:hAnsi="Times New Roman" w:cs="Times New Roman"/>
        </w:rPr>
        <w:t>the</w:t>
      </w:r>
      <w:del w:id="6" w:author="Carlos Prada Montoya [2]" w:date="2019-04-18T08:50:00Z">
        <w:r w:rsidR="00B50A13" w:rsidDel="00EC19A7">
          <w:rPr>
            <w:rFonts w:ascii="Times New Roman" w:hAnsi="Times New Roman" w:cs="Times New Roman"/>
          </w:rPr>
          <w:delText>ir</w:delText>
        </w:r>
      </w:del>
      <w:r w:rsidR="00B50A13">
        <w:rPr>
          <w:rFonts w:ascii="Times New Roman" w:hAnsi="Times New Roman" w:cs="Times New Roman"/>
        </w:rPr>
        <w:t xml:space="preserve"> persistence </w:t>
      </w:r>
      <w:ins w:id="7" w:author="Carlos Prada Montoya [2]" w:date="2019-04-18T08:50:00Z">
        <w:r w:rsidR="00EC19A7">
          <w:rPr>
            <w:rFonts w:ascii="Times New Roman" w:hAnsi="Times New Roman" w:cs="Times New Roman"/>
          </w:rPr>
          <w:t xml:space="preserve">of many </w:t>
        </w:r>
      </w:ins>
      <w:ins w:id="8" w:author="Carlos Prada Montoya [2]" w:date="2019-04-18T08:51:00Z">
        <w:r w:rsidR="00EC19A7">
          <w:rPr>
            <w:rFonts w:ascii="Times New Roman" w:hAnsi="Times New Roman" w:cs="Times New Roman"/>
          </w:rPr>
          <w:t>species</w:t>
        </w:r>
      </w:ins>
      <w:ins w:id="9" w:author="Carlos Prada Montoya [2]" w:date="2019-04-18T08:50:00Z">
        <w:r w:rsidR="00EC19A7">
          <w:rPr>
            <w:rFonts w:ascii="Times New Roman" w:hAnsi="Times New Roman" w:cs="Times New Roman"/>
          </w:rPr>
          <w:t xml:space="preserve"> </w:t>
        </w:r>
      </w:ins>
      <w:r w:rsidR="00B50A13">
        <w:rPr>
          <w:rFonts w:ascii="Times New Roman" w:hAnsi="Times New Roman" w:cs="Times New Roman"/>
        </w:rPr>
        <w:t>in environments that are less than ideal</w:t>
      </w:r>
      <w:r w:rsidR="00A81B70">
        <w:rPr>
          <w:rFonts w:ascii="Times New Roman" w:hAnsi="Times New Roman" w:cs="Times New Roman"/>
        </w:rPr>
        <w:t xml:space="preserve"> </w:t>
      </w:r>
      <w:r w:rsidR="00453D78">
        <w:rPr>
          <w:rFonts w:ascii="Times New Roman" w:hAnsi="Times New Roman" w:cs="Times New Roman"/>
        </w:rPr>
        <w:fldChar w:fldCharType="begin" w:fldLock="1"/>
      </w:r>
      <w:r w:rsidR="00453D78">
        <w:rPr>
          <w:rFonts w:ascii="Times New Roman" w:hAnsi="Times New Roman" w:cs="Times New Roman"/>
        </w:rPr>
        <w:instrText>ADDIN CSL_CITATION {"citationItems":[{"id":"ITEM-1","itemData":{"DOI":"10.1038/ncomms15973","ISSN":"2041-1723","author":[{"dropping-particle":"","family":"Fisher","given":"Roberta M.","non-dropping-particle":"","parse-names":false,"suffix":""},{"dropping-particle":"","family":"Henry","given":"Lee M.","non-dropping-particle":"","parse-names":false,"suffix":""},{"dropping-particle":"","family":"Cornwallis","given":"Charlie K.","non-dropping-particle":"","parse-names":false,"suffix":""},{"dropping-particle":"","family":"Kiers","given":"E. Toby","non-dropping-particle":"","parse-names":false,"suffix":""},{"dropping-particle":"","family":"West","given":"Stuart A.","non-dropping-particle":"","parse-names":false,"suffix":""}],"container-title":"Nature Communications","id":"ITEM-1","issued":{"date-parts":[["2017","7","4"]]},"page":"15973","title":"The evolution of host-symbiont dependence","type":"article-journal","volume":"8"},"uris":["http://www.mendeley.com/documents/?uuid=d11a7dad-1f9c-392c-b453-3e3e03385a1e"]}],"mendeley":{"formattedCitation":"(Fisher, Henry, Cornwallis, Kiers, &amp; West, 2017)","plainTextFormattedCitation":"(Fisher, Henry, Cornwallis, Kiers, &amp; West, 2017)","previouslyFormattedCitation":"(Fisher, Henry, Cornwallis, Kiers, &amp; West, 2017)"},"properties":{"noteIndex":0},"schema":"https://github.com/citation-style-language/schema/raw/master/csl-citation.json"}</w:instrText>
      </w:r>
      <w:r w:rsidR="00453D78">
        <w:rPr>
          <w:rFonts w:ascii="Times New Roman" w:hAnsi="Times New Roman" w:cs="Times New Roman"/>
        </w:rPr>
        <w:fldChar w:fldCharType="separate"/>
      </w:r>
      <w:r w:rsidR="00453D78" w:rsidRPr="00453D78">
        <w:rPr>
          <w:rFonts w:ascii="Times New Roman" w:hAnsi="Times New Roman" w:cs="Times New Roman"/>
          <w:noProof/>
        </w:rPr>
        <w:t>(Fisher, Henry, Cornwallis, Kiers, &amp; West, 2017)</w:t>
      </w:r>
      <w:r w:rsidR="00453D78">
        <w:rPr>
          <w:rFonts w:ascii="Times New Roman" w:hAnsi="Times New Roman" w:cs="Times New Roman"/>
        </w:rPr>
        <w:fldChar w:fldCharType="end"/>
      </w:r>
      <w:r>
        <w:rPr>
          <w:rFonts w:ascii="Times New Roman" w:hAnsi="Times New Roman" w:cs="Times New Roman"/>
        </w:rPr>
        <w:t xml:space="preserve">. </w:t>
      </w:r>
      <w:r w:rsidR="00A81B70">
        <w:rPr>
          <w:rFonts w:ascii="Times New Roman" w:hAnsi="Times New Roman" w:cs="Times New Roman"/>
        </w:rPr>
        <w:t>T</w:t>
      </w:r>
      <w:r w:rsidR="003A6D12">
        <w:rPr>
          <w:rFonts w:ascii="Times New Roman" w:hAnsi="Times New Roman" w:cs="Times New Roman"/>
        </w:rPr>
        <w:t xml:space="preserve">his interdependence can </w:t>
      </w:r>
      <w:del w:id="10" w:author="Carlos Prada Montoya [2]" w:date="2019-04-18T08:52:00Z">
        <w:r w:rsidR="003A6D12" w:rsidDel="00EC19A7">
          <w:rPr>
            <w:rFonts w:ascii="Times New Roman" w:hAnsi="Times New Roman" w:cs="Times New Roman"/>
          </w:rPr>
          <w:delText>be a driver of</w:delText>
        </w:r>
      </w:del>
      <w:ins w:id="11" w:author="Carlos Prada Montoya [2]" w:date="2019-04-18T08:52:00Z">
        <w:r w:rsidR="00EC19A7">
          <w:rPr>
            <w:rFonts w:ascii="Times New Roman" w:hAnsi="Times New Roman" w:cs="Times New Roman"/>
          </w:rPr>
          <w:t>drive</w:t>
        </w:r>
      </w:ins>
      <w:r w:rsidR="003A6D12">
        <w:rPr>
          <w:rFonts w:ascii="Times New Roman" w:hAnsi="Times New Roman" w:cs="Times New Roman"/>
        </w:rPr>
        <w:t xml:space="preserve"> evolutionary change and even </w:t>
      </w:r>
      <w:ins w:id="12" w:author="Carlos Prada Montoya [2]" w:date="2019-04-18T08:52:00Z">
        <w:r w:rsidR="00EC19A7">
          <w:rPr>
            <w:rFonts w:ascii="Times New Roman" w:hAnsi="Times New Roman" w:cs="Times New Roman"/>
          </w:rPr>
          <w:t xml:space="preserve">promote </w:t>
        </w:r>
      </w:ins>
      <w:r w:rsidR="003A6D12">
        <w:rPr>
          <w:rFonts w:ascii="Times New Roman" w:hAnsi="Times New Roman" w:cs="Times New Roman"/>
        </w:rPr>
        <w:t xml:space="preserve">speciation </w:t>
      </w:r>
      <w:del w:id="13" w:author="Carlos Prada Montoya [2]" w:date="2019-04-18T08:52:00Z">
        <w:r w:rsidR="00A81B70" w:rsidDel="00EC19A7">
          <w:rPr>
            <w:rFonts w:ascii="Times New Roman" w:hAnsi="Times New Roman" w:cs="Times New Roman"/>
          </w:rPr>
          <w:delText>in symbiotic organisms</w:delText>
        </w:r>
        <w:r w:rsidR="00453D78" w:rsidDel="00EC19A7">
          <w:rPr>
            <w:rFonts w:ascii="Times New Roman" w:hAnsi="Times New Roman" w:cs="Times New Roman"/>
          </w:rPr>
          <w:delText xml:space="preserve"> </w:delText>
        </w:r>
      </w:del>
      <w:r w:rsidR="00453D78">
        <w:rPr>
          <w:rFonts w:ascii="Times New Roman" w:hAnsi="Times New Roman" w:cs="Times New Roman"/>
        </w:rPr>
        <w:fldChar w:fldCharType="begin" w:fldLock="1"/>
      </w:r>
      <w:r w:rsidR="0035290F">
        <w:rPr>
          <w:rFonts w:ascii="Times New Roman" w:hAnsi="Times New Roman" w:cs="Times New Roman"/>
        </w:rPr>
        <w:instrText>ADDIN CSL_CITATION {"citationItems":[{"id":"ITEM-1","itemData":{"DOI":"10.1016/j.tree.2012.03.011","ISSN":"01695347","author":[{"dropping-particle":"","family":"Brucker","given":"Robert M.","non-dropping-particle":"","parse-names":false,"suffix":""},{"dropping-particle":"","family":"Bordenstein","given":"Seth R.","non-dropping-particle":"","parse-names":false,"suffix":""}],"container-title":"Trends in Ecology &amp; Evolution","id":"ITEM-1","issue":"8","issued":{"date-parts":[["2012","8"]]},"page":"443-451","title":"Speciation by symbiosis","type":"article-journal","volume":"27"},"uris":["http://www.mendeley.com/documents/?uuid=1f51ef73-a5be-311e-b8d9-11df04655f36"]}],"mendeley":{"formattedCitation":"(Brucker &amp; Bordenstein, 2012)","plainTextFormattedCitation":"(Brucker &amp; Bordenstein, 2012)","previouslyFormattedCitation":"(Brucker &amp; Bordenstein, 2012)"},"properties":{"noteIndex":0},"schema":"https://github.com/citation-style-language/schema/raw/master/csl-citation.json"}</w:instrText>
      </w:r>
      <w:r w:rsidR="00453D78">
        <w:rPr>
          <w:rFonts w:ascii="Times New Roman" w:hAnsi="Times New Roman" w:cs="Times New Roman"/>
        </w:rPr>
        <w:fldChar w:fldCharType="separate"/>
      </w:r>
      <w:r w:rsidR="00453D78" w:rsidRPr="00453D78">
        <w:rPr>
          <w:rFonts w:ascii="Times New Roman" w:hAnsi="Times New Roman" w:cs="Times New Roman"/>
          <w:noProof/>
        </w:rPr>
        <w:t>(Brucker &amp; Bordenstein, 2012)</w:t>
      </w:r>
      <w:r w:rsidR="00453D78">
        <w:rPr>
          <w:rFonts w:ascii="Times New Roman" w:hAnsi="Times New Roman" w:cs="Times New Roman"/>
        </w:rPr>
        <w:fldChar w:fldCharType="end"/>
      </w:r>
      <w:r w:rsidR="00A81B70">
        <w:rPr>
          <w:rFonts w:ascii="Times New Roman" w:hAnsi="Times New Roman" w:cs="Times New Roman"/>
        </w:rPr>
        <w:t>. Thus, symbiosis</w:t>
      </w:r>
      <w:r w:rsidR="00591CAE">
        <w:rPr>
          <w:rFonts w:ascii="Times New Roman" w:hAnsi="Times New Roman" w:cs="Times New Roman"/>
        </w:rPr>
        <w:t xml:space="preserve"> </w:t>
      </w:r>
      <w:r w:rsidR="00A81B70">
        <w:rPr>
          <w:rFonts w:ascii="Times New Roman" w:hAnsi="Times New Roman" w:cs="Times New Roman"/>
        </w:rPr>
        <w:t>is often</w:t>
      </w:r>
      <w:r>
        <w:rPr>
          <w:rFonts w:ascii="Times New Roman" w:hAnsi="Times New Roman" w:cs="Times New Roman"/>
        </w:rPr>
        <w:t xml:space="preserve"> reflected in the genomes of symbiotic organisms</w:t>
      </w:r>
      <w:r w:rsidR="00591CAE">
        <w:rPr>
          <w:rFonts w:ascii="Times New Roman" w:hAnsi="Times New Roman" w:cs="Times New Roman"/>
        </w:rPr>
        <w:t>, making genomics a tractable method</w:t>
      </w:r>
      <w:r>
        <w:rPr>
          <w:rFonts w:ascii="Times New Roman" w:hAnsi="Times New Roman" w:cs="Times New Roman"/>
        </w:rPr>
        <w:t xml:space="preserve"> </w:t>
      </w:r>
      <w:r w:rsidR="00591CAE">
        <w:rPr>
          <w:rFonts w:ascii="Times New Roman" w:hAnsi="Times New Roman" w:cs="Times New Roman"/>
        </w:rPr>
        <w:t>for studying symbio</w:t>
      </w:r>
      <w:r w:rsidR="00A81B70">
        <w:rPr>
          <w:rFonts w:ascii="Times New Roman" w:hAnsi="Times New Roman" w:cs="Times New Roman"/>
        </w:rPr>
        <w:t xml:space="preserve">tic relationships </w:t>
      </w:r>
      <w:r w:rsidR="0035290F">
        <w:rPr>
          <w:rFonts w:ascii="Times New Roman" w:hAnsi="Times New Roman" w:cs="Times New Roman"/>
        </w:rPr>
        <w:fldChar w:fldCharType="begin" w:fldLock="1"/>
      </w:r>
      <w:r w:rsidR="0035290F">
        <w:rPr>
          <w:rFonts w:ascii="Times New Roman" w:hAnsi="Times New Roman" w:cs="Times New Roman"/>
        </w:rPr>
        <w:instrText>ADDIN CSL_CITATION {"citationItems":[{"id":"ITEM-1","itemData":{"DOI":"10.1016/j.tree.2012.03.011","ISSN":"01695347","author":[{"dropping-particle":"","family":"Brucker","given":"Robert M.","non-dropping-particle":"","parse-names":false,"suffix":""},{"dropping-particle":"","family":"Bordenstein","given":"Seth R.","non-dropping-particle":"","parse-names":false,"suffix":""}],"container-title":"Trends in Ecology &amp; Evolution","id":"ITEM-1","issue":"8","issued":{"date-parts":[["2012","8"]]},"page":"443-451","title":"Speciation by symbiosis","type":"article-journal","volume":"27"},"uris":["http://www.mendeley.com/documents/?uuid=1f51ef73-a5be-311e-b8d9-11df04655f36"]}],"mendeley":{"formattedCitation":"(Brucker &amp; Bordenstein, 2012)","plainTextFormattedCitation":"(Brucker &amp; Bordenstein, 2012)"},"properties":{"noteIndex":0},"schema":"https://github.com/citation-style-language/schema/raw/master/csl-citation.json"}</w:instrText>
      </w:r>
      <w:r w:rsidR="0035290F">
        <w:rPr>
          <w:rFonts w:ascii="Times New Roman" w:hAnsi="Times New Roman" w:cs="Times New Roman"/>
        </w:rPr>
        <w:fldChar w:fldCharType="separate"/>
      </w:r>
      <w:r w:rsidR="0035290F" w:rsidRPr="0035290F">
        <w:rPr>
          <w:rFonts w:ascii="Times New Roman" w:hAnsi="Times New Roman" w:cs="Times New Roman"/>
          <w:noProof/>
        </w:rPr>
        <w:t>(Brucker &amp; Bordenstein, 2012)</w:t>
      </w:r>
      <w:r w:rsidR="0035290F">
        <w:rPr>
          <w:rFonts w:ascii="Times New Roman" w:hAnsi="Times New Roman" w:cs="Times New Roman"/>
        </w:rPr>
        <w:fldChar w:fldCharType="end"/>
      </w:r>
      <w:r w:rsidR="003A6D12">
        <w:rPr>
          <w:rFonts w:ascii="Times New Roman" w:hAnsi="Times New Roman" w:cs="Times New Roman"/>
        </w:rPr>
        <w:t>.</w:t>
      </w:r>
      <w:r>
        <w:rPr>
          <w:rFonts w:ascii="Times New Roman" w:hAnsi="Times New Roman" w:cs="Times New Roman"/>
        </w:rPr>
        <w:t xml:space="preserve"> </w:t>
      </w:r>
      <w:r w:rsidRPr="00F939F4">
        <w:rPr>
          <w:rFonts w:ascii="Times New Roman" w:hAnsi="Times New Roman" w:cs="Times New Roman"/>
        </w:rPr>
        <w:t>Belcaid et al. (2019) and Hansen &amp; Moran (2011) explore relationships</w:t>
      </w:r>
      <w:r w:rsidR="00591CAE">
        <w:rPr>
          <w:rFonts w:ascii="Times New Roman" w:hAnsi="Times New Roman" w:cs="Times New Roman"/>
        </w:rPr>
        <w:t xml:space="preserve"> between</w:t>
      </w:r>
      <w:r w:rsidRPr="00F939F4">
        <w:rPr>
          <w:rFonts w:ascii="Times New Roman" w:hAnsi="Times New Roman" w:cs="Times New Roman"/>
        </w:rPr>
        <w:t xml:space="preserve"> </w:t>
      </w:r>
      <w:r w:rsidR="00591CAE">
        <w:rPr>
          <w:rFonts w:ascii="Times New Roman" w:hAnsi="Times New Roman" w:cs="Times New Roman"/>
        </w:rPr>
        <w:t xml:space="preserve">model organisms and their symbiotic microbial communities </w:t>
      </w:r>
      <w:r w:rsidRPr="00F939F4">
        <w:rPr>
          <w:rFonts w:ascii="Times New Roman" w:hAnsi="Times New Roman" w:cs="Times New Roman"/>
        </w:rPr>
        <w:t>by examining the</w:t>
      </w:r>
      <w:r w:rsidR="00591CAE">
        <w:rPr>
          <w:rFonts w:ascii="Times New Roman" w:hAnsi="Times New Roman" w:cs="Times New Roman"/>
        </w:rPr>
        <w:t>ir</w:t>
      </w:r>
      <w:r w:rsidRPr="00F939F4">
        <w:rPr>
          <w:rFonts w:ascii="Times New Roman" w:hAnsi="Times New Roman" w:cs="Times New Roman"/>
        </w:rPr>
        <w:t xml:space="preserve"> genomes. </w:t>
      </w:r>
      <w:commentRangeStart w:id="14"/>
      <w:r w:rsidR="003A6D12">
        <w:rPr>
          <w:rFonts w:ascii="Times New Roman" w:hAnsi="Times New Roman" w:cs="Times New Roman"/>
        </w:rPr>
        <w:t xml:space="preserve">They reveal that many questions </w:t>
      </w:r>
      <w:del w:id="15" w:author="Carlos Prada Montoya" w:date="2019-04-19T09:01:00Z">
        <w:r w:rsidR="003A6D12" w:rsidDel="00475AF2">
          <w:rPr>
            <w:rFonts w:ascii="Times New Roman" w:hAnsi="Times New Roman" w:cs="Times New Roman"/>
          </w:rPr>
          <w:delText>regarding</w:delText>
        </w:r>
      </w:del>
      <w:ins w:id="16" w:author="Carlos Prada Montoya" w:date="2019-04-19T09:01:00Z">
        <w:r w:rsidR="00475AF2">
          <w:rPr>
            <w:rFonts w:ascii="Times New Roman" w:hAnsi="Times New Roman" w:cs="Times New Roman"/>
          </w:rPr>
          <w:t>regarding</w:t>
        </w:r>
      </w:ins>
      <w:r w:rsidR="003A6D12">
        <w:rPr>
          <w:rFonts w:ascii="Times New Roman" w:hAnsi="Times New Roman" w:cs="Times New Roman"/>
        </w:rPr>
        <w:t xml:space="preserve"> the nature of the relationship between two symbiotic organisms, as well as the evolutionary origin of the symbiosis can be revealed through genomic analysis.</w:t>
      </w:r>
      <w:commentRangeEnd w:id="14"/>
      <w:r w:rsidR="00475AF2">
        <w:rPr>
          <w:rStyle w:val="CommentReference"/>
        </w:rPr>
        <w:commentReference w:id="14"/>
      </w:r>
    </w:p>
    <w:p w14:paraId="27B51A03" w14:textId="77777777" w:rsidR="00A554E0" w:rsidRDefault="00D84654" w:rsidP="00A81B70">
      <w:pPr>
        <w:spacing w:line="480" w:lineRule="auto"/>
        <w:ind w:firstLine="720"/>
        <w:contextualSpacing/>
        <w:rPr>
          <w:rFonts w:ascii="Times New Roman" w:hAnsi="Times New Roman" w:cs="Times New Roman"/>
        </w:rPr>
      </w:pPr>
      <w:del w:id="17" w:author="Carlos Prada Montoya" w:date="2019-04-19T09:02:00Z">
        <w:r w:rsidDel="00475AF2">
          <w:rPr>
            <w:rFonts w:ascii="Times New Roman" w:hAnsi="Times New Roman" w:cs="Times New Roman"/>
          </w:rPr>
          <w:delText xml:space="preserve">The two papers use genomics to look at very different questions regarding </w:delText>
        </w:r>
        <w:r w:rsidR="003250BF" w:rsidDel="00475AF2">
          <w:rPr>
            <w:rFonts w:ascii="Times New Roman" w:hAnsi="Times New Roman" w:cs="Times New Roman"/>
          </w:rPr>
          <w:delText xml:space="preserve">symbiosis. </w:delText>
        </w:r>
      </w:del>
      <w:r w:rsidR="003A6D12">
        <w:rPr>
          <w:rFonts w:ascii="Times New Roman" w:hAnsi="Times New Roman" w:cs="Times New Roman"/>
        </w:rPr>
        <w:t xml:space="preserve">Belcaid et al. </w:t>
      </w:r>
      <w:r w:rsidR="00591CAE">
        <w:rPr>
          <w:rFonts w:ascii="Times New Roman" w:hAnsi="Times New Roman" w:cs="Times New Roman"/>
        </w:rPr>
        <w:t>used genomics to determine</w:t>
      </w:r>
      <w:r w:rsidR="003A6D12">
        <w:rPr>
          <w:rFonts w:ascii="Times New Roman" w:hAnsi="Times New Roman" w:cs="Times New Roman"/>
        </w:rPr>
        <w:t xml:space="preserve"> the evolution</w:t>
      </w:r>
      <w:r w:rsidR="00591CAE">
        <w:rPr>
          <w:rFonts w:ascii="Times New Roman" w:hAnsi="Times New Roman" w:cs="Times New Roman"/>
        </w:rPr>
        <w:t>ary origin</w:t>
      </w:r>
      <w:r w:rsidR="003A6D12">
        <w:rPr>
          <w:rFonts w:ascii="Times New Roman" w:hAnsi="Times New Roman" w:cs="Times New Roman"/>
        </w:rPr>
        <w:t xml:space="preserve"> of two symbiotic organs in cephalopod </w:t>
      </w:r>
      <w:r w:rsidR="003A6D12">
        <w:rPr>
          <w:rFonts w:ascii="Times New Roman" w:hAnsi="Times New Roman" w:cs="Times New Roman"/>
          <w:i/>
        </w:rPr>
        <w:t>Euprymna scolopes</w:t>
      </w:r>
      <w:r w:rsidR="00591CAE">
        <w:rPr>
          <w:rFonts w:ascii="Times New Roman" w:hAnsi="Times New Roman" w:cs="Times New Roman"/>
        </w:rPr>
        <w:t>, whereas Hansen &amp; Moran look</w:t>
      </w:r>
      <w:r w:rsidR="00A81B70">
        <w:rPr>
          <w:rFonts w:ascii="Times New Roman" w:hAnsi="Times New Roman" w:cs="Times New Roman"/>
        </w:rPr>
        <w:t>ed</w:t>
      </w:r>
      <w:r w:rsidR="00591CAE">
        <w:rPr>
          <w:rFonts w:ascii="Times New Roman" w:hAnsi="Times New Roman" w:cs="Times New Roman"/>
        </w:rPr>
        <w:t xml:space="preserve"> at the genomes of aphid </w:t>
      </w:r>
      <w:r w:rsidR="00591CAE" w:rsidRPr="00591CAE">
        <w:rPr>
          <w:rFonts w:ascii="Calibri" w:hAnsi="Calibri" w:cs="Calibri"/>
        </w:rPr>
        <w:t>﻿</w:t>
      </w:r>
      <w:r w:rsidR="00591CAE" w:rsidRPr="00591CAE">
        <w:rPr>
          <w:rFonts w:ascii="Times New Roman" w:hAnsi="Times New Roman" w:cs="Times New Roman"/>
          <w:i/>
        </w:rPr>
        <w:t>Acyrthosiphon pisum</w:t>
      </w:r>
      <w:r w:rsidR="00591CAE" w:rsidRPr="00591CAE">
        <w:rPr>
          <w:rFonts w:ascii="Times New Roman" w:hAnsi="Times New Roman" w:cs="Times New Roman"/>
        </w:rPr>
        <w:t xml:space="preserve">, and its bacterial endosymbiont, </w:t>
      </w:r>
      <w:r w:rsidR="00591CAE" w:rsidRPr="00591CAE">
        <w:rPr>
          <w:rFonts w:ascii="Times New Roman" w:hAnsi="Times New Roman" w:cs="Times New Roman"/>
          <w:i/>
        </w:rPr>
        <w:t>Buchnera aphidicola</w:t>
      </w:r>
      <w:r w:rsidR="00591CAE">
        <w:rPr>
          <w:rFonts w:ascii="Times New Roman" w:hAnsi="Times New Roman" w:cs="Times New Roman"/>
        </w:rPr>
        <w:t xml:space="preserve"> to better understand how they co</w:t>
      </w:r>
      <w:r w:rsidR="00B50A13">
        <w:rPr>
          <w:rFonts w:ascii="Times New Roman" w:hAnsi="Times New Roman" w:cs="Times New Roman"/>
        </w:rPr>
        <w:t>ordinate</w:t>
      </w:r>
      <w:r w:rsidR="00591CAE">
        <w:rPr>
          <w:rFonts w:ascii="Times New Roman" w:hAnsi="Times New Roman" w:cs="Times New Roman"/>
        </w:rPr>
        <w:t xml:space="preserve"> </w:t>
      </w:r>
      <w:r w:rsidR="00B50A13">
        <w:rPr>
          <w:rFonts w:ascii="Times New Roman" w:hAnsi="Times New Roman" w:cs="Times New Roman"/>
        </w:rPr>
        <w:t>the production of amino acids to meet their differing dietetic needs</w:t>
      </w:r>
      <w:r w:rsidR="00B50A13">
        <w:t xml:space="preserve">. </w:t>
      </w:r>
      <w:r w:rsidR="003250BF" w:rsidRPr="003250BF">
        <w:rPr>
          <w:rFonts w:ascii="Times New Roman" w:hAnsi="Times New Roman" w:cs="Times New Roman"/>
        </w:rPr>
        <w:t>In short, Belcaid et al. studied the process</w:t>
      </w:r>
      <w:del w:id="18" w:author="Carlos Prada Montoya" w:date="2019-04-19T09:03:00Z">
        <w:r w:rsidR="003250BF" w:rsidRPr="003250BF" w:rsidDel="00475AF2">
          <w:rPr>
            <w:rFonts w:ascii="Times New Roman" w:hAnsi="Times New Roman" w:cs="Times New Roman"/>
          </w:rPr>
          <w:delText xml:space="preserve"> of </w:delText>
        </w:r>
        <w:r w:rsidR="003250BF" w:rsidDel="00475AF2">
          <w:rPr>
            <w:rFonts w:ascii="Times New Roman" w:hAnsi="Times New Roman" w:cs="Times New Roman"/>
          </w:rPr>
          <w:delText xml:space="preserve">symbiosis-driven </w:delText>
        </w:r>
        <w:r w:rsidR="003250BF" w:rsidRPr="003250BF" w:rsidDel="00475AF2">
          <w:rPr>
            <w:rFonts w:ascii="Times New Roman" w:hAnsi="Times New Roman" w:cs="Times New Roman"/>
          </w:rPr>
          <w:delText>evolution</w:delText>
        </w:r>
      </w:del>
      <w:r w:rsidR="003250BF" w:rsidRPr="003250BF">
        <w:rPr>
          <w:rFonts w:ascii="Times New Roman" w:hAnsi="Times New Roman" w:cs="Times New Roman"/>
        </w:rPr>
        <w:t>, w</w:t>
      </w:r>
      <w:r w:rsidR="003250BF">
        <w:rPr>
          <w:rFonts w:ascii="Times New Roman" w:hAnsi="Times New Roman" w:cs="Times New Roman"/>
        </w:rPr>
        <w:t>hile</w:t>
      </w:r>
      <w:r w:rsidR="003250BF" w:rsidRPr="003250BF">
        <w:rPr>
          <w:rFonts w:ascii="Times New Roman" w:hAnsi="Times New Roman" w:cs="Times New Roman"/>
        </w:rPr>
        <w:t xml:space="preserve"> Hansen &amp; Moran studied the result of</w:t>
      </w:r>
      <w:r w:rsidR="003250BF">
        <w:rPr>
          <w:rFonts w:ascii="Times New Roman" w:hAnsi="Times New Roman" w:cs="Times New Roman"/>
        </w:rPr>
        <w:t xml:space="preserve"> symbiosis-driven</w:t>
      </w:r>
      <w:r w:rsidR="003250BF" w:rsidRPr="003250BF">
        <w:rPr>
          <w:rFonts w:ascii="Times New Roman" w:hAnsi="Times New Roman" w:cs="Times New Roman"/>
        </w:rPr>
        <w:t xml:space="preserve"> evolution.</w:t>
      </w:r>
      <w:r w:rsidR="003250BF">
        <w:rPr>
          <w:rFonts w:ascii="Times New Roman" w:hAnsi="Times New Roman" w:cs="Times New Roman"/>
        </w:rPr>
        <w:t xml:space="preserve"> </w:t>
      </w:r>
      <w:r w:rsidR="00A554E0">
        <w:rPr>
          <w:rFonts w:ascii="Times New Roman" w:hAnsi="Times New Roman" w:cs="Times New Roman"/>
        </w:rPr>
        <w:t>Both</w:t>
      </w:r>
      <w:r w:rsidR="00392B99">
        <w:rPr>
          <w:rFonts w:ascii="Times New Roman" w:hAnsi="Times New Roman" w:cs="Times New Roman"/>
        </w:rPr>
        <w:t xml:space="preserve"> Belcaid et al. and Hansen &amp; Moran were able to answer these questions because their model organisms,</w:t>
      </w:r>
      <w:r w:rsidR="00A554E0">
        <w:rPr>
          <w:rFonts w:ascii="Times New Roman" w:hAnsi="Times New Roman" w:cs="Times New Roman"/>
        </w:rPr>
        <w:t xml:space="preserve"> </w:t>
      </w:r>
      <w:r w:rsidR="00A554E0">
        <w:rPr>
          <w:rFonts w:ascii="Times New Roman" w:hAnsi="Times New Roman" w:cs="Times New Roman"/>
          <w:i/>
        </w:rPr>
        <w:t>Euprymna</w:t>
      </w:r>
      <w:r w:rsidR="00A554E0">
        <w:rPr>
          <w:rFonts w:ascii="Times New Roman" w:hAnsi="Times New Roman" w:cs="Times New Roman"/>
        </w:rPr>
        <w:t xml:space="preserve"> and </w:t>
      </w:r>
      <w:r w:rsidR="00A554E0">
        <w:rPr>
          <w:rFonts w:ascii="Times New Roman" w:hAnsi="Times New Roman" w:cs="Times New Roman"/>
          <w:i/>
        </w:rPr>
        <w:t>Acyrthosiphon</w:t>
      </w:r>
      <w:r w:rsidR="00392B99">
        <w:rPr>
          <w:rFonts w:ascii="Times New Roman" w:hAnsi="Times New Roman" w:cs="Times New Roman"/>
        </w:rPr>
        <w:t>,</w:t>
      </w:r>
      <w:r w:rsidR="00A554E0">
        <w:rPr>
          <w:rFonts w:ascii="Times New Roman" w:hAnsi="Times New Roman" w:cs="Times New Roman"/>
          <w:i/>
        </w:rPr>
        <w:t xml:space="preserve"> </w:t>
      </w:r>
      <w:r w:rsidR="00A554E0">
        <w:rPr>
          <w:rFonts w:ascii="Times New Roman" w:hAnsi="Times New Roman" w:cs="Times New Roman"/>
        </w:rPr>
        <w:t xml:space="preserve">host symbiotic microbial communities </w:t>
      </w:r>
      <w:r w:rsidR="00392B99">
        <w:rPr>
          <w:rFonts w:ascii="Times New Roman" w:hAnsi="Times New Roman" w:cs="Times New Roman"/>
        </w:rPr>
        <w:t>with</w:t>
      </w:r>
      <w:r w:rsidR="00A554E0">
        <w:rPr>
          <w:rFonts w:ascii="Times New Roman" w:hAnsi="Times New Roman" w:cs="Times New Roman"/>
        </w:rPr>
        <w:t>in specific organs</w:t>
      </w:r>
      <w:r w:rsidR="00392B99">
        <w:rPr>
          <w:rFonts w:ascii="Times New Roman" w:hAnsi="Times New Roman" w:cs="Times New Roman"/>
        </w:rPr>
        <w:t xml:space="preserve">. These organs are specific to a single unique endosymbiotic community. </w:t>
      </w:r>
      <w:r w:rsidR="00392B99">
        <w:rPr>
          <w:rFonts w:ascii="Times New Roman" w:hAnsi="Times New Roman" w:cs="Times New Roman"/>
          <w:i/>
        </w:rPr>
        <w:t>Euprymna</w:t>
      </w:r>
      <w:r w:rsidR="00392B99">
        <w:rPr>
          <w:rFonts w:ascii="Times New Roman" w:hAnsi="Times New Roman" w:cs="Times New Roman"/>
        </w:rPr>
        <w:t xml:space="preserve"> has two of these types of organs: </w:t>
      </w:r>
      <w:ins w:id="19" w:author="Carlos Prada Montoya" w:date="2019-04-19T09:03:00Z">
        <w:r w:rsidR="00475AF2">
          <w:rPr>
            <w:rFonts w:ascii="Times New Roman" w:hAnsi="Times New Roman" w:cs="Times New Roman"/>
          </w:rPr>
          <w:t>T</w:t>
        </w:r>
      </w:ins>
      <w:del w:id="20" w:author="Carlos Prada Montoya" w:date="2019-04-19T09:03:00Z">
        <w:r w:rsidR="00392B99" w:rsidDel="00475AF2">
          <w:rPr>
            <w:rFonts w:ascii="Times New Roman" w:hAnsi="Times New Roman" w:cs="Times New Roman"/>
          </w:rPr>
          <w:delText>t</w:delText>
        </w:r>
      </w:del>
      <w:r w:rsidR="00392B99">
        <w:rPr>
          <w:rFonts w:ascii="Times New Roman" w:hAnsi="Times New Roman" w:cs="Times New Roman"/>
        </w:rPr>
        <w:t xml:space="preserve">he Light Organ (LO), and the Accessory Nidamental Gland (ANG). The LO hosts bioluminescent bacteria, </w:t>
      </w:r>
      <w:r w:rsidR="00392B99">
        <w:rPr>
          <w:rFonts w:ascii="Times New Roman" w:hAnsi="Times New Roman" w:cs="Times New Roman"/>
          <w:i/>
        </w:rPr>
        <w:t xml:space="preserve">Vibrio </w:t>
      </w:r>
      <w:r w:rsidR="00392B99">
        <w:rPr>
          <w:rFonts w:ascii="Times New Roman" w:hAnsi="Times New Roman" w:cs="Times New Roman"/>
          <w:i/>
        </w:rPr>
        <w:lastRenderedPageBreak/>
        <w:t>fiscerhi</w:t>
      </w:r>
      <w:r w:rsidR="00392B99">
        <w:rPr>
          <w:rFonts w:ascii="Times New Roman" w:hAnsi="Times New Roman" w:cs="Times New Roman"/>
        </w:rPr>
        <w:t>,</w:t>
      </w:r>
      <w:r w:rsidR="00392B99">
        <w:rPr>
          <w:rFonts w:ascii="Times New Roman" w:hAnsi="Times New Roman" w:cs="Times New Roman"/>
          <w:i/>
        </w:rPr>
        <w:t xml:space="preserve"> </w:t>
      </w:r>
      <w:r w:rsidR="00392B99">
        <w:rPr>
          <w:rFonts w:ascii="Times New Roman" w:hAnsi="Times New Roman" w:cs="Times New Roman"/>
        </w:rPr>
        <w:t xml:space="preserve">allowing the squid to camouflage with its environment. In contrast, the ANG, which hosts many different types of microbes, </w:t>
      </w:r>
      <w:r w:rsidR="00EC2FED">
        <w:rPr>
          <w:rFonts w:ascii="Times New Roman" w:hAnsi="Times New Roman" w:cs="Times New Roman"/>
        </w:rPr>
        <w:t>“</w:t>
      </w:r>
      <w:r w:rsidR="00392B99">
        <w:rPr>
          <w:rFonts w:ascii="Times New Roman" w:hAnsi="Times New Roman" w:cs="Times New Roman"/>
        </w:rPr>
        <w:t xml:space="preserve">is hypothesized to play a role in </w:t>
      </w:r>
      <w:r w:rsidR="00EC2FED">
        <w:rPr>
          <w:rFonts w:ascii="Times New Roman" w:hAnsi="Times New Roman" w:cs="Times New Roman"/>
        </w:rPr>
        <w:t xml:space="preserve">egg defense” </w:t>
      </w:r>
      <w:r w:rsidR="00453D78">
        <w:rPr>
          <w:rFonts w:ascii="Times New Roman" w:hAnsi="Times New Roman" w:cs="Times New Roman"/>
        </w:rPr>
        <w:fldChar w:fldCharType="begin" w:fldLock="1"/>
      </w:r>
      <w:r w:rsidR="00453D78">
        <w:rPr>
          <w:rFonts w:ascii="Times New Roman" w:hAnsi="Times New Roman" w:cs="Times New Roman"/>
        </w:rPr>
        <w:instrText>ADDIN CSL_CITATION {"citationItems":[{"id":"ITEM-1","itemData":{"DOI":"10.1073/pnas.1817322116","ISSN":"1091-6490","PMID":"30635418","abstract":"Microbes have been critical drivers of evolutionary innovation in animals. To understand the processes that influence the origin of specialized symbiotic organs, we report the sequencing and analysis of the genome of Euprymna scolopes, a model cephalopod with richly characterized host-microbe interactions. We identified large-scale genomic reorganization shared between E. scolopes and Octopus bimaculoides and posit that this reorganization has contributed to the evolution of cephalopod complexity. To reveal genomic signatures of host-symbiont interactions, we focused on two specialized organs of E. scolopes: the light organ, which harbors a monoculture of Vibrio fischeri, and the accessory nidamental gland (ANG), a reproductive organ containing a bacterial consortium. Our findings suggest that the two symbiotic organs within E. scolopes originated by different evolutionary mechanisms. Transcripts expressed in these microbe-associated tissues displayed their own unique signatures in both coding sequences and the surrounding regulatory regions. Compared with other tissues, the light organ showed an abundance of genes associated with immunity and mediating light, whereas the ANG was enriched in orphan genes known only from E. scolopes Together, these analyses provide evidence for different patterns of genomic evolution of symbiotic organs within a single host.","author":[{"dropping-particle":"","family":"Belcaid","given":"Mahdi","non-dropping-particle":"","parse-names":false,"suffix":""},{"dropping-particle":"","family":"Casaburi","given":"Giorgio","non-dropping-particle":"","parse-names":false,"suffix":""},{"dropping-particle":"","family":"McAnulty","given":"Sarah J","non-dropping-particle":"","parse-names":false,"suffix":""},{"dropping-particle":"","family":"Schmidbaur","given":"Hannah","non-dropping-particle":"","parse-names":false,"suffix":""},{"dropping-particle":"","family":"Suria","given":"Andrea M","non-dropping-particle":"","parse-names":false,"suffix":""},{"dropping-particle":"","family":"Moriano-Gutierrez","given":"Silvia","non-dropping-particle":"","parse-names":false,"suffix":""},{"dropping-particle":"","family":"Pankey","given":"M Sabrina","non-dropping-particle":"","parse-names":false,"suffix":""},{"dropping-particle":"","family":"Oakley","given":"Todd H","non-dropping-particle":"","parse-names":false,"suffix":""},{"dropping-particle":"","family":"Kremer","given":"Natacha","non-dropping-particle":"","parse-names":false,"suffix":""},{"dropping-particle":"","family":"Koch","given":"Eric J","non-dropping-particle":"","parse-names":false,"suffix":""},{"dropping-particle":"","family":"Collins","given":"Andrew J","non-dropping-particle":"","parse-names":false,"suffix":""},{"dropping-particle":"","family":"Nguyen","given":"Hoan","non-dropping-particle":"","parse-names":false,"suffix":""},{"dropping-particle":"","family":"Lek","given":"Sai","non-dropping-particle":"","parse-names":false,"suffix":""},{"dropping-particle":"","family":"Goncharenko-Foster","given":"Irina","non-dropping-particle":"","parse-names":false,"suffix":""},{"dropping-particle":"","family":"Minx","given":"Patrick","non-dropping-particle":"","parse-names":false,"suffix":""},{"dropping-particle":"","family":"Sodergren","given":"Erica","non-dropping-particle":"","parse-names":false,"suffix":""},{"dropping-particle":"","family":"Weinstock","given":"George","non-dropping-particle":"","parse-names":false,"suffix":""},{"dropping-particle":"","family":"Rokhsar","given":"Daniel S","non-dropping-particle":"","parse-names":false,"suffix":""},{"dropping-particle":"","family":"McFall-Ngai","given":"Margaret","non-dropping-particle":"","parse-names":false,"suffix":""},{"dropping-particle":"","family":"Simakov","given":"Oleg","non-dropping-particle":"","parse-names":false,"suffix":""},{"dropping-particle":"","family":"Foster","given":"Jamie S","non-dropping-particle":"","parse-names":false,"suffix":""},{"dropping-particle":"V","family":"Nyholm","given":"Spencer","non-dropping-particle":"","parse-names":false,"suffix":""}],"container-title":"Proceedings of the National Academy of Sciences of the United States of America","id":"ITEM-1","issue":"8","issued":{"date-parts":[["2019","2","19"]]},"note":"* Look up LINES v. SINES\nOrthologs and paralogs\nHomologs: genes that share common ancestry\nOrthologs: Homologous genes found in different species, result of a speciation event\nParalogs: Homologous genes, result of a gnee duplication event\n\nTransposable Elements: transriptase. Associated with many genetic diseases. Major factors in genomic evolution.\nLINES: Long intersperesed nuclear elements. Up to 7000 bp, ~21% of human genome. Encode own reverse transcriptase.\nSINES: Short interspesered nuclear elements. 80-500 bp. ~13% of human genome. Do not encode own reverse\n\nSynteny: conservation of gene order in different species\n\nHox genes: &amp;quot;Hox genes, a subset of homeobox genes, are a group of related genes that specify regions of the body plan of an embryo along the head-tail axis of animals. Hox proteins encode and specify the characteristics of 'position', ensuring that the correct structures form in the correct places of the body&amp;quot; - Wikipedia","page":"3030-3035","publisher":"National Academy of Sciences","title":"Symbiotic organs shaped by distinct modes of genome evolution in cephalopods.","type":"article-journal","volume":"116"},"uris":["http://www.mendeley.com/documents/?uuid=4609bb0d-59d4-323e-b8f1-a0d9b0d76898"]}],"mendeley":{"formattedCitation":"(Belcaid et al., 2019)","plainTextFormattedCitation":"(Belcaid et al., 2019)","previouslyFormattedCitation":"(Belcaid et al., 2019)"},"properties":{"noteIndex":0},"schema":"https://github.com/citation-style-language/schema/raw/master/csl-citation.json"}</w:instrText>
      </w:r>
      <w:r w:rsidR="00453D78">
        <w:rPr>
          <w:rFonts w:ascii="Times New Roman" w:hAnsi="Times New Roman" w:cs="Times New Roman"/>
        </w:rPr>
        <w:fldChar w:fldCharType="separate"/>
      </w:r>
      <w:r w:rsidR="00453D78" w:rsidRPr="00453D78">
        <w:rPr>
          <w:rFonts w:ascii="Times New Roman" w:hAnsi="Times New Roman" w:cs="Times New Roman"/>
          <w:noProof/>
        </w:rPr>
        <w:t>(Belcaid et al., 2019)</w:t>
      </w:r>
      <w:r w:rsidR="00453D78">
        <w:rPr>
          <w:rFonts w:ascii="Times New Roman" w:hAnsi="Times New Roman" w:cs="Times New Roman"/>
        </w:rPr>
        <w:fldChar w:fldCharType="end"/>
      </w:r>
      <w:r w:rsidR="00EC2FED">
        <w:rPr>
          <w:rFonts w:ascii="Times New Roman" w:hAnsi="Times New Roman" w:cs="Times New Roman"/>
        </w:rPr>
        <w:t xml:space="preserve">. </w:t>
      </w:r>
      <w:r w:rsidR="00EC2FED">
        <w:rPr>
          <w:rFonts w:ascii="Times New Roman" w:hAnsi="Times New Roman" w:cs="Times New Roman"/>
          <w:i/>
        </w:rPr>
        <w:t>Acyrthosiphon</w:t>
      </w:r>
      <w:r w:rsidR="00EC2FED">
        <w:rPr>
          <w:rFonts w:ascii="Times New Roman" w:hAnsi="Times New Roman" w:cs="Times New Roman"/>
        </w:rPr>
        <w:t xml:space="preserve"> has only one symbiotic organ, the bacteriocyte. The bacteriocyte plays a role in coordinating the production of amino acids between the aphid and bacteria to meet their differing metabolic needs. The isolation of the endosymbionts </w:t>
      </w:r>
      <w:r w:rsidR="004F69F2">
        <w:rPr>
          <w:rFonts w:ascii="Times New Roman" w:hAnsi="Times New Roman" w:cs="Times New Roman"/>
        </w:rPr>
        <w:t xml:space="preserve">in the hosts bodies </w:t>
      </w:r>
      <w:r w:rsidR="00EC2FED">
        <w:rPr>
          <w:rFonts w:ascii="Times New Roman" w:hAnsi="Times New Roman" w:cs="Times New Roman"/>
        </w:rPr>
        <w:t xml:space="preserve">enabled the researchers to </w:t>
      </w:r>
      <w:r w:rsidR="00A554E0">
        <w:rPr>
          <w:rFonts w:ascii="Times New Roman" w:hAnsi="Times New Roman" w:cs="Times New Roman"/>
        </w:rPr>
        <w:t>compare gene expression</w:t>
      </w:r>
      <w:r w:rsidR="00EC2FED">
        <w:rPr>
          <w:rFonts w:ascii="Times New Roman" w:hAnsi="Times New Roman" w:cs="Times New Roman"/>
        </w:rPr>
        <w:t xml:space="preserve"> </w:t>
      </w:r>
      <w:r w:rsidR="00A554E0">
        <w:rPr>
          <w:rFonts w:ascii="Times New Roman" w:hAnsi="Times New Roman" w:cs="Times New Roman"/>
        </w:rPr>
        <w:t>between symbiotic</w:t>
      </w:r>
      <w:r w:rsidR="00EC2FED">
        <w:rPr>
          <w:rFonts w:ascii="Times New Roman" w:hAnsi="Times New Roman" w:cs="Times New Roman"/>
        </w:rPr>
        <w:t>-specific</w:t>
      </w:r>
      <w:r w:rsidR="00A554E0">
        <w:rPr>
          <w:rFonts w:ascii="Times New Roman" w:hAnsi="Times New Roman" w:cs="Times New Roman"/>
        </w:rPr>
        <w:t xml:space="preserve"> organs a</w:t>
      </w:r>
      <w:r w:rsidR="00EC2FED">
        <w:rPr>
          <w:rFonts w:ascii="Times New Roman" w:hAnsi="Times New Roman" w:cs="Times New Roman"/>
        </w:rPr>
        <w:t xml:space="preserve">gainst </w:t>
      </w:r>
      <w:del w:id="21" w:author="Carlos Prada Montoya" w:date="2019-04-19T09:06:00Z">
        <w:r w:rsidR="00EC2FED" w:rsidDel="00E33D31">
          <w:rPr>
            <w:rFonts w:ascii="Times New Roman" w:hAnsi="Times New Roman" w:cs="Times New Roman"/>
          </w:rPr>
          <w:delText>expression</w:delText>
        </w:r>
        <w:r w:rsidR="00A554E0" w:rsidDel="00E33D31">
          <w:rPr>
            <w:rFonts w:ascii="Times New Roman" w:hAnsi="Times New Roman" w:cs="Times New Roman"/>
          </w:rPr>
          <w:delText xml:space="preserve"> normal bodily tissues</w:delText>
        </w:r>
      </w:del>
      <w:ins w:id="22" w:author="Carlos Prada Montoya" w:date="2019-04-19T09:06:00Z">
        <w:r w:rsidR="00E33D31">
          <w:rPr>
            <w:rFonts w:ascii="Times New Roman" w:hAnsi="Times New Roman" w:cs="Times New Roman"/>
          </w:rPr>
          <w:t>non-symbiotic organs</w:t>
        </w:r>
      </w:ins>
      <w:r w:rsidR="00EC2FED">
        <w:rPr>
          <w:rFonts w:ascii="Times New Roman" w:hAnsi="Times New Roman" w:cs="Times New Roman"/>
        </w:rPr>
        <w:t>.</w:t>
      </w:r>
      <w:r w:rsidR="004F69F2">
        <w:rPr>
          <w:rFonts w:ascii="Times New Roman" w:hAnsi="Times New Roman" w:cs="Times New Roman"/>
        </w:rPr>
        <w:t xml:space="preserve"> This comparison enabled them to isolate the effects of symbiosis on gene expression in </w:t>
      </w:r>
      <w:del w:id="23" w:author="Carlos Prada Montoya" w:date="2019-04-19T09:07:00Z">
        <w:r w:rsidR="004F69F2" w:rsidDel="00E33D31">
          <w:rPr>
            <w:rFonts w:ascii="Times New Roman" w:hAnsi="Times New Roman" w:cs="Times New Roman"/>
          </w:rPr>
          <w:delText>these organs</w:delText>
        </w:r>
      </w:del>
      <w:ins w:id="24" w:author="Carlos Prada Montoya" w:date="2019-04-19T09:07:00Z">
        <w:r w:rsidR="00E33D31">
          <w:rPr>
            <w:rFonts w:ascii="Times New Roman" w:hAnsi="Times New Roman" w:cs="Times New Roman"/>
          </w:rPr>
          <w:t>bacteriocytes</w:t>
        </w:r>
      </w:ins>
      <w:r w:rsidR="004F69F2">
        <w:rPr>
          <w:rFonts w:ascii="Times New Roman" w:hAnsi="Times New Roman" w:cs="Times New Roman"/>
        </w:rPr>
        <w:t>.</w:t>
      </w:r>
    </w:p>
    <w:p w14:paraId="69B3AF1E" w14:textId="77777777" w:rsidR="004F69F2" w:rsidRDefault="00DE3BE1" w:rsidP="00F44A0E">
      <w:pPr>
        <w:spacing w:line="480" w:lineRule="auto"/>
        <w:ind w:firstLine="720"/>
        <w:contextualSpacing/>
        <w:rPr>
          <w:rFonts w:ascii="Times New Roman" w:hAnsi="Times New Roman" w:cs="Times New Roman"/>
        </w:rPr>
      </w:pPr>
      <w:r>
        <w:rPr>
          <w:rFonts w:ascii="Times New Roman" w:hAnsi="Times New Roman" w:cs="Times New Roman"/>
        </w:rPr>
        <w:t xml:space="preserve">The work in these two papers </w:t>
      </w:r>
      <w:r w:rsidR="00BB03B9">
        <w:rPr>
          <w:rFonts w:ascii="Times New Roman" w:hAnsi="Times New Roman" w:cs="Times New Roman"/>
        </w:rPr>
        <w:t>illustrate the coevolution of the two organisms in question with their internal microbial communities. The aphid-</w:t>
      </w:r>
      <w:r w:rsidR="00BB03B9" w:rsidRPr="00BB03B9">
        <w:rPr>
          <w:rFonts w:ascii="Times New Roman" w:hAnsi="Times New Roman" w:cs="Times New Roman"/>
          <w:i/>
        </w:rPr>
        <w:t>Buchnera</w:t>
      </w:r>
      <w:r w:rsidR="00BB03B9">
        <w:rPr>
          <w:rFonts w:ascii="Times New Roman" w:hAnsi="Times New Roman" w:cs="Times New Roman"/>
        </w:rPr>
        <w:t xml:space="preserve"> study shows </w:t>
      </w:r>
      <w:del w:id="25" w:author="Carlos Prada Montoya" w:date="2019-04-19T09:08:00Z">
        <w:r w:rsidR="00BF22D4" w:rsidDel="00E33D31">
          <w:rPr>
            <w:rFonts w:ascii="Times New Roman" w:hAnsi="Times New Roman" w:cs="Times New Roman"/>
          </w:rPr>
          <w:delText xml:space="preserve">both genetic and </w:delText>
        </w:r>
      </w:del>
      <w:r w:rsidR="00BF22D4">
        <w:rPr>
          <w:rFonts w:ascii="Times New Roman" w:hAnsi="Times New Roman" w:cs="Times New Roman"/>
        </w:rPr>
        <w:t xml:space="preserve">physiological </w:t>
      </w:r>
      <w:r w:rsidR="00BB03B9">
        <w:rPr>
          <w:rFonts w:ascii="Times New Roman" w:hAnsi="Times New Roman" w:cs="Times New Roman"/>
        </w:rPr>
        <w:t xml:space="preserve">complementarity </w:t>
      </w:r>
      <w:r w:rsidR="00BF22D4">
        <w:rPr>
          <w:rFonts w:ascii="Times New Roman" w:hAnsi="Times New Roman" w:cs="Times New Roman"/>
        </w:rPr>
        <w:t>between</w:t>
      </w:r>
      <w:r w:rsidR="00BB03B9">
        <w:rPr>
          <w:rFonts w:ascii="Times New Roman" w:hAnsi="Times New Roman" w:cs="Times New Roman"/>
        </w:rPr>
        <w:t xml:space="preserve"> the two species. The study revealed that enzymatic pathways necessary for the production of six essential amino acids in </w:t>
      </w:r>
      <w:r w:rsidR="00BB03B9">
        <w:rPr>
          <w:rFonts w:ascii="Times New Roman" w:hAnsi="Times New Roman" w:cs="Times New Roman"/>
          <w:i/>
        </w:rPr>
        <w:t>Buchner</w:t>
      </w:r>
      <w:r w:rsidR="00C95EE7">
        <w:rPr>
          <w:rFonts w:ascii="Times New Roman" w:hAnsi="Times New Roman" w:cs="Times New Roman"/>
          <w:i/>
        </w:rPr>
        <w:t>a</w:t>
      </w:r>
      <w:r w:rsidR="00BB03B9">
        <w:rPr>
          <w:rFonts w:ascii="Times New Roman" w:hAnsi="Times New Roman" w:cs="Times New Roman"/>
        </w:rPr>
        <w:t xml:space="preserve"> are puzzle-pieced together with enzymes encoded by the </w:t>
      </w:r>
      <w:r w:rsidR="00BB03B9">
        <w:rPr>
          <w:rFonts w:ascii="Times New Roman" w:hAnsi="Times New Roman" w:cs="Times New Roman"/>
          <w:i/>
        </w:rPr>
        <w:t xml:space="preserve">Acyrthosiphon </w:t>
      </w:r>
      <w:r w:rsidR="00BB03B9">
        <w:rPr>
          <w:rFonts w:ascii="Times New Roman" w:hAnsi="Times New Roman" w:cs="Times New Roman"/>
        </w:rPr>
        <w:t>genome</w:t>
      </w:r>
      <w:r w:rsidR="00C95EE7">
        <w:rPr>
          <w:rFonts w:ascii="Times New Roman" w:hAnsi="Times New Roman" w:cs="Times New Roman"/>
        </w:rPr>
        <w:t>. The complementarity of these metabolic pathways provides evidence for the idea that gene expression in the symbiotic hosts are coordinated with expression in their endosymbionts</w:t>
      </w:r>
      <w:r w:rsidR="00BB03B9">
        <w:rPr>
          <w:rFonts w:ascii="Times New Roman" w:hAnsi="Times New Roman" w:cs="Times New Roman"/>
        </w:rPr>
        <w:t xml:space="preserve">. </w:t>
      </w:r>
      <w:del w:id="26" w:author="Carlos Prada Montoya" w:date="2019-04-19T09:09:00Z">
        <w:r w:rsidR="00C95EE7" w:rsidDel="00E33D31">
          <w:rPr>
            <w:rFonts w:ascii="Times New Roman" w:hAnsi="Times New Roman" w:cs="Times New Roman"/>
          </w:rPr>
          <w:delText xml:space="preserve">Belcaid et al. also </w:delText>
        </w:r>
        <w:r w:rsidR="00BB03B9" w:rsidDel="00E33D31">
          <w:rPr>
            <w:rFonts w:ascii="Times New Roman" w:hAnsi="Times New Roman" w:cs="Times New Roman"/>
          </w:rPr>
          <w:delText xml:space="preserve">suggested that </w:delText>
        </w:r>
        <w:r w:rsidR="00C95EE7" w:rsidDel="00E33D31">
          <w:rPr>
            <w:rFonts w:ascii="Times New Roman" w:hAnsi="Times New Roman" w:cs="Times New Roman"/>
          </w:rPr>
          <w:delText xml:space="preserve">some </w:delText>
        </w:r>
      </w:del>
      <w:del w:id="27" w:author="Carlos Prada Montoya" w:date="2019-04-19T09:11:00Z">
        <w:r w:rsidR="00C95EE7" w:rsidDel="00E33D31">
          <w:rPr>
            <w:rFonts w:ascii="Times New Roman" w:hAnsi="Times New Roman" w:cs="Times New Roman"/>
            <w:i/>
          </w:rPr>
          <w:delText xml:space="preserve">Buchnera </w:delText>
        </w:r>
      </w:del>
      <w:ins w:id="28" w:author="Carlos Prada Montoya" w:date="2019-04-19T09:11:00Z">
        <w:r w:rsidR="00E33D31">
          <w:rPr>
            <w:rFonts w:ascii="Times New Roman" w:hAnsi="Times New Roman" w:cs="Times New Roman"/>
          </w:rPr>
          <w:t>G</w:t>
        </w:r>
      </w:ins>
      <w:del w:id="29" w:author="Carlos Prada Montoya" w:date="2019-04-19T09:11:00Z">
        <w:r w:rsidR="00BB03B9" w:rsidDel="00E33D31">
          <w:rPr>
            <w:rFonts w:ascii="Times New Roman" w:hAnsi="Times New Roman" w:cs="Times New Roman"/>
          </w:rPr>
          <w:delText>g</w:delText>
        </w:r>
      </w:del>
      <w:r w:rsidR="00BB03B9">
        <w:rPr>
          <w:rFonts w:ascii="Times New Roman" w:hAnsi="Times New Roman" w:cs="Times New Roman"/>
        </w:rPr>
        <w:t>enes</w:t>
      </w:r>
      <w:r w:rsidR="00C95EE7">
        <w:rPr>
          <w:rFonts w:ascii="Times New Roman" w:hAnsi="Times New Roman" w:cs="Times New Roman"/>
        </w:rPr>
        <w:t xml:space="preserve"> </w:t>
      </w:r>
      <w:del w:id="30" w:author="Carlos Prada Montoya" w:date="2019-04-19T09:11:00Z">
        <w:r w:rsidR="00C95EE7" w:rsidDel="00E33D31">
          <w:rPr>
            <w:rFonts w:ascii="Times New Roman" w:hAnsi="Times New Roman" w:cs="Times New Roman"/>
          </w:rPr>
          <w:delText xml:space="preserve">that were associated </w:delText>
        </w:r>
      </w:del>
      <w:r w:rsidR="00C95EE7">
        <w:rPr>
          <w:rFonts w:ascii="Times New Roman" w:hAnsi="Times New Roman" w:cs="Times New Roman"/>
        </w:rPr>
        <w:t>with enzymatic processes present in the aphid</w:t>
      </w:r>
      <w:r w:rsidR="00BB03B9">
        <w:rPr>
          <w:rFonts w:ascii="Times New Roman" w:hAnsi="Times New Roman" w:cs="Times New Roman"/>
        </w:rPr>
        <w:t xml:space="preserve"> were lost </w:t>
      </w:r>
      <w:ins w:id="31" w:author="Carlos Prada Montoya" w:date="2019-04-19T09:11:00Z">
        <w:r w:rsidR="00E33D31">
          <w:rPr>
            <w:rFonts w:ascii="Times New Roman" w:hAnsi="Times New Roman" w:cs="Times New Roman"/>
          </w:rPr>
          <w:t xml:space="preserve">in </w:t>
        </w:r>
        <w:r w:rsidR="00E33D31">
          <w:rPr>
            <w:rFonts w:ascii="Times New Roman" w:hAnsi="Times New Roman" w:cs="Times New Roman"/>
            <w:i/>
          </w:rPr>
          <w:t xml:space="preserve">Buchnera </w:t>
        </w:r>
      </w:ins>
      <w:r w:rsidR="00BB03B9">
        <w:rPr>
          <w:rFonts w:ascii="Times New Roman" w:hAnsi="Times New Roman" w:cs="Times New Roman"/>
        </w:rPr>
        <w:t xml:space="preserve">shortly after its association with </w:t>
      </w:r>
      <w:r w:rsidR="00BB03B9">
        <w:rPr>
          <w:rFonts w:ascii="Times New Roman" w:hAnsi="Times New Roman" w:cs="Times New Roman"/>
          <w:i/>
        </w:rPr>
        <w:t>Acyrthosiphon</w:t>
      </w:r>
      <w:del w:id="32" w:author="Carlos Prada Montoya" w:date="2019-04-19T09:11:00Z">
        <w:r w:rsidR="00BB03B9" w:rsidDel="00E33D31">
          <w:rPr>
            <w:rFonts w:ascii="Times New Roman" w:hAnsi="Times New Roman" w:cs="Times New Roman"/>
            <w:i/>
          </w:rPr>
          <w:delText xml:space="preserve"> </w:delText>
        </w:r>
        <w:r w:rsidR="00BB03B9" w:rsidDel="00E33D31">
          <w:rPr>
            <w:rFonts w:ascii="Times New Roman" w:hAnsi="Times New Roman" w:cs="Times New Roman"/>
          </w:rPr>
          <w:delText>began</w:delText>
        </w:r>
      </w:del>
      <w:r w:rsidR="00BB03B9">
        <w:rPr>
          <w:rFonts w:ascii="Times New Roman" w:hAnsi="Times New Roman" w:cs="Times New Roman"/>
        </w:rPr>
        <w:t xml:space="preserve">. </w:t>
      </w:r>
      <w:r w:rsidR="00A579F6">
        <w:rPr>
          <w:rFonts w:ascii="Times New Roman" w:hAnsi="Times New Roman" w:cs="Times New Roman"/>
        </w:rPr>
        <w:t>Each of the two species encode</w:t>
      </w:r>
      <w:r w:rsidR="00C95EE7">
        <w:rPr>
          <w:rFonts w:ascii="Times New Roman" w:hAnsi="Times New Roman" w:cs="Times New Roman"/>
        </w:rPr>
        <w:t>s</w:t>
      </w:r>
      <w:r w:rsidR="00A579F6">
        <w:rPr>
          <w:rFonts w:ascii="Times New Roman" w:hAnsi="Times New Roman" w:cs="Times New Roman"/>
        </w:rPr>
        <w:t xml:space="preserve"> enzymes that are necessary to biosynthesize a </w:t>
      </w:r>
      <w:r w:rsidR="00C95EE7">
        <w:rPr>
          <w:rFonts w:ascii="Times New Roman" w:hAnsi="Times New Roman" w:cs="Times New Roman"/>
        </w:rPr>
        <w:t>“</w:t>
      </w:r>
      <w:r w:rsidR="00A579F6">
        <w:rPr>
          <w:rFonts w:ascii="Times New Roman" w:hAnsi="Times New Roman" w:cs="Times New Roman"/>
        </w:rPr>
        <w:t xml:space="preserve">balanced profile” of amino acids, that are then imported into either the </w:t>
      </w:r>
      <w:commentRangeStart w:id="33"/>
      <w:r w:rsidR="00A579F6">
        <w:rPr>
          <w:rFonts w:ascii="Times New Roman" w:hAnsi="Times New Roman" w:cs="Times New Roman"/>
        </w:rPr>
        <w:t xml:space="preserve">bacteriocyte </w:t>
      </w:r>
      <w:commentRangeEnd w:id="33"/>
      <w:r w:rsidR="00E33D31">
        <w:rPr>
          <w:rStyle w:val="CommentReference"/>
        </w:rPr>
        <w:commentReference w:id="33"/>
      </w:r>
      <w:r w:rsidR="00A579F6">
        <w:rPr>
          <w:rFonts w:ascii="Times New Roman" w:hAnsi="Times New Roman" w:cs="Times New Roman"/>
        </w:rPr>
        <w:t xml:space="preserve">or </w:t>
      </w:r>
      <w:r w:rsidR="00A579F6">
        <w:rPr>
          <w:rFonts w:ascii="Times New Roman" w:hAnsi="Times New Roman" w:cs="Times New Roman"/>
          <w:i/>
        </w:rPr>
        <w:t>Buchnera</w:t>
      </w:r>
      <w:r w:rsidR="00A579F6">
        <w:rPr>
          <w:rFonts w:ascii="Times New Roman" w:hAnsi="Times New Roman" w:cs="Times New Roman"/>
        </w:rPr>
        <w:t xml:space="preserve"> cells, depending on the metabolic needs of each species. Neither participant could survive without the other in the relationship, and this interdependence sustains their ecological association</w:t>
      </w:r>
      <w:r w:rsidR="00C95EE7">
        <w:rPr>
          <w:rFonts w:ascii="Times New Roman" w:hAnsi="Times New Roman" w:cs="Times New Roman"/>
        </w:rPr>
        <w:t>.</w:t>
      </w:r>
      <w:r w:rsidR="0034398E">
        <w:rPr>
          <w:rFonts w:ascii="Times New Roman" w:hAnsi="Times New Roman" w:cs="Times New Roman"/>
        </w:rPr>
        <w:t xml:space="preserve"> </w:t>
      </w:r>
      <w:commentRangeStart w:id="34"/>
      <w:r w:rsidR="0034398E">
        <w:rPr>
          <w:rFonts w:ascii="Times New Roman" w:hAnsi="Times New Roman" w:cs="Times New Roman"/>
        </w:rPr>
        <w:t xml:space="preserve">Hansen &amp; Moran </w:t>
      </w:r>
      <w:commentRangeEnd w:id="34"/>
      <w:r w:rsidR="00E33D31">
        <w:rPr>
          <w:rStyle w:val="CommentReference"/>
        </w:rPr>
        <w:commentReference w:id="34"/>
      </w:r>
      <w:r w:rsidR="0034398E">
        <w:rPr>
          <w:rFonts w:ascii="Times New Roman" w:hAnsi="Times New Roman" w:cs="Times New Roman"/>
        </w:rPr>
        <w:t xml:space="preserve">also found that </w:t>
      </w:r>
      <w:r w:rsidR="00F44A0E">
        <w:rPr>
          <w:rFonts w:ascii="Times New Roman" w:hAnsi="Times New Roman" w:cs="Times New Roman"/>
        </w:rPr>
        <w:t>genes in the squid have also rapidly been exchanged after its associations with microbes began. While complementarity</w:t>
      </w:r>
      <w:r w:rsidR="008A48FB">
        <w:rPr>
          <w:rFonts w:ascii="Times New Roman" w:hAnsi="Times New Roman" w:cs="Times New Roman"/>
        </w:rPr>
        <w:t xml:space="preserve"> in the </w:t>
      </w:r>
      <w:r w:rsidR="001C2807">
        <w:rPr>
          <w:rFonts w:ascii="Times New Roman" w:hAnsi="Times New Roman" w:cs="Times New Roman"/>
        </w:rPr>
        <w:t>squid</w:t>
      </w:r>
      <w:r w:rsidR="008A48FB">
        <w:rPr>
          <w:rFonts w:ascii="Times New Roman" w:hAnsi="Times New Roman" w:cs="Times New Roman"/>
        </w:rPr>
        <w:t xml:space="preserve">-microbe relationship is not </w:t>
      </w:r>
      <w:r w:rsidR="00F44A0E">
        <w:rPr>
          <w:rFonts w:ascii="Times New Roman" w:hAnsi="Times New Roman" w:cs="Times New Roman"/>
        </w:rPr>
        <w:t xml:space="preserve">heavily </w:t>
      </w:r>
      <w:r w:rsidR="008A48FB">
        <w:rPr>
          <w:rFonts w:ascii="Times New Roman" w:hAnsi="Times New Roman" w:cs="Times New Roman"/>
        </w:rPr>
        <w:t>discussed in the Hansen &amp; Moran paper</w:t>
      </w:r>
      <w:r w:rsidR="00F44A0E">
        <w:rPr>
          <w:rFonts w:ascii="Times New Roman" w:hAnsi="Times New Roman" w:cs="Times New Roman"/>
        </w:rPr>
        <w:t xml:space="preserve">, they do mention that portion of the </w:t>
      </w:r>
      <w:r w:rsidR="00F44A0E">
        <w:rPr>
          <w:rFonts w:ascii="Times New Roman" w:hAnsi="Times New Roman" w:cs="Times New Roman"/>
          <w:i/>
        </w:rPr>
        <w:t>Euprymna</w:t>
      </w:r>
      <w:r w:rsidR="00F44A0E">
        <w:rPr>
          <w:rFonts w:ascii="Times New Roman" w:hAnsi="Times New Roman" w:cs="Times New Roman"/>
        </w:rPr>
        <w:t xml:space="preserve"> genome encoding the LO includes genes that encode an antimicrobial compound that “is thought to contribute to the specificity of </w:t>
      </w:r>
      <w:r w:rsidR="00F44A0E">
        <w:rPr>
          <w:rFonts w:ascii="Times New Roman" w:hAnsi="Times New Roman" w:cs="Times New Roman"/>
        </w:rPr>
        <w:lastRenderedPageBreak/>
        <w:t xml:space="preserve">the squid-vibrio association.” </w:t>
      </w:r>
      <w:r w:rsidR="008A48FB">
        <w:rPr>
          <w:rFonts w:ascii="Times New Roman" w:hAnsi="Times New Roman" w:cs="Times New Roman"/>
        </w:rPr>
        <w:t>The</w:t>
      </w:r>
      <w:r w:rsidR="00F44A0E">
        <w:rPr>
          <w:rFonts w:ascii="Times New Roman" w:hAnsi="Times New Roman" w:cs="Times New Roman"/>
        </w:rPr>
        <w:t xml:space="preserve"> Hansen &amp; Moran study takes a different approach to studying the coevolution of organisms</w:t>
      </w:r>
      <w:ins w:id="35" w:author="Carlos Prada Montoya" w:date="2019-04-19T09:13:00Z">
        <w:r w:rsidR="00E33D31">
          <w:rPr>
            <w:rFonts w:ascii="Times New Roman" w:hAnsi="Times New Roman" w:cs="Times New Roman"/>
          </w:rPr>
          <w:t xml:space="preserve"> and </w:t>
        </w:r>
      </w:ins>
      <w:ins w:id="36" w:author="Carlos Prada Montoya" w:date="2019-04-19T09:14:00Z">
        <w:r w:rsidR="00E33D31">
          <w:rPr>
            <w:rFonts w:ascii="Times New Roman" w:hAnsi="Times New Roman" w:cs="Times New Roman"/>
          </w:rPr>
          <w:t xml:space="preserve">rather </w:t>
        </w:r>
      </w:ins>
      <w:del w:id="37" w:author="Carlos Prada Montoya" w:date="2019-04-19T09:14:00Z">
        <w:r w:rsidR="00F44A0E" w:rsidDel="00E33D31">
          <w:rPr>
            <w:rFonts w:ascii="Times New Roman" w:hAnsi="Times New Roman" w:cs="Times New Roman"/>
          </w:rPr>
          <w:delText>. Instead of</w:delText>
        </w:r>
      </w:del>
      <w:ins w:id="38" w:author="Carlos Prada Montoya" w:date="2019-04-19T09:14:00Z">
        <w:r w:rsidR="00E33D31">
          <w:rPr>
            <w:rFonts w:ascii="Times New Roman" w:hAnsi="Times New Roman" w:cs="Times New Roman"/>
          </w:rPr>
          <w:t>than</w:t>
        </w:r>
      </w:ins>
      <w:r w:rsidR="00F44A0E">
        <w:rPr>
          <w:rFonts w:ascii="Times New Roman" w:hAnsi="Times New Roman" w:cs="Times New Roman"/>
        </w:rPr>
        <w:t xml:space="preserve"> looking at </w:t>
      </w:r>
      <w:del w:id="39" w:author="Carlos Prada Montoya" w:date="2019-04-19T09:14:00Z">
        <w:r w:rsidR="00F44A0E" w:rsidDel="00E33D31">
          <w:rPr>
            <w:rFonts w:ascii="Times New Roman" w:hAnsi="Times New Roman" w:cs="Times New Roman"/>
          </w:rPr>
          <w:delText xml:space="preserve">genomic </w:delText>
        </w:r>
      </w:del>
      <w:r w:rsidR="00F44A0E">
        <w:rPr>
          <w:rFonts w:ascii="Times New Roman" w:hAnsi="Times New Roman" w:cs="Times New Roman"/>
        </w:rPr>
        <w:t xml:space="preserve">complementarity, </w:t>
      </w:r>
      <w:del w:id="40" w:author="Carlos Prada Montoya" w:date="2019-04-19T09:14:00Z">
        <w:r w:rsidR="00F44A0E" w:rsidDel="00E33D31">
          <w:rPr>
            <w:rFonts w:ascii="Times New Roman" w:hAnsi="Times New Roman" w:cs="Times New Roman"/>
          </w:rPr>
          <w:delText>the</w:delText>
        </w:r>
        <w:r w:rsidR="008A48FB" w:rsidDel="00E33D31">
          <w:rPr>
            <w:rFonts w:ascii="Times New Roman" w:hAnsi="Times New Roman" w:cs="Times New Roman"/>
          </w:rPr>
          <w:delText xml:space="preserve"> paper instead </w:delText>
        </w:r>
      </w:del>
      <w:r w:rsidR="008A48FB">
        <w:rPr>
          <w:rFonts w:ascii="Times New Roman" w:hAnsi="Times New Roman" w:cs="Times New Roman"/>
        </w:rPr>
        <w:t>examine</w:t>
      </w:r>
      <w:ins w:id="41" w:author="Carlos Prada Montoya" w:date="2019-04-19T09:14:00Z">
        <w:r w:rsidR="00E33D31">
          <w:rPr>
            <w:rFonts w:ascii="Times New Roman" w:hAnsi="Times New Roman" w:cs="Times New Roman"/>
          </w:rPr>
          <w:t>d</w:t>
        </w:r>
      </w:ins>
      <w:del w:id="42" w:author="Carlos Prada Montoya" w:date="2019-04-19T09:14:00Z">
        <w:r w:rsidR="008A48FB" w:rsidDel="00E33D31">
          <w:rPr>
            <w:rFonts w:ascii="Times New Roman" w:hAnsi="Times New Roman" w:cs="Times New Roman"/>
          </w:rPr>
          <w:delText>s</w:delText>
        </w:r>
      </w:del>
      <w:r w:rsidR="008A48FB">
        <w:rPr>
          <w:rFonts w:ascii="Times New Roman" w:hAnsi="Times New Roman" w:cs="Times New Roman"/>
        </w:rPr>
        <w:t xml:space="preserve"> the </w:t>
      </w:r>
      <w:del w:id="43" w:author="Carlos Prada Montoya" w:date="2019-04-19T09:14:00Z">
        <w:r w:rsidR="008A48FB" w:rsidDel="00E33D31">
          <w:rPr>
            <w:rFonts w:ascii="Times New Roman" w:hAnsi="Times New Roman" w:cs="Times New Roman"/>
          </w:rPr>
          <w:delText xml:space="preserve">different mechanisms of </w:delText>
        </w:r>
      </w:del>
      <w:r w:rsidR="008A48FB">
        <w:rPr>
          <w:rFonts w:ascii="Times New Roman" w:hAnsi="Times New Roman" w:cs="Times New Roman"/>
        </w:rPr>
        <w:t xml:space="preserve">evolution of symbiotic organs. They found that </w:t>
      </w:r>
      <w:r w:rsidR="00183B05">
        <w:rPr>
          <w:rFonts w:ascii="Times New Roman" w:hAnsi="Times New Roman" w:cs="Times New Roman"/>
        </w:rPr>
        <w:t xml:space="preserve">the squid’s two symbiotic organs have </w:t>
      </w:r>
      <w:del w:id="44" w:author="Carlos Prada Montoya" w:date="2019-04-19T09:15:00Z">
        <w:r w:rsidR="00183B05" w:rsidDel="006C79F2">
          <w:rPr>
            <w:rFonts w:ascii="Times New Roman" w:hAnsi="Times New Roman" w:cs="Times New Roman"/>
          </w:rPr>
          <w:delText>differin</w:delText>
        </w:r>
      </w:del>
      <w:ins w:id="45" w:author="Carlos Prada Montoya" w:date="2019-04-19T09:15:00Z">
        <w:r w:rsidR="006C79F2">
          <w:rPr>
            <w:rFonts w:ascii="Times New Roman" w:hAnsi="Times New Roman" w:cs="Times New Roman"/>
          </w:rPr>
          <w:t>different</w:t>
        </w:r>
      </w:ins>
      <w:del w:id="46" w:author="Carlos Prada Montoya" w:date="2019-04-19T09:14:00Z">
        <w:r w:rsidR="00183B05" w:rsidDel="006C79F2">
          <w:rPr>
            <w:rFonts w:ascii="Times New Roman" w:hAnsi="Times New Roman" w:cs="Times New Roman"/>
          </w:rPr>
          <w:delText>g</w:delText>
        </w:r>
      </w:del>
      <w:r w:rsidR="00183B05">
        <w:rPr>
          <w:rFonts w:ascii="Times New Roman" w:hAnsi="Times New Roman" w:cs="Times New Roman"/>
        </w:rPr>
        <w:t xml:space="preserve"> origins. The LO was found to share many paralog genes with </w:t>
      </w:r>
      <w:r w:rsidR="007C724C">
        <w:rPr>
          <w:rFonts w:ascii="Times New Roman" w:hAnsi="Times New Roman" w:cs="Times New Roman"/>
        </w:rPr>
        <w:t xml:space="preserve">the eyes, </w:t>
      </w:r>
      <w:commentRangeStart w:id="47"/>
      <w:r w:rsidR="007C724C">
        <w:rPr>
          <w:rFonts w:ascii="Times New Roman" w:hAnsi="Times New Roman" w:cs="Times New Roman"/>
        </w:rPr>
        <w:t xml:space="preserve">and the authors conclude that the LO and ANG are mostly composed of tandemly-duplicated genes that are “involved in development and function of cephalopod eyes and the nervous system.” </w:t>
      </w:r>
      <w:commentRangeEnd w:id="47"/>
      <w:r w:rsidR="006C79F2">
        <w:rPr>
          <w:rStyle w:val="CommentReference"/>
        </w:rPr>
        <w:commentReference w:id="47"/>
      </w:r>
      <w:r w:rsidR="007C724C">
        <w:rPr>
          <w:rFonts w:ascii="Times New Roman" w:hAnsi="Times New Roman" w:cs="Times New Roman"/>
        </w:rPr>
        <w:t xml:space="preserve">However, while LO genes many genes in the ANG organ were found to be novel, suggesting </w:t>
      </w:r>
      <w:r w:rsidR="00E46437">
        <w:rPr>
          <w:rFonts w:ascii="Times New Roman" w:hAnsi="Times New Roman" w:cs="Times New Roman"/>
        </w:rPr>
        <w:t>“</w:t>
      </w:r>
      <w:r w:rsidR="007C724C">
        <w:rPr>
          <w:rFonts w:ascii="Times New Roman" w:hAnsi="Times New Roman" w:cs="Times New Roman"/>
        </w:rPr>
        <w:t>high</w:t>
      </w:r>
      <w:r w:rsidR="00E46437">
        <w:rPr>
          <w:rFonts w:ascii="Times New Roman" w:hAnsi="Times New Roman" w:cs="Times New Roman"/>
        </w:rPr>
        <w:t xml:space="preserve"> evolutionary </w:t>
      </w:r>
      <w:r w:rsidR="007C724C">
        <w:rPr>
          <w:rFonts w:ascii="Times New Roman" w:hAnsi="Times New Roman" w:cs="Times New Roman"/>
        </w:rPr>
        <w:t>turnover</w:t>
      </w:r>
      <w:r w:rsidR="00E46437">
        <w:rPr>
          <w:rFonts w:ascii="Times New Roman" w:hAnsi="Times New Roman" w:cs="Times New Roman"/>
        </w:rPr>
        <w:t xml:space="preserve">” in that specific organ. The authors found that the ANG has a higher proportion of repetitive elements than other bodily organs and suggest that this may result in rapid “genomic innovation” </w:t>
      </w:r>
      <w:r w:rsidR="00453D78">
        <w:rPr>
          <w:rFonts w:ascii="Times New Roman" w:hAnsi="Times New Roman" w:cs="Times New Roman"/>
        </w:rPr>
        <w:fldChar w:fldCharType="begin" w:fldLock="1"/>
      </w:r>
      <w:r w:rsidR="00453D78">
        <w:rPr>
          <w:rFonts w:ascii="Times New Roman" w:hAnsi="Times New Roman" w:cs="Times New Roman"/>
        </w:rPr>
        <w:instrText>ADDIN CSL_CITATION {"citationItems":[{"id":"ITEM-1","itemData":{"DOI":"10.1073/pnas.1013465108","ISSN":"1091-6490","PMID":"21282658","abstract":"The evolution of intimate symbiosis requires the coordination of gene expression and content between the distinct partner genomes; this coordination allows the fusion of capabilities of each organism into a single integrated metabolism. In aphids, the 10 essential amino acids are scarce in the phloem sap diet and are supplied by the obligate bacterial endosymbiont (Buchnera), which lives inside specialized cells called bacteriocytes. Although Buchnera's genome encodes most genes for essential amino acid biosynthesis, several genes in essential amino acid pathways are missing, as are most genes for production of nonessential amino acids. Additionally, it is unresolved whether the supply of nitrogen for amino acid biosynthesis is supplemented by recycling of waste ammonia. We compared pea aphid gene expression between bacteriocytes and other body tissues using RNA sequencing and pathway analysis and exploiting the genome sequences available for both partners. We found that 26 genes underlying amino acid biosynthesis were up-regulated in bacteriocytes. Seven of these up-regulated genes fill the gaps of Buchnera's essential amino acid pathways. In addition, genes underlying five nonessential amino acid pathways lost from Buchnera are up-regulated in bacteriocytes. Finally, our results reveal that two genes, glutamine synthetase and glutamate synthase, which potentially work together in the incorporation of ammonium nitrogen into glutamate (GOGAT) cycle to assimilate ammonia into glutamate, are up-regulated in bacteriocytes. Thus, host gene expression and symbiont capabilities are closely integrated within bacteriocytes, which function as specialized organs of amino acid production. Furthermore, the GOGAT cycle may be a key source of nitrogen fueling the integrated amino acid metabolism of the aphid-Buchnera partnership.","author":[{"dropping-particle":"","family":"Hansen","given":"Allison K","non-dropping-particle":"","parse-names":false,"suffix":""},{"dropping-particle":"","family":"Moran","given":"Nancy A","non-dropping-particle":"","parse-names":false,"suffix":""}],"container-title":"Proceedings of the National Academy of Sciences of the United States of America","id":"ITEM-1","issue":"7","issued":{"date-parts":[["2011","2","15"]]},"page":"2849-54","publisher":"National Academy of Sciences","title":"Aphid genome expression reveals host-symbiont cooperation in the production of amino acids.","type":"article-journal","volume":"108"},"uris":["http://www.mendeley.com/documents/?uuid=6aaeab1f-f988-3782-b90b-5e0171174aeb"]}],"mendeley":{"formattedCitation":"(Hansen &amp; Moran, 2011)","plainTextFormattedCitation":"(Hansen &amp; Moran, 2011)","previouslyFormattedCitation":"(Hansen &amp; Moran, 2011)"},"properties":{"noteIndex":0},"schema":"https://github.com/citation-style-language/schema/raw/master/csl-citation.json"}</w:instrText>
      </w:r>
      <w:r w:rsidR="00453D78">
        <w:rPr>
          <w:rFonts w:ascii="Times New Roman" w:hAnsi="Times New Roman" w:cs="Times New Roman"/>
        </w:rPr>
        <w:fldChar w:fldCharType="separate"/>
      </w:r>
      <w:r w:rsidR="00453D78" w:rsidRPr="00453D78">
        <w:rPr>
          <w:rFonts w:ascii="Times New Roman" w:hAnsi="Times New Roman" w:cs="Times New Roman"/>
          <w:noProof/>
        </w:rPr>
        <w:t>(Hansen &amp; Moran, 2011)</w:t>
      </w:r>
      <w:r w:rsidR="00453D78">
        <w:rPr>
          <w:rFonts w:ascii="Times New Roman" w:hAnsi="Times New Roman" w:cs="Times New Roman"/>
        </w:rPr>
        <w:fldChar w:fldCharType="end"/>
      </w:r>
      <w:r w:rsidR="00E46437">
        <w:rPr>
          <w:rFonts w:ascii="Times New Roman" w:hAnsi="Times New Roman" w:cs="Times New Roman"/>
        </w:rPr>
        <w:t xml:space="preserve">. </w:t>
      </w:r>
      <w:r w:rsidR="00BB6C22">
        <w:rPr>
          <w:rFonts w:ascii="Times New Roman" w:hAnsi="Times New Roman" w:cs="Times New Roman"/>
        </w:rPr>
        <w:t xml:space="preserve">While the study uncovered the mechanisms of evolution of symbiotic organs in the squid, the authors posit that because the symbioses present in </w:t>
      </w:r>
      <w:r w:rsidR="00BB6C22">
        <w:rPr>
          <w:rFonts w:ascii="Times New Roman" w:hAnsi="Times New Roman" w:cs="Times New Roman"/>
          <w:i/>
        </w:rPr>
        <w:t>Euprymna</w:t>
      </w:r>
      <w:r w:rsidR="00BB6C22">
        <w:rPr>
          <w:rFonts w:ascii="Times New Roman" w:hAnsi="Times New Roman" w:cs="Times New Roman"/>
        </w:rPr>
        <w:t xml:space="preserve"> are not nutritionally-based, that “the mechanisms for the evolution of [the squid’s] symbiotic organs may be different from what has been proposed for insect bacteriocytes.” However, this is not discussed in the Belcaid et al. paper.</w:t>
      </w:r>
    </w:p>
    <w:p w14:paraId="2D51FD6C" w14:textId="77777777" w:rsidR="00FE0065" w:rsidRDefault="00BB6C22" w:rsidP="00F44A0E">
      <w:pPr>
        <w:spacing w:line="480" w:lineRule="auto"/>
        <w:ind w:firstLine="720"/>
        <w:contextualSpacing/>
        <w:rPr>
          <w:rFonts w:ascii="Times New Roman" w:hAnsi="Times New Roman" w:cs="Times New Roman"/>
        </w:rPr>
      </w:pPr>
      <w:r>
        <w:rPr>
          <w:rFonts w:ascii="Times New Roman" w:hAnsi="Times New Roman" w:cs="Times New Roman"/>
        </w:rPr>
        <w:t xml:space="preserve">In conclusion, symbiotic organs isolating endosymbionts from other bodily tissues allowed Belcaid et al. and Hansen &amp; Moran to study the genomic aspects of host-microbe associations. While Belcaid et al. examined the extensive complementarity in enzymatic pathways between hosts and the symbionts, </w:t>
      </w:r>
      <w:commentRangeStart w:id="48"/>
      <w:r>
        <w:rPr>
          <w:rFonts w:ascii="Times New Roman" w:hAnsi="Times New Roman" w:cs="Times New Roman"/>
        </w:rPr>
        <w:t xml:space="preserve">Hansen &amp; Moran </w:t>
      </w:r>
      <w:commentRangeEnd w:id="48"/>
      <w:r w:rsidR="006C79F2">
        <w:rPr>
          <w:rStyle w:val="CommentReference"/>
        </w:rPr>
        <w:commentReference w:id="48"/>
      </w:r>
      <w:r>
        <w:rPr>
          <w:rFonts w:ascii="Times New Roman" w:hAnsi="Times New Roman" w:cs="Times New Roman"/>
        </w:rPr>
        <w:t>looked at different mechanisms of the evolution of symbiotic organs in hosts with endosymbionts.</w:t>
      </w:r>
      <w:r w:rsidR="00226043">
        <w:rPr>
          <w:rFonts w:ascii="Times New Roman" w:hAnsi="Times New Roman" w:cs="Times New Roman"/>
        </w:rPr>
        <w:t xml:space="preserve"> </w:t>
      </w:r>
      <w:commentRangeStart w:id="49"/>
      <w:r w:rsidR="00226043">
        <w:rPr>
          <w:rFonts w:ascii="Times New Roman" w:hAnsi="Times New Roman" w:cs="Times New Roman"/>
        </w:rPr>
        <w:t>These papers contribute extensively to the emerging field of ecological and evolutionary genomics by providing unique insights into the genomics of symbiotic organisms.</w:t>
      </w:r>
      <w:commentRangeEnd w:id="49"/>
      <w:r w:rsidR="006C79F2">
        <w:rPr>
          <w:rStyle w:val="CommentReference"/>
        </w:rPr>
        <w:commentReference w:id="49"/>
      </w:r>
    </w:p>
    <w:p w14:paraId="3D73E4D0" w14:textId="77777777" w:rsidR="00453D78" w:rsidRDefault="00453D78" w:rsidP="00F44A0E">
      <w:pPr>
        <w:spacing w:line="480" w:lineRule="auto"/>
        <w:ind w:firstLine="720"/>
        <w:contextualSpacing/>
        <w:rPr>
          <w:rFonts w:ascii="Times New Roman" w:hAnsi="Times New Roman" w:cs="Times New Roman"/>
        </w:rPr>
      </w:pPr>
    </w:p>
    <w:p w14:paraId="221DCB78" w14:textId="77777777" w:rsidR="00226043" w:rsidRDefault="00226043" w:rsidP="00F44A0E">
      <w:pPr>
        <w:spacing w:line="480" w:lineRule="auto"/>
        <w:ind w:firstLine="720"/>
        <w:contextualSpacing/>
        <w:rPr>
          <w:rFonts w:ascii="Times New Roman" w:hAnsi="Times New Roman" w:cs="Times New Roman"/>
        </w:rPr>
      </w:pPr>
    </w:p>
    <w:p w14:paraId="6C136E24" w14:textId="77777777" w:rsidR="00453D78" w:rsidRDefault="00453D78" w:rsidP="00453D78">
      <w:pPr>
        <w:spacing w:line="480" w:lineRule="auto"/>
        <w:contextualSpacing/>
        <w:rPr>
          <w:rFonts w:ascii="Times New Roman" w:hAnsi="Times New Roman" w:cs="Times New Roman"/>
          <w:u w:val="single"/>
        </w:rPr>
      </w:pPr>
      <w:r w:rsidRPr="00453D78">
        <w:rPr>
          <w:rFonts w:ascii="Times New Roman" w:hAnsi="Times New Roman" w:cs="Times New Roman"/>
          <w:u w:val="single"/>
        </w:rPr>
        <w:t>Reference</w:t>
      </w:r>
      <w:r w:rsidR="00BB6C22">
        <w:rPr>
          <w:rFonts w:ascii="Times New Roman" w:hAnsi="Times New Roman" w:cs="Times New Roman"/>
          <w:u w:val="single"/>
        </w:rPr>
        <w:t>s</w:t>
      </w:r>
      <w:r w:rsidRPr="00BB6C22">
        <w:rPr>
          <w:rFonts w:ascii="Times New Roman" w:hAnsi="Times New Roman" w:cs="Times New Roman"/>
        </w:rPr>
        <w:t>:</w:t>
      </w:r>
    </w:p>
    <w:p w14:paraId="40755A15" w14:textId="77777777" w:rsidR="0035290F" w:rsidRPr="0035290F" w:rsidRDefault="00453D78" w:rsidP="0035290F">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u w:val="single"/>
        </w:rPr>
        <w:lastRenderedPageBreak/>
        <w:fldChar w:fldCharType="begin" w:fldLock="1"/>
      </w:r>
      <w:r>
        <w:rPr>
          <w:rFonts w:ascii="Times New Roman" w:hAnsi="Times New Roman" w:cs="Times New Roman"/>
          <w:u w:val="single"/>
        </w:rPr>
        <w:instrText xml:space="preserve">ADDIN Mendeley Bibliography CSL_BIBLIOGRAPHY </w:instrText>
      </w:r>
      <w:r>
        <w:rPr>
          <w:rFonts w:ascii="Times New Roman" w:hAnsi="Times New Roman" w:cs="Times New Roman"/>
          <w:u w:val="single"/>
        </w:rPr>
        <w:fldChar w:fldCharType="separate"/>
      </w:r>
      <w:r w:rsidR="0035290F" w:rsidRPr="0035290F">
        <w:rPr>
          <w:rFonts w:ascii="Times New Roman" w:hAnsi="Times New Roman" w:cs="Times New Roman"/>
          <w:noProof/>
        </w:rPr>
        <w:t xml:space="preserve">Belcaid, M., Casaburi, G., McAnulty, S. J., Schmidbaur, H., Suria, A. M., Moriano-Gutierrez, S., … Nyholm, S. V. (2019). Symbiotic organs shaped by distinct modes of genome evolution in cephalopods. </w:t>
      </w:r>
      <w:r w:rsidR="0035290F" w:rsidRPr="0035290F">
        <w:rPr>
          <w:rFonts w:ascii="Times New Roman" w:hAnsi="Times New Roman" w:cs="Times New Roman"/>
          <w:i/>
          <w:iCs/>
          <w:noProof/>
        </w:rPr>
        <w:t>Proceedings of the National Academy of Sciences of the United States of America</w:t>
      </w:r>
      <w:r w:rsidR="0035290F" w:rsidRPr="0035290F">
        <w:rPr>
          <w:rFonts w:ascii="Times New Roman" w:hAnsi="Times New Roman" w:cs="Times New Roman"/>
          <w:noProof/>
        </w:rPr>
        <w:t xml:space="preserve">, </w:t>
      </w:r>
      <w:r w:rsidR="0035290F" w:rsidRPr="0035290F">
        <w:rPr>
          <w:rFonts w:ascii="Times New Roman" w:hAnsi="Times New Roman" w:cs="Times New Roman"/>
          <w:i/>
          <w:iCs/>
          <w:noProof/>
        </w:rPr>
        <w:t>116</w:t>
      </w:r>
      <w:r w:rsidR="0035290F" w:rsidRPr="0035290F">
        <w:rPr>
          <w:rFonts w:ascii="Times New Roman" w:hAnsi="Times New Roman" w:cs="Times New Roman"/>
          <w:noProof/>
        </w:rPr>
        <w:t>(8), 3030–3035. https://doi.org/10.1073/pnas.1817322116</w:t>
      </w:r>
    </w:p>
    <w:p w14:paraId="710DACF8" w14:textId="77777777" w:rsidR="0035290F" w:rsidRPr="0035290F" w:rsidRDefault="0035290F" w:rsidP="0035290F">
      <w:pPr>
        <w:widowControl w:val="0"/>
        <w:autoSpaceDE w:val="0"/>
        <w:autoSpaceDN w:val="0"/>
        <w:adjustRightInd w:val="0"/>
        <w:spacing w:line="480" w:lineRule="auto"/>
        <w:ind w:left="480" w:hanging="480"/>
        <w:rPr>
          <w:rFonts w:ascii="Times New Roman" w:hAnsi="Times New Roman" w:cs="Times New Roman"/>
          <w:noProof/>
        </w:rPr>
      </w:pPr>
      <w:r w:rsidRPr="0035290F">
        <w:rPr>
          <w:rFonts w:ascii="Times New Roman" w:hAnsi="Times New Roman" w:cs="Times New Roman"/>
          <w:noProof/>
        </w:rPr>
        <w:t xml:space="preserve">Brucker, R. M., &amp; Bordenstein, S. R. (2012). Speciation by symbiosis. </w:t>
      </w:r>
      <w:r w:rsidRPr="0035290F">
        <w:rPr>
          <w:rFonts w:ascii="Times New Roman" w:hAnsi="Times New Roman" w:cs="Times New Roman"/>
          <w:i/>
          <w:iCs/>
          <w:noProof/>
        </w:rPr>
        <w:t>Trends in Ecology &amp; Evolution</w:t>
      </w:r>
      <w:r w:rsidRPr="0035290F">
        <w:rPr>
          <w:rFonts w:ascii="Times New Roman" w:hAnsi="Times New Roman" w:cs="Times New Roman"/>
          <w:noProof/>
        </w:rPr>
        <w:t xml:space="preserve">, </w:t>
      </w:r>
      <w:r w:rsidRPr="0035290F">
        <w:rPr>
          <w:rFonts w:ascii="Times New Roman" w:hAnsi="Times New Roman" w:cs="Times New Roman"/>
          <w:i/>
          <w:iCs/>
          <w:noProof/>
        </w:rPr>
        <w:t>27</w:t>
      </w:r>
      <w:r w:rsidRPr="0035290F">
        <w:rPr>
          <w:rFonts w:ascii="Times New Roman" w:hAnsi="Times New Roman" w:cs="Times New Roman"/>
          <w:noProof/>
        </w:rPr>
        <w:t>(8), 443–451. https://doi.org/10.1016/j.tree.2012.03.011</w:t>
      </w:r>
    </w:p>
    <w:p w14:paraId="34B1A207" w14:textId="77777777" w:rsidR="0035290F" w:rsidRPr="0035290F" w:rsidRDefault="0035290F" w:rsidP="0035290F">
      <w:pPr>
        <w:widowControl w:val="0"/>
        <w:autoSpaceDE w:val="0"/>
        <w:autoSpaceDN w:val="0"/>
        <w:adjustRightInd w:val="0"/>
        <w:spacing w:line="480" w:lineRule="auto"/>
        <w:ind w:left="480" w:hanging="480"/>
        <w:rPr>
          <w:rFonts w:ascii="Times New Roman" w:hAnsi="Times New Roman" w:cs="Times New Roman"/>
          <w:noProof/>
        </w:rPr>
      </w:pPr>
      <w:r w:rsidRPr="0035290F">
        <w:rPr>
          <w:rFonts w:ascii="Times New Roman" w:hAnsi="Times New Roman" w:cs="Times New Roman"/>
          <w:noProof/>
        </w:rPr>
        <w:t xml:space="preserve">Fisher, R. M., Henry, L. M., Cornwallis, C. K., Kiers, E. T., &amp; West, S. A. (2017). The evolution of host-symbiont dependence. </w:t>
      </w:r>
      <w:r w:rsidRPr="0035290F">
        <w:rPr>
          <w:rFonts w:ascii="Times New Roman" w:hAnsi="Times New Roman" w:cs="Times New Roman"/>
          <w:i/>
          <w:iCs/>
          <w:noProof/>
        </w:rPr>
        <w:t>Nature Communications</w:t>
      </w:r>
      <w:r w:rsidRPr="0035290F">
        <w:rPr>
          <w:rFonts w:ascii="Times New Roman" w:hAnsi="Times New Roman" w:cs="Times New Roman"/>
          <w:noProof/>
        </w:rPr>
        <w:t xml:space="preserve">, </w:t>
      </w:r>
      <w:r w:rsidRPr="0035290F">
        <w:rPr>
          <w:rFonts w:ascii="Times New Roman" w:hAnsi="Times New Roman" w:cs="Times New Roman"/>
          <w:i/>
          <w:iCs/>
          <w:noProof/>
        </w:rPr>
        <w:t>8</w:t>
      </w:r>
      <w:r w:rsidRPr="0035290F">
        <w:rPr>
          <w:rFonts w:ascii="Times New Roman" w:hAnsi="Times New Roman" w:cs="Times New Roman"/>
          <w:noProof/>
        </w:rPr>
        <w:t>, 15973. https://doi.org/10.1038/ncomms15973</w:t>
      </w:r>
    </w:p>
    <w:p w14:paraId="1DA1AACE" w14:textId="77777777" w:rsidR="0035290F" w:rsidRPr="0035290F" w:rsidRDefault="0035290F" w:rsidP="0035290F">
      <w:pPr>
        <w:widowControl w:val="0"/>
        <w:autoSpaceDE w:val="0"/>
        <w:autoSpaceDN w:val="0"/>
        <w:adjustRightInd w:val="0"/>
        <w:spacing w:line="480" w:lineRule="auto"/>
        <w:ind w:left="480" w:hanging="480"/>
        <w:rPr>
          <w:rFonts w:ascii="Times New Roman" w:hAnsi="Times New Roman" w:cs="Times New Roman"/>
          <w:noProof/>
        </w:rPr>
      </w:pPr>
      <w:r w:rsidRPr="0035290F">
        <w:rPr>
          <w:rFonts w:ascii="Times New Roman" w:hAnsi="Times New Roman" w:cs="Times New Roman"/>
          <w:noProof/>
        </w:rPr>
        <w:t xml:space="preserve">Hansen, A. K., &amp; Moran, N. A. (2011). Aphid genome expression reveals host-symbiont cooperation in the production of amino acids. </w:t>
      </w:r>
      <w:r w:rsidRPr="0035290F">
        <w:rPr>
          <w:rFonts w:ascii="Times New Roman" w:hAnsi="Times New Roman" w:cs="Times New Roman"/>
          <w:i/>
          <w:iCs/>
          <w:noProof/>
        </w:rPr>
        <w:t>Proceedings of the National Academy of Sciences of the United States of America</w:t>
      </w:r>
      <w:r w:rsidRPr="0035290F">
        <w:rPr>
          <w:rFonts w:ascii="Times New Roman" w:hAnsi="Times New Roman" w:cs="Times New Roman"/>
          <w:noProof/>
        </w:rPr>
        <w:t xml:space="preserve">, </w:t>
      </w:r>
      <w:r w:rsidRPr="0035290F">
        <w:rPr>
          <w:rFonts w:ascii="Times New Roman" w:hAnsi="Times New Roman" w:cs="Times New Roman"/>
          <w:i/>
          <w:iCs/>
          <w:noProof/>
        </w:rPr>
        <w:t>108</w:t>
      </w:r>
      <w:r w:rsidRPr="0035290F">
        <w:rPr>
          <w:rFonts w:ascii="Times New Roman" w:hAnsi="Times New Roman" w:cs="Times New Roman"/>
          <w:noProof/>
        </w:rPr>
        <w:t>(7), 2849–2854. https://doi.org/10.1073/pnas.1013465108</w:t>
      </w:r>
    </w:p>
    <w:p w14:paraId="5E226685" w14:textId="77777777" w:rsidR="00453D78" w:rsidRPr="00453D78" w:rsidRDefault="00453D78" w:rsidP="0035290F">
      <w:pPr>
        <w:widowControl w:val="0"/>
        <w:autoSpaceDE w:val="0"/>
        <w:autoSpaceDN w:val="0"/>
        <w:adjustRightInd w:val="0"/>
        <w:spacing w:line="480" w:lineRule="auto"/>
        <w:ind w:left="480" w:hanging="480"/>
        <w:rPr>
          <w:rFonts w:ascii="Times New Roman" w:hAnsi="Times New Roman" w:cs="Times New Roman"/>
          <w:u w:val="single"/>
        </w:rPr>
      </w:pPr>
      <w:r>
        <w:rPr>
          <w:rFonts w:ascii="Times New Roman" w:hAnsi="Times New Roman" w:cs="Times New Roman"/>
          <w:u w:val="single"/>
        </w:rPr>
        <w:fldChar w:fldCharType="end"/>
      </w:r>
    </w:p>
    <w:sectPr w:rsidR="00453D78" w:rsidRPr="00453D78" w:rsidSect="00F67A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4-19T09:19:00Z" w:initials="CPM">
    <w:p w14:paraId="16D854E1" w14:textId="59A030B5" w:rsidR="001A337A" w:rsidRDefault="001A337A">
      <w:pPr>
        <w:pStyle w:val="CommentText"/>
      </w:pPr>
      <w:r>
        <w:rPr>
          <w:rStyle w:val="CommentReference"/>
        </w:rPr>
        <w:annotationRef/>
      </w:r>
      <w:r>
        <w:t>91%</w:t>
      </w:r>
    </w:p>
  </w:comment>
  <w:comment w:id="14" w:author="Carlos Prada Montoya" w:date="2019-04-19T09:01:00Z" w:initials="CPM">
    <w:p w14:paraId="3B8E531E" w14:textId="77777777" w:rsidR="00475AF2" w:rsidRDefault="00475AF2">
      <w:pPr>
        <w:pStyle w:val="CommentText"/>
      </w:pPr>
      <w:r>
        <w:rPr>
          <w:rStyle w:val="CommentReference"/>
        </w:rPr>
        <w:annotationRef/>
      </w:r>
      <w:r>
        <w:t>This sentence adds little and repeats a bit the one above</w:t>
      </w:r>
    </w:p>
  </w:comment>
  <w:comment w:id="33" w:author="Carlos Prada Montoya" w:date="2019-04-19T09:12:00Z" w:initials="CPM">
    <w:p w14:paraId="5E17826F" w14:textId="77777777" w:rsidR="00E33D31" w:rsidRDefault="00E33D31">
      <w:pPr>
        <w:pStyle w:val="CommentText"/>
      </w:pPr>
      <w:r>
        <w:rPr>
          <w:rStyle w:val="CommentReference"/>
        </w:rPr>
        <w:annotationRef/>
      </w:r>
      <w:r>
        <w:t>ISN’T BACTERICYTE PART OF BUCHNERA?</w:t>
      </w:r>
    </w:p>
  </w:comment>
  <w:comment w:id="34" w:author="Carlos Prada Montoya" w:date="2019-04-19T09:12:00Z" w:initials="CPM">
    <w:p w14:paraId="46F3C2AD" w14:textId="77777777" w:rsidR="00E33D31" w:rsidRDefault="00E33D31">
      <w:pPr>
        <w:pStyle w:val="CommentText"/>
      </w:pPr>
      <w:r>
        <w:rPr>
          <w:rStyle w:val="CommentReference"/>
        </w:rPr>
        <w:annotationRef/>
      </w:r>
      <w:r>
        <w:t>You have the authors mixed ,these are for the Aphid paper</w:t>
      </w:r>
    </w:p>
  </w:comment>
  <w:comment w:id="47" w:author="Carlos Prada Montoya" w:date="2019-04-19T09:15:00Z" w:initials="CPM">
    <w:p w14:paraId="10804556" w14:textId="77777777" w:rsidR="006C79F2" w:rsidRDefault="006C79F2">
      <w:pPr>
        <w:pStyle w:val="CommentText"/>
      </w:pPr>
      <w:r>
        <w:rPr>
          <w:rStyle w:val="CommentReference"/>
        </w:rPr>
        <w:annotationRef/>
      </w:r>
      <w:r>
        <w:t>Not that clear</w:t>
      </w:r>
    </w:p>
  </w:comment>
  <w:comment w:id="48" w:author="Carlos Prada Montoya" w:date="2019-04-19T09:17:00Z" w:initials="CPM">
    <w:p w14:paraId="23F0A998" w14:textId="77777777" w:rsidR="006C79F2" w:rsidRDefault="006C79F2">
      <w:pPr>
        <w:pStyle w:val="CommentText"/>
      </w:pPr>
      <w:r>
        <w:rPr>
          <w:rStyle w:val="CommentReference"/>
        </w:rPr>
        <w:annotationRef/>
      </w:r>
      <w:r>
        <w:t>Aphids</w:t>
      </w:r>
    </w:p>
  </w:comment>
  <w:comment w:id="49" w:author="Carlos Prada Montoya" w:date="2019-04-19T09:18:00Z" w:initials="CPM">
    <w:p w14:paraId="62A6EC48" w14:textId="77777777" w:rsidR="006C79F2" w:rsidRDefault="006C79F2">
      <w:pPr>
        <w:pStyle w:val="CommentText"/>
      </w:pPr>
      <w:r>
        <w:rPr>
          <w:rStyle w:val="CommentReference"/>
        </w:rPr>
        <w:annotationRef/>
      </w:r>
      <w:r>
        <w:t xml:space="preserve">This sentence is very general and vague. When finishing a critique or article or application try to end with a strong argument.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854E1" w15:done="0"/>
  <w15:commentEx w15:paraId="3B8E531E" w15:done="0"/>
  <w15:commentEx w15:paraId="5E17826F" w15:done="0"/>
  <w15:commentEx w15:paraId="46F3C2AD" w15:done="0"/>
  <w15:commentEx w15:paraId="10804556" w15:done="0"/>
  <w15:commentEx w15:paraId="23F0A998" w15:done="0"/>
  <w15:commentEx w15:paraId="62A6EC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854E1" w16cid:durableId="20641109"/>
  <w16cid:commentId w16cid:paraId="3B8E531E" w16cid:durableId="20640CFE"/>
  <w16cid:commentId w16cid:paraId="5E17826F" w16cid:durableId="20640F6A"/>
  <w16cid:commentId w16cid:paraId="46F3C2AD" w16cid:durableId="20640F93"/>
  <w16cid:commentId w16cid:paraId="10804556" w16cid:durableId="20641041"/>
  <w16cid:commentId w16cid:paraId="23F0A998" w16cid:durableId="206410C1"/>
  <w16cid:commentId w16cid:paraId="62A6EC48" w16cid:durableId="206410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C589" w14:textId="77777777" w:rsidR="005A283C" w:rsidRDefault="005A283C" w:rsidP="003250BF">
      <w:r>
        <w:separator/>
      </w:r>
    </w:p>
  </w:endnote>
  <w:endnote w:type="continuationSeparator" w:id="0">
    <w:p w14:paraId="6F040789" w14:textId="77777777" w:rsidR="005A283C" w:rsidRDefault="005A283C" w:rsidP="0032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580A6" w14:textId="77777777" w:rsidR="005A283C" w:rsidRDefault="005A283C" w:rsidP="003250BF">
      <w:r>
        <w:separator/>
      </w:r>
    </w:p>
  </w:footnote>
  <w:footnote w:type="continuationSeparator" w:id="0">
    <w:p w14:paraId="01FC056B" w14:textId="77777777" w:rsidR="005A283C" w:rsidRDefault="005A283C" w:rsidP="003250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rson w15:author="Carlos Prada Montoya [2]">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F4"/>
    <w:rsid w:val="00183B05"/>
    <w:rsid w:val="001A337A"/>
    <w:rsid w:val="001C2807"/>
    <w:rsid w:val="001E108B"/>
    <w:rsid w:val="00226043"/>
    <w:rsid w:val="003250BF"/>
    <w:rsid w:val="0034398E"/>
    <w:rsid w:val="0035290F"/>
    <w:rsid w:val="00392B99"/>
    <w:rsid w:val="003A6D12"/>
    <w:rsid w:val="00453D78"/>
    <w:rsid w:val="00475AF2"/>
    <w:rsid w:val="004F69F2"/>
    <w:rsid w:val="005757FA"/>
    <w:rsid w:val="00591CAE"/>
    <w:rsid w:val="005A283C"/>
    <w:rsid w:val="005D2061"/>
    <w:rsid w:val="006C79F2"/>
    <w:rsid w:val="007C724C"/>
    <w:rsid w:val="008A48FB"/>
    <w:rsid w:val="008B6147"/>
    <w:rsid w:val="00A554E0"/>
    <w:rsid w:val="00A579F6"/>
    <w:rsid w:val="00A81B70"/>
    <w:rsid w:val="00A92786"/>
    <w:rsid w:val="00B50A13"/>
    <w:rsid w:val="00B8170D"/>
    <w:rsid w:val="00BB03B9"/>
    <w:rsid w:val="00BB6C22"/>
    <w:rsid w:val="00BE5122"/>
    <w:rsid w:val="00BF22D4"/>
    <w:rsid w:val="00C95EE7"/>
    <w:rsid w:val="00D53B0D"/>
    <w:rsid w:val="00D84654"/>
    <w:rsid w:val="00DE3BE1"/>
    <w:rsid w:val="00E33D31"/>
    <w:rsid w:val="00E46437"/>
    <w:rsid w:val="00EC19A7"/>
    <w:rsid w:val="00EC2FED"/>
    <w:rsid w:val="00F44A0E"/>
    <w:rsid w:val="00F67A15"/>
    <w:rsid w:val="00F939F4"/>
    <w:rsid w:val="00FE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2EF4A"/>
  <w15:chartTrackingRefBased/>
  <w15:docId w15:val="{0EBC60AC-07CA-FF4D-9E4C-07B835F9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0BF"/>
    <w:pPr>
      <w:tabs>
        <w:tab w:val="center" w:pos="4680"/>
        <w:tab w:val="right" w:pos="9360"/>
      </w:tabs>
    </w:pPr>
  </w:style>
  <w:style w:type="character" w:customStyle="1" w:styleId="HeaderChar">
    <w:name w:val="Header Char"/>
    <w:basedOn w:val="DefaultParagraphFont"/>
    <w:link w:val="Header"/>
    <w:uiPriority w:val="99"/>
    <w:rsid w:val="003250BF"/>
  </w:style>
  <w:style w:type="paragraph" w:styleId="Footer">
    <w:name w:val="footer"/>
    <w:basedOn w:val="Normal"/>
    <w:link w:val="FooterChar"/>
    <w:uiPriority w:val="99"/>
    <w:unhideWhenUsed/>
    <w:rsid w:val="003250BF"/>
    <w:pPr>
      <w:tabs>
        <w:tab w:val="center" w:pos="4680"/>
        <w:tab w:val="right" w:pos="9360"/>
      </w:tabs>
    </w:pPr>
  </w:style>
  <w:style w:type="character" w:customStyle="1" w:styleId="FooterChar">
    <w:name w:val="Footer Char"/>
    <w:basedOn w:val="DefaultParagraphFont"/>
    <w:link w:val="Footer"/>
    <w:uiPriority w:val="99"/>
    <w:rsid w:val="003250BF"/>
  </w:style>
  <w:style w:type="paragraph" w:styleId="BalloonText">
    <w:name w:val="Balloon Text"/>
    <w:basedOn w:val="Normal"/>
    <w:link w:val="BalloonTextChar"/>
    <w:uiPriority w:val="99"/>
    <w:semiHidden/>
    <w:unhideWhenUsed/>
    <w:rsid w:val="00EC19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19A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75AF2"/>
    <w:rPr>
      <w:sz w:val="16"/>
      <w:szCs w:val="16"/>
    </w:rPr>
  </w:style>
  <w:style w:type="paragraph" w:styleId="CommentText">
    <w:name w:val="annotation text"/>
    <w:basedOn w:val="Normal"/>
    <w:link w:val="CommentTextChar"/>
    <w:uiPriority w:val="99"/>
    <w:semiHidden/>
    <w:unhideWhenUsed/>
    <w:rsid w:val="00475AF2"/>
    <w:rPr>
      <w:sz w:val="20"/>
      <w:szCs w:val="20"/>
    </w:rPr>
  </w:style>
  <w:style w:type="character" w:customStyle="1" w:styleId="CommentTextChar">
    <w:name w:val="Comment Text Char"/>
    <w:basedOn w:val="DefaultParagraphFont"/>
    <w:link w:val="CommentText"/>
    <w:uiPriority w:val="99"/>
    <w:semiHidden/>
    <w:rsid w:val="00475AF2"/>
    <w:rPr>
      <w:sz w:val="20"/>
      <w:szCs w:val="20"/>
    </w:rPr>
  </w:style>
  <w:style w:type="paragraph" w:styleId="CommentSubject">
    <w:name w:val="annotation subject"/>
    <w:basedOn w:val="CommentText"/>
    <w:next w:val="CommentText"/>
    <w:link w:val="CommentSubjectChar"/>
    <w:uiPriority w:val="99"/>
    <w:semiHidden/>
    <w:unhideWhenUsed/>
    <w:rsid w:val="00475AF2"/>
    <w:rPr>
      <w:b/>
      <w:bCs/>
    </w:rPr>
  </w:style>
  <w:style w:type="character" w:customStyle="1" w:styleId="CommentSubjectChar">
    <w:name w:val="Comment Subject Char"/>
    <w:basedOn w:val="CommentTextChar"/>
    <w:link w:val="CommentSubject"/>
    <w:uiPriority w:val="99"/>
    <w:semiHidden/>
    <w:rsid w:val="00475A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9A727-0611-B144-81FF-02FB67B4B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2912</Words>
  <Characters>16601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Chille</dc:creator>
  <cp:keywords/>
  <dc:description/>
  <cp:lastModifiedBy>Carlos Prada Montoya</cp:lastModifiedBy>
  <cp:revision>5</cp:revision>
  <dcterms:created xsi:type="dcterms:W3CDTF">2019-04-16T16:24:00Z</dcterms:created>
  <dcterms:modified xsi:type="dcterms:W3CDTF">2019-04-19T13:19:00Z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http://www.zotero.org/styles/scientific-reports</vt:lpwstr>
  </property>
  <property fmtid="{D5CDD505-2E9C-101B-9397-08002B2CF9AE}" pid="21" name="Mendeley Recent Style Name 9_1">
    <vt:lpwstr>Scientific Reports</vt:lpwstr>
  </property>
  <property fmtid="{D5CDD505-2E9C-101B-9397-08002B2CF9AE}" pid="22" name="Mendeley Document_1">
    <vt:lpwstr>True</vt:lpwstr>
  </property>
  <property fmtid="{D5CDD505-2E9C-101B-9397-08002B2CF9AE}" pid="23" name="Mendeley Unique User Id_1">
    <vt:lpwstr>31e5e66c-5a76-3536-b8ba-02ad04335073</vt:lpwstr>
  </property>
  <property fmtid="{D5CDD505-2E9C-101B-9397-08002B2CF9AE}" pid="24" name="Mendeley Citation Style_1">
    <vt:lpwstr>http://www.zotero.org/styles/apa</vt:lpwstr>
  </property>
</Properties>
</file>