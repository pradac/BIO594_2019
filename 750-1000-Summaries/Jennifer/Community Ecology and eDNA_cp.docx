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678B6" w14:textId="0B2D9C8A" w:rsidR="00F153B3" w:rsidRDefault="00F153B3">
      <w:r>
        <w:t xml:space="preserve">Jenn </w:t>
      </w:r>
      <w:commentRangeStart w:id="0"/>
      <w:r>
        <w:t>Soukup</w:t>
      </w:r>
      <w:commentRangeEnd w:id="0"/>
      <w:r w:rsidR="005E63E9">
        <w:rPr>
          <w:rStyle w:val="CommentReference"/>
        </w:rPr>
        <w:commentReference w:id="0"/>
      </w:r>
    </w:p>
    <w:p w14:paraId="6FDB09B6" w14:textId="115BBC9D" w:rsidR="00F153B3" w:rsidRDefault="0092011B">
      <w:r>
        <w:t>854</w:t>
      </w:r>
      <w:r w:rsidR="00F153B3">
        <w:t xml:space="preserve"> Words</w:t>
      </w:r>
      <w:r w:rsidR="00F153B3">
        <w:tab/>
      </w:r>
    </w:p>
    <w:p w14:paraId="084A000B" w14:textId="19F06E14" w:rsidR="00F153B3" w:rsidRDefault="00F153B3"/>
    <w:p w14:paraId="5A5A55A2" w14:textId="3F547AE1" w:rsidR="00F153B3" w:rsidRDefault="00F153B3" w:rsidP="00B2565C">
      <w:pPr>
        <w:jc w:val="center"/>
      </w:pPr>
      <w:r>
        <w:t>Community Ecology and eDNA</w:t>
      </w:r>
    </w:p>
    <w:p w14:paraId="33F79CE5" w14:textId="4120B07E" w:rsidR="00F153B3" w:rsidRDefault="00F153B3">
      <w:r>
        <w:tab/>
      </w:r>
      <w:del w:id="1" w:author="Carlos Prada Montoya" w:date="2019-04-26T07:40:00Z">
        <w:r w:rsidDel="00472911">
          <w:delText xml:space="preserve">One of the more difficult parts of studying ecology is attempting to account for organisms that you can’t see such as microbes or elusive species. </w:delText>
        </w:r>
      </w:del>
      <w:r>
        <w:t>While methods such as growing cultures, wildlife camer</w:t>
      </w:r>
      <w:bookmarkStart w:id="2" w:name="_GoBack"/>
      <w:bookmarkEnd w:id="2"/>
      <w:r>
        <w:t xml:space="preserve">as, and general observation are often used, these methods may only be providing a part of the </w:t>
      </w:r>
      <w:commentRangeStart w:id="3"/>
      <w:r>
        <w:t>picture</w:t>
      </w:r>
      <w:commentRangeEnd w:id="3"/>
      <w:r w:rsidR="00472911">
        <w:rPr>
          <w:rStyle w:val="CommentReference"/>
        </w:rPr>
        <w:commentReference w:id="3"/>
      </w:r>
      <w:r>
        <w:t xml:space="preserve">. Through the use of </w:t>
      </w:r>
      <w:del w:id="4" w:author="Carlos Prada Montoya" w:date="2019-04-26T07:41:00Z">
        <w:r w:rsidDel="00472911">
          <w:delText xml:space="preserve">eDNA, or </w:delText>
        </w:r>
      </w:del>
      <w:r>
        <w:t xml:space="preserve">environmental DNA, genomic and metagenomic techniques, two studies examining the diversity and richness of two </w:t>
      </w:r>
      <w:commentRangeStart w:id="5"/>
      <w:r>
        <w:t xml:space="preserve">organisms </w:t>
      </w:r>
      <w:commentRangeEnd w:id="5"/>
      <w:r w:rsidR="00472911">
        <w:rPr>
          <w:rStyle w:val="CommentReference"/>
        </w:rPr>
        <w:commentReference w:id="5"/>
      </w:r>
      <w:r>
        <w:t xml:space="preserve">were able to compose a more complete </w:t>
      </w:r>
      <w:commentRangeStart w:id="6"/>
      <w:r>
        <w:t xml:space="preserve">picture </w:t>
      </w:r>
      <w:commentRangeEnd w:id="6"/>
      <w:r w:rsidR="00472911">
        <w:rPr>
          <w:rStyle w:val="CommentReference"/>
        </w:rPr>
        <w:commentReference w:id="6"/>
      </w:r>
      <w:r>
        <w:t xml:space="preserve">to help understand the </w:t>
      </w:r>
      <w:r w:rsidR="00B2565C">
        <w:t xml:space="preserve">complex web of organisms in the oceans. </w:t>
      </w:r>
    </w:p>
    <w:p w14:paraId="6805CD50" w14:textId="57188820" w:rsidR="00B2565C" w:rsidRDefault="00B2565C">
      <w:r>
        <w:tab/>
        <w:t>One study focused on understanding the structure and function of the oceans’ microbiome in comparison to the microbiome of the human gut. In this study</w:t>
      </w:r>
      <w:ins w:id="7" w:author="Carlos Prada Montoya" w:date="2019-04-26T07:42:00Z">
        <w:r w:rsidR="00472911">
          <w:t>,</w:t>
        </w:r>
      </w:ins>
      <w:r>
        <w:t xml:space="preserve"> </w:t>
      </w:r>
      <w:del w:id="8" w:author="Carlos Prada Montoya" w:date="2019-04-26T07:42:00Z">
        <w:r w:rsidR="00834F5A" w:rsidDel="00472911">
          <w:delText xml:space="preserve">they </w:delText>
        </w:r>
      </w:del>
      <w:ins w:id="9" w:author="Carlos Prada Montoya" w:date="2019-04-26T07:42:00Z">
        <w:r w:rsidR="00472911">
          <w:t>authors</w:t>
        </w:r>
        <w:r w:rsidR="00472911">
          <w:t xml:space="preserve"> </w:t>
        </w:r>
      </w:ins>
      <w:r w:rsidR="00834F5A">
        <w:t xml:space="preserve">sequenced whole organisms and </w:t>
      </w:r>
      <w:del w:id="10" w:author="Carlos Prada Montoya" w:date="2019-04-26T07:42:00Z">
        <w:r w:rsidR="00834F5A" w:rsidDel="00472911">
          <w:delText xml:space="preserve">organized </w:delText>
        </w:r>
      </w:del>
      <w:ins w:id="11" w:author="Carlos Prada Montoya" w:date="2019-04-26T07:42:00Z">
        <w:r w:rsidR="00472911">
          <w:t>classified</w:t>
        </w:r>
        <w:r w:rsidR="00472911">
          <w:t xml:space="preserve"> </w:t>
        </w:r>
      </w:ins>
      <w:r w:rsidR="00834F5A">
        <w:t xml:space="preserve">them to the phylum level. </w:t>
      </w:r>
      <w:r w:rsidR="00704F3D">
        <w:t xml:space="preserve">This is important since too high of a resolution would have made it difficult to </w:t>
      </w:r>
      <w:del w:id="12" w:author="Carlos Prada Montoya" w:date="2019-04-26T07:43:00Z">
        <w:r w:rsidR="00704F3D" w:rsidDel="00472911">
          <w:delText>find a pattern</w:delText>
        </w:r>
      </w:del>
      <w:ins w:id="13" w:author="Carlos Prada Montoya" w:date="2019-04-26T07:43:00Z">
        <w:r w:rsidR="00472911">
          <w:t>compare sampes</w:t>
        </w:r>
      </w:ins>
      <w:r w:rsidR="00704F3D">
        <w:t xml:space="preserve">, so instead of species they grouped microbes based on phylum. </w:t>
      </w:r>
      <w:r w:rsidR="00834F5A">
        <w:t>T</w:t>
      </w:r>
      <w:r>
        <w:t xml:space="preserve">hey were able to identify a </w:t>
      </w:r>
      <w:r w:rsidR="00834F5A">
        <w:t>“</w:t>
      </w:r>
      <w:r>
        <w:t>functional core</w:t>
      </w:r>
      <w:r w:rsidR="00834F5A">
        <w:t>”</w:t>
      </w:r>
      <w:r>
        <w:t xml:space="preserve"> in the </w:t>
      </w:r>
      <w:r w:rsidR="00834F5A">
        <w:t xml:space="preserve">genome of oceanic as well as the gut microbiome. In addition, they found that there was </w:t>
      </w:r>
      <w:del w:id="14" w:author="Carlos Prada Montoya" w:date="2019-04-26T07:43:00Z">
        <w:r w:rsidR="00834F5A" w:rsidDel="00472911">
          <w:delText xml:space="preserve">a lot of </w:delText>
        </w:r>
      </w:del>
      <w:r w:rsidR="00834F5A">
        <w:t xml:space="preserve">functional redundancy, which </w:t>
      </w:r>
      <w:del w:id="15" w:author="Carlos Prada Montoya" w:date="2019-04-26T07:43:00Z">
        <w:r w:rsidR="00834F5A" w:rsidDel="00472911">
          <w:delText xml:space="preserve">could help </w:delText>
        </w:r>
      </w:del>
      <w:r w:rsidR="00834F5A">
        <w:t>make</w:t>
      </w:r>
      <w:ins w:id="16" w:author="Carlos Prada Montoya" w:date="2019-04-26T07:43:00Z">
        <w:r w:rsidR="00472911">
          <w:t>s</w:t>
        </w:r>
      </w:ins>
      <w:r w:rsidR="00834F5A">
        <w:t xml:space="preserve"> this community resilient to changing climate and other anthropogenic stressors since if one phylum </w:t>
      </w:r>
      <w:del w:id="17" w:author="Carlos Prada Montoya" w:date="2019-04-26T07:44:00Z">
        <w:r w:rsidR="00834F5A" w:rsidDel="00472911">
          <w:delText xml:space="preserve">dies </w:delText>
        </w:r>
      </w:del>
      <w:ins w:id="18" w:author="Carlos Prada Montoya" w:date="2019-04-26T07:44:00Z">
        <w:r w:rsidR="00472911">
          <w:t>disappears</w:t>
        </w:r>
        <w:r w:rsidR="00472911">
          <w:t xml:space="preserve"> </w:t>
        </w:r>
      </w:ins>
      <w:r w:rsidR="00834F5A">
        <w:t xml:space="preserve">another will be there to replace it. </w:t>
      </w:r>
      <w:r w:rsidR="00E72AF1">
        <w:t>While they examined a number of environmental variables such as dissolved oxygen, depth, salinity, temperature</w:t>
      </w:r>
      <w:ins w:id="19" w:author="Carlos Prada Montoya" w:date="2019-04-26T07:44:00Z">
        <w:r w:rsidR="00472911">
          <w:t xml:space="preserve"> and</w:t>
        </w:r>
      </w:ins>
      <w:del w:id="20" w:author="Carlos Prada Montoya" w:date="2019-04-26T07:44:00Z">
        <w:r w:rsidR="00E72AF1" w:rsidDel="00472911">
          <w:delText>,</w:delText>
        </w:r>
      </w:del>
      <w:r w:rsidR="00E72AF1">
        <w:t xml:space="preserve"> nutrients</w:t>
      </w:r>
      <w:ins w:id="21" w:author="Carlos Prada Montoya" w:date="2019-04-26T07:44:00Z">
        <w:r w:rsidR="00472911">
          <w:t xml:space="preserve">; </w:t>
        </w:r>
      </w:ins>
      <w:del w:id="22" w:author="Carlos Prada Montoya" w:date="2019-04-26T07:44:00Z">
        <w:r w:rsidR="00E72AF1" w:rsidDel="00472911">
          <w:delText xml:space="preserve">, etc, </w:delText>
        </w:r>
      </w:del>
      <w:r w:rsidR="00E72AF1">
        <w:t>t</w:t>
      </w:r>
      <w:r w:rsidR="00834F5A">
        <w:t xml:space="preserve">hey found that species richness </w:t>
      </w:r>
      <w:r w:rsidR="00E72AF1">
        <w:t>was correlated with temperature (where it increases</w:t>
      </w:r>
      <w:r w:rsidR="00834F5A">
        <w:t xml:space="preserve"> until 15 C where it significantly </w:t>
      </w:r>
      <w:r w:rsidR="00704F3D">
        <w:t>decreases</w:t>
      </w:r>
      <w:r w:rsidR="00E72AF1">
        <w:t>)</w:t>
      </w:r>
      <w:r w:rsidR="00834F5A">
        <w:t xml:space="preserve"> and depth </w:t>
      </w:r>
      <w:r w:rsidR="00E72AF1">
        <w:t>(where organisms in the mesopelagic were significantly different from those in the epipelagic and DCM)</w:t>
      </w:r>
      <w:r w:rsidR="00704F3D">
        <w:t xml:space="preserve">. While they collected samples from around the world, they unfortunately missed Indonesia and Australia, as well as the coral triangle.  </w:t>
      </w:r>
    </w:p>
    <w:p w14:paraId="6B21C53A" w14:textId="7070F913" w:rsidR="00704F3D" w:rsidRDefault="00704F3D">
      <w:r>
        <w:tab/>
        <w:t xml:space="preserve">The second study, which took place in New Caledonia, an island </w:t>
      </w:r>
      <w:r w:rsidR="005C68F2">
        <w:t xml:space="preserve">near Australia, </w:t>
      </w:r>
      <w:r w:rsidR="002F5330">
        <w:t xml:space="preserve">compared a variety of methods to determine diversity of sharks in a given area. They compared the methods of eDNA, baited remote underwater video (BRUVs), and underwater visual census (UVCs) to </w:t>
      </w:r>
      <w:r w:rsidR="00E72AF1">
        <w:t xml:space="preserve">barcode/detect </w:t>
      </w:r>
      <w:del w:id="23" w:author="Carlos Prada Montoya" w:date="2019-04-26T07:45:00Z">
        <w:r w:rsidR="00E72AF1" w:rsidDel="00472911">
          <w:delText xml:space="preserve">a variety of </w:delText>
        </w:r>
      </w:del>
      <w:r w:rsidR="00E72AF1">
        <w:t>shark species</w:t>
      </w:r>
      <w:del w:id="24" w:author="Carlos Prada Montoya" w:date="2019-04-26T07:45:00Z">
        <w:r w:rsidR="00E72AF1" w:rsidDel="00472911">
          <w:delText xml:space="preserve"> for the given area</w:delText>
        </w:r>
      </w:del>
      <w:r w:rsidR="00E72AF1">
        <w:t xml:space="preserve">. They focused on identifying </w:t>
      </w:r>
      <w:ins w:id="25" w:author="Carlos Prada Montoya" w:date="2019-04-26T07:46:00Z">
        <w:r w:rsidR="00472911">
          <w:t xml:space="preserve">their sequences </w:t>
        </w:r>
      </w:ins>
      <w:r w:rsidR="00E72AF1">
        <w:t xml:space="preserve">to the species level since, unlike the microbes, each shark species has uniquely evolved to serve a specific purpose. Unlike the microbes, when a shark </w:t>
      </w:r>
      <w:commentRangeStart w:id="26"/>
      <w:r w:rsidR="00E72AF1">
        <w:t xml:space="preserve">species dies </w:t>
      </w:r>
      <w:commentRangeEnd w:id="26"/>
      <w:r w:rsidR="00472911">
        <w:rPr>
          <w:rStyle w:val="CommentReference"/>
        </w:rPr>
        <w:commentReference w:id="26"/>
      </w:r>
      <w:r w:rsidR="00E72AF1">
        <w:t>there isn’t a back-up species. Even if there is a similar species, this disappearance would still cause a significant shift in the ecosystem that would take time to rebalance.</w:t>
      </w:r>
      <w:r w:rsidR="002F5330">
        <w:t xml:space="preserve"> They found that the eDNA detected 44% more shark species than the traditional methods, which provides another tool for assessing the diversity and stability of an ecosystem. While eDNA is extremely useful for determining whether a species of shark </w:t>
      </w:r>
      <w:del w:id="27" w:author="Carlos Prada Montoya" w:date="2019-04-26T07:56:00Z">
        <w:r w:rsidR="002F5330" w:rsidDel="005E63E9">
          <w:delText xml:space="preserve">is </w:delText>
        </w:r>
      </w:del>
      <w:r w:rsidR="002F5330">
        <w:t xml:space="preserve">was present in the area, it </w:t>
      </w:r>
      <w:del w:id="28" w:author="Carlos Prada Montoya" w:date="2019-04-26T07:56:00Z">
        <w:r w:rsidR="002F5330" w:rsidDel="005E63E9">
          <w:delText xml:space="preserve">unfortunately </w:delText>
        </w:r>
      </w:del>
      <w:r w:rsidR="002F5330">
        <w:t xml:space="preserve">cannot give </w:t>
      </w:r>
      <w:del w:id="29" w:author="Carlos Prada Montoya" w:date="2019-04-26T07:57:00Z">
        <w:r w:rsidR="002F5330" w:rsidDel="005E63E9">
          <w:delText xml:space="preserve">any </w:delText>
        </w:r>
      </w:del>
      <w:r w:rsidR="002F5330">
        <w:t>other information</w:t>
      </w:r>
      <w:del w:id="30" w:author="Carlos Prada Montoya" w:date="2019-04-26T07:57:00Z">
        <w:r w:rsidR="002F5330" w:rsidDel="005E63E9">
          <w:delText xml:space="preserve"> other than presence</w:delText>
        </w:r>
      </w:del>
      <w:r w:rsidR="002F5330">
        <w:t>. As a result</w:t>
      </w:r>
      <w:del w:id="31" w:author="Carlos Prada Montoya" w:date="2019-04-26T07:57:00Z">
        <w:r w:rsidR="002F5330" w:rsidDel="005E63E9">
          <w:delText>, they concluded that this is helpful for</w:delText>
        </w:r>
      </w:del>
      <w:ins w:id="32" w:author="Carlos Prada Montoya" w:date="2019-04-26T07:57:00Z">
        <w:r w:rsidR="005E63E9">
          <w:t>, eDNA</w:t>
        </w:r>
      </w:ins>
      <w:r w:rsidR="002F5330">
        <w:t xml:space="preserve"> </w:t>
      </w:r>
      <w:del w:id="33" w:author="Carlos Prada Montoya" w:date="2019-04-26T07:57:00Z">
        <w:r w:rsidR="002F5330" w:rsidDel="005E63E9">
          <w:delText xml:space="preserve">uncovering an accurate </w:delText>
        </w:r>
      </w:del>
      <w:r w:rsidR="002F5330">
        <w:t>measure</w:t>
      </w:r>
      <w:ins w:id="34" w:author="Carlos Prada Montoya" w:date="2019-04-26T07:57:00Z">
        <w:r w:rsidR="005E63E9">
          <w:t>s</w:t>
        </w:r>
      </w:ins>
      <w:r w:rsidR="002F5330">
        <w:t xml:space="preserve"> </w:t>
      </w:r>
      <w:del w:id="35" w:author="Carlos Prada Montoya" w:date="2019-04-26T07:57:00Z">
        <w:r w:rsidR="002F5330" w:rsidDel="005E63E9">
          <w:delText xml:space="preserve">of </w:delText>
        </w:r>
      </w:del>
      <w:r w:rsidR="002F5330">
        <w:t xml:space="preserve">species diversity, but in order to gain the </w:t>
      </w:r>
      <w:del w:id="36" w:author="Carlos Prada Montoya" w:date="2019-04-26T07:58:00Z">
        <w:r w:rsidR="002F5330" w:rsidDel="005E63E9">
          <w:delText xml:space="preserve">overall </w:delText>
        </w:r>
      </w:del>
      <w:r w:rsidR="002F5330">
        <w:t>status and health of the species</w:t>
      </w:r>
      <w:ins w:id="37" w:author="Carlos Prada Montoya" w:date="2019-04-26T07:58:00Z">
        <w:r w:rsidR="005E63E9">
          <w:t>,</w:t>
        </w:r>
      </w:ins>
      <w:r w:rsidR="002F5330">
        <w:t xml:space="preserve"> </w:t>
      </w:r>
      <w:del w:id="38" w:author="Carlos Prada Montoya" w:date="2019-04-26T07:58:00Z">
        <w:r w:rsidR="002F5330" w:rsidDel="005E63E9">
          <w:delText xml:space="preserve">they need to continue using </w:delText>
        </w:r>
      </w:del>
      <w:r w:rsidR="002F5330">
        <w:t>traditional methods</w:t>
      </w:r>
      <w:ins w:id="39" w:author="Carlos Prada Montoya" w:date="2019-04-26T07:58:00Z">
        <w:r w:rsidR="005E63E9">
          <w:t xml:space="preserve"> are necessary</w:t>
        </w:r>
      </w:ins>
      <w:r w:rsidR="002F5330">
        <w:t xml:space="preserve">. </w:t>
      </w:r>
      <w:del w:id="40" w:author="Carlos Prada Montoya" w:date="2019-04-26T08:00:00Z">
        <w:r w:rsidR="002F5330" w:rsidDel="005E63E9">
          <w:delText xml:space="preserve">However, at least with the methods combined they should have a better idea of species range and what species they should be looking for. </w:delText>
        </w:r>
      </w:del>
      <w:r w:rsidR="002F5330">
        <w:t xml:space="preserve">Another </w:t>
      </w:r>
      <w:del w:id="41" w:author="Carlos Prada Montoya" w:date="2019-04-26T08:00:00Z">
        <w:r w:rsidR="002F5330" w:rsidDel="005E63E9">
          <w:delText xml:space="preserve">unfortunate </w:delText>
        </w:r>
      </w:del>
      <w:r w:rsidR="002F5330">
        <w:t xml:space="preserve">issue with this study was </w:t>
      </w:r>
      <w:ins w:id="42" w:author="Carlos Prada Montoya" w:date="2019-04-26T08:00:00Z">
        <w:r w:rsidR="005E63E9">
          <w:t xml:space="preserve">that </w:t>
        </w:r>
      </w:ins>
      <w:r w:rsidR="002F5330">
        <w:t>they only collected data for 3 months. This is problematic since many marine mega</w:t>
      </w:r>
      <w:r w:rsidR="00E72AF1">
        <w:t>-</w:t>
      </w:r>
      <w:r w:rsidR="002F5330">
        <w:t xml:space="preserve">fauna tend to migrate seasonally. At which point they may be overestimating or underestimating the species diversity and richness for the area. With more consistent monitoring, we can start to understand and decode potential migration patterns for these larger pelagic animals. However, this too would be difficult since eDNA only lasts for a couple days. </w:t>
      </w:r>
      <w:r w:rsidR="0092011B">
        <w:t xml:space="preserve">In addition, another issue with this study is they didn’t give specific environmental variables that they were examining and simply looked at disturbed vs non-disturbed areas. Especially since this area tends to be a hot spot for fishing (both shark fisheries and fish fisheries), </w:t>
      </w:r>
      <w:r w:rsidR="0092011B">
        <w:lastRenderedPageBreak/>
        <w:t xml:space="preserve">they definitely could and should have included these variable into their analysis, along with temperature, which is a large issue in these areas since it damages the reef which could be problematic for the sharks. However, it is possible that for the purpose of this study they simply wanted to focus on if they could detect more species with fewer analyses/less sampling effort, which they did. For this reason, I feel that the next step should be integrating these environmental variables more in future studies. </w:t>
      </w:r>
    </w:p>
    <w:p w14:paraId="3EC66822" w14:textId="6CB078FD" w:rsidR="00CF6D6B" w:rsidRDefault="002F5330">
      <w:r>
        <w:tab/>
        <w:t xml:space="preserve">I believe both studies provide evidence supporting the need for more eDNA analysis. While these studies focused on marine organisms, I am curious to know more about terrestrial and coastal ecosystems and how eDNA would be collected from these areas as well. </w:t>
      </w:r>
      <w:r w:rsidR="00E72AF1">
        <w:t xml:space="preserve">While eDNA has been around for a couple decades, it’s value and popularity has begun to increase. With this type of analysis, along with current conventional methods, we can gain a more accurate analysis of ecosystems and the species that inhabit them. While it has many drawbacks, indicated in the paragraph above, it </w:t>
      </w:r>
      <w:r w:rsidR="0092011B">
        <w:t>can</w:t>
      </w:r>
      <w:r w:rsidR="00E72AF1">
        <w:t xml:space="preserve"> accurately detect the presence of a species which could solve the issue of monitoring elusive species such as the blue whale and sharks, which like many species are hard to track</w:t>
      </w:r>
      <w:r w:rsidR="0092011B">
        <w:t xml:space="preserve">. </w:t>
      </w:r>
    </w:p>
    <w:sectPr w:rsidR="00CF6D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4-26T08:02:00Z" w:initials="CPM">
    <w:p w14:paraId="39103920" w14:textId="6251B09F" w:rsidR="005E63E9" w:rsidRDefault="005E63E9">
      <w:pPr>
        <w:pStyle w:val="CommentText"/>
      </w:pPr>
      <w:r>
        <w:rPr>
          <w:rStyle w:val="CommentReference"/>
        </w:rPr>
        <w:annotationRef/>
      </w:r>
      <w:r>
        <w:t>88%</w:t>
      </w:r>
    </w:p>
  </w:comment>
  <w:comment w:id="3" w:author="Carlos Prada Montoya" w:date="2019-04-26T07:41:00Z" w:initials="CPM">
    <w:p w14:paraId="0CF39FA0" w14:textId="0BFE982D" w:rsidR="00472911" w:rsidRDefault="00472911">
      <w:pPr>
        <w:pStyle w:val="CommentText"/>
      </w:pPr>
      <w:r>
        <w:rPr>
          <w:rStyle w:val="CommentReference"/>
        </w:rPr>
        <w:annotationRef/>
      </w:r>
      <w:r>
        <w:t>Which picture?</w:t>
      </w:r>
    </w:p>
  </w:comment>
  <w:comment w:id="5" w:author="Carlos Prada Montoya" w:date="2019-04-26T07:41:00Z" w:initials="CPM">
    <w:p w14:paraId="1E1FA9D1" w14:textId="452AC58E" w:rsidR="00472911" w:rsidRDefault="00472911">
      <w:pPr>
        <w:pStyle w:val="CommentText"/>
      </w:pPr>
      <w:r>
        <w:rPr>
          <w:rStyle w:val="CommentReference"/>
        </w:rPr>
        <w:annotationRef/>
      </w:r>
      <w:r>
        <w:t>Not the right word</w:t>
      </w:r>
    </w:p>
  </w:comment>
  <w:comment w:id="6" w:author="Carlos Prada Montoya" w:date="2019-04-26T07:42:00Z" w:initials="CPM">
    <w:p w14:paraId="14E9AADC" w14:textId="08975681" w:rsidR="00472911" w:rsidRDefault="00472911">
      <w:pPr>
        <w:pStyle w:val="CommentText"/>
      </w:pPr>
      <w:r>
        <w:rPr>
          <w:rStyle w:val="CommentReference"/>
        </w:rPr>
        <w:annotationRef/>
      </w:r>
      <w:r>
        <w:t>?</w:t>
      </w:r>
    </w:p>
  </w:comment>
  <w:comment w:id="26" w:author="Carlos Prada Montoya" w:date="2019-04-26T07:46:00Z" w:initials="CPM">
    <w:p w14:paraId="65DD26A8" w14:textId="125A77B4" w:rsidR="00472911" w:rsidRDefault="00472911">
      <w:pPr>
        <w:pStyle w:val="CommentText"/>
      </w:pPr>
      <w:r>
        <w:rPr>
          <w:rStyle w:val="CommentReference"/>
        </w:rPr>
        <w:annotationRef/>
      </w:r>
      <w:r>
        <w:t>It sounds weird to talk about a species dying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103920" w15:done="0"/>
  <w15:commentEx w15:paraId="0CF39FA0" w15:done="0"/>
  <w15:commentEx w15:paraId="1E1FA9D1" w15:done="0"/>
  <w15:commentEx w15:paraId="14E9AADC" w15:done="0"/>
  <w15:commentEx w15:paraId="65DD26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103920" w16cid:durableId="206D3989"/>
  <w16cid:commentId w16cid:paraId="0CF39FA0" w16cid:durableId="206D348E"/>
  <w16cid:commentId w16cid:paraId="1E1FA9D1" w16cid:durableId="206D34C6"/>
  <w16cid:commentId w16cid:paraId="14E9AADC" w16cid:durableId="206D34D9"/>
  <w16cid:commentId w16cid:paraId="65DD26A8" w16cid:durableId="206D35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30"/>
    <w:rsid w:val="00147921"/>
    <w:rsid w:val="001B4701"/>
    <w:rsid w:val="00275E5A"/>
    <w:rsid w:val="002F5330"/>
    <w:rsid w:val="00472911"/>
    <w:rsid w:val="005C68F2"/>
    <w:rsid w:val="005E63E9"/>
    <w:rsid w:val="005F3F38"/>
    <w:rsid w:val="00704F3D"/>
    <w:rsid w:val="00800030"/>
    <w:rsid w:val="00834F5A"/>
    <w:rsid w:val="0092011B"/>
    <w:rsid w:val="00B2565C"/>
    <w:rsid w:val="00CF6D6B"/>
    <w:rsid w:val="00E72AF1"/>
    <w:rsid w:val="00F153B3"/>
    <w:rsid w:val="00F9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8066"/>
  <w15:chartTrackingRefBased/>
  <w15:docId w15:val="{1B30AAB1-B206-4BD6-B1F9-A49D0CED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91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291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72911"/>
    <w:rPr>
      <w:sz w:val="16"/>
      <w:szCs w:val="16"/>
    </w:rPr>
  </w:style>
  <w:style w:type="paragraph" w:styleId="CommentText">
    <w:name w:val="annotation text"/>
    <w:basedOn w:val="Normal"/>
    <w:link w:val="CommentTextChar"/>
    <w:uiPriority w:val="99"/>
    <w:semiHidden/>
    <w:unhideWhenUsed/>
    <w:rsid w:val="00472911"/>
    <w:pPr>
      <w:spacing w:line="240" w:lineRule="auto"/>
    </w:pPr>
    <w:rPr>
      <w:sz w:val="20"/>
      <w:szCs w:val="20"/>
    </w:rPr>
  </w:style>
  <w:style w:type="character" w:customStyle="1" w:styleId="CommentTextChar">
    <w:name w:val="Comment Text Char"/>
    <w:basedOn w:val="DefaultParagraphFont"/>
    <w:link w:val="CommentText"/>
    <w:uiPriority w:val="99"/>
    <w:semiHidden/>
    <w:rsid w:val="00472911"/>
    <w:rPr>
      <w:sz w:val="20"/>
      <w:szCs w:val="20"/>
    </w:rPr>
  </w:style>
  <w:style w:type="paragraph" w:styleId="CommentSubject">
    <w:name w:val="annotation subject"/>
    <w:basedOn w:val="CommentText"/>
    <w:next w:val="CommentText"/>
    <w:link w:val="CommentSubjectChar"/>
    <w:uiPriority w:val="99"/>
    <w:semiHidden/>
    <w:unhideWhenUsed/>
    <w:rsid w:val="00472911"/>
    <w:rPr>
      <w:b/>
      <w:bCs/>
    </w:rPr>
  </w:style>
  <w:style w:type="character" w:customStyle="1" w:styleId="CommentSubjectChar">
    <w:name w:val="Comment Subject Char"/>
    <w:basedOn w:val="CommentTextChar"/>
    <w:link w:val="CommentSubject"/>
    <w:uiPriority w:val="99"/>
    <w:semiHidden/>
    <w:rsid w:val="004729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024320">
      <w:bodyDiv w:val="1"/>
      <w:marLeft w:val="0"/>
      <w:marRight w:val="0"/>
      <w:marTop w:val="0"/>
      <w:marBottom w:val="0"/>
      <w:divBdr>
        <w:top w:val="none" w:sz="0" w:space="0" w:color="auto"/>
        <w:left w:val="none" w:sz="0" w:space="0" w:color="auto"/>
        <w:bottom w:val="none" w:sz="0" w:space="0" w:color="auto"/>
        <w:right w:val="none" w:sz="0" w:space="0" w:color="auto"/>
      </w:divBdr>
      <w:divsChild>
        <w:div w:id="1039819704">
          <w:marLeft w:val="0"/>
          <w:marRight w:val="0"/>
          <w:marTop w:val="0"/>
          <w:marBottom w:val="0"/>
          <w:divBdr>
            <w:top w:val="none" w:sz="0" w:space="0" w:color="auto"/>
            <w:left w:val="none" w:sz="0" w:space="0" w:color="auto"/>
            <w:bottom w:val="none" w:sz="0" w:space="0" w:color="auto"/>
            <w:right w:val="none" w:sz="0" w:space="0" w:color="auto"/>
          </w:divBdr>
        </w:div>
        <w:div w:id="575625725">
          <w:marLeft w:val="0"/>
          <w:marRight w:val="0"/>
          <w:marTop w:val="0"/>
          <w:marBottom w:val="0"/>
          <w:divBdr>
            <w:top w:val="none" w:sz="0" w:space="0" w:color="auto"/>
            <w:left w:val="none" w:sz="0" w:space="0" w:color="auto"/>
            <w:bottom w:val="none" w:sz="0" w:space="0" w:color="auto"/>
            <w:right w:val="none" w:sz="0" w:space="0" w:color="auto"/>
          </w:divBdr>
        </w:div>
        <w:div w:id="1561479727">
          <w:marLeft w:val="0"/>
          <w:marRight w:val="0"/>
          <w:marTop w:val="0"/>
          <w:marBottom w:val="0"/>
          <w:divBdr>
            <w:top w:val="none" w:sz="0" w:space="0" w:color="auto"/>
            <w:left w:val="none" w:sz="0" w:space="0" w:color="auto"/>
            <w:bottom w:val="none" w:sz="0" w:space="0" w:color="auto"/>
            <w:right w:val="none" w:sz="0" w:space="0" w:color="auto"/>
          </w:divBdr>
        </w:div>
        <w:div w:id="2058117000">
          <w:marLeft w:val="0"/>
          <w:marRight w:val="0"/>
          <w:marTop w:val="0"/>
          <w:marBottom w:val="0"/>
          <w:divBdr>
            <w:top w:val="none" w:sz="0" w:space="0" w:color="auto"/>
            <w:left w:val="none" w:sz="0" w:space="0" w:color="auto"/>
            <w:bottom w:val="none" w:sz="0" w:space="0" w:color="auto"/>
            <w:right w:val="none" w:sz="0" w:space="0" w:color="auto"/>
          </w:divBdr>
        </w:div>
        <w:div w:id="2113430686">
          <w:marLeft w:val="0"/>
          <w:marRight w:val="0"/>
          <w:marTop w:val="0"/>
          <w:marBottom w:val="0"/>
          <w:divBdr>
            <w:top w:val="none" w:sz="0" w:space="0" w:color="auto"/>
            <w:left w:val="none" w:sz="0" w:space="0" w:color="auto"/>
            <w:bottom w:val="none" w:sz="0" w:space="0" w:color="auto"/>
            <w:right w:val="none" w:sz="0" w:space="0" w:color="auto"/>
          </w:divBdr>
        </w:div>
        <w:div w:id="648637779">
          <w:marLeft w:val="0"/>
          <w:marRight w:val="0"/>
          <w:marTop w:val="0"/>
          <w:marBottom w:val="0"/>
          <w:divBdr>
            <w:top w:val="none" w:sz="0" w:space="0" w:color="auto"/>
            <w:left w:val="none" w:sz="0" w:space="0" w:color="auto"/>
            <w:bottom w:val="none" w:sz="0" w:space="0" w:color="auto"/>
            <w:right w:val="none" w:sz="0" w:space="0" w:color="auto"/>
          </w:divBdr>
        </w:div>
        <w:div w:id="1033381565">
          <w:marLeft w:val="0"/>
          <w:marRight w:val="0"/>
          <w:marTop w:val="0"/>
          <w:marBottom w:val="0"/>
          <w:divBdr>
            <w:top w:val="none" w:sz="0" w:space="0" w:color="auto"/>
            <w:left w:val="none" w:sz="0" w:space="0" w:color="auto"/>
            <w:bottom w:val="none" w:sz="0" w:space="0" w:color="auto"/>
            <w:right w:val="none" w:sz="0" w:space="0" w:color="auto"/>
          </w:divBdr>
        </w:div>
        <w:div w:id="1103265769">
          <w:marLeft w:val="0"/>
          <w:marRight w:val="0"/>
          <w:marTop w:val="0"/>
          <w:marBottom w:val="0"/>
          <w:divBdr>
            <w:top w:val="none" w:sz="0" w:space="0" w:color="auto"/>
            <w:left w:val="none" w:sz="0" w:space="0" w:color="auto"/>
            <w:bottom w:val="none" w:sz="0" w:space="0" w:color="auto"/>
            <w:right w:val="none" w:sz="0" w:space="0" w:color="auto"/>
          </w:divBdr>
        </w:div>
        <w:div w:id="840658214">
          <w:marLeft w:val="0"/>
          <w:marRight w:val="0"/>
          <w:marTop w:val="0"/>
          <w:marBottom w:val="0"/>
          <w:divBdr>
            <w:top w:val="none" w:sz="0" w:space="0" w:color="auto"/>
            <w:left w:val="none" w:sz="0" w:space="0" w:color="auto"/>
            <w:bottom w:val="none" w:sz="0" w:space="0" w:color="auto"/>
            <w:right w:val="none" w:sz="0" w:space="0" w:color="auto"/>
          </w:divBdr>
        </w:div>
        <w:div w:id="1736468867">
          <w:marLeft w:val="0"/>
          <w:marRight w:val="0"/>
          <w:marTop w:val="0"/>
          <w:marBottom w:val="0"/>
          <w:divBdr>
            <w:top w:val="none" w:sz="0" w:space="0" w:color="auto"/>
            <w:left w:val="none" w:sz="0" w:space="0" w:color="auto"/>
            <w:bottom w:val="none" w:sz="0" w:space="0" w:color="auto"/>
            <w:right w:val="none" w:sz="0" w:space="0" w:color="auto"/>
          </w:divBdr>
        </w:div>
        <w:div w:id="2096048971">
          <w:marLeft w:val="0"/>
          <w:marRight w:val="0"/>
          <w:marTop w:val="0"/>
          <w:marBottom w:val="0"/>
          <w:divBdr>
            <w:top w:val="none" w:sz="0" w:space="0" w:color="auto"/>
            <w:left w:val="none" w:sz="0" w:space="0" w:color="auto"/>
            <w:bottom w:val="none" w:sz="0" w:space="0" w:color="auto"/>
            <w:right w:val="none" w:sz="0" w:space="0" w:color="auto"/>
          </w:divBdr>
        </w:div>
        <w:div w:id="1612277119">
          <w:marLeft w:val="0"/>
          <w:marRight w:val="0"/>
          <w:marTop w:val="0"/>
          <w:marBottom w:val="0"/>
          <w:divBdr>
            <w:top w:val="none" w:sz="0" w:space="0" w:color="auto"/>
            <w:left w:val="none" w:sz="0" w:space="0" w:color="auto"/>
            <w:bottom w:val="none" w:sz="0" w:space="0" w:color="auto"/>
            <w:right w:val="none" w:sz="0" w:space="0" w:color="auto"/>
          </w:divBdr>
        </w:div>
        <w:div w:id="1797288706">
          <w:marLeft w:val="0"/>
          <w:marRight w:val="0"/>
          <w:marTop w:val="0"/>
          <w:marBottom w:val="0"/>
          <w:divBdr>
            <w:top w:val="none" w:sz="0" w:space="0" w:color="auto"/>
            <w:left w:val="none" w:sz="0" w:space="0" w:color="auto"/>
            <w:bottom w:val="none" w:sz="0" w:space="0" w:color="auto"/>
            <w:right w:val="none" w:sz="0" w:space="0" w:color="auto"/>
          </w:divBdr>
        </w:div>
        <w:div w:id="1125080480">
          <w:marLeft w:val="0"/>
          <w:marRight w:val="0"/>
          <w:marTop w:val="0"/>
          <w:marBottom w:val="0"/>
          <w:divBdr>
            <w:top w:val="none" w:sz="0" w:space="0" w:color="auto"/>
            <w:left w:val="none" w:sz="0" w:space="0" w:color="auto"/>
            <w:bottom w:val="none" w:sz="0" w:space="0" w:color="auto"/>
            <w:right w:val="none" w:sz="0" w:space="0" w:color="auto"/>
          </w:divBdr>
        </w:div>
        <w:div w:id="1425687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Soukup</dc:creator>
  <cp:keywords/>
  <dc:description/>
  <cp:lastModifiedBy>Carlos Prada Montoya</cp:lastModifiedBy>
  <cp:revision>3</cp:revision>
  <dcterms:created xsi:type="dcterms:W3CDTF">2019-04-26T11:39:00Z</dcterms:created>
  <dcterms:modified xsi:type="dcterms:W3CDTF">2019-04-26T12:02:00Z</dcterms:modified>
</cp:coreProperties>
</file>