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56A82" w14:textId="47C6BD61" w:rsidR="00D85003" w:rsidRDefault="00D85003">
      <w:r>
        <w:t xml:space="preserve">Jenn </w:t>
      </w:r>
      <w:commentRangeStart w:id="0"/>
      <w:r>
        <w:t>Soukup</w:t>
      </w:r>
      <w:commentRangeEnd w:id="0"/>
      <w:r w:rsidR="00187075">
        <w:rPr>
          <w:rStyle w:val="CommentReference"/>
        </w:rPr>
        <w:commentReference w:id="0"/>
      </w:r>
    </w:p>
    <w:p w14:paraId="2E5C0051" w14:textId="7C081C17" w:rsidR="00D85003" w:rsidRDefault="00D85003">
      <w:r>
        <w:t>Speciation</w:t>
      </w:r>
    </w:p>
    <w:p w14:paraId="5E2AA719" w14:textId="356766FD" w:rsidR="00D85003" w:rsidRDefault="00DE5045">
      <w:r>
        <w:t>750</w:t>
      </w:r>
      <w:r w:rsidR="00D85003">
        <w:t xml:space="preserve"> words</w:t>
      </w:r>
    </w:p>
    <w:p w14:paraId="6F787CD7" w14:textId="7C5A473A" w:rsidR="00D85003" w:rsidRDefault="00D85003"/>
    <w:p w14:paraId="65B5EC60" w14:textId="1308A46F" w:rsidR="00D408F4" w:rsidRDefault="00D85003" w:rsidP="00D85003">
      <w:r>
        <w:tab/>
        <w:t xml:space="preserve">Speciation is the process by which two populations of a species segregate </w:t>
      </w:r>
      <w:commentRangeStart w:id="2"/>
      <w:r>
        <w:t>usually due to a variety of scenarios and</w:t>
      </w:r>
      <w:commentRangeEnd w:id="2"/>
      <w:r w:rsidR="00B505BA">
        <w:rPr>
          <w:rStyle w:val="CommentReference"/>
        </w:rPr>
        <w:commentReference w:id="2"/>
      </w:r>
      <w:r>
        <w:t xml:space="preserve"> result in reproductive isolation, forming </w:t>
      </w:r>
      <w:commentRangeStart w:id="3"/>
      <w:r>
        <w:t>a new species</w:t>
      </w:r>
      <w:commentRangeEnd w:id="3"/>
      <w:r w:rsidR="00B505BA">
        <w:rPr>
          <w:rStyle w:val="CommentReference"/>
        </w:rPr>
        <w:commentReference w:id="3"/>
      </w:r>
      <w:r>
        <w:t xml:space="preserve">. There are many scenarios in which a new species can develop such as </w:t>
      </w:r>
      <w:r w:rsidR="007C430E">
        <w:t>allopatric</w:t>
      </w:r>
      <w:r>
        <w:t xml:space="preserve"> (</w:t>
      </w:r>
      <w:r w:rsidR="007C430E">
        <w:t>i.e. geographic or temporal isolation</w:t>
      </w:r>
      <w:r>
        <w:t>)</w:t>
      </w:r>
      <w:r w:rsidR="007C430E">
        <w:t xml:space="preserve"> and sympatric speciation (i.e. genetic polymorphism).</w:t>
      </w:r>
      <w:r>
        <w:t xml:space="preserve"> </w:t>
      </w:r>
      <w:r w:rsidR="007C430E">
        <w:t>Wh</w:t>
      </w:r>
      <w:r w:rsidR="00260D14">
        <w:t>ile</w:t>
      </w:r>
      <w:r w:rsidR="007C430E">
        <w:t xml:space="preserve"> allopatric speciation is well-documented and undisputed</w:t>
      </w:r>
      <w:r w:rsidR="00260D14">
        <w:t xml:space="preserve"> such as finches in the Galapagos</w:t>
      </w:r>
      <w:r w:rsidR="007C430E">
        <w:t xml:space="preserve">, it is difficult to support the concept of sympatric speciation outside of theoretical modeling. </w:t>
      </w:r>
      <w:r w:rsidR="00260D14">
        <w:t>However, o</w:t>
      </w:r>
      <w:r w:rsidR="007C430E">
        <w:t xml:space="preserve">ne proposed ecological example of sympatric speciation includes </w:t>
      </w:r>
      <w:r w:rsidR="00D408F4">
        <w:t xml:space="preserve">the Crater lake Cichlids in Nicaragua. </w:t>
      </w:r>
    </w:p>
    <w:p w14:paraId="00C0D2F5" w14:textId="359DAECF" w:rsidR="00260D14" w:rsidRDefault="00260D14" w:rsidP="00B2654C">
      <w:pPr>
        <w:ind w:firstLine="720"/>
      </w:pPr>
      <w:commentRangeStart w:id="4"/>
      <w:r>
        <w:t xml:space="preserve">Finches have been </w:t>
      </w:r>
      <w:commentRangeEnd w:id="4"/>
      <w:r w:rsidR="00B505BA">
        <w:rPr>
          <w:rStyle w:val="CommentReference"/>
        </w:rPr>
        <w:commentReference w:id="4"/>
      </w:r>
      <w:r>
        <w:t xml:space="preserve">a model organism for examining evolution. In one study, conducted by Lamichhaney </w:t>
      </w:r>
      <w:r>
        <w:rPr>
          <w:i/>
        </w:rPr>
        <w:t>et al</w:t>
      </w:r>
      <w:r>
        <w:t>. (2018) examined the rapid hybrid speciation in finches in the Galapagos.</w:t>
      </w:r>
      <w:r w:rsidR="00277080">
        <w:t xml:space="preserve"> </w:t>
      </w:r>
      <w:r w:rsidR="00E72B9E">
        <w:t xml:space="preserve">In this </w:t>
      </w:r>
      <w:del w:id="5" w:author="Carlos Prada Montoya" w:date="2019-04-15T10:43:00Z">
        <w:r w:rsidR="00E72B9E" w:rsidDel="00B505BA">
          <w:delText xml:space="preserve">particular </w:delText>
        </w:r>
      </w:del>
      <w:r w:rsidR="00E72B9E">
        <w:t xml:space="preserve">study they observed a rare </w:t>
      </w:r>
      <w:r w:rsidR="00F02694">
        <w:t>event in which two species of finches flew to the island Daphne and mated. Due to inbreeding and specific bird calls, this hybrid rapidly became reproductively isolated from the rest of the island</w:t>
      </w:r>
      <w:r w:rsidR="0004184A">
        <w:t xml:space="preserve"> in a few generations, while normally it </w:t>
      </w:r>
      <w:r w:rsidR="00DF36C7">
        <w:t xml:space="preserve">takes centuries. </w:t>
      </w:r>
    </w:p>
    <w:p w14:paraId="7ACC76F3" w14:textId="6739BBBE" w:rsidR="00BE011C" w:rsidRDefault="00D408F4" w:rsidP="00B2654C">
      <w:pPr>
        <w:ind w:firstLine="720"/>
      </w:pPr>
      <w:del w:id="6" w:author="Carlos Prada Montoya" w:date="2019-04-15T10:43:00Z">
        <w:r w:rsidDel="00B505BA">
          <w:delText xml:space="preserve">In one study, conducted by </w:delText>
        </w:r>
      </w:del>
      <w:r>
        <w:t xml:space="preserve">Kautt </w:t>
      </w:r>
      <w:r>
        <w:rPr>
          <w:i/>
        </w:rPr>
        <w:t>et al</w:t>
      </w:r>
      <w:r>
        <w:t>. (2017</w:t>
      </w:r>
      <w:ins w:id="7" w:author="Carlos Prada Montoya" w:date="2019-04-15T10:43:00Z">
        <w:r w:rsidR="00B505BA">
          <w:t xml:space="preserve">) </w:t>
        </w:r>
      </w:ins>
      <w:del w:id="8" w:author="Carlos Prada Montoya" w:date="2019-04-15T10:43:00Z">
        <w:r w:rsidDel="00B505BA">
          <w:delText xml:space="preserve">), they </w:delText>
        </w:r>
      </w:del>
      <w:r>
        <w:t>used admixture</w:t>
      </w:r>
      <w:r w:rsidR="00260D14">
        <w:t>,</w:t>
      </w:r>
      <w:r>
        <w:t xml:space="preserve"> principle component </w:t>
      </w:r>
      <w:del w:id="9" w:author="Carlos Prada Montoya" w:date="2019-04-15T10:44:00Z">
        <w:r w:rsidDel="00B505BA">
          <w:delText>plots</w:delText>
        </w:r>
      </w:del>
      <w:ins w:id="10" w:author="Carlos Prada Montoya" w:date="2019-04-15T10:44:00Z">
        <w:r w:rsidR="00B505BA">
          <w:t>analysis</w:t>
        </w:r>
      </w:ins>
      <w:r w:rsidR="00260D14">
        <w:t>, and modeling</w:t>
      </w:r>
      <w:r>
        <w:t xml:space="preserve"> to argue that </w:t>
      </w:r>
      <w:commentRangeStart w:id="11"/>
      <w:r>
        <w:t xml:space="preserve">the different populations of cichlids </w:t>
      </w:r>
      <w:r w:rsidR="00712057">
        <w:t>two</w:t>
      </w:r>
      <w:r>
        <w:t xml:space="preserve"> crater</w:t>
      </w:r>
      <w:r w:rsidR="00712057">
        <w:t xml:space="preserve"> lakes </w:t>
      </w:r>
      <w:commentRangeEnd w:id="11"/>
      <w:r w:rsidR="00B505BA">
        <w:rPr>
          <w:rStyle w:val="CommentReference"/>
        </w:rPr>
        <w:commentReference w:id="11"/>
      </w:r>
      <w:r w:rsidR="00712057">
        <w:t>(Lake Apoyo and Lake Xiloa), which were filled by two separate source lakes (Lake Nicaragua and Lake Managua),</w:t>
      </w:r>
      <w:r>
        <w:t xml:space="preserve"> developed as a result of sympatric speciation. </w:t>
      </w:r>
      <w:r w:rsidR="00E86451">
        <w:t>When t</w:t>
      </w:r>
      <w:r>
        <w:t xml:space="preserve">hey </w:t>
      </w:r>
      <w:r w:rsidR="00E86451">
        <w:t xml:space="preserve">examined the populations within the crater lakes they </w:t>
      </w:r>
      <w:r>
        <w:t xml:space="preserve">found that </w:t>
      </w:r>
      <w:r w:rsidR="007535E9">
        <w:t xml:space="preserve">there was little mixture between </w:t>
      </w:r>
      <w:del w:id="12" w:author="Carlos Prada Montoya" w:date="2019-04-15T10:46:00Z">
        <w:r w:rsidR="007535E9" w:rsidDel="00B505BA">
          <w:delText xml:space="preserve">the </w:delText>
        </w:r>
      </w:del>
      <w:r w:rsidR="007535E9">
        <w:t>populations</w:t>
      </w:r>
      <w:r w:rsidR="00E86451">
        <w:t xml:space="preserve">, </w:t>
      </w:r>
      <w:commentRangeStart w:id="13"/>
      <w:r w:rsidR="00E86451">
        <w:t xml:space="preserve">despite some geneflow and hybridization between </w:t>
      </w:r>
      <w:r w:rsidR="00E86451">
        <w:rPr>
          <w:i/>
        </w:rPr>
        <w:t xml:space="preserve">A. xiloaensis </w:t>
      </w:r>
      <w:r w:rsidR="00E86451">
        <w:t xml:space="preserve">and </w:t>
      </w:r>
      <w:r w:rsidR="00E86451">
        <w:rPr>
          <w:i/>
        </w:rPr>
        <w:t>A. sagittae</w:t>
      </w:r>
      <w:r w:rsidR="00E86451">
        <w:t xml:space="preserve"> in lake Xiloa,</w:t>
      </w:r>
      <w:r w:rsidR="007535E9">
        <w:t xml:space="preserve"> resulting in distinct genetic clusters within the lakes</w:t>
      </w:r>
      <w:commentRangeEnd w:id="13"/>
      <w:r w:rsidR="00B505BA">
        <w:rPr>
          <w:rStyle w:val="CommentReference"/>
        </w:rPr>
        <w:commentReference w:id="13"/>
      </w:r>
      <w:r w:rsidR="007535E9">
        <w:t xml:space="preserve">. This supports the idea that these populations </w:t>
      </w:r>
      <w:r w:rsidR="00B2654C">
        <w:t xml:space="preserve">are experiencing sympatric speciation, however, they </w:t>
      </w:r>
      <w:r w:rsidR="007535E9">
        <w:t>are</w:t>
      </w:r>
      <w:r w:rsidR="00B2654C">
        <w:t xml:space="preserve"> in the beginning stages of </w:t>
      </w:r>
      <w:del w:id="14" w:author="Carlos Prada Montoya" w:date="2019-04-15T10:47:00Z">
        <w:r w:rsidR="00B2654C" w:rsidDel="00B505BA">
          <w:delText>separation</w:delText>
        </w:r>
      </w:del>
      <w:ins w:id="15" w:author="Carlos Prada Montoya" w:date="2019-04-15T10:47:00Z">
        <w:r w:rsidR="00B505BA">
          <w:t>divergence</w:t>
        </w:r>
      </w:ins>
      <w:r w:rsidR="00B2654C">
        <w:t>. In addition, they found that there were multiple clusters being formed indicating that this is an example of multispecies sym</w:t>
      </w:r>
      <w:r w:rsidR="00BE011C">
        <w:t xml:space="preserve">patric speciation. </w:t>
      </w:r>
      <w:r w:rsidR="00F440FB">
        <w:t xml:space="preserve">Using </w:t>
      </w:r>
      <w:del w:id="16" w:author="Carlos Prada Montoya" w:date="2019-04-15T10:48:00Z">
        <w:r w:rsidR="00F440FB" w:rsidDel="00B505BA">
          <w:delText xml:space="preserve">the </w:delText>
        </w:r>
      </w:del>
      <w:r w:rsidR="00F440FB">
        <w:t>SNP</w:t>
      </w:r>
      <w:ins w:id="17" w:author="Carlos Prada Montoya" w:date="2019-04-15T10:48:00Z">
        <w:r w:rsidR="00B505BA">
          <w:t>s</w:t>
        </w:r>
      </w:ins>
      <w:r w:rsidR="00F440FB">
        <w:t xml:space="preserve"> </w:t>
      </w:r>
      <w:del w:id="18" w:author="Carlos Prada Montoya" w:date="2019-04-15T10:48:00Z">
        <w:r w:rsidR="00F440FB" w:rsidDel="00B505BA">
          <w:delText>data of</w:delText>
        </w:r>
      </w:del>
      <w:ins w:id="19" w:author="Carlos Prada Montoya" w:date="2019-04-15T10:48:00Z">
        <w:r w:rsidR="00B505BA">
          <w:t>from</w:t>
        </w:r>
      </w:ins>
      <w:r w:rsidR="00F440FB">
        <w:t xml:space="preserve"> four individuals from each cluster, t</w:t>
      </w:r>
      <w:r w:rsidR="00277080">
        <w:t xml:space="preserve">hey </w:t>
      </w:r>
      <w:del w:id="20" w:author="Carlos Prada Montoya" w:date="2019-04-15T10:48:00Z">
        <w:r w:rsidR="00277080" w:rsidDel="00B505BA">
          <w:delText>used SNAPP to develop cloud</w:delText>
        </w:r>
        <w:r w:rsidR="00712057" w:rsidDel="00B505BA">
          <w:delText>o</w:delText>
        </w:r>
        <w:r w:rsidR="00277080" w:rsidDel="00B505BA">
          <w:delText>grams, from which they developed</w:delText>
        </w:r>
      </w:del>
      <w:ins w:id="21" w:author="Carlos Prada Montoya" w:date="2019-04-15T10:48:00Z">
        <w:r w:rsidR="00B505BA">
          <w:t>inferred</w:t>
        </w:r>
      </w:ins>
      <w:r w:rsidR="00277080">
        <w:t xml:space="preserve"> phylogenetic trees </w:t>
      </w:r>
      <w:del w:id="22" w:author="Carlos Prada Montoya" w:date="2019-04-15T10:48:00Z">
        <w:r w:rsidR="00277080" w:rsidDel="00B505BA">
          <w:delText xml:space="preserve">of the development </w:delText>
        </w:r>
      </w:del>
      <w:r w:rsidR="00E86451">
        <w:t xml:space="preserve">using complete data </w:t>
      </w:r>
      <w:r w:rsidR="00277080">
        <w:t xml:space="preserve">of the five clusters in each </w:t>
      </w:r>
      <w:r w:rsidR="00712057">
        <w:t xml:space="preserve">crater </w:t>
      </w:r>
      <w:r w:rsidR="00277080">
        <w:t>lake</w:t>
      </w:r>
      <w:r w:rsidR="00E86451">
        <w:t xml:space="preserve"> and their corresponding source lake. In lake Apoyo they found that the five clusters seemed to </w:t>
      </w:r>
      <w:r w:rsidR="00DE5045">
        <w:t xml:space="preserve">be </w:t>
      </w:r>
      <w:r w:rsidR="00E86451">
        <w:t>rapidly evolv</w:t>
      </w:r>
      <w:r w:rsidR="00DE5045">
        <w:t>ing</w:t>
      </w:r>
      <w:r w:rsidR="00E86451">
        <w:t xml:space="preserve"> whereas the cluster in lake Xiloa seemed to branch off one at a time.</w:t>
      </w:r>
      <w:r w:rsidR="008147D4">
        <w:t xml:space="preserve"> In addition, they examined for possible secondary colonization, but they did not find any evidence for admixture before the separation of the five clusters.</w:t>
      </w:r>
      <w:r w:rsidR="00E86451">
        <w:t xml:space="preserve"> </w:t>
      </w:r>
      <w:r w:rsidR="008147D4">
        <w:t xml:space="preserve">They then examined the two populations in the source lakes and found that both populations were equally distant from the five clusters in each crater lake. Using this information, they </w:t>
      </w:r>
      <w:del w:id="23" w:author="Carlos Prada Montoya" w:date="2019-04-15T10:50:00Z">
        <w:r w:rsidR="008147D4" w:rsidDel="00B505BA">
          <w:delText xml:space="preserve">developed </w:delText>
        </w:r>
      </w:del>
      <w:ins w:id="24" w:author="Carlos Prada Montoya" w:date="2019-04-15T10:50:00Z">
        <w:r w:rsidR="00B505BA">
          <w:t>tested</w:t>
        </w:r>
        <w:r w:rsidR="00B505BA">
          <w:t xml:space="preserve"> </w:t>
        </w:r>
      </w:ins>
      <w:r w:rsidR="008147D4">
        <w:t xml:space="preserve">a variety of models before settling on the models in figure 4A, supporting the idea that this is an excellent ecological example of sympatric speciation and that, while very effective, geographic isolation is not necessary for speciation to occur. </w:t>
      </w:r>
    </w:p>
    <w:p w14:paraId="2E6B777B" w14:textId="3CB1E8F4" w:rsidR="00D85003" w:rsidRDefault="00DF36C7" w:rsidP="00DF36C7">
      <w:r>
        <w:tab/>
        <w:t xml:space="preserve">While both studies examine speciation in </w:t>
      </w:r>
      <w:del w:id="25" w:author="Carlos Prada Montoya" w:date="2019-04-15T10:51:00Z">
        <w:r w:rsidDel="00B505BA">
          <w:delText xml:space="preserve">the </w:delText>
        </w:r>
      </w:del>
      <w:r>
        <w:t>natural environment</w:t>
      </w:r>
      <w:ins w:id="26" w:author="Carlos Prada Montoya" w:date="2019-04-15T10:51:00Z">
        <w:r w:rsidR="00B505BA">
          <w:t>s</w:t>
        </w:r>
      </w:ins>
      <w:r>
        <w:t xml:space="preserve">, the finch study is using biological concepts to support the concept that the observation of this hybrid is an example of rapid reproductive isolation. </w:t>
      </w:r>
      <w:del w:id="27" w:author="Carlos Prada Montoya" w:date="2019-04-15T10:51:00Z">
        <w:r w:rsidDel="00DC0747">
          <w:delText>However, i</w:delText>
        </w:r>
      </w:del>
      <w:ins w:id="28" w:author="Carlos Prada Montoya" w:date="2019-04-15T10:51:00Z">
        <w:r w:rsidR="00DC0747">
          <w:t>I</w:t>
        </w:r>
      </w:ins>
      <w:r>
        <w:t xml:space="preserve">n the cichlid study, they are using the observation of cichlids to support the concept of sympatric speciation, a very controversial speciation process. </w:t>
      </w:r>
      <w:r w:rsidR="0006555E">
        <w:t xml:space="preserve">In addition, the cichlid study used observations to construct a model of how the different populations developed to further support their claim that this was an example of sympatric speciation. The finch paper used genetics but also </w:t>
      </w:r>
      <w:r w:rsidR="0006555E">
        <w:lastRenderedPageBreak/>
        <w:t xml:space="preserve">observation by catching and tagging to develop a phylogeny. Unlike the cichlids, this method for the finches was feasible since the population and the island they were inhabiting were so small. </w:t>
      </w:r>
      <w:r w:rsidR="00AE2366">
        <w:t xml:space="preserve">However, given the small population size there is the concern of whether this hybrid will even continue to survive or if it will die out. Given the fact that the “n” in figure 1 seems to decrease by generation F6, it seems unlikely to continue. However, despite this, the fact that this study was able to capture this example of rapid evolution is novel and helps to enrich our understanding of the development of reproductive barriers. </w:t>
      </w:r>
      <w:r w:rsidR="0068014C">
        <w:t xml:space="preserve">While the cichlid study had large enough populations, there was the issue that the data was so large that they could only use SNPs from four individuals to form the cloudogram. Such a low “n” could be problematic especially if there is a lot of variation. In summary, while each paper had a different overall goal, both provided ecological examples of </w:t>
      </w:r>
      <w:del w:id="29" w:author="Carlos Prada Montoya" w:date="2019-04-15T10:53:00Z">
        <w:r w:rsidR="0068014C" w:rsidDel="00DC0747">
          <w:delText xml:space="preserve">theoretical </w:delText>
        </w:r>
      </w:del>
      <w:r w:rsidR="0068014C">
        <w:t xml:space="preserve">speciation concepts that have been difficult to support </w:t>
      </w:r>
      <w:r w:rsidR="00DE5045">
        <w:t>beyond</w:t>
      </w:r>
      <w:r w:rsidR="0068014C">
        <w:t xml:space="preserve"> theoretical models.</w:t>
      </w:r>
      <w:r w:rsidR="00DE5045">
        <w:t xml:space="preserve"> </w:t>
      </w:r>
      <w:r w:rsidR="0068014C">
        <w:t xml:space="preserve"> </w:t>
      </w:r>
    </w:p>
    <w:sectPr w:rsidR="00D850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15T10:53:00Z" w:initials="CPM">
    <w:p w14:paraId="1FF11A67" w14:textId="73F58CDA" w:rsidR="00187075" w:rsidRDefault="00187075">
      <w:pPr>
        <w:pStyle w:val="CommentText"/>
      </w:pPr>
      <w:r>
        <w:rPr>
          <w:rStyle w:val="CommentReference"/>
        </w:rPr>
        <w:annotationRef/>
      </w:r>
      <w:r>
        <w:t>89%</w:t>
      </w:r>
      <w:bookmarkStart w:id="1" w:name="_GoBack"/>
      <w:bookmarkEnd w:id="1"/>
    </w:p>
  </w:comment>
  <w:comment w:id="2" w:author="Carlos Prada Montoya" w:date="2019-04-15T10:41:00Z" w:initials="CPM">
    <w:p w14:paraId="086A7985" w14:textId="009D8A55" w:rsidR="00B505BA" w:rsidRDefault="00B505BA">
      <w:pPr>
        <w:pStyle w:val="CommentText"/>
      </w:pPr>
      <w:r>
        <w:rPr>
          <w:rStyle w:val="CommentReference"/>
        </w:rPr>
        <w:annotationRef/>
      </w:r>
      <w:r>
        <w:t>Vague. What scenarios?</w:t>
      </w:r>
    </w:p>
  </w:comment>
  <w:comment w:id="3" w:author="Carlos Prada Montoya" w:date="2019-04-15T10:42:00Z" w:initials="CPM">
    <w:p w14:paraId="36D0937B" w14:textId="3A068D1C" w:rsidR="00B505BA" w:rsidRDefault="00B505BA">
      <w:pPr>
        <w:pStyle w:val="CommentText"/>
      </w:pPr>
      <w:r>
        <w:rPr>
          <w:rStyle w:val="CommentReference"/>
        </w:rPr>
        <w:annotationRef/>
      </w:r>
      <w:r>
        <w:t>1? 2?</w:t>
      </w:r>
    </w:p>
  </w:comment>
  <w:comment w:id="4" w:author="Carlos Prada Montoya" w:date="2019-04-15T10:42:00Z" w:initials="CPM">
    <w:p w14:paraId="286039C6" w14:textId="3A56F910" w:rsidR="00B505BA" w:rsidRDefault="00B505BA">
      <w:pPr>
        <w:pStyle w:val="CommentText"/>
      </w:pPr>
      <w:r>
        <w:rPr>
          <w:rStyle w:val="CommentReference"/>
        </w:rPr>
        <w:annotationRef/>
      </w:r>
      <w:r>
        <w:t>Abrupt transition here. You ended with cichlids and then start with finches</w:t>
      </w:r>
    </w:p>
  </w:comment>
  <w:comment w:id="11" w:author="Carlos Prada Montoya" w:date="2019-04-15T10:44:00Z" w:initials="CPM">
    <w:p w14:paraId="226D543A" w14:textId="5B62103F" w:rsidR="00B505BA" w:rsidRDefault="00B505BA">
      <w:pPr>
        <w:pStyle w:val="CommentText"/>
      </w:pPr>
      <w:r>
        <w:rPr>
          <w:rStyle w:val="CommentReference"/>
        </w:rPr>
        <w:annotationRef/>
      </w:r>
      <w:r>
        <w:t>Words missing?</w:t>
      </w:r>
    </w:p>
  </w:comment>
  <w:comment w:id="13" w:author="Carlos Prada Montoya" w:date="2019-04-15T10:47:00Z" w:initials="CPM">
    <w:p w14:paraId="570F031D" w14:textId="66CD53A6" w:rsidR="00B505BA" w:rsidRDefault="00B505BA">
      <w:pPr>
        <w:pStyle w:val="CommentText"/>
      </w:pPr>
      <w:r>
        <w:rPr>
          <w:rStyle w:val="CommentReference"/>
        </w:rPr>
        <w:annotationRef/>
      </w:r>
      <w:r>
        <w:t>This sentence brings nothing to the assertion on the first sentence. It distracts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11A67" w15:done="0"/>
  <w15:commentEx w15:paraId="086A7985" w15:done="0"/>
  <w15:commentEx w15:paraId="36D0937B" w15:done="0"/>
  <w15:commentEx w15:paraId="286039C6" w15:done="0"/>
  <w15:commentEx w15:paraId="226D543A" w15:done="0"/>
  <w15:commentEx w15:paraId="570F03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11A67" w16cid:durableId="205EE129"/>
  <w16cid:commentId w16cid:paraId="086A7985" w16cid:durableId="205EDE66"/>
  <w16cid:commentId w16cid:paraId="36D0937B" w16cid:durableId="205EDE7D"/>
  <w16cid:commentId w16cid:paraId="286039C6" w16cid:durableId="205EDE9F"/>
  <w16cid:commentId w16cid:paraId="226D543A" w16cid:durableId="205EDF18"/>
  <w16cid:commentId w16cid:paraId="570F031D" w16cid:durableId="205EDF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03"/>
    <w:rsid w:val="0004184A"/>
    <w:rsid w:val="0006555E"/>
    <w:rsid w:val="000C62BA"/>
    <w:rsid w:val="00187075"/>
    <w:rsid w:val="001F4C23"/>
    <w:rsid w:val="002144B3"/>
    <w:rsid w:val="00260D14"/>
    <w:rsid w:val="00277080"/>
    <w:rsid w:val="003A42C2"/>
    <w:rsid w:val="0068014C"/>
    <w:rsid w:val="00712057"/>
    <w:rsid w:val="00721909"/>
    <w:rsid w:val="007535E9"/>
    <w:rsid w:val="007C430E"/>
    <w:rsid w:val="008147D4"/>
    <w:rsid w:val="00AE2366"/>
    <w:rsid w:val="00B2654C"/>
    <w:rsid w:val="00B505BA"/>
    <w:rsid w:val="00BE011C"/>
    <w:rsid w:val="00C8568F"/>
    <w:rsid w:val="00D408F4"/>
    <w:rsid w:val="00D679F2"/>
    <w:rsid w:val="00D85003"/>
    <w:rsid w:val="00DC0747"/>
    <w:rsid w:val="00DE5045"/>
    <w:rsid w:val="00DF36C7"/>
    <w:rsid w:val="00E72B9E"/>
    <w:rsid w:val="00E86451"/>
    <w:rsid w:val="00F02694"/>
    <w:rsid w:val="00F440FB"/>
    <w:rsid w:val="00FB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5161"/>
  <w15:chartTrackingRefBased/>
  <w15:docId w15:val="{8F7CED7A-D02B-4B65-A8A9-99F61640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5BA"/>
    <w:rPr>
      <w:sz w:val="16"/>
      <w:szCs w:val="16"/>
    </w:rPr>
  </w:style>
  <w:style w:type="paragraph" w:styleId="CommentText">
    <w:name w:val="annotation text"/>
    <w:basedOn w:val="Normal"/>
    <w:link w:val="CommentTextChar"/>
    <w:uiPriority w:val="99"/>
    <w:semiHidden/>
    <w:unhideWhenUsed/>
    <w:rsid w:val="00B505BA"/>
    <w:pPr>
      <w:spacing w:line="240" w:lineRule="auto"/>
    </w:pPr>
    <w:rPr>
      <w:sz w:val="20"/>
      <w:szCs w:val="20"/>
    </w:rPr>
  </w:style>
  <w:style w:type="character" w:customStyle="1" w:styleId="CommentTextChar">
    <w:name w:val="Comment Text Char"/>
    <w:basedOn w:val="DefaultParagraphFont"/>
    <w:link w:val="CommentText"/>
    <w:uiPriority w:val="99"/>
    <w:semiHidden/>
    <w:rsid w:val="00B505BA"/>
    <w:rPr>
      <w:sz w:val="20"/>
      <w:szCs w:val="20"/>
    </w:rPr>
  </w:style>
  <w:style w:type="paragraph" w:styleId="CommentSubject">
    <w:name w:val="annotation subject"/>
    <w:basedOn w:val="CommentText"/>
    <w:next w:val="CommentText"/>
    <w:link w:val="CommentSubjectChar"/>
    <w:uiPriority w:val="99"/>
    <w:semiHidden/>
    <w:unhideWhenUsed/>
    <w:rsid w:val="00B505BA"/>
    <w:rPr>
      <w:b/>
      <w:bCs/>
    </w:rPr>
  </w:style>
  <w:style w:type="character" w:customStyle="1" w:styleId="CommentSubjectChar">
    <w:name w:val="Comment Subject Char"/>
    <w:basedOn w:val="CommentTextChar"/>
    <w:link w:val="CommentSubject"/>
    <w:uiPriority w:val="99"/>
    <w:semiHidden/>
    <w:rsid w:val="00B505BA"/>
    <w:rPr>
      <w:b/>
      <w:bCs/>
      <w:sz w:val="20"/>
      <w:szCs w:val="20"/>
    </w:rPr>
  </w:style>
  <w:style w:type="paragraph" w:styleId="BalloonText">
    <w:name w:val="Balloon Text"/>
    <w:basedOn w:val="Normal"/>
    <w:link w:val="BalloonTextChar"/>
    <w:uiPriority w:val="99"/>
    <w:semiHidden/>
    <w:unhideWhenUsed/>
    <w:rsid w:val="00B505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05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923B6-0E1B-B84F-A499-AEC547CA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4</cp:revision>
  <dcterms:created xsi:type="dcterms:W3CDTF">2019-04-15T14:41:00Z</dcterms:created>
  <dcterms:modified xsi:type="dcterms:W3CDTF">2019-04-15T14:53:00Z</dcterms:modified>
</cp:coreProperties>
</file>