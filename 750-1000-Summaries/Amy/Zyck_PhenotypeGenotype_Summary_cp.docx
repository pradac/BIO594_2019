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4754C" w14:textId="77777777" w:rsidR="002917D6" w:rsidRPr="00FF74DB" w:rsidRDefault="002917D6" w:rsidP="002917D6">
      <w:pPr>
        <w:spacing w:after="0" w:line="240" w:lineRule="auto"/>
        <w:rPr>
          <w:rFonts w:ascii="Times New Roman" w:hAnsi="Times New Roman" w:cs="Times New Roman"/>
        </w:rPr>
      </w:pPr>
      <w:r w:rsidRPr="00FF74DB">
        <w:rPr>
          <w:rFonts w:ascii="Times New Roman" w:hAnsi="Times New Roman" w:cs="Times New Roman"/>
        </w:rPr>
        <w:t xml:space="preserve">Amy </w:t>
      </w:r>
      <w:commentRangeStart w:id="0"/>
      <w:proofErr w:type="spellStart"/>
      <w:r w:rsidRPr="00FF74DB">
        <w:rPr>
          <w:rFonts w:ascii="Times New Roman" w:hAnsi="Times New Roman" w:cs="Times New Roman"/>
        </w:rPr>
        <w:t>Zyck</w:t>
      </w:r>
      <w:commentRangeEnd w:id="0"/>
      <w:proofErr w:type="spellEnd"/>
      <w:r w:rsidR="00002357">
        <w:rPr>
          <w:rStyle w:val="CommentReference"/>
          <w:rFonts w:ascii="Arial" w:eastAsia="Arial" w:hAnsi="Arial" w:cs="Arial"/>
          <w:lang w:val="en"/>
        </w:rPr>
        <w:commentReference w:id="0"/>
      </w:r>
    </w:p>
    <w:p w14:paraId="4234DA66" w14:textId="28423613" w:rsidR="002917D6" w:rsidRPr="00FF74DB" w:rsidRDefault="002917D6" w:rsidP="002917D6">
      <w:pPr>
        <w:spacing w:after="0" w:line="240" w:lineRule="auto"/>
        <w:rPr>
          <w:rFonts w:ascii="Times New Roman" w:hAnsi="Times New Roman" w:cs="Times New Roman"/>
        </w:rPr>
      </w:pPr>
      <w:r w:rsidRPr="00FF74DB">
        <w:rPr>
          <w:rFonts w:ascii="Times New Roman" w:hAnsi="Times New Roman" w:cs="Times New Roman"/>
        </w:rPr>
        <w:t>Correlation between Phenotype and Genotype Summary</w:t>
      </w:r>
    </w:p>
    <w:p w14:paraId="00AB4337" w14:textId="48DB0A7A" w:rsidR="002917D6" w:rsidRPr="00FF74DB" w:rsidRDefault="002917D6" w:rsidP="002917D6">
      <w:pPr>
        <w:spacing w:after="0" w:line="240" w:lineRule="auto"/>
        <w:rPr>
          <w:rFonts w:ascii="Times New Roman" w:hAnsi="Times New Roman" w:cs="Times New Roman"/>
        </w:rPr>
      </w:pPr>
      <w:r w:rsidRPr="00FF74DB">
        <w:rPr>
          <w:rFonts w:ascii="Times New Roman" w:hAnsi="Times New Roman" w:cs="Times New Roman"/>
        </w:rPr>
        <w:t xml:space="preserve">Words: </w:t>
      </w:r>
      <w:r w:rsidR="00FF74DB">
        <w:rPr>
          <w:rFonts w:ascii="Times New Roman" w:hAnsi="Times New Roman" w:cs="Times New Roman"/>
        </w:rPr>
        <w:t>82</w:t>
      </w:r>
      <w:r w:rsidR="00BC1F8D">
        <w:rPr>
          <w:rFonts w:ascii="Times New Roman" w:hAnsi="Times New Roman" w:cs="Times New Roman"/>
        </w:rPr>
        <w:t>1</w:t>
      </w:r>
    </w:p>
    <w:p w14:paraId="16805E4C" w14:textId="41F15447" w:rsidR="002917D6" w:rsidRPr="00FF74DB" w:rsidRDefault="002917D6" w:rsidP="002917D6">
      <w:pPr>
        <w:spacing w:after="0" w:line="240" w:lineRule="auto"/>
        <w:rPr>
          <w:rFonts w:ascii="Times New Roman" w:hAnsi="Times New Roman" w:cs="Times New Roman"/>
        </w:rPr>
      </w:pPr>
    </w:p>
    <w:p w14:paraId="623AF079" w14:textId="0A283325" w:rsidR="004C33B5" w:rsidRPr="00FF74DB" w:rsidRDefault="004C33B5" w:rsidP="002917D6">
      <w:pPr>
        <w:spacing w:after="0" w:line="240" w:lineRule="auto"/>
        <w:rPr>
          <w:rFonts w:ascii="Times New Roman" w:hAnsi="Times New Roman" w:cs="Times New Roman"/>
        </w:rPr>
      </w:pPr>
    </w:p>
    <w:p w14:paraId="7D2835FF" w14:textId="32D89600" w:rsidR="006E2C74" w:rsidRPr="00FF74DB" w:rsidRDefault="0033044D" w:rsidP="00B33798">
      <w:pPr>
        <w:autoSpaceDE w:val="0"/>
        <w:autoSpaceDN w:val="0"/>
        <w:adjustRightInd w:val="0"/>
        <w:spacing w:line="276" w:lineRule="auto"/>
        <w:ind w:firstLine="720"/>
        <w:rPr>
          <w:rFonts w:ascii="Times New Roman" w:hAnsi="Times New Roman" w:cs="Times New Roman"/>
          <w:bCs/>
        </w:rPr>
      </w:pPr>
      <w:r w:rsidRPr="00FF74DB">
        <w:rPr>
          <w:rFonts w:ascii="Times New Roman" w:hAnsi="Times New Roman" w:cs="Times New Roman"/>
        </w:rPr>
        <w:t>U</w:t>
      </w:r>
      <w:r w:rsidR="004C33B5" w:rsidRPr="00FF74DB">
        <w:rPr>
          <w:rFonts w:ascii="Times New Roman" w:hAnsi="Times New Roman" w:cs="Times New Roman"/>
        </w:rPr>
        <w:t>nderstand</w:t>
      </w:r>
      <w:r w:rsidR="00C44F71" w:rsidRPr="00FF74DB">
        <w:rPr>
          <w:rFonts w:ascii="Times New Roman" w:hAnsi="Times New Roman" w:cs="Times New Roman"/>
        </w:rPr>
        <w:t>ing</w:t>
      </w:r>
      <w:r w:rsidR="004C33B5" w:rsidRPr="00FF74DB">
        <w:rPr>
          <w:rFonts w:ascii="Times New Roman" w:hAnsi="Times New Roman" w:cs="Times New Roman"/>
        </w:rPr>
        <w:t xml:space="preserve"> how genetic signatures of selection translate into variation in fitness and phenotypes</w:t>
      </w:r>
      <w:r w:rsidR="00C44F71" w:rsidRPr="00FF74DB">
        <w:rPr>
          <w:rFonts w:ascii="Times New Roman" w:hAnsi="Times New Roman" w:cs="Times New Roman"/>
        </w:rPr>
        <w:t xml:space="preserve"> is key for</w:t>
      </w:r>
      <w:r w:rsidR="00774910" w:rsidRPr="00FF74DB">
        <w:rPr>
          <w:rFonts w:ascii="Times New Roman" w:hAnsi="Times New Roman" w:cs="Times New Roman"/>
        </w:rPr>
        <w:t xml:space="preserve"> predict</w:t>
      </w:r>
      <w:r w:rsidR="00C44F71" w:rsidRPr="00FF74DB">
        <w:rPr>
          <w:rFonts w:ascii="Times New Roman" w:hAnsi="Times New Roman" w:cs="Times New Roman"/>
        </w:rPr>
        <w:t>ing</w:t>
      </w:r>
      <w:r w:rsidR="00774910" w:rsidRPr="00FF74DB">
        <w:rPr>
          <w:rFonts w:ascii="Times New Roman" w:hAnsi="Times New Roman" w:cs="Times New Roman"/>
        </w:rPr>
        <w:t xml:space="preserve"> adaptive evolution in new or changing environments. Barrett et al. (2018), </w:t>
      </w:r>
      <w:proofErr w:type="spellStart"/>
      <w:r w:rsidR="00774910" w:rsidRPr="00FF74DB">
        <w:rPr>
          <w:rFonts w:ascii="Times New Roman" w:hAnsi="Times New Roman" w:cs="Times New Roman"/>
        </w:rPr>
        <w:t>Bosse</w:t>
      </w:r>
      <w:proofErr w:type="spellEnd"/>
      <w:r w:rsidR="00774910" w:rsidRPr="00FF74DB">
        <w:rPr>
          <w:rFonts w:ascii="Times New Roman" w:hAnsi="Times New Roman" w:cs="Times New Roman"/>
        </w:rPr>
        <w:t xml:space="preserve"> et al. (2016), and Nadeau et al. (2016) are three studies that worked to identify connections between genotype, phenotype, and fitness</w:t>
      </w:r>
      <w:r w:rsidR="005229A4" w:rsidRPr="00FF74DB">
        <w:rPr>
          <w:rFonts w:ascii="Times New Roman" w:hAnsi="Times New Roman" w:cs="Times New Roman"/>
        </w:rPr>
        <w:t>, using different molecular techniques</w:t>
      </w:r>
      <w:r w:rsidR="00774910" w:rsidRPr="00FF74DB">
        <w:rPr>
          <w:rFonts w:ascii="Times New Roman" w:hAnsi="Times New Roman" w:cs="Times New Roman"/>
        </w:rPr>
        <w:t xml:space="preserve">. </w:t>
      </w:r>
      <w:r w:rsidR="00F44029" w:rsidRPr="00FF74DB">
        <w:rPr>
          <w:rFonts w:ascii="Times New Roman" w:hAnsi="Times New Roman" w:cs="Times New Roman"/>
        </w:rPr>
        <w:t xml:space="preserve">Barrett investigated wild mice populations from different environments </w:t>
      </w:r>
      <w:r w:rsidR="005229A4" w:rsidRPr="00FF74DB">
        <w:rPr>
          <w:rFonts w:ascii="Times New Roman" w:hAnsi="Times New Roman" w:cs="Times New Roman"/>
        </w:rPr>
        <w:t xml:space="preserve">to identify drivers of allele frequency change to understand how natural selection influences the evolution of these populations. </w:t>
      </w:r>
      <w:proofErr w:type="spellStart"/>
      <w:r w:rsidR="0061016F" w:rsidRPr="00FF74DB">
        <w:rPr>
          <w:rFonts w:ascii="Times New Roman" w:hAnsi="Times New Roman" w:cs="Times New Roman"/>
        </w:rPr>
        <w:t>Bosse</w:t>
      </w:r>
      <w:proofErr w:type="spellEnd"/>
      <w:r w:rsidR="0061016F" w:rsidRPr="00FF74DB">
        <w:rPr>
          <w:rFonts w:ascii="Times New Roman" w:hAnsi="Times New Roman" w:cs="Times New Roman"/>
        </w:rPr>
        <w:t xml:space="preserve"> </w:t>
      </w:r>
      <w:commentRangeStart w:id="2"/>
      <w:r w:rsidR="006A0E03" w:rsidRPr="00FF74DB">
        <w:rPr>
          <w:rFonts w:ascii="Times New Roman" w:hAnsi="Times New Roman" w:cs="Times New Roman"/>
        </w:rPr>
        <w:t>investigated</w:t>
      </w:r>
      <w:r w:rsidR="0061016F" w:rsidRPr="00FF74DB">
        <w:rPr>
          <w:rFonts w:ascii="Times New Roman" w:hAnsi="Times New Roman" w:cs="Times New Roman"/>
        </w:rPr>
        <w:t xml:space="preserve"> </w:t>
      </w:r>
      <w:commentRangeEnd w:id="2"/>
      <w:r w:rsidR="00A961B1">
        <w:rPr>
          <w:rStyle w:val="CommentReference"/>
          <w:rFonts w:ascii="Arial" w:eastAsia="Arial" w:hAnsi="Arial" w:cs="Arial"/>
          <w:lang w:val="en"/>
        </w:rPr>
        <w:commentReference w:id="2"/>
      </w:r>
      <w:r w:rsidR="0061016F" w:rsidRPr="00FF74DB">
        <w:rPr>
          <w:rFonts w:ascii="Times New Roman" w:hAnsi="Times New Roman" w:cs="Times New Roman"/>
        </w:rPr>
        <w:t>how genetic signatures of selection translate into variation in fitness and phenotypes</w:t>
      </w:r>
      <w:r w:rsidR="006A0E03" w:rsidRPr="00FF74DB">
        <w:rPr>
          <w:rFonts w:ascii="Times New Roman" w:hAnsi="Times New Roman" w:cs="Times New Roman"/>
        </w:rPr>
        <w:t xml:space="preserve"> using different population</w:t>
      </w:r>
      <w:r w:rsidR="007A7468" w:rsidRPr="00FF74DB">
        <w:rPr>
          <w:rFonts w:ascii="Times New Roman" w:hAnsi="Times New Roman" w:cs="Times New Roman"/>
        </w:rPr>
        <w:t>s</w:t>
      </w:r>
      <w:r w:rsidR="006A0E03" w:rsidRPr="00FF74DB">
        <w:rPr>
          <w:rFonts w:ascii="Times New Roman" w:hAnsi="Times New Roman" w:cs="Times New Roman"/>
        </w:rPr>
        <w:t xml:space="preserve"> of the great tit (</w:t>
      </w:r>
      <w:proofErr w:type="spellStart"/>
      <w:r w:rsidR="006A0E03" w:rsidRPr="00FF74DB">
        <w:rPr>
          <w:rFonts w:ascii="Times New Roman" w:hAnsi="Times New Roman" w:cs="Times New Roman"/>
          <w:i/>
        </w:rPr>
        <w:t>Parus</w:t>
      </w:r>
      <w:proofErr w:type="spellEnd"/>
      <w:r w:rsidR="006A0E03" w:rsidRPr="00FF74DB">
        <w:rPr>
          <w:rFonts w:ascii="Times New Roman" w:hAnsi="Times New Roman" w:cs="Times New Roman"/>
          <w:i/>
        </w:rPr>
        <w:t xml:space="preserve"> major</w:t>
      </w:r>
      <w:r w:rsidR="006A0E03" w:rsidRPr="00FF74DB">
        <w:rPr>
          <w:rFonts w:ascii="Times New Roman" w:hAnsi="Times New Roman" w:cs="Times New Roman"/>
        </w:rPr>
        <w:t>)</w:t>
      </w:r>
      <w:r w:rsidR="0061016F" w:rsidRPr="00FF74DB">
        <w:rPr>
          <w:rFonts w:ascii="Times New Roman" w:hAnsi="Times New Roman" w:cs="Times New Roman"/>
        </w:rPr>
        <w:t>.</w:t>
      </w:r>
      <w:r w:rsidR="006A0E03" w:rsidRPr="00FF74DB">
        <w:rPr>
          <w:rFonts w:ascii="Times New Roman" w:hAnsi="Times New Roman" w:cs="Times New Roman"/>
        </w:rPr>
        <w:t xml:space="preserve"> Nadeau used fine-scale mapping techniques along with population genomics and gene expression analyses to identify a gene called </w:t>
      </w:r>
      <w:r w:rsidR="006A0E03" w:rsidRPr="00FF74DB">
        <w:rPr>
          <w:rFonts w:ascii="Times New Roman" w:hAnsi="Times New Roman" w:cs="Times New Roman"/>
          <w:i/>
          <w:iCs/>
        </w:rPr>
        <w:t>cortex</w:t>
      </w:r>
      <w:r w:rsidR="006A0E03" w:rsidRPr="00FF74DB">
        <w:rPr>
          <w:rFonts w:ascii="Times New Roman" w:hAnsi="Times New Roman" w:cs="Times New Roman"/>
        </w:rPr>
        <w:t xml:space="preserve">, which regulates pattern switches on the wings in multiple species of </w:t>
      </w:r>
      <w:proofErr w:type="spellStart"/>
      <w:r w:rsidR="006A0E03" w:rsidRPr="00FF74DB">
        <w:rPr>
          <w:rFonts w:ascii="Times New Roman" w:hAnsi="Times New Roman" w:cs="Times New Roman"/>
          <w:i/>
          <w:iCs/>
        </w:rPr>
        <w:t>Heliconius</w:t>
      </w:r>
      <w:proofErr w:type="spellEnd"/>
      <w:r w:rsidR="006A0E03" w:rsidRPr="00FF74DB">
        <w:rPr>
          <w:rFonts w:ascii="Times New Roman" w:hAnsi="Times New Roman" w:cs="Times New Roman"/>
          <w:i/>
          <w:iCs/>
        </w:rPr>
        <w:t xml:space="preserve"> </w:t>
      </w:r>
      <w:r w:rsidR="006A0E03" w:rsidRPr="00FF74DB">
        <w:rPr>
          <w:rFonts w:ascii="Times New Roman" w:hAnsi="Times New Roman" w:cs="Times New Roman"/>
        </w:rPr>
        <w:t xml:space="preserve">butterflies. From their analyses, they found </w:t>
      </w:r>
      <w:r w:rsidR="006A0E03" w:rsidRPr="00FF74DB">
        <w:rPr>
          <w:rFonts w:ascii="Times New Roman" w:hAnsi="Times New Roman" w:cs="Times New Roman"/>
          <w:bCs/>
        </w:rPr>
        <w:t xml:space="preserve">that the </w:t>
      </w:r>
      <w:r w:rsidR="006A0E03" w:rsidRPr="00FF74DB">
        <w:rPr>
          <w:rFonts w:ascii="Times New Roman" w:hAnsi="Times New Roman" w:cs="Times New Roman"/>
          <w:bCs/>
          <w:i/>
          <w:iCs/>
        </w:rPr>
        <w:t>cortex</w:t>
      </w:r>
      <w:r w:rsidR="006A0E03" w:rsidRPr="00FF74DB">
        <w:rPr>
          <w:rFonts w:ascii="Times New Roman" w:hAnsi="Times New Roman" w:cs="Times New Roman"/>
          <w:bCs/>
          <w:iCs/>
        </w:rPr>
        <w:t xml:space="preserve"> gene</w:t>
      </w:r>
      <w:r w:rsidR="006A0E03" w:rsidRPr="00FF74DB">
        <w:rPr>
          <w:rFonts w:ascii="Times New Roman" w:hAnsi="Times New Roman" w:cs="Times New Roman"/>
          <w:bCs/>
          <w:i/>
          <w:iCs/>
        </w:rPr>
        <w:t xml:space="preserve"> </w:t>
      </w:r>
      <w:r w:rsidR="006A0E03" w:rsidRPr="00FF74DB">
        <w:rPr>
          <w:rFonts w:ascii="Times New Roman" w:hAnsi="Times New Roman" w:cs="Times New Roman"/>
          <w:bCs/>
        </w:rPr>
        <w:t xml:space="preserve">has become a major target for natural selection acting on color and pattern variation in these butterflies. </w:t>
      </w:r>
    </w:p>
    <w:p w14:paraId="21A0AAC5" w14:textId="36CEB2FD" w:rsidR="006A0E03" w:rsidRPr="00FF74DB" w:rsidRDefault="006E2C74" w:rsidP="00CD11C8">
      <w:pPr>
        <w:autoSpaceDE w:val="0"/>
        <w:autoSpaceDN w:val="0"/>
        <w:adjustRightInd w:val="0"/>
        <w:spacing w:after="0" w:line="276" w:lineRule="auto"/>
        <w:ind w:firstLine="720"/>
        <w:rPr>
          <w:rFonts w:ascii="Times New Roman" w:hAnsi="Times New Roman" w:cs="Times New Roman"/>
          <w:bCs/>
        </w:rPr>
      </w:pPr>
      <w:r w:rsidRPr="00FF74DB">
        <w:rPr>
          <w:rFonts w:ascii="Times New Roman" w:hAnsi="Times New Roman" w:cs="Times New Roman"/>
          <w:bCs/>
        </w:rPr>
        <w:t>Each study focused on different questions within the broad topic of phenotype/genotype correlations, which is reflected in the</w:t>
      </w:r>
      <w:r w:rsidR="00CD11C8" w:rsidRPr="00FF74DB">
        <w:rPr>
          <w:rFonts w:ascii="Times New Roman" w:hAnsi="Times New Roman" w:cs="Times New Roman"/>
          <w:bCs/>
        </w:rPr>
        <w:t xml:space="preserve"> </w:t>
      </w:r>
      <w:r w:rsidRPr="00FF74DB">
        <w:rPr>
          <w:rFonts w:ascii="Times New Roman" w:hAnsi="Times New Roman" w:cs="Times New Roman"/>
          <w:bCs/>
        </w:rPr>
        <w:t>vast</w:t>
      </w:r>
      <w:r w:rsidR="00CD11C8" w:rsidRPr="00FF74DB">
        <w:rPr>
          <w:rFonts w:ascii="Times New Roman" w:hAnsi="Times New Roman" w:cs="Times New Roman"/>
          <w:bCs/>
        </w:rPr>
        <w:t xml:space="preserve"> differen</w:t>
      </w:r>
      <w:r w:rsidRPr="00FF74DB">
        <w:rPr>
          <w:rFonts w:ascii="Times New Roman" w:hAnsi="Times New Roman" w:cs="Times New Roman"/>
          <w:bCs/>
        </w:rPr>
        <w:t>ces of</w:t>
      </w:r>
      <w:r w:rsidR="00CD11C8" w:rsidRPr="00FF74DB">
        <w:rPr>
          <w:rFonts w:ascii="Times New Roman" w:hAnsi="Times New Roman" w:cs="Times New Roman"/>
          <w:bCs/>
        </w:rPr>
        <w:t xml:space="preserve"> </w:t>
      </w:r>
      <w:r w:rsidRPr="00FF74DB">
        <w:rPr>
          <w:rFonts w:ascii="Times New Roman" w:hAnsi="Times New Roman" w:cs="Times New Roman"/>
          <w:bCs/>
        </w:rPr>
        <w:t>techniques</w:t>
      </w:r>
      <w:r w:rsidR="00CD11C8" w:rsidRPr="00FF74DB">
        <w:rPr>
          <w:rFonts w:ascii="Times New Roman" w:hAnsi="Times New Roman" w:cs="Times New Roman"/>
          <w:bCs/>
        </w:rPr>
        <w:t xml:space="preserve"> </w:t>
      </w:r>
      <w:r w:rsidRPr="00FF74DB">
        <w:rPr>
          <w:rFonts w:ascii="Times New Roman" w:hAnsi="Times New Roman" w:cs="Times New Roman"/>
          <w:bCs/>
        </w:rPr>
        <w:t xml:space="preserve">used among studies. </w:t>
      </w:r>
    </w:p>
    <w:p w14:paraId="71AA9BB3" w14:textId="79F4C665" w:rsidR="0039786E" w:rsidRPr="00FF74DB" w:rsidRDefault="0039786E" w:rsidP="00CD11C8">
      <w:pPr>
        <w:spacing w:after="0" w:line="276" w:lineRule="auto"/>
        <w:rPr>
          <w:rFonts w:ascii="Times New Roman" w:hAnsi="Times New Roman" w:cs="Times New Roman"/>
        </w:rPr>
      </w:pPr>
    </w:p>
    <w:p w14:paraId="3E6C108F" w14:textId="1B817DD1" w:rsidR="00F44029" w:rsidRPr="00FF74DB" w:rsidRDefault="006A0E03" w:rsidP="00CD11C8">
      <w:pPr>
        <w:spacing w:before="240" w:line="276" w:lineRule="auto"/>
        <w:rPr>
          <w:rFonts w:ascii="Times New Roman" w:hAnsi="Times New Roman" w:cs="Times New Roman"/>
          <w:i/>
        </w:rPr>
      </w:pPr>
      <w:r w:rsidRPr="00FF74DB">
        <w:rPr>
          <w:rFonts w:ascii="Times New Roman" w:hAnsi="Times New Roman" w:cs="Times New Roman"/>
          <w:i/>
        </w:rPr>
        <w:t xml:space="preserve">Methodology </w:t>
      </w:r>
    </w:p>
    <w:p w14:paraId="2EDE8A65" w14:textId="73A50C9B" w:rsidR="00774FB2" w:rsidRPr="00FF74DB" w:rsidRDefault="00BE5D40" w:rsidP="00CD11C8">
      <w:pPr>
        <w:spacing w:line="276" w:lineRule="auto"/>
        <w:ind w:firstLine="720"/>
        <w:rPr>
          <w:rFonts w:ascii="Times New Roman" w:hAnsi="Times New Roman" w:cs="Times New Roman"/>
        </w:rPr>
      </w:pPr>
      <w:r w:rsidRPr="00FF74DB">
        <w:rPr>
          <w:rFonts w:ascii="Times New Roman" w:hAnsi="Times New Roman" w:cs="Times New Roman"/>
        </w:rPr>
        <w:t xml:space="preserve">To examine the </w:t>
      </w:r>
      <w:del w:id="3" w:author="Carlos Prada Montoya" w:date="2019-02-24T15:43:00Z">
        <w:r w:rsidRPr="00FF74DB" w:rsidDel="00A961B1">
          <w:rPr>
            <w:rFonts w:ascii="Times New Roman" w:hAnsi="Times New Roman" w:cs="Times New Roman"/>
          </w:rPr>
          <w:delText xml:space="preserve">relationship </w:delText>
        </w:r>
      </w:del>
      <w:ins w:id="4" w:author="Carlos Prada Montoya" w:date="2019-02-24T15:43:00Z">
        <w:r w:rsidR="00A961B1">
          <w:rPr>
            <w:rFonts w:ascii="Times New Roman" w:hAnsi="Times New Roman" w:cs="Times New Roman"/>
          </w:rPr>
          <w:t>link</w:t>
        </w:r>
        <w:r w:rsidR="00A961B1" w:rsidRPr="00FF74DB">
          <w:rPr>
            <w:rFonts w:ascii="Times New Roman" w:hAnsi="Times New Roman" w:cs="Times New Roman"/>
          </w:rPr>
          <w:t xml:space="preserve"> </w:t>
        </w:r>
      </w:ins>
      <w:r w:rsidRPr="00FF74DB">
        <w:rPr>
          <w:rFonts w:ascii="Times New Roman" w:hAnsi="Times New Roman" w:cs="Times New Roman"/>
        </w:rPr>
        <w:t xml:space="preserve">between genotype and phenotype, Barrett focused on </w:t>
      </w:r>
      <w:del w:id="5" w:author="Carlos Prada Montoya" w:date="2019-02-24T15:44:00Z">
        <w:r w:rsidRPr="00FF74DB" w:rsidDel="00A961B1">
          <w:rPr>
            <w:rFonts w:ascii="Times New Roman" w:hAnsi="Times New Roman" w:cs="Times New Roman"/>
          </w:rPr>
          <w:delText xml:space="preserve">an </w:delText>
        </w:r>
      </w:del>
      <w:ins w:id="6" w:author="Carlos Prada Montoya" w:date="2019-02-24T15:44:00Z">
        <w:r w:rsidR="00A961B1">
          <w:rPr>
            <w:rFonts w:ascii="Times New Roman" w:hAnsi="Times New Roman" w:cs="Times New Roman"/>
          </w:rPr>
          <w:t>the</w:t>
        </w:r>
        <w:r w:rsidR="00A961B1" w:rsidRPr="00FF74DB">
          <w:rPr>
            <w:rFonts w:ascii="Times New Roman" w:hAnsi="Times New Roman" w:cs="Times New Roman"/>
          </w:rPr>
          <w:t xml:space="preserve"> </w:t>
        </w:r>
      </w:ins>
      <w:r w:rsidRPr="00FF74DB">
        <w:rPr>
          <w:rFonts w:ascii="Times New Roman" w:hAnsi="Times New Roman" w:cs="Times New Roman"/>
        </w:rPr>
        <w:t>ecological factor that drives natural selection. They</w:t>
      </w:r>
      <w:r w:rsidR="0039786E" w:rsidRPr="00FF74DB">
        <w:rPr>
          <w:rFonts w:ascii="Times New Roman" w:hAnsi="Times New Roman" w:cs="Times New Roman"/>
        </w:rPr>
        <w:t xml:space="preserve"> combined </w:t>
      </w:r>
      <w:r w:rsidR="001E7F99" w:rsidRPr="00FF74DB">
        <w:rPr>
          <w:rFonts w:ascii="Times New Roman" w:hAnsi="Times New Roman" w:cs="Times New Roman"/>
        </w:rPr>
        <w:t xml:space="preserve">a </w:t>
      </w:r>
      <w:r w:rsidR="0039786E" w:rsidRPr="00FF74DB">
        <w:rPr>
          <w:rFonts w:ascii="Times New Roman" w:hAnsi="Times New Roman" w:cs="Times New Roman"/>
        </w:rPr>
        <w:t xml:space="preserve">field experiment </w:t>
      </w:r>
      <w:del w:id="7" w:author="Carlos Prada Montoya" w:date="2019-02-24T15:37:00Z">
        <w:r w:rsidR="001E7F99" w:rsidRPr="00FF74DB" w:rsidDel="00A961B1">
          <w:rPr>
            <w:rFonts w:ascii="Times New Roman" w:hAnsi="Times New Roman" w:cs="Times New Roman"/>
          </w:rPr>
          <w:delText xml:space="preserve">approach </w:delText>
        </w:r>
      </w:del>
      <w:r w:rsidR="0039786E" w:rsidRPr="00FF74DB">
        <w:rPr>
          <w:rFonts w:ascii="Times New Roman" w:hAnsi="Times New Roman" w:cs="Times New Roman"/>
        </w:rPr>
        <w:t xml:space="preserve">with </w:t>
      </w:r>
      <w:commentRangeStart w:id="8"/>
      <w:r w:rsidR="0039786E" w:rsidRPr="00FF74DB">
        <w:rPr>
          <w:rFonts w:ascii="Times New Roman" w:hAnsi="Times New Roman" w:cs="Times New Roman"/>
        </w:rPr>
        <w:t xml:space="preserve">laboratory-based </w:t>
      </w:r>
      <w:r w:rsidR="001E7F99" w:rsidRPr="00FF74DB">
        <w:rPr>
          <w:rFonts w:ascii="Times New Roman" w:hAnsi="Times New Roman" w:cs="Times New Roman"/>
        </w:rPr>
        <w:t xml:space="preserve">genomics </w:t>
      </w:r>
      <w:commentRangeEnd w:id="8"/>
      <w:r w:rsidR="00A961B1">
        <w:rPr>
          <w:rStyle w:val="CommentReference"/>
          <w:rFonts w:ascii="Arial" w:eastAsia="Arial" w:hAnsi="Arial" w:cs="Arial"/>
          <w:lang w:val="en"/>
        </w:rPr>
        <w:commentReference w:id="8"/>
      </w:r>
      <w:del w:id="9" w:author="Carlos Prada Montoya" w:date="2019-02-24T15:44:00Z">
        <w:r w:rsidR="001E7F99" w:rsidRPr="00FF74DB" w:rsidDel="00CC3BFD">
          <w:rPr>
            <w:rFonts w:ascii="Times New Roman" w:hAnsi="Times New Roman" w:cs="Times New Roman"/>
          </w:rPr>
          <w:delText>tests</w:delText>
        </w:r>
      </w:del>
      <w:r w:rsidR="0039786E" w:rsidRPr="00FF74DB">
        <w:rPr>
          <w:rFonts w:ascii="Times New Roman" w:hAnsi="Times New Roman" w:cs="Times New Roman"/>
        </w:rPr>
        <w:t xml:space="preserve"> to identify </w:t>
      </w:r>
      <w:del w:id="10" w:author="Carlos Prada Montoya" w:date="2019-02-24T15:44:00Z">
        <w:r w:rsidR="0039786E" w:rsidRPr="00FF74DB" w:rsidDel="00CC3BFD">
          <w:rPr>
            <w:rFonts w:ascii="Times New Roman" w:hAnsi="Times New Roman" w:cs="Times New Roman"/>
          </w:rPr>
          <w:delText xml:space="preserve">both </w:delText>
        </w:r>
      </w:del>
      <w:r w:rsidR="0039786E" w:rsidRPr="00FF74DB">
        <w:rPr>
          <w:rFonts w:ascii="Times New Roman" w:hAnsi="Times New Roman" w:cs="Times New Roman"/>
        </w:rPr>
        <w:t xml:space="preserve">the ecological and molecular mechanisms underlying </w:t>
      </w:r>
      <w:del w:id="11" w:author="Carlos Prada Montoya" w:date="2019-02-24T15:44:00Z">
        <w:r w:rsidR="0039786E" w:rsidRPr="00FF74DB" w:rsidDel="00CC3BFD">
          <w:rPr>
            <w:rFonts w:ascii="Times New Roman" w:hAnsi="Times New Roman" w:cs="Times New Roman"/>
          </w:rPr>
          <w:delText xml:space="preserve">trait </w:delText>
        </w:r>
      </w:del>
      <w:r w:rsidR="0039786E" w:rsidRPr="00FF74DB">
        <w:rPr>
          <w:rFonts w:ascii="Times New Roman" w:hAnsi="Times New Roman" w:cs="Times New Roman"/>
        </w:rPr>
        <w:t>adaptation in recently evolved, cryptically colored populations of deer mice (</w:t>
      </w:r>
      <w:proofErr w:type="spellStart"/>
      <w:r w:rsidR="0039786E" w:rsidRPr="00FF74DB">
        <w:rPr>
          <w:rFonts w:ascii="Times New Roman" w:hAnsi="Times New Roman" w:cs="Times New Roman"/>
          <w:i/>
        </w:rPr>
        <w:t>Peromyscus</w:t>
      </w:r>
      <w:proofErr w:type="spellEnd"/>
      <w:r w:rsidR="0039786E" w:rsidRPr="00FF74DB">
        <w:rPr>
          <w:rFonts w:ascii="Times New Roman" w:hAnsi="Times New Roman" w:cs="Times New Roman"/>
          <w:i/>
        </w:rPr>
        <w:t xml:space="preserve"> </w:t>
      </w:r>
      <w:proofErr w:type="spellStart"/>
      <w:r w:rsidR="0039786E" w:rsidRPr="00FF74DB">
        <w:rPr>
          <w:rFonts w:ascii="Times New Roman" w:hAnsi="Times New Roman" w:cs="Times New Roman"/>
          <w:i/>
        </w:rPr>
        <w:t>maniculatus</w:t>
      </w:r>
      <w:proofErr w:type="spellEnd"/>
      <w:r w:rsidR="0039786E" w:rsidRPr="00FF74DB">
        <w:rPr>
          <w:rFonts w:ascii="Times New Roman" w:hAnsi="Times New Roman" w:cs="Times New Roman"/>
        </w:rPr>
        <w:t xml:space="preserve">). </w:t>
      </w:r>
      <w:del w:id="12" w:author="Carlos Prada Montoya" w:date="2019-02-24T15:45:00Z">
        <w:r w:rsidR="0039786E" w:rsidRPr="00FF74DB" w:rsidDel="00CC3BFD">
          <w:rPr>
            <w:rFonts w:ascii="Times New Roman" w:hAnsi="Times New Roman" w:cs="Times New Roman"/>
          </w:rPr>
          <w:delText xml:space="preserve">They used variation in pigmentation to identify selected adaptations. </w:delText>
        </w:r>
      </w:del>
      <w:r w:rsidR="0039786E" w:rsidRPr="00FF74DB">
        <w:rPr>
          <w:rFonts w:ascii="Times New Roman" w:hAnsi="Times New Roman" w:cs="Times New Roman"/>
        </w:rPr>
        <w:t>To test for selection that favors locally adapted pigment phenotypes, they collected wild mice from dark</w:t>
      </w:r>
      <w:r w:rsidR="001E7F99" w:rsidRPr="00FF74DB">
        <w:rPr>
          <w:rFonts w:ascii="Times New Roman" w:hAnsi="Times New Roman" w:cs="Times New Roman"/>
        </w:rPr>
        <w:t xml:space="preserve"> </w:t>
      </w:r>
      <w:r w:rsidR="0039786E" w:rsidRPr="00FF74DB">
        <w:rPr>
          <w:rFonts w:ascii="Times New Roman" w:hAnsi="Times New Roman" w:cs="Times New Roman"/>
        </w:rPr>
        <w:t>and light environment</w:t>
      </w:r>
      <w:r w:rsidR="001E7F99" w:rsidRPr="00FF74DB">
        <w:rPr>
          <w:rFonts w:ascii="Times New Roman" w:hAnsi="Times New Roman" w:cs="Times New Roman"/>
        </w:rPr>
        <w:t>s</w:t>
      </w:r>
      <w:r w:rsidR="0039786E" w:rsidRPr="00FF74DB">
        <w:rPr>
          <w:rFonts w:ascii="Times New Roman" w:hAnsi="Times New Roman" w:cs="Times New Roman"/>
        </w:rPr>
        <w:t xml:space="preserve">. </w:t>
      </w:r>
      <w:r w:rsidR="001E7F99" w:rsidRPr="00FF74DB">
        <w:rPr>
          <w:rFonts w:ascii="Times New Roman" w:hAnsi="Times New Roman" w:cs="Times New Roman"/>
        </w:rPr>
        <w:t>These mice were introduced</w:t>
      </w:r>
      <w:r w:rsidR="0039786E" w:rsidRPr="00FF74DB">
        <w:rPr>
          <w:rFonts w:ascii="Times New Roman" w:hAnsi="Times New Roman" w:cs="Times New Roman"/>
        </w:rPr>
        <w:t xml:space="preserve"> to field enclosures that were open to avian predators</w:t>
      </w:r>
      <w:r w:rsidR="000307FA" w:rsidRPr="00FF74DB">
        <w:rPr>
          <w:rFonts w:ascii="Times New Roman" w:hAnsi="Times New Roman" w:cs="Times New Roman"/>
        </w:rPr>
        <w:t xml:space="preserve"> </w:t>
      </w:r>
      <w:r w:rsidR="000307FA" w:rsidRPr="00FF74DB">
        <w:rPr>
          <w:rFonts w:ascii="Times New Roman" w:eastAsia="Times New Roman" w:hAnsi="Times New Roman" w:cs="Times New Roman"/>
        </w:rPr>
        <w:t>to assess selection favoring locally adapted pigment phenotypes.</w:t>
      </w:r>
      <w:r w:rsidR="000307FA" w:rsidRPr="00FF74DB">
        <w:rPr>
          <w:rFonts w:ascii="Times New Roman" w:hAnsi="Times New Roman" w:cs="Times New Roman"/>
        </w:rPr>
        <w:t xml:space="preserve"> </w:t>
      </w:r>
      <w:r w:rsidR="00F67E17" w:rsidRPr="00FF74DB">
        <w:rPr>
          <w:rFonts w:ascii="Times New Roman" w:hAnsi="Times New Roman" w:cs="Times New Roman"/>
        </w:rPr>
        <w:t xml:space="preserve">They found </w:t>
      </w:r>
      <w:del w:id="13" w:author="Carlos Prada Montoya" w:date="2019-02-24T15:46:00Z">
        <w:r w:rsidR="00F67E17" w:rsidRPr="00FF74DB" w:rsidDel="00CC3BFD">
          <w:rPr>
            <w:rFonts w:ascii="Times New Roman" w:hAnsi="Times New Roman" w:cs="Times New Roman"/>
          </w:rPr>
          <w:delText xml:space="preserve">significant </w:delText>
        </w:r>
      </w:del>
      <w:r w:rsidR="00F67E17" w:rsidRPr="00FF74DB">
        <w:rPr>
          <w:rFonts w:ascii="Times New Roman" w:hAnsi="Times New Roman" w:cs="Times New Roman"/>
        </w:rPr>
        <w:t xml:space="preserve">selection on pigmentation, demonstrated through the higher survival of mice with locally cryptic dorsal pigmentation. </w:t>
      </w:r>
      <w:r w:rsidR="00774FB2" w:rsidRPr="00FF74DB">
        <w:rPr>
          <w:rFonts w:ascii="Times New Roman" w:hAnsi="Times New Roman" w:cs="Times New Roman"/>
        </w:rPr>
        <w:t xml:space="preserve">To determine whether the changes in allele frequency are best explained by selection or neutrality, they used a model based on random mortality, from which they found allele frequency changes consistent with selection. </w:t>
      </w:r>
      <w:r w:rsidR="000C506A" w:rsidRPr="00FF74DB">
        <w:rPr>
          <w:rFonts w:ascii="Times New Roman" w:hAnsi="Times New Roman" w:cs="Times New Roman"/>
        </w:rPr>
        <w:t xml:space="preserve">They conducted additional analyses to test the functional link between </w:t>
      </w:r>
      <w:r w:rsidR="00536594" w:rsidRPr="00FF74DB">
        <w:rPr>
          <w:rFonts w:ascii="Times New Roman" w:hAnsi="Times New Roman" w:cs="Times New Roman"/>
        </w:rPr>
        <w:t xml:space="preserve">a </w:t>
      </w:r>
      <w:r w:rsidR="000C506A" w:rsidRPr="00FF74DB">
        <w:rPr>
          <w:rFonts w:ascii="Times New Roman" w:hAnsi="Times New Roman" w:cs="Times New Roman"/>
        </w:rPr>
        <w:t>variant</w:t>
      </w:r>
      <w:r w:rsidR="00536594" w:rsidRPr="00FF74DB">
        <w:rPr>
          <w:rFonts w:ascii="Times New Roman" w:hAnsi="Times New Roman" w:cs="Times New Roman"/>
        </w:rPr>
        <w:t xml:space="preserve"> associated with survival and pigmentation </w:t>
      </w:r>
      <w:r w:rsidR="00B17CC8" w:rsidRPr="00FF74DB">
        <w:rPr>
          <w:rFonts w:ascii="Times New Roman" w:hAnsi="Times New Roman" w:cs="Times New Roman"/>
        </w:rPr>
        <w:t xml:space="preserve">as well as </w:t>
      </w:r>
      <w:r w:rsidR="00BC1F8D">
        <w:rPr>
          <w:rFonts w:ascii="Times New Roman" w:hAnsi="Times New Roman" w:cs="Times New Roman"/>
        </w:rPr>
        <w:t xml:space="preserve">to </w:t>
      </w:r>
      <w:r w:rsidR="00B17CC8" w:rsidRPr="00FF74DB">
        <w:rPr>
          <w:rFonts w:ascii="Times New Roman" w:hAnsi="Times New Roman" w:cs="Times New Roman"/>
        </w:rPr>
        <w:t xml:space="preserve">uncover the </w:t>
      </w:r>
      <w:commentRangeStart w:id="14"/>
      <w:r w:rsidR="00B17CC8" w:rsidRPr="00FF74DB">
        <w:rPr>
          <w:rFonts w:ascii="Times New Roman" w:hAnsi="Times New Roman" w:cs="Times New Roman"/>
        </w:rPr>
        <w:t>causal molecular mechanism</w:t>
      </w:r>
      <w:commentRangeEnd w:id="14"/>
      <w:r w:rsidR="00CC3BFD">
        <w:rPr>
          <w:rStyle w:val="CommentReference"/>
          <w:rFonts w:ascii="Arial" w:eastAsia="Arial" w:hAnsi="Arial" w:cs="Arial"/>
          <w:lang w:val="en"/>
        </w:rPr>
        <w:commentReference w:id="14"/>
      </w:r>
      <w:r w:rsidR="00B17CC8" w:rsidRPr="00FF74DB">
        <w:rPr>
          <w:rFonts w:ascii="Times New Roman" w:hAnsi="Times New Roman" w:cs="Times New Roman"/>
        </w:rPr>
        <w:t xml:space="preserve">. From these analyses, they found further evidence suggesting selection as the key factor in dorsal pigmentation variation. </w:t>
      </w:r>
      <w:ins w:id="15" w:author="Carlos Prada Montoya" w:date="2019-02-24T15:47:00Z">
        <w:r w:rsidR="00CC3BFD">
          <w:rPr>
            <w:rFonts w:ascii="Times New Roman" w:hAnsi="Times New Roman" w:cs="Times New Roman"/>
          </w:rPr>
          <w:t>What is the molecular mechanism?</w:t>
        </w:r>
      </w:ins>
    </w:p>
    <w:p w14:paraId="6AE56AC1" w14:textId="31FFCF0C" w:rsidR="00774FB2" w:rsidRPr="00FF74DB" w:rsidRDefault="00CD11C8" w:rsidP="00B33798">
      <w:pPr>
        <w:autoSpaceDE w:val="0"/>
        <w:autoSpaceDN w:val="0"/>
        <w:adjustRightInd w:val="0"/>
        <w:spacing w:line="276" w:lineRule="auto"/>
        <w:rPr>
          <w:rFonts w:ascii="Times New Roman" w:hAnsi="Times New Roman" w:cs="Times New Roman"/>
        </w:rPr>
      </w:pPr>
      <w:r w:rsidRPr="00FF74DB">
        <w:tab/>
      </w:r>
      <w:r w:rsidR="00BE5D40" w:rsidRPr="00FF74DB">
        <w:rPr>
          <w:rFonts w:ascii="Times New Roman" w:hAnsi="Times New Roman" w:cs="Times New Roman"/>
        </w:rPr>
        <w:t xml:space="preserve">Compared to Barrett, </w:t>
      </w:r>
      <w:proofErr w:type="spellStart"/>
      <w:r w:rsidR="00BE5D40" w:rsidRPr="00FF74DB">
        <w:rPr>
          <w:rFonts w:ascii="Times New Roman" w:eastAsia="Times New Roman" w:hAnsi="Times New Roman" w:cs="Times New Roman"/>
        </w:rPr>
        <w:t>Bosse</w:t>
      </w:r>
      <w:proofErr w:type="spellEnd"/>
      <w:r w:rsidR="00BE5D40" w:rsidRPr="00FF74DB">
        <w:rPr>
          <w:rFonts w:ascii="Times New Roman" w:eastAsia="Times New Roman" w:hAnsi="Times New Roman" w:cs="Times New Roman"/>
        </w:rPr>
        <w:t xml:space="preserve"> examined the phenotype</w:t>
      </w:r>
      <w:ins w:id="16" w:author="Carlos Prada Montoya" w:date="2019-02-24T15:48:00Z">
        <w:r w:rsidR="00CC3BFD">
          <w:rPr>
            <w:rFonts w:ascii="Times New Roman" w:eastAsia="Times New Roman" w:hAnsi="Times New Roman" w:cs="Times New Roman"/>
          </w:rPr>
          <w:t>-</w:t>
        </w:r>
      </w:ins>
      <w:del w:id="17" w:author="Carlos Prada Montoya" w:date="2019-02-24T15:48:00Z">
        <w:r w:rsidR="00BE5D40" w:rsidRPr="00FF74DB" w:rsidDel="00CC3BFD">
          <w:rPr>
            <w:rFonts w:ascii="Times New Roman" w:eastAsia="Times New Roman" w:hAnsi="Times New Roman" w:cs="Times New Roman"/>
          </w:rPr>
          <w:delText>/</w:delText>
        </w:r>
      </w:del>
      <w:r w:rsidR="00BE5D40" w:rsidRPr="00FF74DB">
        <w:rPr>
          <w:rFonts w:ascii="Times New Roman" w:eastAsia="Times New Roman" w:hAnsi="Times New Roman" w:cs="Times New Roman"/>
        </w:rPr>
        <w:t>genotype relationship by analyzing selection on polygenic traits</w:t>
      </w:r>
      <w:r w:rsidR="00BE5D40" w:rsidRPr="00FF74DB">
        <w:rPr>
          <w:rFonts w:ascii="Times New Roman" w:hAnsi="Times New Roman" w:cs="Times New Roman"/>
        </w:rPr>
        <w:t xml:space="preserve">. They </w:t>
      </w:r>
      <w:r w:rsidR="005A5DD8" w:rsidRPr="00FF74DB">
        <w:rPr>
          <w:rFonts w:ascii="Times New Roman" w:hAnsi="Times New Roman" w:cs="Times New Roman"/>
        </w:rPr>
        <w:t xml:space="preserve">used data from a long-term study of great tits in the United Kingdom and Netherlands. </w:t>
      </w:r>
      <w:r w:rsidR="00DF7CC3" w:rsidRPr="00FF74DB">
        <w:rPr>
          <w:rFonts w:ascii="Times New Roman" w:hAnsi="Times New Roman" w:cs="Times New Roman"/>
        </w:rPr>
        <w:t xml:space="preserve">To identify loci under divergent selection between </w:t>
      </w:r>
      <w:del w:id="18" w:author="Carlos Prada Montoya" w:date="2019-02-24T15:48:00Z">
        <w:r w:rsidR="00DF7CC3" w:rsidRPr="00FF74DB" w:rsidDel="00CC3BFD">
          <w:rPr>
            <w:rFonts w:ascii="Times New Roman" w:hAnsi="Times New Roman" w:cs="Times New Roman"/>
          </w:rPr>
          <w:delText xml:space="preserve">the </w:delText>
        </w:r>
      </w:del>
      <w:r w:rsidR="00DF7CC3" w:rsidRPr="00FF74DB">
        <w:rPr>
          <w:rFonts w:ascii="Times New Roman" w:hAnsi="Times New Roman" w:cs="Times New Roman"/>
        </w:rPr>
        <w:t>populations, they ran a genome-wide association study (GWAS), which identified outlier regions of the genome likely to be under divergent selection. This was further supported by F</w:t>
      </w:r>
      <w:r w:rsidR="00DF7CC3" w:rsidRPr="00FF74DB">
        <w:rPr>
          <w:rFonts w:ascii="Times New Roman" w:hAnsi="Times New Roman" w:cs="Times New Roman"/>
          <w:vertAlign w:val="subscript"/>
        </w:rPr>
        <w:t>ST</w:t>
      </w:r>
      <w:r w:rsidR="00DF7CC3" w:rsidRPr="00FF74DB">
        <w:rPr>
          <w:rFonts w:ascii="Times New Roman" w:hAnsi="Times New Roman" w:cs="Times New Roman"/>
        </w:rPr>
        <w:t xml:space="preserve"> analyses. To examine the genetic architecture of bill length in the UK population, they again performed a GWAS </w:t>
      </w:r>
      <w:commentRangeStart w:id="19"/>
      <w:r w:rsidR="00DF7CC3" w:rsidRPr="00FF74DB">
        <w:rPr>
          <w:rFonts w:ascii="Times New Roman" w:hAnsi="Times New Roman" w:cs="Times New Roman"/>
        </w:rPr>
        <w:t xml:space="preserve">to test for associations between SNP genotypes </w:t>
      </w:r>
      <w:commentRangeEnd w:id="19"/>
      <w:r w:rsidR="00CC3BFD">
        <w:rPr>
          <w:rStyle w:val="CommentReference"/>
          <w:rFonts w:ascii="Arial" w:eastAsia="Arial" w:hAnsi="Arial" w:cs="Arial"/>
          <w:lang w:val="en"/>
        </w:rPr>
        <w:commentReference w:id="19"/>
      </w:r>
      <w:r w:rsidR="00DF7CC3" w:rsidRPr="00FF74DB">
        <w:rPr>
          <w:rFonts w:ascii="Times New Roman" w:hAnsi="Times New Roman" w:cs="Times New Roman"/>
        </w:rPr>
        <w:t xml:space="preserve">and the trait, fitting one SNP at a time. They then ran analyses that fitted all SNPs in one model. To further examine how natural selection has shaped bill length variation, they tested how variation at the COL4A5 locus was related to annual reproductive success using generalized linear mixed model. </w:t>
      </w:r>
      <w:r w:rsidR="00955077" w:rsidRPr="00FF74DB">
        <w:rPr>
          <w:rFonts w:ascii="Times New Roman" w:hAnsi="Times New Roman" w:cs="Times New Roman"/>
        </w:rPr>
        <w:t xml:space="preserve">To further understand the selection for longer bills in the UK population, they examined both spatiotemporal variation and the effects of supplementary feeding. </w:t>
      </w:r>
    </w:p>
    <w:p w14:paraId="344A19CD" w14:textId="3A9B389E" w:rsidR="00D672FF" w:rsidRPr="00FF74DB" w:rsidRDefault="00D672FF" w:rsidP="00B33798">
      <w:pPr>
        <w:spacing w:after="0" w:line="276" w:lineRule="auto"/>
        <w:ind w:firstLine="720"/>
      </w:pPr>
      <w:r w:rsidRPr="00FF74DB">
        <w:rPr>
          <w:rFonts w:ascii="Times New Roman" w:hAnsi="Times New Roman" w:cs="Times New Roman"/>
        </w:rPr>
        <w:lastRenderedPageBreak/>
        <w:t>Nadeau</w:t>
      </w:r>
      <w:r w:rsidRPr="00FF74DB">
        <w:t xml:space="preserve"> </w:t>
      </w:r>
      <w:r w:rsidRPr="00FF74DB">
        <w:rPr>
          <w:rFonts w:ascii="Times New Roman" w:eastAsia="Times New Roman" w:hAnsi="Times New Roman" w:cs="Times New Roman"/>
        </w:rPr>
        <w:t xml:space="preserve">identified a region of the genome that contains genes that regulate the color and pattern pigmentation in butterflies. </w:t>
      </w:r>
      <w:r w:rsidRPr="00FF74DB">
        <w:rPr>
          <w:rFonts w:ascii="Times New Roman" w:hAnsi="Times New Roman" w:cs="Times New Roman"/>
        </w:rPr>
        <w:t xml:space="preserve">They used a population genomics approach to identify SNPs associated with phenotypic variation </w:t>
      </w:r>
      <w:commentRangeStart w:id="20"/>
      <w:r w:rsidRPr="00FF74DB">
        <w:rPr>
          <w:rFonts w:ascii="Times New Roman" w:hAnsi="Times New Roman" w:cs="Times New Roman"/>
        </w:rPr>
        <w:t>within this region</w:t>
      </w:r>
      <w:commentRangeEnd w:id="20"/>
      <w:r w:rsidR="00CC3BFD">
        <w:rPr>
          <w:rStyle w:val="CommentReference"/>
          <w:rFonts w:ascii="Arial" w:eastAsia="Arial" w:hAnsi="Arial" w:cs="Arial"/>
          <w:lang w:val="en"/>
        </w:rPr>
        <w:commentReference w:id="20"/>
      </w:r>
      <w:r w:rsidRPr="00FF74DB">
        <w:rPr>
          <w:rFonts w:ascii="Times New Roman" w:hAnsi="Times New Roman" w:cs="Times New Roman"/>
        </w:rPr>
        <w:t>.</w:t>
      </w:r>
      <w:r w:rsidRPr="00FF74DB">
        <w:t xml:space="preserve"> </w:t>
      </w:r>
      <w:bookmarkStart w:id="21" w:name="_Hlk1412023"/>
      <w:r w:rsidR="00077994" w:rsidRPr="00FF74DB">
        <w:rPr>
          <w:rFonts w:ascii="Times New Roman" w:hAnsi="Times New Roman" w:cs="Times New Roman"/>
        </w:rPr>
        <w:t xml:space="preserve">They also used patterns of divergence at wing pattern loci to identify SNPs associated with color pattern elements </w:t>
      </w:r>
      <w:r w:rsidR="00B33798" w:rsidRPr="00FF74DB">
        <w:rPr>
          <w:rFonts w:ascii="Times New Roman" w:hAnsi="Times New Roman" w:cs="Times New Roman"/>
        </w:rPr>
        <w:t xml:space="preserve">across many individuals with various color pattern phenotypes. </w:t>
      </w:r>
      <w:r w:rsidRPr="00FF74DB">
        <w:rPr>
          <w:rFonts w:ascii="Times New Roman" w:hAnsi="Times New Roman" w:cs="Times New Roman"/>
        </w:rPr>
        <w:t xml:space="preserve">They designed a microarray with probes to determine whether sequence variants around the </w:t>
      </w:r>
      <w:r w:rsidRPr="00FF74DB">
        <w:rPr>
          <w:rFonts w:ascii="Times New Roman" w:hAnsi="Times New Roman" w:cs="Times New Roman"/>
          <w:i/>
        </w:rPr>
        <w:t xml:space="preserve">cortex </w:t>
      </w:r>
      <w:r w:rsidRPr="00FF74DB">
        <w:rPr>
          <w:rFonts w:ascii="Times New Roman" w:hAnsi="Times New Roman" w:cs="Times New Roman"/>
        </w:rPr>
        <w:t>gene were regulating its expression</w:t>
      </w:r>
      <w:r w:rsidR="00077994" w:rsidRPr="00FF74DB">
        <w:rPr>
          <w:rFonts w:ascii="Times New Roman" w:hAnsi="Times New Roman" w:cs="Times New Roman"/>
        </w:rPr>
        <w:t xml:space="preserve">. From this, they found that </w:t>
      </w:r>
      <w:r w:rsidR="00077994" w:rsidRPr="00FF74DB">
        <w:rPr>
          <w:rFonts w:ascii="Times New Roman" w:hAnsi="Times New Roman" w:cs="Times New Roman"/>
          <w:i/>
          <w:iCs/>
        </w:rPr>
        <w:t xml:space="preserve">cortex </w:t>
      </w:r>
      <w:r w:rsidR="00077994" w:rsidRPr="00FF74DB">
        <w:rPr>
          <w:rFonts w:ascii="Times New Roman" w:hAnsi="Times New Roman" w:cs="Times New Roman"/>
        </w:rPr>
        <w:t xml:space="preserve">was the only gene across the entire </w:t>
      </w:r>
      <w:r w:rsidR="00BC1F8D">
        <w:rPr>
          <w:rFonts w:ascii="Times New Roman" w:hAnsi="Times New Roman" w:cs="Times New Roman"/>
        </w:rPr>
        <w:t>region</w:t>
      </w:r>
      <w:r w:rsidR="00077994" w:rsidRPr="00FF74DB">
        <w:rPr>
          <w:rFonts w:ascii="Times New Roman" w:hAnsi="Times New Roman" w:cs="Times New Roman"/>
        </w:rPr>
        <w:t xml:space="preserve"> to show significant differences in expression. Their final analysis involved </w:t>
      </w:r>
      <w:r w:rsidR="00077994" w:rsidRPr="00FF74DB">
        <w:rPr>
          <w:rFonts w:ascii="Times New Roman" w:hAnsi="Times New Roman" w:cs="Times New Roman"/>
          <w:i/>
        </w:rPr>
        <w:t xml:space="preserve">in situ </w:t>
      </w:r>
      <w:r w:rsidR="00077994" w:rsidRPr="00FF74DB">
        <w:rPr>
          <w:rFonts w:ascii="Times New Roman" w:hAnsi="Times New Roman" w:cs="Times New Roman"/>
        </w:rPr>
        <w:t xml:space="preserve">hybridization of </w:t>
      </w:r>
      <w:r w:rsidR="00077994" w:rsidRPr="00FF74DB">
        <w:rPr>
          <w:rFonts w:ascii="Times New Roman" w:hAnsi="Times New Roman" w:cs="Times New Roman"/>
          <w:i/>
        </w:rPr>
        <w:t>cortex</w:t>
      </w:r>
      <w:r w:rsidR="00077994" w:rsidRPr="00FF74DB">
        <w:rPr>
          <w:rFonts w:ascii="Times New Roman" w:hAnsi="Times New Roman" w:cs="Times New Roman"/>
        </w:rPr>
        <w:t xml:space="preserve"> in final instar larval hindwing discs, which showed expression in wing regions that would become black in the adult wing. </w:t>
      </w:r>
    </w:p>
    <w:bookmarkEnd w:id="21"/>
    <w:p w14:paraId="7348813A" w14:textId="4C04EC5C" w:rsidR="005229A4" w:rsidRPr="00FF74DB" w:rsidRDefault="002F145A" w:rsidP="00CD11C8">
      <w:pPr>
        <w:autoSpaceDE w:val="0"/>
        <w:autoSpaceDN w:val="0"/>
        <w:adjustRightInd w:val="0"/>
        <w:spacing w:after="0" w:line="276" w:lineRule="auto"/>
      </w:pPr>
      <w:r w:rsidRPr="00FF74DB">
        <w:tab/>
      </w:r>
      <w:r w:rsidRPr="00FF74DB">
        <w:tab/>
      </w:r>
    </w:p>
    <w:p w14:paraId="736BF08E" w14:textId="34532810" w:rsidR="005229A4" w:rsidRPr="00FF74DB" w:rsidRDefault="003A3711" w:rsidP="00CD11C8">
      <w:pPr>
        <w:autoSpaceDE w:val="0"/>
        <w:autoSpaceDN w:val="0"/>
        <w:adjustRightInd w:val="0"/>
        <w:spacing w:before="240" w:line="276" w:lineRule="auto"/>
        <w:rPr>
          <w:rFonts w:ascii="Times New Roman" w:hAnsi="Times New Roman" w:cs="Times New Roman"/>
          <w:i/>
        </w:rPr>
      </w:pPr>
      <w:r w:rsidRPr="00FF74DB">
        <w:rPr>
          <w:rFonts w:ascii="Times New Roman" w:hAnsi="Times New Roman" w:cs="Times New Roman"/>
          <w:i/>
        </w:rPr>
        <w:t xml:space="preserve">Conclusions </w:t>
      </w:r>
    </w:p>
    <w:p w14:paraId="7534CAA5" w14:textId="5F016B35" w:rsidR="003A3711" w:rsidRPr="00FF74DB" w:rsidRDefault="0061016F" w:rsidP="00CD11C8">
      <w:pPr>
        <w:spacing w:line="276" w:lineRule="auto"/>
        <w:ind w:firstLine="720"/>
        <w:rPr>
          <w:rFonts w:ascii="Times New Roman" w:hAnsi="Times New Roman" w:cs="Times New Roman"/>
        </w:rPr>
      </w:pPr>
      <w:commentRangeStart w:id="22"/>
      <w:r w:rsidRPr="00FF74DB">
        <w:rPr>
          <w:rFonts w:ascii="Times New Roman" w:hAnsi="Times New Roman" w:cs="Times New Roman"/>
        </w:rPr>
        <w:t>From their study, Barrett found that when standing variation is available, natural selection can cause shifts in allele frequencies, which results in evolutionary change. They were able to predict c</w:t>
      </w:r>
      <w:r w:rsidR="003A3711" w:rsidRPr="00FF74DB">
        <w:rPr>
          <w:rFonts w:ascii="Times New Roman" w:hAnsi="Times New Roman" w:cs="Times New Roman"/>
        </w:rPr>
        <w:t>hanges in both</w:t>
      </w:r>
      <w:r w:rsidRPr="00FF74DB">
        <w:rPr>
          <w:rFonts w:ascii="Times New Roman" w:hAnsi="Times New Roman" w:cs="Times New Roman"/>
        </w:rPr>
        <w:t xml:space="preserve"> the </w:t>
      </w:r>
      <w:r w:rsidR="003A3711" w:rsidRPr="00FF74DB">
        <w:rPr>
          <w:rFonts w:ascii="Times New Roman" w:hAnsi="Times New Roman" w:cs="Times New Roman"/>
        </w:rPr>
        <w:t xml:space="preserve">trait (dorsal brightness) and </w:t>
      </w:r>
      <w:r w:rsidRPr="00FF74DB">
        <w:rPr>
          <w:rFonts w:ascii="Times New Roman" w:hAnsi="Times New Roman" w:cs="Times New Roman"/>
        </w:rPr>
        <w:t>the underlying mechanisms</w:t>
      </w:r>
      <w:r w:rsidR="003A3711" w:rsidRPr="00FF74DB">
        <w:rPr>
          <w:rFonts w:ascii="Times New Roman" w:hAnsi="Times New Roman" w:cs="Times New Roman"/>
        </w:rPr>
        <w:t xml:space="preserve"> as well as patterns of existing phenotypic and genotypic variation across habitat types. These results </w:t>
      </w:r>
      <w:r w:rsidRPr="00FF74DB">
        <w:rPr>
          <w:rFonts w:ascii="Times New Roman" w:hAnsi="Times New Roman" w:cs="Times New Roman"/>
        </w:rPr>
        <w:t>helped increase</w:t>
      </w:r>
      <w:r w:rsidR="003A3711" w:rsidRPr="00FF74DB">
        <w:rPr>
          <w:rFonts w:ascii="Times New Roman" w:hAnsi="Times New Roman" w:cs="Times New Roman"/>
        </w:rPr>
        <w:t xml:space="preserve"> </w:t>
      </w:r>
      <w:r w:rsidRPr="00FF74DB">
        <w:rPr>
          <w:rFonts w:ascii="Times New Roman" w:hAnsi="Times New Roman" w:cs="Times New Roman"/>
        </w:rPr>
        <w:t>und</w:t>
      </w:r>
      <w:r w:rsidR="003A3711" w:rsidRPr="00FF74DB">
        <w:rPr>
          <w:rFonts w:ascii="Times New Roman" w:hAnsi="Times New Roman" w:cs="Times New Roman"/>
        </w:rPr>
        <w:t>e</w:t>
      </w:r>
      <w:r w:rsidRPr="00FF74DB">
        <w:rPr>
          <w:rFonts w:ascii="Times New Roman" w:hAnsi="Times New Roman" w:cs="Times New Roman"/>
        </w:rPr>
        <w:t>rstanding</w:t>
      </w:r>
      <w:r w:rsidR="003A3711" w:rsidRPr="00FF74DB">
        <w:rPr>
          <w:rFonts w:ascii="Times New Roman" w:hAnsi="Times New Roman" w:cs="Times New Roman"/>
        </w:rPr>
        <w:t xml:space="preserve"> about the functional connections between genotype, phenotype, and fitness</w:t>
      </w:r>
      <w:r w:rsidRPr="00FF74DB">
        <w:rPr>
          <w:rFonts w:ascii="Times New Roman" w:hAnsi="Times New Roman" w:cs="Times New Roman"/>
        </w:rPr>
        <w:t>.</w:t>
      </w:r>
    </w:p>
    <w:p w14:paraId="3A76CA16" w14:textId="77777777" w:rsidR="00B33798" w:rsidRPr="00FF74DB" w:rsidRDefault="0019789E" w:rsidP="00B33798">
      <w:pPr>
        <w:autoSpaceDE w:val="0"/>
        <w:autoSpaceDN w:val="0"/>
        <w:adjustRightInd w:val="0"/>
        <w:spacing w:line="276" w:lineRule="auto"/>
        <w:rPr>
          <w:rFonts w:ascii="Times New Roman" w:hAnsi="Times New Roman" w:cs="Times New Roman"/>
        </w:rPr>
      </w:pPr>
      <w:r w:rsidRPr="00FF74DB">
        <w:tab/>
      </w:r>
      <w:proofErr w:type="spellStart"/>
      <w:r w:rsidRPr="00FF74DB">
        <w:rPr>
          <w:rFonts w:ascii="Times New Roman" w:hAnsi="Times New Roman" w:cs="Times New Roman"/>
        </w:rPr>
        <w:t>Bosse</w:t>
      </w:r>
      <w:proofErr w:type="spellEnd"/>
      <w:r w:rsidRPr="00FF74DB">
        <w:rPr>
          <w:rFonts w:ascii="Times New Roman" w:hAnsi="Times New Roman" w:cs="Times New Roman"/>
        </w:rPr>
        <w:t xml:space="preserve"> demonstrated polygenic adaptation by identifying associations between loci that have responded to selection, fitness variation, and phenotypic variation.  Their use of genomic and ecological data in natural populations increased understanding of both the underlying mechanisms and evolutionary consequences of natural selection.</w:t>
      </w:r>
    </w:p>
    <w:p w14:paraId="7A9D5EAF" w14:textId="51F901FD" w:rsidR="004C33B5" w:rsidRPr="00FF74DB" w:rsidRDefault="00B33798" w:rsidP="00B33798">
      <w:pPr>
        <w:autoSpaceDE w:val="0"/>
        <w:autoSpaceDN w:val="0"/>
        <w:adjustRightInd w:val="0"/>
        <w:spacing w:after="0" w:line="276" w:lineRule="auto"/>
        <w:ind w:firstLine="720"/>
        <w:rPr>
          <w:rFonts w:ascii="Times New Roman" w:hAnsi="Times New Roman" w:cs="Times New Roman"/>
        </w:rPr>
      </w:pPr>
      <w:r w:rsidRPr="00FF74DB">
        <w:rPr>
          <w:rFonts w:ascii="Times New Roman" w:hAnsi="Times New Roman" w:cs="Times New Roman"/>
        </w:rPr>
        <w:t xml:space="preserve">Nadeau found </w:t>
      </w:r>
      <w:r w:rsidRPr="00FF74DB">
        <w:rPr>
          <w:rFonts w:ascii="Times New Roman" w:hAnsi="Times New Roman" w:cs="Times New Roman"/>
          <w:i/>
        </w:rPr>
        <w:t>cortex</w:t>
      </w:r>
      <w:r w:rsidRPr="00FF74DB">
        <w:rPr>
          <w:rFonts w:ascii="Times New Roman" w:hAnsi="Times New Roman" w:cs="Times New Roman"/>
        </w:rPr>
        <w:t xml:space="preserve"> to be the only gene to be differentially expressed between differently patterned wing regions in the candidate region of the genome. They identified </w:t>
      </w:r>
      <w:r w:rsidRPr="00FF74DB">
        <w:rPr>
          <w:rFonts w:ascii="Times New Roman" w:hAnsi="Times New Roman" w:cs="Times New Roman"/>
          <w:i/>
        </w:rPr>
        <w:t xml:space="preserve">cortex </w:t>
      </w:r>
      <w:r w:rsidRPr="00FF74DB">
        <w:rPr>
          <w:rFonts w:ascii="Times New Roman" w:hAnsi="Times New Roman" w:cs="Times New Roman"/>
        </w:rPr>
        <w:t xml:space="preserve">as the major regulator of color and pattern based on genotype-by-phenotype associations. </w:t>
      </w:r>
      <w:commentRangeEnd w:id="22"/>
      <w:r w:rsidR="00CC3BFD">
        <w:rPr>
          <w:rStyle w:val="CommentReference"/>
          <w:rFonts w:ascii="Arial" w:eastAsia="Arial" w:hAnsi="Arial" w:cs="Arial"/>
          <w:lang w:val="en"/>
        </w:rPr>
        <w:commentReference w:id="22"/>
      </w:r>
    </w:p>
    <w:p w14:paraId="58CE1CEE" w14:textId="77777777" w:rsidR="00B33798" w:rsidRPr="00FF74DB" w:rsidRDefault="00B33798" w:rsidP="00B33798">
      <w:pPr>
        <w:autoSpaceDE w:val="0"/>
        <w:autoSpaceDN w:val="0"/>
        <w:adjustRightInd w:val="0"/>
        <w:spacing w:after="0" w:line="276" w:lineRule="auto"/>
        <w:ind w:firstLine="720"/>
        <w:rPr>
          <w:rFonts w:ascii="Times New Roman" w:hAnsi="Times New Roman" w:cs="Times New Roman"/>
        </w:rPr>
      </w:pPr>
    </w:p>
    <w:p w14:paraId="5EE3DD7D" w14:textId="77777777" w:rsidR="004C33B5" w:rsidRPr="00FF74DB" w:rsidRDefault="004C33B5" w:rsidP="002917D6">
      <w:pPr>
        <w:spacing w:after="0" w:line="240" w:lineRule="auto"/>
        <w:rPr>
          <w:rFonts w:ascii="Times New Roman" w:hAnsi="Times New Roman" w:cs="Times New Roman"/>
        </w:rPr>
      </w:pPr>
    </w:p>
    <w:p w14:paraId="6722ED2A" w14:textId="77777777" w:rsidR="004C33B5" w:rsidRPr="00FF74DB" w:rsidRDefault="004C33B5" w:rsidP="004C33B5">
      <w:pPr>
        <w:rPr>
          <w:rFonts w:ascii="Times New Roman" w:hAnsi="Times New Roman" w:cs="Times New Roman"/>
          <w:b/>
          <w:sz w:val="24"/>
        </w:rPr>
      </w:pPr>
      <w:r w:rsidRPr="00FF74DB">
        <w:rPr>
          <w:rFonts w:ascii="Times New Roman" w:hAnsi="Times New Roman" w:cs="Times New Roman"/>
          <w:b/>
          <w:sz w:val="24"/>
        </w:rPr>
        <w:t>Literature Cited</w:t>
      </w:r>
    </w:p>
    <w:p w14:paraId="1BE83E72" w14:textId="77777777" w:rsidR="002917D6" w:rsidRPr="00FF74DB" w:rsidRDefault="002917D6" w:rsidP="002917D6">
      <w:pPr>
        <w:spacing w:after="0" w:line="240" w:lineRule="auto"/>
        <w:rPr>
          <w:rFonts w:ascii="Times New Roman" w:hAnsi="Times New Roman" w:cs="Times New Roman"/>
        </w:rPr>
      </w:pPr>
    </w:p>
    <w:p w14:paraId="2150DAB1" w14:textId="3922AF74" w:rsidR="00A9390B" w:rsidRPr="00FF74DB" w:rsidRDefault="002F145A">
      <w:pPr>
        <w:rPr>
          <w:rFonts w:ascii="Times New Roman" w:hAnsi="Times New Roman" w:cs="Times New Roman"/>
        </w:rPr>
      </w:pPr>
      <w:r w:rsidRPr="00FF74DB">
        <w:rPr>
          <w:rFonts w:ascii="Times New Roman" w:hAnsi="Times New Roman" w:cs="Times New Roman"/>
        </w:rPr>
        <w:t xml:space="preserve">Barrett R.D., Laurent S., </w:t>
      </w:r>
      <w:proofErr w:type="spellStart"/>
      <w:r w:rsidRPr="00FF74DB">
        <w:rPr>
          <w:rFonts w:ascii="Times New Roman" w:hAnsi="Times New Roman" w:cs="Times New Roman"/>
        </w:rPr>
        <w:t>Mallarino</w:t>
      </w:r>
      <w:proofErr w:type="spellEnd"/>
      <w:r w:rsidRPr="00FF74DB">
        <w:rPr>
          <w:rFonts w:ascii="Times New Roman" w:hAnsi="Times New Roman" w:cs="Times New Roman"/>
        </w:rPr>
        <w:t xml:space="preserve"> R., Pfeifer S.P., Xu C.C.Y., et al. (2019) </w:t>
      </w:r>
      <w:r w:rsidR="0019789E" w:rsidRPr="00FF74DB">
        <w:rPr>
          <w:rFonts w:ascii="Times New Roman" w:hAnsi="Times New Roman" w:cs="Times New Roman"/>
        </w:rPr>
        <w:t xml:space="preserve">Linking a mutation to survival in wild mice. </w:t>
      </w:r>
      <w:r w:rsidRPr="00FF74DB">
        <w:rPr>
          <w:rFonts w:ascii="Times New Roman" w:hAnsi="Times New Roman" w:cs="Times New Roman"/>
        </w:rPr>
        <w:t>Science</w:t>
      </w:r>
      <w:r w:rsidR="0019789E" w:rsidRPr="00FF74DB">
        <w:rPr>
          <w:rFonts w:ascii="Times New Roman" w:hAnsi="Times New Roman" w:cs="Times New Roman"/>
        </w:rPr>
        <w:t>,</w:t>
      </w:r>
      <w:r w:rsidRPr="00FF74DB">
        <w:rPr>
          <w:rFonts w:ascii="Times New Roman" w:hAnsi="Times New Roman" w:cs="Times New Roman"/>
        </w:rPr>
        <w:t xml:space="preserve"> 363, 499–504</w:t>
      </w:r>
      <w:r w:rsidR="0019789E" w:rsidRPr="00FF74DB">
        <w:rPr>
          <w:rFonts w:ascii="Times New Roman" w:hAnsi="Times New Roman" w:cs="Times New Roman"/>
        </w:rPr>
        <w:t xml:space="preserve">. </w:t>
      </w:r>
    </w:p>
    <w:p w14:paraId="686888E1" w14:textId="0D581441" w:rsidR="0019789E" w:rsidRPr="00FF74DB" w:rsidRDefault="0019789E" w:rsidP="00722C83">
      <w:pPr>
        <w:spacing w:after="0"/>
        <w:rPr>
          <w:rFonts w:ascii="Times New Roman" w:hAnsi="Times New Roman" w:cs="Times New Roman"/>
        </w:rPr>
      </w:pPr>
    </w:p>
    <w:p w14:paraId="070DC667" w14:textId="58E285EA" w:rsidR="0019789E" w:rsidRPr="00FF74DB" w:rsidRDefault="0019789E">
      <w:pPr>
        <w:rPr>
          <w:rFonts w:ascii="Times New Roman" w:hAnsi="Times New Roman" w:cs="Times New Roman"/>
        </w:rPr>
      </w:pPr>
      <w:proofErr w:type="spellStart"/>
      <w:r w:rsidRPr="00FF74DB">
        <w:rPr>
          <w:rFonts w:ascii="Times New Roman" w:hAnsi="Times New Roman" w:cs="Times New Roman"/>
        </w:rPr>
        <w:t>Bosse</w:t>
      </w:r>
      <w:proofErr w:type="spellEnd"/>
      <w:r w:rsidRPr="00FF74DB">
        <w:rPr>
          <w:rFonts w:ascii="Times New Roman" w:hAnsi="Times New Roman" w:cs="Times New Roman"/>
        </w:rPr>
        <w:t xml:space="preserve"> M., </w:t>
      </w:r>
      <w:proofErr w:type="spellStart"/>
      <w:r w:rsidRPr="00FF74DB">
        <w:rPr>
          <w:rFonts w:ascii="Times New Roman" w:hAnsi="Times New Roman" w:cs="Times New Roman"/>
        </w:rPr>
        <w:t>Spurgin</w:t>
      </w:r>
      <w:proofErr w:type="spellEnd"/>
      <w:r w:rsidRPr="00FF74DB">
        <w:rPr>
          <w:rFonts w:ascii="Times New Roman" w:hAnsi="Times New Roman" w:cs="Times New Roman"/>
        </w:rPr>
        <w:t xml:space="preserve"> L.G., Laine V.N., Cole E.F., Firth J.A., et al. (</w:t>
      </w:r>
      <w:r w:rsidR="00722C83" w:rsidRPr="00FF74DB">
        <w:rPr>
          <w:rFonts w:ascii="Times New Roman" w:hAnsi="Times New Roman" w:cs="Times New Roman"/>
        </w:rPr>
        <w:t>2017) Recent natural selection causes adaptive evolution of an avian polygenic trait. Science, 358, 365–368.</w:t>
      </w:r>
    </w:p>
    <w:p w14:paraId="05383AA7" w14:textId="592EC792" w:rsidR="00B33798" w:rsidRPr="00FF74DB" w:rsidRDefault="00B33798" w:rsidP="00EC3927">
      <w:pPr>
        <w:spacing w:after="0"/>
        <w:rPr>
          <w:rFonts w:ascii="Times New Roman" w:hAnsi="Times New Roman" w:cs="Times New Roman"/>
        </w:rPr>
      </w:pPr>
    </w:p>
    <w:p w14:paraId="72AB2100" w14:textId="431A2A5F" w:rsidR="00B33798" w:rsidRPr="00FF74DB" w:rsidRDefault="00B33798">
      <w:pPr>
        <w:rPr>
          <w:rFonts w:ascii="Times New Roman" w:hAnsi="Times New Roman" w:cs="Times New Roman"/>
        </w:rPr>
      </w:pPr>
      <w:r w:rsidRPr="00FF74DB">
        <w:rPr>
          <w:rFonts w:ascii="Times New Roman" w:hAnsi="Times New Roman" w:cs="Times New Roman"/>
        </w:rPr>
        <w:t xml:space="preserve">Nadeau N.J., Pardo-Diaz C., </w:t>
      </w:r>
      <w:proofErr w:type="spellStart"/>
      <w:r w:rsidRPr="00FF74DB">
        <w:rPr>
          <w:rFonts w:ascii="Times New Roman" w:hAnsi="Times New Roman" w:cs="Times New Roman"/>
        </w:rPr>
        <w:t>Whibley</w:t>
      </w:r>
      <w:proofErr w:type="spellEnd"/>
      <w:r w:rsidRPr="00FF74DB">
        <w:rPr>
          <w:rFonts w:ascii="Times New Roman" w:hAnsi="Times New Roman" w:cs="Times New Roman"/>
        </w:rPr>
        <w:t xml:space="preserve"> A., Supple M.A., </w:t>
      </w:r>
      <w:proofErr w:type="spellStart"/>
      <w:r w:rsidR="00EC3927" w:rsidRPr="00FF74DB">
        <w:rPr>
          <w:rFonts w:ascii="Times New Roman" w:hAnsi="Times New Roman" w:cs="Times New Roman"/>
        </w:rPr>
        <w:t>Saenko</w:t>
      </w:r>
      <w:proofErr w:type="spellEnd"/>
      <w:r w:rsidR="00EC3927" w:rsidRPr="00FF74DB">
        <w:rPr>
          <w:rFonts w:ascii="Times New Roman" w:hAnsi="Times New Roman" w:cs="Times New Roman"/>
        </w:rPr>
        <w:t xml:space="preserve"> S.V. (2016) The gene </w:t>
      </w:r>
      <w:r w:rsidR="00EC3927" w:rsidRPr="00FF74DB">
        <w:rPr>
          <w:rFonts w:ascii="Times New Roman" w:hAnsi="Times New Roman" w:cs="Times New Roman"/>
          <w:i/>
        </w:rPr>
        <w:t xml:space="preserve">cortex </w:t>
      </w:r>
      <w:r w:rsidR="00EC3927" w:rsidRPr="00FF74DB">
        <w:rPr>
          <w:rFonts w:ascii="Times New Roman" w:hAnsi="Times New Roman" w:cs="Times New Roman"/>
        </w:rPr>
        <w:t xml:space="preserve">controls mimicry and crypsis in butterflies and moths. Nature, 534, 106-110. </w:t>
      </w:r>
    </w:p>
    <w:p w14:paraId="266311BD" w14:textId="3EBCCFA1" w:rsidR="002F145A" w:rsidRPr="002F145A" w:rsidRDefault="002F145A">
      <w:pPr>
        <w:rPr>
          <w:rFonts w:ascii="Times New Roman" w:hAnsi="Times New Roman" w:cs="Times New Roman"/>
        </w:rPr>
      </w:pPr>
    </w:p>
    <w:sectPr w:rsidR="002F145A" w:rsidRPr="002F14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2-24T15:55:00Z" w:initials="CPM">
    <w:p w14:paraId="04E68E16" w14:textId="1E285FAA" w:rsidR="00002357" w:rsidRDefault="00002357">
      <w:pPr>
        <w:pStyle w:val="CommentText"/>
      </w:pPr>
      <w:r>
        <w:rPr>
          <w:rStyle w:val="CommentReference"/>
        </w:rPr>
        <w:annotationRef/>
      </w:r>
      <w:r>
        <w:t>94%</w:t>
      </w:r>
      <w:bookmarkStart w:id="1" w:name="_GoBack"/>
      <w:bookmarkEnd w:id="1"/>
    </w:p>
  </w:comment>
  <w:comment w:id="2" w:author="Carlos Prada Montoya" w:date="2019-02-24T15:35:00Z" w:initials="CPM">
    <w:p w14:paraId="4DF20253" w14:textId="4BCB5640" w:rsidR="00A961B1" w:rsidRDefault="00A961B1">
      <w:pPr>
        <w:pStyle w:val="CommentText"/>
      </w:pPr>
      <w:r>
        <w:rPr>
          <w:rStyle w:val="CommentReference"/>
        </w:rPr>
        <w:annotationRef/>
      </w:r>
      <w:r>
        <w:t>Shorter words would make more direct and increase flow</w:t>
      </w:r>
    </w:p>
  </w:comment>
  <w:comment w:id="8" w:author="Carlos Prada Montoya" w:date="2019-02-24T15:38:00Z" w:initials="CPM">
    <w:p w14:paraId="12B19090" w14:textId="3FBD8429" w:rsidR="00A961B1" w:rsidRDefault="00A961B1">
      <w:pPr>
        <w:pStyle w:val="CommentText"/>
      </w:pPr>
      <w:r>
        <w:rPr>
          <w:rStyle w:val="CommentReference"/>
        </w:rPr>
        <w:annotationRef/>
      </w:r>
      <w:r>
        <w:t>Unclear—maybe say only “genomics” and then build the finer molecular test later in the paragraph</w:t>
      </w:r>
    </w:p>
  </w:comment>
  <w:comment w:id="14" w:author="Carlos Prada Montoya" w:date="2019-02-24T15:47:00Z" w:initials="CPM">
    <w:p w14:paraId="1DE183C8" w14:textId="0414E8A2" w:rsidR="00CC3BFD" w:rsidRDefault="00CC3BFD">
      <w:pPr>
        <w:pStyle w:val="CommentText"/>
      </w:pPr>
      <w:r>
        <w:rPr>
          <w:rStyle w:val="CommentReference"/>
        </w:rPr>
        <w:annotationRef/>
      </w:r>
      <w:r>
        <w:t>You are building an expectation for the reader and then you do not deliver</w:t>
      </w:r>
    </w:p>
  </w:comment>
  <w:comment w:id="19" w:author="Carlos Prada Montoya" w:date="2019-02-24T15:49:00Z" w:initials="CPM">
    <w:p w14:paraId="3DB6DCA5" w14:textId="635450B1" w:rsidR="00CC3BFD" w:rsidRDefault="00CC3BFD">
      <w:pPr>
        <w:pStyle w:val="CommentText"/>
      </w:pPr>
      <w:r>
        <w:rPr>
          <w:rStyle w:val="CommentReference"/>
        </w:rPr>
        <w:annotationRef/>
      </w:r>
      <w:r>
        <w:t>Kind of repetitive with previous line</w:t>
      </w:r>
    </w:p>
  </w:comment>
  <w:comment w:id="20" w:author="Carlos Prada Montoya" w:date="2019-02-24T15:51:00Z" w:initials="CPM">
    <w:p w14:paraId="34A884F9" w14:textId="7E74CEA8" w:rsidR="00CC3BFD" w:rsidRDefault="00CC3BFD">
      <w:pPr>
        <w:pStyle w:val="CommentText"/>
      </w:pPr>
      <w:r>
        <w:rPr>
          <w:rStyle w:val="CommentReference"/>
        </w:rPr>
        <w:annotationRef/>
      </w:r>
      <w:r>
        <w:t>Which region?</w:t>
      </w:r>
    </w:p>
  </w:comment>
  <w:comment w:id="22" w:author="Carlos Prada Montoya" w:date="2019-02-24T15:53:00Z" w:initials="CPM">
    <w:p w14:paraId="62290B8D" w14:textId="7C7CE98B" w:rsidR="00CC3BFD" w:rsidRDefault="00CC3BFD">
      <w:pPr>
        <w:pStyle w:val="CommentText"/>
      </w:pPr>
      <w:r>
        <w:rPr>
          <w:rStyle w:val="CommentReference"/>
        </w:rPr>
        <w:annotationRef/>
      </w:r>
      <w:r>
        <w:t>Perhaps next time you can contrast across the different papers</w:t>
      </w:r>
      <w:r w:rsidR="00F67589">
        <w:t xml:space="preserve">. For example, </w:t>
      </w:r>
      <w:r>
        <w:t>what kind of traits are more susceptible for being driven by single locus in contrast to those with multiple loci</w:t>
      </w:r>
      <w:r w:rsidR="00F67589">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E68E16" w15:done="0"/>
  <w15:commentEx w15:paraId="4DF20253" w15:done="0"/>
  <w15:commentEx w15:paraId="12B19090" w15:done="0"/>
  <w15:commentEx w15:paraId="1DE183C8" w15:done="0"/>
  <w15:commentEx w15:paraId="3DB6DCA5" w15:done="0"/>
  <w15:commentEx w15:paraId="34A884F9" w15:done="0"/>
  <w15:commentEx w15:paraId="62290B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E68E16" w16cid:durableId="201D3D02"/>
  <w16cid:commentId w16cid:paraId="4DF20253" w16cid:durableId="201D383C"/>
  <w16cid:commentId w16cid:paraId="12B19090" w16cid:durableId="201D38E6"/>
  <w16cid:commentId w16cid:paraId="1DE183C8" w16cid:durableId="201D3B2D"/>
  <w16cid:commentId w16cid:paraId="3DB6DCA5" w16cid:durableId="201D3BA4"/>
  <w16cid:commentId w16cid:paraId="34A884F9" w16cid:durableId="201D3BEE"/>
  <w16cid:commentId w16cid:paraId="62290B8D" w16cid:durableId="201D3C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7752"/>
    <w:multiLevelType w:val="hybridMultilevel"/>
    <w:tmpl w:val="8744C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24A39"/>
    <w:multiLevelType w:val="hybridMultilevel"/>
    <w:tmpl w:val="82CA1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84693"/>
    <w:multiLevelType w:val="hybridMultilevel"/>
    <w:tmpl w:val="6776A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1418C"/>
    <w:multiLevelType w:val="hybridMultilevel"/>
    <w:tmpl w:val="4A4A8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095A98"/>
    <w:multiLevelType w:val="hybridMultilevel"/>
    <w:tmpl w:val="DBB68336"/>
    <w:lvl w:ilvl="0" w:tplc="D4E84BF0">
      <w:start w:val="1"/>
      <w:numFmt w:val="bullet"/>
      <w:lvlText w:val="o"/>
      <w:lvlJc w:val="left"/>
      <w:pPr>
        <w:ind w:left="1800" w:hanging="360"/>
      </w:pPr>
      <w:rPr>
        <w:rFonts w:asciiTheme="minorHAnsi" w:hAnsiTheme="minorHAnsi" w:cstheme="minorHAns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BB235B3"/>
    <w:multiLevelType w:val="hybridMultilevel"/>
    <w:tmpl w:val="9B78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C00B6A"/>
    <w:multiLevelType w:val="hybridMultilevel"/>
    <w:tmpl w:val="8092F904"/>
    <w:lvl w:ilvl="0" w:tplc="04090001">
      <w:start w:val="1"/>
      <w:numFmt w:val="bullet"/>
      <w:lvlText w:val=""/>
      <w:lvlJc w:val="left"/>
      <w:pPr>
        <w:ind w:left="720" w:hanging="360"/>
      </w:pPr>
      <w:rPr>
        <w:rFonts w:ascii="Symbol" w:hAnsi="Symbol" w:hint="default"/>
      </w:rPr>
    </w:lvl>
    <w:lvl w:ilvl="1" w:tplc="D4E84BF0">
      <w:start w:val="1"/>
      <w:numFmt w:val="bullet"/>
      <w:lvlText w:val="o"/>
      <w:lvlJc w:val="left"/>
      <w:pPr>
        <w:ind w:left="1440" w:hanging="360"/>
      </w:pPr>
      <w:rPr>
        <w:rFonts w:asciiTheme="minorHAnsi" w:hAnsiTheme="minorHAnsi" w:cstheme="minorHAnsi" w:hint="default"/>
        <w:sz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833A40"/>
    <w:multiLevelType w:val="hybridMultilevel"/>
    <w:tmpl w:val="B792D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3"/>
  </w:num>
  <w:num w:numId="5">
    <w:abstractNumId w:val="0"/>
  </w:num>
  <w:num w:numId="6">
    <w:abstractNumId w:val="5"/>
  </w:num>
  <w:num w:numId="7">
    <w:abstractNumId w:val="6"/>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AD" w15:userId="S::prada@uri.edu::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7D6"/>
    <w:rsid w:val="00002357"/>
    <w:rsid w:val="000307FA"/>
    <w:rsid w:val="00077994"/>
    <w:rsid w:val="000C506A"/>
    <w:rsid w:val="0010470A"/>
    <w:rsid w:val="0019789E"/>
    <w:rsid w:val="001E7F99"/>
    <w:rsid w:val="00214B1D"/>
    <w:rsid w:val="002433E6"/>
    <w:rsid w:val="002917D6"/>
    <w:rsid w:val="002F145A"/>
    <w:rsid w:val="0033044D"/>
    <w:rsid w:val="0039786E"/>
    <w:rsid w:val="003A3711"/>
    <w:rsid w:val="004C33B5"/>
    <w:rsid w:val="005229A4"/>
    <w:rsid w:val="00536594"/>
    <w:rsid w:val="005A5DD8"/>
    <w:rsid w:val="0061016F"/>
    <w:rsid w:val="006A0E03"/>
    <w:rsid w:val="006E2C74"/>
    <w:rsid w:val="00722C83"/>
    <w:rsid w:val="00774910"/>
    <w:rsid w:val="00774FB2"/>
    <w:rsid w:val="007A7468"/>
    <w:rsid w:val="00930B96"/>
    <w:rsid w:val="00955077"/>
    <w:rsid w:val="00A1737B"/>
    <w:rsid w:val="00A9390B"/>
    <w:rsid w:val="00A961B1"/>
    <w:rsid w:val="00AF2FF9"/>
    <w:rsid w:val="00B17CC8"/>
    <w:rsid w:val="00B33798"/>
    <w:rsid w:val="00BC1F8D"/>
    <w:rsid w:val="00BC3B23"/>
    <w:rsid w:val="00BE5D40"/>
    <w:rsid w:val="00C44F71"/>
    <w:rsid w:val="00CC3BFD"/>
    <w:rsid w:val="00CD11C8"/>
    <w:rsid w:val="00CF0C9D"/>
    <w:rsid w:val="00D060E2"/>
    <w:rsid w:val="00D40B16"/>
    <w:rsid w:val="00D672FF"/>
    <w:rsid w:val="00DE2038"/>
    <w:rsid w:val="00DF66AE"/>
    <w:rsid w:val="00DF7CC3"/>
    <w:rsid w:val="00EC3927"/>
    <w:rsid w:val="00EF0151"/>
    <w:rsid w:val="00F44029"/>
    <w:rsid w:val="00F67589"/>
    <w:rsid w:val="00F67E17"/>
    <w:rsid w:val="00FF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513F"/>
  <w15:chartTrackingRefBased/>
  <w15:docId w15:val="{0DB3B628-0510-4B6A-BC3E-8775F792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17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86E"/>
    <w:pPr>
      <w:ind w:left="720"/>
      <w:contextualSpacing/>
    </w:pPr>
  </w:style>
  <w:style w:type="character" w:styleId="CommentReference">
    <w:name w:val="annotation reference"/>
    <w:basedOn w:val="DefaultParagraphFont"/>
    <w:uiPriority w:val="99"/>
    <w:semiHidden/>
    <w:unhideWhenUsed/>
    <w:rsid w:val="005229A4"/>
    <w:rPr>
      <w:sz w:val="16"/>
      <w:szCs w:val="16"/>
    </w:rPr>
  </w:style>
  <w:style w:type="paragraph" w:styleId="CommentText">
    <w:name w:val="annotation text"/>
    <w:basedOn w:val="Normal"/>
    <w:link w:val="CommentTextChar"/>
    <w:uiPriority w:val="99"/>
    <w:semiHidden/>
    <w:unhideWhenUsed/>
    <w:rsid w:val="005229A4"/>
    <w:pPr>
      <w:spacing w:after="0" w:line="240" w:lineRule="auto"/>
    </w:pPr>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5229A4"/>
    <w:rPr>
      <w:rFonts w:ascii="Arial" w:eastAsia="Arial" w:hAnsi="Arial" w:cs="Arial"/>
      <w:sz w:val="20"/>
      <w:szCs w:val="20"/>
      <w:lang w:val="en"/>
    </w:rPr>
  </w:style>
  <w:style w:type="paragraph" w:styleId="BalloonText">
    <w:name w:val="Balloon Text"/>
    <w:basedOn w:val="Normal"/>
    <w:link w:val="BalloonTextChar"/>
    <w:uiPriority w:val="99"/>
    <w:semiHidden/>
    <w:unhideWhenUsed/>
    <w:rsid w:val="00A961B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61B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961B1"/>
    <w:pPr>
      <w:spacing w:after="160"/>
    </w:pPr>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A961B1"/>
    <w:rPr>
      <w:rFonts w:ascii="Arial" w:eastAsia="Arial" w:hAnsi="Arial"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Amaelia Zyck</dc:creator>
  <cp:keywords/>
  <dc:description/>
  <cp:lastModifiedBy>Carlos Prada Montoya</cp:lastModifiedBy>
  <cp:revision>4</cp:revision>
  <dcterms:created xsi:type="dcterms:W3CDTF">2019-02-24T20:34:00Z</dcterms:created>
  <dcterms:modified xsi:type="dcterms:W3CDTF">2019-02-24T20:55:00Z</dcterms:modified>
</cp:coreProperties>
</file>