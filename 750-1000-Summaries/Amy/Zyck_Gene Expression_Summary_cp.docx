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1E62" w14:textId="77777777" w:rsidR="007E67C4"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Amy Zyck</w:t>
      </w:r>
    </w:p>
    <w:p w14:paraId="63F57F06" w14:textId="216C820D" w:rsidR="00BE3C22"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Gene Expression Summary </w:t>
      </w:r>
    </w:p>
    <w:p w14:paraId="5AC5EAB0" w14:textId="43A93BCF" w:rsidR="00BE3C22" w:rsidRPr="00190BCD" w:rsidRDefault="00BE3C22" w:rsidP="00BE3C22">
      <w:pPr>
        <w:spacing w:after="0" w:line="240" w:lineRule="auto"/>
        <w:rPr>
          <w:rFonts w:ascii="Times New Roman" w:hAnsi="Times New Roman" w:cs="Times New Roman"/>
        </w:rPr>
      </w:pPr>
      <w:r w:rsidRPr="00190BCD">
        <w:rPr>
          <w:rFonts w:ascii="Times New Roman" w:hAnsi="Times New Roman" w:cs="Times New Roman"/>
        </w:rPr>
        <w:t xml:space="preserve">Words: </w:t>
      </w:r>
      <w:r w:rsidR="005D6615">
        <w:rPr>
          <w:rFonts w:ascii="Times New Roman" w:hAnsi="Times New Roman" w:cs="Times New Roman"/>
        </w:rPr>
        <w:t>9</w:t>
      </w:r>
      <w:r w:rsidR="0024464E">
        <w:rPr>
          <w:rFonts w:ascii="Times New Roman" w:hAnsi="Times New Roman" w:cs="Times New Roman"/>
        </w:rPr>
        <w:t>9</w:t>
      </w:r>
      <w:r w:rsidR="00366D2C">
        <w:rPr>
          <w:rFonts w:ascii="Times New Roman" w:hAnsi="Times New Roman" w:cs="Times New Roman"/>
        </w:rPr>
        <w:t>3</w:t>
      </w:r>
    </w:p>
    <w:p w14:paraId="4ED9A3A9" w14:textId="0E6870C0" w:rsidR="00BE3C22" w:rsidRPr="00190BCD" w:rsidRDefault="00BE3C22" w:rsidP="00BE3C22">
      <w:pPr>
        <w:spacing w:after="0" w:line="240" w:lineRule="auto"/>
        <w:rPr>
          <w:rFonts w:ascii="Times New Roman" w:hAnsi="Times New Roman" w:cs="Times New Roman"/>
        </w:rPr>
      </w:pPr>
    </w:p>
    <w:p w14:paraId="1C7E9FBA" w14:textId="589EBDA2" w:rsidR="00BE3C22" w:rsidRPr="00351EAC" w:rsidRDefault="00BB468F" w:rsidP="00BB468F">
      <w:pPr>
        <w:autoSpaceDE w:val="0"/>
        <w:autoSpaceDN w:val="0"/>
        <w:adjustRightInd w:val="0"/>
        <w:spacing w:after="0" w:line="240" w:lineRule="auto"/>
        <w:ind w:firstLine="720"/>
        <w:rPr>
          <w:rFonts w:ascii="AdvOT6c1def61.B" w:hAnsi="AdvOT6c1def61.B" w:cs="AdvOT6c1def61.B"/>
          <w:sz w:val="16"/>
          <w:szCs w:val="16"/>
        </w:rPr>
      </w:pPr>
      <w:r>
        <w:rPr>
          <w:rFonts w:ascii="Times New Roman" w:hAnsi="Times New Roman" w:cs="Times New Roman"/>
        </w:rPr>
        <w:t xml:space="preserve">Analysis of gene expression is key to understanding </w:t>
      </w:r>
      <w:r w:rsidR="00F316A2">
        <w:rPr>
          <w:rFonts w:ascii="Times New Roman" w:hAnsi="Times New Roman" w:cs="Times New Roman"/>
        </w:rPr>
        <w:t>the underlying</w:t>
      </w:r>
      <w:r>
        <w:rPr>
          <w:rFonts w:ascii="Times New Roman" w:hAnsi="Times New Roman" w:cs="Times New Roman"/>
        </w:rPr>
        <w:t xml:space="preserve"> mechanisms associated with phenotypic </w:t>
      </w:r>
      <w:r w:rsidR="00F316A2">
        <w:rPr>
          <w:rFonts w:ascii="Times New Roman" w:hAnsi="Times New Roman" w:cs="Times New Roman"/>
        </w:rPr>
        <w:t>changes in response to</w:t>
      </w:r>
      <w:r>
        <w:rPr>
          <w:rFonts w:ascii="Times New Roman" w:hAnsi="Times New Roman" w:cs="Times New Roman"/>
        </w:rPr>
        <w:t xml:space="preserve"> different environmental conditions. </w:t>
      </w:r>
      <w:r w:rsidR="00F316A2">
        <w:rPr>
          <w:rFonts w:ascii="Times New Roman" w:hAnsi="Times New Roman" w:cs="Times New Roman"/>
        </w:rPr>
        <w:t>Lohman et al. (2017), Bernal et al. (2018), and Walworth et al. (2016) are three studies that</w:t>
      </w:r>
      <w:r w:rsidR="00055FAA">
        <w:rPr>
          <w:rFonts w:ascii="Times New Roman" w:hAnsi="Times New Roman" w:cs="Times New Roman"/>
        </w:rPr>
        <w:t xml:space="preserve"> observed changes in gene expression in response to changing environmental conditions. </w:t>
      </w:r>
      <w:r w:rsidR="00BE3C22" w:rsidRPr="00190BCD">
        <w:rPr>
          <w:rFonts w:ascii="Times New Roman" w:hAnsi="Times New Roman" w:cs="Times New Roman"/>
        </w:rPr>
        <w:t xml:space="preserve">Lohman used data from transplant experiments of stickleback between adjacent but ecologically different lake and stream habitats to see if phenotypic plasticity in gene expression may help migrants adjust to unfamiliar habitats. </w:t>
      </w:r>
      <w:r w:rsidR="00584000">
        <w:rPr>
          <w:rFonts w:ascii="Times New Roman" w:hAnsi="Times New Roman" w:cs="Times New Roman"/>
        </w:rPr>
        <w:t xml:space="preserve">The </w:t>
      </w:r>
      <w:r w:rsidR="00D249BD">
        <w:rPr>
          <w:rFonts w:ascii="Times New Roman" w:hAnsi="Times New Roman" w:cs="Times New Roman"/>
        </w:rPr>
        <w:t xml:space="preserve">Bernal study </w:t>
      </w:r>
      <w:r w:rsidR="00D249BD" w:rsidRPr="00D249BD">
        <w:rPr>
          <w:rFonts w:ascii="Times New Roman" w:eastAsia="Lato-Regular" w:hAnsi="Times New Roman" w:cs="Times New Roman"/>
        </w:rPr>
        <w:t>focused on phenotypic and molecular changes that occur with temperature increases across generations</w:t>
      </w:r>
      <w:r w:rsidR="00D249BD">
        <w:rPr>
          <w:rFonts w:ascii="Times New Roman" w:eastAsia="Lato-Regular" w:hAnsi="Times New Roman" w:cs="Times New Roman"/>
        </w:rPr>
        <w:t xml:space="preserve"> in a coral reef fish. </w:t>
      </w:r>
      <w:r w:rsidR="004A5B5D">
        <w:rPr>
          <w:rFonts w:ascii="Times New Roman" w:eastAsia="Lato-Regular" w:hAnsi="Times New Roman" w:cs="Times New Roman"/>
        </w:rPr>
        <w:t>Walworth</w:t>
      </w:r>
      <w:r w:rsidR="00366D2C">
        <w:rPr>
          <w:rFonts w:ascii="Times New Roman" w:eastAsia="Lato-Regular" w:hAnsi="Times New Roman" w:cs="Times New Roman"/>
        </w:rPr>
        <w:t xml:space="preserve"> </w:t>
      </w:r>
      <w:r w:rsidR="004A5B5D" w:rsidRPr="00351EAC">
        <w:rPr>
          <w:rFonts w:ascii="Times New Roman" w:hAnsi="Times New Roman" w:cs="Times New Roman"/>
        </w:rPr>
        <w:t>investigated the molecular progression underlying the transition from plasticity to adaptation under elevated CO</w:t>
      </w:r>
      <w:r w:rsidR="004A5B5D" w:rsidRPr="00351EAC">
        <w:rPr>
          <w:rFonts w:ascii="Times New Roman" w:hAnsi="Times New Roman" w:cs="Times New Roman"/>
          <w:vertAlign w:val="subscript"/>
        </w:rPr>
        <w:t>2</w:t>
      </w:r>
      <w:r w:rsidR="00351EAC">
        <w:rPr>
          <w:rFonts w:ascii="Times New Roman" w:hAnsi="Times New Roman" w:cs="Times New Roman"/>
          <w:vertAlign w:val="subscript"/>
        </w:rPr>
        <w:t xml:space="preserve"> </w:t>
      </w:r>
      <w:r w:rsidR="00351EAC">
        <w:rPr>
          <w:rFonts w:ascii="Times New Roman" w:hAnsi="Times New Roman" w:cs="Times New Roman"/>
        </w:rPr>
        <w:t xml:space="preserve">in the </w:t>
      </w:r>
      <w:r w:rsidR="00351EAC" w:rsidRPr="00351EAC">
        <w:rPr>
          <w:rFonts w:ascii="Times New Roman" w:hAnsi="Times New Roman" w:cs="Times New Roman"/>
        </w:rPr>
        <w:t xml:space="preserve">cyanobacterium </w:t>
      </w:r>
      <w:proofErr w:type="spellStart"/>
      <w:r w:rsidR="00351EAC" w:rsidRPr="00351EAC">
        <w:rPr>
          <w:rFonts w:ascii="Times New Roman" w:hAnsi="Times New Roman" w:cs="Times New Roman"/>
          <w:i/>
        </w:rPr>
        <w:t>Trichodesmium</w:t>
      </w:r>
      <w:proofErr w:type="spellEnd"/>
      <w:r w:rsidR="00351EAC">
        <w:rPr>
          <w:rFonts w:ascii="Times New Roman" w:hAnsi="Times New Roman" w:cs="Times New Roman"/>
        </w:rPr>
        <w:t xml:space="preserve">. </w:t>
      </w:r>
    </w:p>
    <w:p w14:paraId="57BA2DDF" w14:textId="77777777" w:rsidR="00BE3C22" w:rsidRPr="00190BCD" w:rsidRDefault="00BE3C22" w:rsidP="00BE3C22">
      <w:pPr>
        <w:spacing w:after="0" w:line="240" w:lineRule="auto"/>
        <w:rPr>
          <w:rFonts w:ascii="Times New Roman" w:hAnsi="Times New Roman" w:cs="Times New Roman"/>
        </w:rPr>
      </w:pPr>
    </w:p>
    <w:p w14:paraId="5732A9C6" w14:textId="1E205A35" w:rsidR="00BE3C22" w:rsidRPr="0092732C" w:rsidRDefault="00BE3C22" w:rsidP="0092732C">
      <w:pPr>
        <w:spacing w:line="240" w:lineRule="auto"/>
        <w:rPr>
          <w:rFonts w:ascii="Times New Roman" w:hAnsi="Times New Roman" w:cs="Times New Roman"/>
          <w:i/>
        </w:rPr>
      </w:pPr>
      <w:r w:rsidRPr="00190BCD">
        <w:rPr>
          <w:rFonts w:ascii="Times New Roman" w:hAnsi="Times New Roman" w:cs="Times New Roman"/>
          <w:i/>
        </w:rPr>
        <w:t xml:space="preserve">Methods </w:t>
      </w:r>
      <w:r w:rsidR="0092732C">
        <w:rPr>
          <w:rFonts w:ascii="Times New Roman" w:hAnsi="Times New Roman" w:cs="Times New Roman"/>
        </w:rPr>
        <w:t xml:space="preserve"> </w:t>
      </w:r>
    </w:p>
    <w:p w14:paraId="51F97517" w14:textId="27F5EFC9" w:rsidR="003A35B8" w:rsidRDefault="00BE3C22" w:rsidP="003F6C84">
      <w:pPr>
        <w:autoSpaceDE w:val="0"/>
        <w:autoSpaceDN w:val="0"/>
        <w:adjustRightInd w:val="0"/>
        <w:spacing w:after="0" w:line="240" w:lineRule="auto"/>
        <w:ind w:firstLine="720"/>
        <w:rPr>
          <w:rFonts w:ascii="Times New Roman" w:hAnsi="Times New Roman" w:cs="Times New Roman"/>
        </w:rPr>
      </w:pPr>
      <w:del w:id="0" w:author="Carlos Prada Montoya" w:date="2019-02-26T11:45:00Z">
        <w:r w:rsidRPr="00190BCD" w:rsidDel="00D51F0D">
          <w:rPr>
            <w:rFonts w:ascii="Times New Roman" w:hAnsi="Times New Roman" w:cs="Times New Roman"/>
          </w:rPr>
          <w:delText xml:space="preserve">In the </w:delText>
        </w:r>
      </w:del>
      <w:r w:rsidRPr="00190BCD">
        <w:rPr>
          <w:rFonts w:ascii="Times New Roman" w:hAnsi="Times New Roman" w:cs="Times New Roman"/>
        </w:rPr>
        <w:t>Lohman</w:t>
      </w:r>
      <w:del w:id="1" w:author="Carlos Prada Montoya" w:date="2019-02-26T11:45:00Z">
        <w:r w:rsidRPr="00190BCD" w:rsidDel="00D51F0D">
          <w:rPr>
            <w:rFonts w:ascii="Times New Roman" w:hAnsi="Times New Roman" w:cs="Times New Roman"/>
          </w:rPr>
          <w:delText xml:space="preserve"> study, team members</w:delText>
        </w:r>
      </w:del>
      <w:r w:rsidRPr="00190BCD">
        <w:rPr>
          <w:rFonts w:ascii="Times New Roman" w:hAnsi="Times New Roman" w:cs="Times New Roman"/>
        </w:rPr>
        <w:t xml:space="preserve"> reciprocally transplanted stickleback from a lake and stream habitat by caging both native and immigrant fish. After 8 weeks, they collected </w:t>
      </w:r>
      <w:del w:id="2" w:author="Carlos Prada Montoya" w:date="2019-02-26T11:46:00Z">
        <w:r w:rsidRPr="00190BCD" w:rsidDel="00D51F0D">
          <w:rPr>
            <w:rFonts w:ascii="Times New Roman" w:hAnsi="Times New Roman" w:cs="Times New Roman"/>
          </w:rPr>
          <w:delText xml:space="preserve">the </w:delText>
        </w:r>
      </w:del>
      <w:r w:rsidRPr="00190BCD">
        <w:rPr>
          <w:rFonts w:ascii="Times New Roman" w:hAnsi="Times New Roman" w:cs="Times New Roman"/>
        </w:rPr>
        <w:t xml:space="preserve">caged fish </w:t>
      </w:r>
      <w:r w:rsidR="009527FD">
        <w:rPr>
          <w:rFonts w:ascii="Times New Roman" w:hAnsi="Times New Roman" w:cs="Times New Roman"/>
        </w:rPr>
        <w:t xml:space="preserve">and </w:t>
      </w:r>
      <w:r w:rsidRPr="00190BCD">
        <w:rPr>
          <w:rFonts w:ascii="Times New Roman" w:hAnsi="Times New Roman" w:cs="Times New Roman"/>
        </w:rPr>
        <w:t>uncaged</w:t>
      </w:r>
      <w:r w:rsidR="0024464E">
        <w:rPr>
          <w:rFonts w:ascii="Times New Roman" w:hAnsi="Times New Roman" w:cs="Times New Roman"/>
        </w:rPr>
        <w:t xml:space="preserve"> wild</w:t>
      </w:r>
      <w:r w:rsidRPr="00190BCD">
        <w:rPr>
          <w:rFonts w:ascii="Times New Roman" w:hAnsi="Times New Roman" w:cs="Times New Roman"/>
        </w:rPr>
        <w:t xml:space="preserve"> fish</w:t>
      </w:r>
      <w:r w:rsidR="00190BCD">
        <w:rPr>
          <w:rFonts w:ascii="Times New Roman" w:hAnsi="Times New Roman" w:cs="Times New Roman"/>
        </w:rPr>
        <w:t xml:space="preserve"> </w:t>
      </w:r>
      <w:r w:rsidR="009527FD">
        <w:rPr>
          <w:rFonts w:ascii="Times New Roman" w:hAnsi="Times New Roman" w:cs="Times New Roman"/>
        </w:rPr>
        <w:t>to</w:t>
      </w:r>
      <w:r w:rsidR="00190BCD">
        <w:rPr>
          <w:rFonts w:ascii="Times New Roman" w:hAnsi="Times New Roman" w:cs="Times New Roman"/>
        </w:rPr>
        <w:t xml:space="preserve"> </w:t>
      </w:r>
      <w:r w:rsidRPr="00190BCD">
        <w:rPr>
          <w:rFonts w:ascii="Times New Roman" w:hAnsi="Times New Roman" w:cs="Times New Roman"/>
        </w:rPr>
        <w:t xml:space="preserve">measure both physical traits and gene expression profiles </w:t>
      </w:r>
      <w:r w:rsidR="009527FD">
        <w:rPr>
          <w:rFonts w:ascii="Times New Roman" w:hAnsi="Times New Roman" w:cs="Times New Roman"/>
        </w:rPr>
        <w:t xml:space="preserve">via </w:t>
      </w:r>
      <w:commentRangeStart w:id="3"/>
      <w:proofErr w:type="spellStart"/>
      <w:r w:rsidRPr="00190BCD">
        <w:rPr>
          <w:rFonts w:ascii="Times New Roman" w:hAnsi="Times New Roman" w:cs="Times New Roman"/>
        </w:rPr>
        <w:t>TagSeq</w:t>
      </w:r>
      <w:commentRangeEnd w:id="3"/>
      <w:proofErr w:type="spellEnd"/>
      <w:r w:rsidR="00D51F0D">
        <w:rPr>
          <w:rStyle w:val="CommentReference"/>
        </w:rPr>
        <w:commentReference w:id="3"/>
      </w:r>
      <w:r w:rsidRPr="00190BCD">
        <w:rPr>
          <w:rFonts w:ascii="Times New Roman" w:hAnsi="Times New Roman" w:cs="Times New Roman"/>
        </w:rPr>
        <w:t xml:space="preserve"> and GO enrichment. T</w:t>
      </w:r>
      <w:r w:rsidR="004D3BF8">
        <w:rPr>
          <w:rFonts w:ascii="Times New Roman" w:hAnsi="Times New Roman" w:cs="Times New Roman"/>
        </w:rPr>
        <w:t>hey</w:t>
      </w:r>
      <w:r w:rsidRPr="00190BCD">
        <w:rPr>
          <w:rFonts w:ascii="Times New Roman" w:hAnsi="Times New Roman" w:cs="Times New Roman"/>
        </w:rPr>
        <w:t xml:space="preserve"> test</w:t>
      </w:r>
      <w:r w:rsidR="004D3BF8">
        <w:rPr>
          <w:rFonts w:ascii="Times New Roman" w:hAnsi="Times New Roman" w:cs="Times New Roman"/>
        </w:rPr>
        <w:t>ed</w:t>
      </w:r>
      <w:r w:rsidRPr="00190BCD">
        <w:rPr>
          <w:rFonts w:ascii="Times New Roman" w:hAnsi="Times New Roman" w:cs="Times New Roman"/>
        </w:rPr>
        <w:t xml:space="preserve"> for differences in gene expression between </w:t>
      </w:r>
      <w:r w:rsidR="0024464E">
        <w:rPr>
          <w:rFonts w:ascii="Times New Roman" w:hAnsi="Times New Roman" w:cs="Times New Roman"/>
        </w:rPr>
        <w:t>wild</w:t>
      </w:r>
      <w:r w:rsidRPr="00190BCD">
        <w:rPr>
          <w:rFonts w:ascii="Times New Roman" w:hAnsi="Times New Roman" w:cs="Times New Roman"/>
        </w:rPr>
        <w:t xml:space="preserve"> fish from lake vs. stream</w:t>
      </w:r>
      <w:r w:rsidR="001F72B8" w:rsidRPr="00190BCD">
        <w:rPr>
          <w:rFonts w:ascii="Times New Roman" w:hAnsi="Times New Roman" w:cs="Times New Roman"/>
        </w:rPr>
        <w:t xml:space="preserve"> habitats</w:t>
      </w:r>
      <w:r w:rsidRPr="00190BCD">
        <w:rPr>
          <w:rFonts w:ascii="Times New Roman" w:hAnsi="Times New Roman" w:cs="Times New Roman"/>
        </w:rPr>
        <w:t xml:space="preserve"> </w:t>
      </w:r>
      <w:r w:rsidR="004D3BF8">
        <w:rPr>
          <w:rFonts w:ascii="Times New Roman" w:hAnsi="Times New Roman" w:cs="Times New Roman"/>
        </w:rPr>
        <w:t>and</w:t>
      </w:r>
      <w:r w:rsidR="001F72B8" w:rsidRPr="00190BCD">
        <w:rPr>
          <w:rFonts w:ascii="Times New Roman" w:hAnsi="Times New Roman" w:cs="Times New Roman"/>
        </w:rPr>
        <w:t xml:space="preserve"> f</w:t>
      </w:r>
      <w:r w:rsidRPr="00190BCD">
        <w:rPr>
          <w:rFonts w:ascii="Times New Roman" w:hAnsi="Times New Roman" w:cs="Times New Roman"/>
        </w:rPr>
        <w:t>ound that</w:t>
      </w:r>
      <w:r w:rsidR="004D3BF8">
        <w:rPr>
          <w:rFonts w:ascii="Times New Roman" w:hAnsi="Times New Roman" w:cs="Times New Roman"/>
        </w:rPr>
        <w:t xml:space="preserve"> wild</w:t>
      </w:r>
      <w:r w:rsidRPr="00190BCD">
        <w:rPr>
          <w:rFonts w:ascii="Times New Roman" w:hAnsi="Times New Roman" w:cs="Times New Roman"/>
        </w:rPr>
        <w:t xml:space="preserve"> fish from the lake and stream habitats differ in a range of morphological and parasitological traits</w:t>
      </w:r>
      <w:r w:rsidR="001F72B8" w:rsidRPr="00190BCD">
        <w:rPr>
          <w:rFonts w:ascii="Times New Roman" w:hAnsi="Times New Roman" w:cs="Times New Roman"/>
        </w:rPr>
        <w:t xml:space="preserve">. </w:t>
      </w:r>
      <w:r w:rsidR="004D3BF8">
        <w:rPr>
          <w:rFonts w:ascii="Times New Roman" w:hAnsi="Times New Roman" w:cs="Times New Roman"/>
        </w:rPr>
        <w:t>They also tested for changes in gene expression of the transplanted fish</w:t>
      </w:r>
      <w:r w:rsidR="00DB271F">
        <w:rPr>
          <w:rFonts w:ascii="Times New Roman" w:hAnsi="Times New Roman" w:cs="Times New Roman"/>
        </w:rPr>
        <w:t>, which revealed</w:t>
      </w:r>
      <w:r w:rsidR="00DB271F" w:rsidRPr="00190BCD">
        <w:rPr>
          <w:rFonts w:ascii="Times New Roman" w:hAnsi="Times New Roman" w:cs="Times New Roman"/>
        </w:rPr>
        <w:t xml:space="preserve"> significant effects of both origin and destination for many genes. The effect of origin represents genotype effects that persisted after transplantation, whereas the effect of destination represents plasticity that was independent of genotype. They found </w:t>
      </w:r>
      <w:r w:rsidR="0024464E">
        <w:rPr>
          <w:rFonts w:ascii="Times New Roman" w:hAnsi="Times New Roman" w:cs="Times New Roman"/>
        </w:rPr>
        <w:t>several</w:t>
      </w:r>
      <w:r w:rsidR="00DB271F" w:rsidRPr="00190BCD">
        <w:rPr>
          <w:rFonts w:ascii="Times New Roman" w:hAnsi="Times New Roman" w:cs="Times New Roman"/>
        </w:rPr>
        <w:t xml:space="preserve"> genes whose expression depended on the interaction of origin and destination</w:t>
      </w:r>
      <w:r w:rsidR="00DB271F">
        <w:rPr>
          <w:rFonts w:ascii="Times New Roman" w:hAnsi="Times New Roman" w:cs="Times New Roman"/>
        </w:rPr>
        <w:t xml:space="preserve">. </w:t>
      </w:r>
      <w:r w:rsidR="001F72B8" w:rsidRPr="00190BCD">
        <w:rPr>
          <w:rFonts w:ascii="Times New Roman" w:hAnsi="Times New Roman" w:cs="Times New Roman"/>
        </w:rPr>
        <w:t>The team then u</w:t>
      </w:r>
      <w:r w:rsidRPr="00190BCD">
        <w:rPr>
          <w:rFonts w:ascii="Times New Roman" w:hAnsi="Times New Roman" w:cs="Times New Roman"/>
        </w:rPr>
        <w:t>sed weighted gene coexpression network analysis (WGCNA) to estimate correlations between coexpressed genes and traits</w:t>
      </w:r>
      <w:r w:rsidR="001F72B8" w:rsidRPr="00190BCD">
        <w:rPr>
          <w:rFonts w:ascii="Times New Roman" w:hAnsi="Times New Roman" w:cs="Times New Roman"/>
        </w:rPr>
        <w:t>. They f</w:t>
      </w:r>
      <w:r w:rsidRPr="00190BCD">
        <w:rPr>
          <w:rFonts w:ascii="Times New Roman" w:hAnsi="Times New Roman" w:cs="Times New Roman"/>
        </w:rPr>
        <w:t xml:space="preserve">ound </w:t>
      </w:r>
      <w:r w:rsidR="009527FD">
        <w:rPr>
          <w:rFonts w:ascii="Times New Roman" w:hAnsi="Times New Roman" w:cs="Times New Roman"/>
        </w:rPr>
        <w:t xml:space="preserve">negative correlations between </w:t>
      </w:r>
      <w:r w:rsidRPr="00190BCD">
        <w:rPr>
          <w:rFonts w:ascii="Times New Roman" w:hAnsi="Times New Roman" w:cs="Times New Roman"/>
        </w:rPr>
        <w:t xml:space="preserve">morphology </w:t>
      </w:r>
      <w:r w:rsidR="009527FD">
        <w:rPr>
          <w:rFonts w:ascii="Times New Roman" w:hAnsi="Times New Roman" w:cs="Times New Roman"/>
        </w:rPr>
        <w:t>and</w:t>
      </w:r>
      <w:r w:rsidRPr="00190BCD">
        <w:rPr>
          <w:rFonts w:ascii="Times New Roman" w:hAnsi="Times New Roman" w:cs="Times New Roman"/>
        </w:rPr>
        <w:t xml:space="preserve"> many different modules of coexpressed genes</w:t>
      </w:r>
      <w:r w:rsidR="00DB271F">
        <w:rPr>
          <w:rFonts w:ascii="Times New Roman" w:hAnsi="Times New Roman" w:cs="Times New Roman"/>
        </w:rPr>
        <w:t xml:space="preserve"> in wild fish and </w:t>
      </w:r>
      <w:r w:rsidR="00DB271F" w:rsidRPr="00190BCD">
        <w:rPr>
          <w:rFonts w:ascii="Times New Roman" w:hAnsi="Times New Roman" w:cs="Times New Roman"/>
        </w:rPr>
        <w:t>weak correlations between origin and phenotypes unique to transplanted fish.</w:t>
      </w:r>
      <w:r w:rsidR="0069754C" w:rsidRPr="00190BCD">
        <w:rPr>
          <w:rFonts w:ascii="Times New Roman" w:hAnsi="Times New Roman" w:cs="Times New Roman"/>
        </w:rPr>
        <w:t xml:space="preserve"> To determine how well immigrants converge on the expression profiles of natives, the team conducted a PCA of expression of all gene</w:t>
      </w:r>
      <w:r w:rsidR="000F0D06" w:rsidRPr="00190BCD">
        <w:rPr>
          <w:rFonts w:ascii="Times New Roman" w:hAnsi="Times New Roman" w:cs="Times New Roman"/>
        </w:rPr>
        <w:t xml:space="preserve">s in transplanted fish and used the leading PC axes for linear discriminant analysis (LDA). </w:t>
      </w:r>
      <w:r w:rsidR="0024464E">
        <w:rPr>
          <w:rFonts w:ascii="Times New Roman" w:hAnsi="Times New Roman" w:cs="Times New Roman"/>
        </w:rPr>
        <w:t>T</w:t>
      </w:r>
      <w:r w:rsidR="000F0D06" w:rsidRPr="00190BCD">
        <w:rPr>
          <w:rFonts w:ascii="Times New Roman" w:hAnsi="Times New Roman" w:cs="Times New Roman"/>
        </w:rPr>
        <w:t xml:space="preserve">hey concluded that immigrant stickleback partially </w:t>
      </w:r>
      <w:proofErr w:type="gramStart"/>
      <w:r w:rsidR="000F0D06" w:rsidRPr="00190BCD">
        <w:rPr>
          <w:rFonts w:ascii="Times New Roman" w:hAnsi="Times New Roman" w:cs="Times New Roman"/>
        </w:rPr>
        <w:t>converge</w:t>
      </w:r>
      <w:proofErr w:type="gramEnd"/>
      <w:r w:rsidR="000F0D06" w:rsidRPr="00190BCD">
        <w:rPr>
          <w:rFonts w:ascii="Times New Roman" w:hAnsi="Times New Roman" w:cs="Times New Roman"/>
        </w:rPr>
        <w:t xml:space="preserve"> on native expression profiles after emigration to a new habitat. Their analysis also suggested that lake </w:t>
      </w:r>
      <w:r w:rsidR="0024464E">
        <w:rPr>
          <w:rFonts w:ascii="Times New Roman" w:hAnsi="Times New Roman" w:cs="Times New Roman"/>
        </w:rPr>
        <w:t xml:space="preserve">fish </w:t>
      </w:r>
      <w:r w:rsidR="000F0D06" w:rsidRPr="00190BCD">
        <w:rPr>
          <w:rFonts w:ascii="Times New Roman" w:hAnsi="Times New Roman" w:cs="Times New Roman"/>
        </w:rPr>
        <w:t xml:space="preserve">exhibit a more plastic response to being transplanted into the stream, compared to </w:t>
      </w:r>
      <w:r w:rsidR="0024464E">
        <w:rPr>
          <w:rFonts w:ascii="Times New Roman" w:hAnsi="Times New Roman" w:cs="Times New Roman"/>
        </w:rPr>
        <w:t xml:space="preserve">stream </w:t>
      </w:r>
      <w:r w:rsidR="000F0D06" w:rsidRPr="00190BCD">
        <w:rPr>
          <w:rFonts w:ascii="Times New Roman" w:hAnsi="Times New Roman" w:cs="Times New Roman"/>
        </w:rPr>
        <w:t xml:space="preserve">fish transplanted into the lake. </w:t>
      </w:r>
    </w:p>
    <w:p w14:paraId="55BFE112" w14:textId="5532E0C9" w:rsidR="00055416" w:rsidRDefault="003F6C84" w:rsidP="00055416">
      <w:pPr>
        <w:autoSpaceDE w:val="0"/>
        <w:autoSpaceDN w:val="0"/>
        <w:adjustRightInd w:val="0"/>
        <w:spacing w:after="0" w:line="240" w:lineRule="auto"/>
        <w:rPr>
          <w:rFonts w:ascii="Times New Roman" w:eastAsia="Lato-Regular" w:hAnsi="Times New Roman" w:cs="Times New Roman"/>
          <w:szCs w:val="18"/>
        </w:rPr>
      </w:pPr>
      <w:r>
        <w:rPr>
          <w:rFonts w:ascii="Times New Roman" w:hAnsi="Times New Roman" w:cs="Times New Roman"/>
        </w:rPr>
        <w:tab/>
        <w:t xml:space="preserve">Bernal </w:t>
      </w:r>
      <w:r w:rsidR="00547F16" w:rsidRPr="00055416">
        <w:rPr>
          <w:rFonts w:ascii="Times New Roman" w:eastAsia="Lato-Regular" w:hAnsi="Times New Roman" w:cs="Times New Roman"/>
          <w:szCs w:val="18"/>
        </w:rPr>
        <w:t>analyzed</w:t>
      </w:r>
      <w:r w:rsidR="00055416" w:rsidRPr="00055416">
        <w:rPr>
          <w:rFonts w:ascii="Times New Roman" w:eastAsia="Lato-Regular" w:hAnsi="Times New Roman" w:cs="Times New Roman"/>
          <w:szCs w:val="18"/>
        </w:rPr>
        <w:t xml:space="preserve"> metabolic and molecular traits in the damselfish </w:t>
      </w:r>
      <w:proofErr w:type="spellStart"/>
      <w:r w:rsidR="00055416" w:rsidRPr="00055416">
        <w:rPr>
          <w:rFonts w:ascii="Times New Roman" w:eastAsia="Lato-Regular" w:hAnsi="Times New Roman" w:cs="Times New Roman"/>
          <w:i/>
          <w:iCs/>
          <w:szCs w:val="18"/>
        </w:rPr>
        <w:t>Acanthochromis</w:t>
      </w:r>
      <w:proofErr w:type="spellEnd"/>
      <w:r w:rsidR="00055416" w:rsidRPr="00055416">
        <w:rPr>
          <w:rFonts w:ascii="Times New Roman" w:eastAsia="Lato-Regular" w:hAnsi="Times New Roman" w:cs="Times New Roman"/>
          <w:i/>
          <w:iCs/>
          <w:szCs w:val="18"/>
        </w:rPr>
        <w:t xml:space="preserve"> </w:t>
      </w:r>
      <w:proofErr w:type="spellStart"/>
      <w:r w:rsidR="00055416" w:rsidRPr="00055416">
        <w:rPr>
          <w:rFonts w:ascii="Times New Roman" w:eastAsia="Lato-Regular" w:hAnsi="Times New Roman" w:cs="Times New Roman"/>
          <w:i/>
          <w:iCs/>
          <w:szCs w:val="18"/>
        </w:rPr>
        <w:t>polyacanthus</w:t>
      </w:r>
      <w:proofErr w:type="spellEnd"/>
      <w:r w:rsidR="00055416" w:rsidRPr="00055416">
        <w:rPr>
          <w:rFonts w:ascii="Times New Roman" w:eastAsia="Lato-Regular" w:hAnsi="Times New Roman" w:cs="Times New Roman"/>
          <w:i/>
          <w:iCs/>
          <w:szCs w:val="18"/>
        </w:rPr>
        <w:t xml:space="preserve"> </w:t>
      </w:r>
      <w:r w:rsidR="00055416" w:rsidRPr="00055416">
        <w:rPr>
          <w:rFonts w:ascii="Times New Roman" w:eastAsia="Lato-Regular" w:hAnsi="Times New Roman" w:cs="Times New Roman"/>
          <w:szCs w:val="18"/>
        </w:rPr>
        <w:t>that were exposed to</w:t>
      </w:r>
      <w:r w:rsidR="00055416">
        <w:rPr>
          <w:rFonts w:ascii="Times New Roman" w:eastAsia="Lato-Regular" w:hAnsi="Times New Roman" w:cs="Times New Roman"/>
          <w:szCs w:val="18"/>
        </w:rPr>
        <w:t xml:space="preserve"> </w:t>
      </w:r>
      <w:r w:rsidR="00055416" w:rsidRPr="00055416">
        <w:rPr>
          <w:rFonts w:ascii="Times New Roman" w:eastAsia="Lato-Regular" w:hAnsi="Times New Roman" w:cs="Times New Roman"/>
          <w:szCs w:val="18"/>
        </w:rPr>
        <w:t>+1.5°C in the first generation and +3.0°C in the second (Step +3.0°C). This treatment of stepwise warming was compared to fish reared at current-day temperatures (Control), second-generation fish of control parents reared at +3.0°C (Developmental +3.0°C) and fish exposed to elevated temperatures for two generations (Transgenerational +1.5°C and Transgenerational +3.0°C). Hepatosomatic index, oxygen consumption and liver gene expression were compared in second-generation fish of the different treatments.</w:t>
      </w:r>
      <w:r w:rsidR="00055416">
        <w:rPr>
          <w:rFonts w:ascii="Times New Roman" w:hAnsi="Times New Roman" w:cs="Times New Roman"/>
        </w:rPr>
        <w:t xml:space="preserve"> </w:t>
      </w:r>
      <w:r w:rsidR="004D393F">
        <w:rPr>
          <w:rFonts w:ascii="Times New Roman" w:hAnsi="Times New Roman" w:cs="Times New Roman"/>
        </w:rPr>
        <w:t xml:space="preserve">Analyses </w:t>
      </w:r>
      <w:r w:rsidR="004F159F">
        <w:rPr>
          <w:rFonts w:ascii="Times New Roman" w:hAnsi="Times New Roman" w:cs="Times New Roman"/>
        </w:rPr>
        <w:t xml:space="preserve">of gene expression used the genome of </w:t>
      </w:r>
      <w:r w:rsidR="004F159F" w:rsidRPr="00D543B0">
        <w:rPr>
          <w:rFonts w:ascii="Times New Roman" w:hAnsi="Times New Roman" w:cs="Times New Roman"/>
          <w:i/>
        </w:rPr>
        <w:t xml:space="preserve">A. </w:t>
      </w:r>
      <w:proofErr w:type="spellStart"/>
      <w:r w:rsidR="004F159F" w:rsidRPr="00D543B0">
        <w:rPr>
          <w:rFonts w:ascii="Times New Roman" w:hAnsi="Times New Roman" w:cs="Times New Roman"/>
          <w:i/>
        </w:rPr>
        <w:t>polyacanthus</w:t>
      </w:r>
      <w:proofErr w:type="spellEnd"/>
      <w:r w:rsidR="004F159F" w:rsidRPr="00D543B0">
        <w:rPr>
          <w:rFonts w:ascii="Times New Roman" w:hAnsi="Times New Roman" w:cs="Times New Roman"/>
          <w:i/>
        </w:rPr>
        <w:t xml:space="preserve"> </w:t>
      </w:r>
      <w:r w:rsidR="004F159F">
        <w:rPr>
          <w:rFonts w:ascii="Times New Roman" w:hAnsi="Times New Roman" w:cs="Times New Roman"/>
        </w:rPr>
        <w:t xml:space="preserve">as a reference. Each gene was annotated with their corresponding Gene Ontology. A likelihood ratio test was used to identify differentially expressed genes between the thermal treatments of the experiment. They then assessed enrichment of GO categories for both upregulating and downregulating terms. </w:t>
      </w:r>
      <w:r w:rsidR="00055416">
        <w:rPr>
          <w:rFonts w:ascii="Times New Roman" w:eastAsia="Lato-Regular" w:hAnsi="Times New Roman" w:cs="Times New Roman"/>
          <w:szCs w:val="18"/>
        </w:rPr>
        <w:t>They found</w:t>
      </w:r>
      <w:r w:rsidR="00055416" w:rsidRPr="00055416">
        <w:rPr>
          <w:rFonts w:ascii="Times New Roman" w:eastAsia="Lato-Regular" w:hAnsi="Times New Roman" w:cs="Times New Roman"/>
          <w:szCs w:val="18"/>
        </w:rPr>
        <w:t xml:space="preserve"> significant upregulation of genes related to mitochondrial activity and energy production</w:t>
      </w:r>
      <w:r w:rsidR="00055416">
        <w:rPr>
          <w:rFonts w:ascii="Times New Roman" w:eastAsia="Lato-Regular" w:hAnsi="Times New Roman" w:cs="Times New Roman"/>
          <w:szCs w:val="18"/>
        </w:rPr>
        <w:t xml:space="preserve"> in </w:t>
      </w:r>
      <w:r w:rsidR="00055416" w:rsidRPr="00055416">
        <w:rPr>
          <w:rFonts w:ascii="Times New Roman" w:eastAsia="Lato-Regular" w:hAnsi="Times New Roman" w:cs="Times New Roman"/>
          <w:szCs w:val="18"/>
        </w:rPr>
        <w:t>Step +3.0°C fish, which could be associated with the</w:t>
      </w:r>
      <w:r w:rsidR="00055416">
        <w:rPr>
          <w:rFonts w:ascii="Times New Roman" w:eastAsia="Lato-Regular" w:hAnsi="Times New Roman" w:cs="Times New Roman"/>
          <w:szCs w:val="18"/>
        </w:rPr>
        <w:t xml:space="preserve"> </w:t>
      </w:r>
      <w:r w:rsidR="00055416" w:rsidRPr="00055416">
        <w:rPr>
          <w:rFonts w:ascii="Times New Roman" w:eastAsia="Lato-Regular" w:hAnsi="Times New Roman" w:cs="Times New Roman"/>
          <w:szCs w:val="18"/>
        </w:rPr>
        <w:t>increased metabolic rates.</w:t>
      </w:r>
    </w:p>
    <w:p w14:paraId="09E064C9" w14:textId="38D07493" w:rsidR="00E37FBC" w:rsidRDefault="00087D03" w:rsidP="00E37FBC">
      <w:pPr>
        <w:autoSpaceDE w:val="0"/>
        <w:autoSpaceDN w:val="0"/>
        <w:adjustRightInd w:val="0"/>
        <w:spacing w:after="0" w:line="240" w:lineRule="auto"/>
        <w:rPr>
          <w:rFonts w:ascii="Times New Roman" w:hAnsi="Times New Roman" w:cs="Times New Roman"/>
          <w:szCs w:val="24"/>
        </w:rPr>
      </w:pPr>
      <w:r>
        <w:rPr>
          <w:rFonts w:ascii="Times New Roman" w:eastAsia="Lato-Regular" w:hAnsi="Times New Roman" w:cs="Times New Roman"/>
          <w:szCs w:val="18"/>
        </w:rPr>
        <w:tab/>
      </w:r>
      <w:r w:rsidRPr="00A00FD4">
        <w:rPr>
          <w:rFonts w:ascii="Times New Roman" w:eastAsia="Lato-Regular" w:hAnsi="Times New Roman" w:cs="Times New Roman"/>
          <w:szCs w:val="24"/>
        </w:rPr>
        <w:t xml:space="preserve">Walworth </w:t>
      </w:r>
      <w:r w:rsidRPr="00A00FD4">
        <w:rPr>
          <w:rFonts w:ascii="Times New Roman" w:hAnsi="Times New Roman" w:cs="Times New Roman"/>
          <w:szCs w:val="24"/>
        </w:rPr>
        <w:t>cultured</w:t>
      </w:r>
      <w:r w:rsidR="00A00FD4" w:rsidRPr="00A00FD4">
        <w:rPr>
          <w:rFonts w:ascii="Times New Roman" w:hAnsi="Times New Roman" w:cs="Times New Roman"/>
          <w:szCs w:val="24"/>
        </w:rPr>
        <w:t xml:space="preserve"> </w:t>
      </w:r>
      <w:proofErr w:type="spellStart"/>
      <w:r w:rsidRPr="00A00FD4">
        <w:rPr>
          <w:rFonts w:ascii="Times New Roman" w:hAnsi="Times New Roman" w:cs="Times New Roman"/>
          <w:i/>
          <w:szCs w:val="24"/>
        </w:rPr>
        <w:t>Trichodesmium</w:t>
      </w:r>
      <w:proofErr w:type="spellEnd"/>
      <w:r w:rsidRPr="00A00FD4">
        <w:rPr>
          <w:rFonts w:ascii="Times New Roman" w:hAnsi="Times New Roman" w:cs="Times New Roman"/>
          <w:szCs w:val="24"/>
        </w:rPr>
        <w:t xml:space="preserve"> at both low and high CO</w:t>
      </w:r>
      <w:r w:rsidRPr="00A00FD4">
        <w:rPr>
          <w:rFonts w:ascii="Times New Roman" w:hAnsi="Times New Roman" w:cs="Times New Roman"/>
          <w:szCs w:val="24"/>
          <w:vertAlign w:val="subscript"/>
        </w:rPr>
        <w:t>2</w:t>
      </w:r>
      <w:r w:rsidR="00A00FD4">
        <w:rPr>
          <w:rFonts w:ascii="Times New Roman" w:hAnsi="Times New Roman" w:cs="Times New Roman"/>
          <w:szCs w:val="24"/>
        </w:rPr>
        <w:t xml:space="preserve"> levels</w:t>
      </w:r>
      <w:r w:rsidRPr="00A00FD4">
        <w:rPr>
          <w:rFonts w:ascii="Times New Roman" w:hAnsi="Times New Roman" w:cs="Times New Roman"/>
          <w:szCs w:val="24"/>
        </w:rPr>
        <w:t xml:space="preserve"> for 4.5 y</w:t>
      </w:r>
      <w:r w:rsidR="00A00FD4" w:rsidRPr="00A00FD4">
        <w:rPr>
          <w:rFonts w:ascii="Times New Roman" w:hAnsi="Times New Roman" w:cs="Times New Roman"/>
          <w:szCs w:val="24"/>
        </w:rPr>
        <w:t>ears</w:t>
      </w:r>
      <w:r w:rsidR="00D2144E">
        <w:rPr>
          <w:rFonts w:ascii="Times New Roman" w:hAnsi="Times New Roman" w:cs="Times New Roman"/>
          <w:szCs w:val="24"/>
        </w:rPr>
        <w:t xml:space="preserve"> (ancestral environments)</w:t>
      </w:r>
      <w:r w:rsidRPr="00A00FD4">
        <w:rPr>
          <w:rFonts w:ascii="Times New Roman" w:hAnsi="Times New Roman" w:cs="Times New Roman"/>
          <w:szCs w:val="24"/>
        </w:rPr>
        <w:t>, followed by</w:t>
      </w:r>
      <w:r w:rsidR="00A00FD4" w:rsidRPr="00A00FD4">
        <w:rPr>
          <w:rFonts w:ascii="Times New Roman" w:hAnsi="Times New Roman" w:cs="Times New Roman"/>
          <w:szCs w:val="24"/>
        </w:rPr>
        <w:t xml:space="preserve"> </w:t>
      </w:r>
      <w:r w:rsidRPr="00A00FD4">
        <w:rPr>
          <w:rFonts w:ascii="Times New Roman" w:hAnsi="Times New Roman" w:cs="Times New Roman"/>
          <w:szCs w:val="24"/>
        </w:rPr>
        <w:t>reciprocal transplantation experiments to test for adaptation.</w:t>
      </w:r>
      <w:r w:rsidR="00A00FD4">
        <w:rPr>
          <w:rFonts w:ascii="Times New Roman" w:hAnsi="Times New Roman" w:cs="Times New Roman"/>
          <w:szCs w:val="24"/>
        </w:rPr>
        <w:t xml:space="preserve"> Growth </w:t>
      </w:r>
      <w:r w:rsidR="00C23BEE">
        <w:rPr>
          <w:rFonts w:ascii="Times New Roman" w:hAnsi="Times New Roman" w:cs="Times New Roman"/>
          <w:szCs w:val="24"/>
        </w:rPr>
        <w:t xml:space="preserve">(fitness) </w:t>
      </w:r>
      <w:r w:rsidR="00A00FD4">
        <w:rPr>
          <w:rFonts w:ascii="Times New Roman" w:hAnsi="Times New Roman" w:cs="Times New Roman"/>
          <w:szCs w:val="24"/>
        </w:rPr>
        <w:t xml:space="preserve">and </w:t>
      </w:r>
      <w:r w:rsidR="00A00FD4" w:rsidRPr="00A00FD4">
        <w:rPr>
          <w:rFonts w:ascii="Times New Roman" w:hAnsi="Times New Roman" w:cs="Times New Roman"/>
          <w:szCs w:val="24"/>
        </w:rPr>
        <w:t>N</w:t>
      </w:r>
      <w:r w:rsidR="00A00FD4">
        <w:rPr>
          <w:rFonts w:ascii="Times New Roman" w:hAnsi="Times New Roman" w:cs="Times New Roman"/>
          <w:szCs w:val="24"/>
          <w:vertAlign w:val="subscript"/>
        </w:rPr>
        <w:t xml:space="preserve">2 </w:t>
      </w:r>
      <w:r w:rsidR="00A00FD4">
        <w:rPr>
          <w:rFonts w:ascii="Times New Roman" w:hAnsi="Times New Roman" w:cs="Times New Roman"/>
          <w:szCs w:val="24"/>
        </w:rPr>
        <w:t xml:space="preserve">fixation were monitored. </w:t>
      </w:r>
      <w:r w:rsidR="00C23BEE">
        <w:rPr>
          <w:rFonts w:ascii="Times New Roman" w:hAnsi="Times New Roman" w:cs="Times New Roman"/>
          <w:szCs w:val="24"/>
        </w:rPr>
        <w:t>They found that</w:t>
      </w:r>
      <w:r w:rsidR="00462AEC">
        <w:rPr>
          <w:rFonts w:ascii="Times New Roman" w:hAnsi="Times New Roman" w:cs="Times New Roman"/>
          <w:szCs w:val="24"/>
        </w:rPr>
        <w:t xml:space="preserve"> when the </w:t>
      </w:r>
      <w:r w:rsidR="00462AEC" w:rsidRPr="00C23BEE">
        <w:rPr>
          <w:rFonts w:ascii="Times New Roman" w:hAnsi="Times New Roman" w:cs="Times New Roman"/>
        </w:rPr>
        <w:t>high-CO</w:t>
      </w:r>
      <w:r w:rsidR="00462AEC" w:rsidRPr="00C23BEE">
        <w:rPr>
          <w:rFonts w:ascii="Times New Roman" w:hAnsi="Times New Roman" w:cs="Times New Roman"/>
          <w:vertAlign w:val="subscript"/>
        </w:rPr>
        <w:t>2</w:t>
      </w:r>
      <w:r w:rsidR="00462AEC" w:rsidRPr="00C23BEE">
        <w:rPr>
          <w:rFonts w:ascii="Times New Roman" w:hAnsi="Times New Roman" w:cs="Times New Roman"/>
        </w:rPr>
        <w:t xml:space="preserve"> adapted </w:t>
      </w:r>
      <w:proofErr w:type="spellStart"/>
      <w:r w:rsidR="00462AEC">
        <w:rPr>
          <w:rFonts w:ascii="Times New Roman" w:hAnsi="Times New Roman" w:cs="Times New Roman"/>
          <w:i/>
        </w:rPr>
        <w:t>Trichodesmium</w:t>
      </w:r>
      <w:proofErr w:type="spellEnd"/>
      <w:r w:rsidR="00462AEC">
        <w:rPr>
          <w:rFonts w:ascii="Times New Roman" w:hAnsi="Times New Roman" w:cs="Times New Roman"/>
        </w:rPr>
        <w:t xml:space="preserve"> </w:t>
      </w:r>
      <w:r w:rsidR="00462AEC" w:rsidRPr="00C23BEE">
        <w:rPr>
          <w:rFonts w:ascii="Times New Roman" w:hAnsi="Times New Roman" w:cs="Times New Roman"/>
        </w:rPr>
        <w:t xml:space="preserve">in the ancestral environment </w:t>
      </w:r>
      <w:r w:rsidR="00462AEC">
        <w:rPr>
          <w:rFonts w:ascii="Times New Roman" w:hAnsi="Times New Roman" w:cs="Times New Roman"/>
        </w:rPr>
        <w:t xml:space="preserve">were reciprocally transplanted, </w:t>
      </w:r>
      <w:r w:rsidR="00C23BEE" w:rsidRPr="00C23BEE">
        <w:rPr>
          <w:rFonts w:ascii="Times New Roman" w:hAnsi="Times New Roman" w:cs="Times New Roman"/>
        </w:rPr>
        <w:t>fitness increased</w:t>
      </w:r>
      <w:r w:rsidR="00C23BEE">
        <w:rPr>
          <w:rFonts w:ascii="AdvOT6c1def61.B" w:hAnsi="AdvOT6c1def61.B" w:cs="AdvOT6c1def61.B"/>
          <w:sz w:val="16"/>
          <w:szCs w:val="16"/>
        </w:rPr>
        <w:t xml:space="preserve">. </w:t>
      </w:r>
      <w:r w:rsidR="00A00FD4" w:rsidRPr="00A00FD4">
        <w:rPr>
          <w:rFonts w:ascii="Times New Roman" w:hAnsi="Times New Roman" w:cs="Times New Roman"/>
          <w:szCs w:val="24"/>
        </w:rPr>
        <w:t>They</w:t>
      </w:r>
      <w:r w:rsidR="00A00FD4">
        <w:rPr>
          <w:rFonts w:ascii="Times New Roman" w:hAnsi="Times New Roman" w:cs="Times New Roman"/>
          <w:szCs w:val="24"/>
        </w:rPr>
        <w:t xml:space="preserve"> then sequenced the triplicate transcriptomes from both the long-term treatments and the reciprocal transfers.</w:t>
      </w:r>
      <w:r w:rsidR="00E37FBC">
        <w:rPr>
          <w:rFonts w:ascii="Times New Roman" w:hAnsi="Times New Roman" w:cs="Times New Roman"/>
          <w:szCs w:val="24"/>
        </w:rPr>
        <w:t xml:space="preserve"> They found strong evidence for genetic assimilation, which is supported by the identification of expression changes and pathway enrichments that rapidly occurred in response to elevated CO</w:t>
      </w:r>
      <w:r w:rsidR="00E37FBC">
        <w:rPr>
          <w:rFonts w:ascii="Times New Roman" w:hAnsi="Times New Roman" w:cs="Times New Roman"/>
          <w:szCs w:val="24"/>
          <w:vertAlign w:val="subscript"/>
        </w:rPr>
        <w:t>2</w:t>
      </w:r>
      <w:r w:rsidR="00E37FBC">
        <w:rPr>
          <w:rFonts w:ascii="Times New Roman" w:hAnsi="Times New Roman" w:cs="Times New Roman"/>
          <w:szCs w:val="24"/>
        </w:rPr>
        <w:t xml:space="preserve"> that were maintained upon </w:t>
      </w:r>
      <w:r w:rsidR="00E37FBC">
        <w:rPr>
          <w:rFonts w:ascii="Times New Roman" w:hAnsi="Times New Roman" w:cs="Times New Roman"/>
          <w:szCs w:val="24"/>
        </w:rPr>
        <w:lastRenderedPageBreak/>
        <w:t xml:space="preserve">adaptation. </w:t>
      </w:r>
      <w:r w:rsidR="00A2375A">
        <w:rPr>
          <w:rFonts w:ascii="Times New Roman" w:hAnsi="Times New Roman" w:cs="Times New Roman"/>
          <w:szCs w:val="24"/>
        </w:rPr>
        <w:t xml:space="preserve">They also found evidence of down-regulation of genes involved in broad metabolic processes (sigma factor activity and carbon transport) that was only observed upon adaptation. </w:t>
      </w:r>
    </w:p>
    <w:p w14:paraId="3014F402" w14:textId="19E65561" w:rsidR="0092732C" w:rsidRPr="009527FD" w:rsidRDefault="0092732C" w:rsidP="009527FD">
      <w:pPr>
        <w:spacing w:after="0" w:line="240" w:lineRule="auto"/>
        <w:rPr>
          <w:rFonts w:ascii="Times New Roman" w:hAnsi="Times New Roman" w:cs="Times New Roman"/>
        </w:rPr>
      </w:pPr>
      <w:r>
        <w:rPr>
          <w:rFonts w:ascii="Times New Roman" w:hAnsi="Times New Roman" w:cs="Times New Roman"/>
          <w:szCs w:val="24"/>
        </w:rPr>
        <w:tab/>
      </w:r>
      <w:r>
        <w:rPr>
          <w:rFonts w:ascii="Times New Roman" w:hAnsi="Times New Roman" w:cs="Times New Roman"/>
        </w:rPr>
        <w:t>A major difference between the studies is the duration of the experiment. The Bernal and Walworth experiments spanned several years, resulting in multiple generations</w:t>
      </w:r>
      <w:r w:rsidR="009527FD">
        <w:rPr>
          <w:rFonts w:ascii="Times New Roman" w:hAnsi="Times New Roman" w:cs="Times New Roman"/>
        </w:rPr>
        <w:t xml:space="preserve"> where </w:t>
      </w:r>
      <w:r>
        <w:rPr>
          <w:rFonts w:ascii="Times New Roman" w:hAnsi="Times New Roman" w:cs="Times New Roman"/>
        </w:rPr>
        <w:t xml:space="preserve">transgenerational plasticity </w:t>
      </w:r>
      <w:r w:rsidR="009527FD">
        <w:rPr>
          <w:rFonts w:ascii="Times New Roman" w:hAnsi="Times New Roman" w:cs="Times New Roman"/>
        </w:rPr>
        <w:t>can play a role. In contrast, the Lohman transplant experiment lasted only 8 weeks, where they observed an initial plastic response, however, it is unclear how this response would transfer to offspring.</w:t>
      </w:r>
    </w:p>
    <w:p w14:paraId="52480045" w14:textId="2D3080F8" w:rsidR="00EC4708" w:rsidRPr="00A73A26" w:rsidRDefault="00EC4708" w:rsidP="00A73A26">
      <w:pPr>
        <w:autoSpaceDE w:val="0"/>
        <w:autoSpaceDN w:val="0"/>
        <w:adjustRightInd w:val="0"/>
        <w:spacing w:after="0" w:line="240" w:lineRule="auto"/>
        <w:rPr>
          <w:rFonts w:ascii="AdvTTa9c1b374" w:hAnsi="AdvTTa9c1b374" w:cs="AdvTTa9c1b374"/>
          <w:sz w:val="16"/>
          <w:szCs w:val="16"/>
        </w:rPr>
      </w:pPr>
      <w:r>
        <w:rPr>
          <w:rFonts w:ascii="Times New Roman" w:hAnsi="Times New Roman" w:cs="Times New Roman"/>
          <w:szCs w:val="24"/>
        </w:rPr>
        <w:tab/>
      </w:r>
      <w:r w:rsidR="00A55D29" w:rsidRPr="00E4426F">
        <w:rPr>
          <w:rFonts w:ascii="Times New Roman" w:hAnsi="Times New Roman" w:cs="Times New Roman"/>
          <w:szCs w:val="24"/>
        </w:rPr>
        <w:t xml:space="preserve">Expression analyses </w:t>
      </w:r>
      <w:r w:rsidR="0092732C">
        <w:rPr>
          <w:rFonts w:ascii="Times New Roman" w:hAnsi="Times New Roman" w:cs="Times New Roman"/>
          <w:szCs w:val="24"/>
        </w:rPr>
        <w:t xml:space="preserve">also </w:t>
      </w:r>
      <w:r w:rsidR="00A55D29" w:rsidRPr="00E4426F">
        <w:rPr>
          <w:rFonts w:ascii="Times New Roman" w:hAnsi="Times New Roman" w:cs="Times New Roman"/>
          <w:szCs w:val="24"/>
        </w:rPr>
        <w:t xml:space="preserve">differed between studies because of the organisms used. The Lohman and Bernal studies </w:t>
      </w:r>
      <w:r w:rsidR="00601067" w:rsidRPr="00E4426F">
        <w:rPr>
          <w:rFonts w:ascii="Times New Roman" w:hAnsi="Times New Roman" w:cs="Times New Roman"/>
          <w:szCs w:val="24"/>
        </w:rPr>
        <w:t xml:space="preserve">used fish, so they were limited in which tissue samples they could analyze. </w:t>
      </w:r>
      <w:r w:rsidR="00900AF6" w:rsidRPr="00E4426F">
        <w:rPr>
          <w:rFonts w:ascii="Times New Roman" w:hAnsi="Times New Roman" w:cs="Times New Roman"/>
          <w:szCs w:val="16"/>
        </w:rPr>
        <w:t xml:space="preserve">The choice of tissue </w:t>
      </w:r>
      <w:r w:rsidR="00A73A26" w:rsidRPr="00E4426F">
        <w:rPr>
          <w:rFonts w:ascii="Times New Roman" w:hAnsi="Times New Roman" w:cs="Times New Roman"/>
          <w:szCs w:val="16"/>
        </w:rPr>
        <w:t>to obtain RNA places some constraints on the trait space being studied.</w:t>
      </w:r>
      <w:r w:rsidR="00601067" w:rsidRPr="00E4426F">
        <w:rPr>
          <w:rFonts w:ascii="Times New Roman" w:hAnsi="Times New Roman" w:cs="Times New Roman"/>
          <w:sz w:val="32"/>
          <w:szCs w:val="24"/>
        </w:rPr>
        <w:t xml:space="preserve"> </w:t>
      </w:r>
      <w:r w:rsidR="00601067" w:rsidRPr="00E4426F">
        <w:rPr>
          <w:rFonts w:ascii="Times New Roman" w:hAnsi="Times New Roman" w:cs="Times New Roman"/>
          <w:szCs w:val="24"/>
        </w:rPr>
        <w:t>Because Walworth used cyanobacteria, the</w:t>
      </w:r>
      <w:r w:rsidR="00F127C2" w:rsidRPr="00E4426F">
        <w:rPr>
          <w:rFonts w:ascii="Times New Roman" w:hAnsi="Times New Roman" w:cs="Times New Roman"/>
          <w:szCs w:val="24"/>
        </w:rPr>
        <w:t xml:space="preserve"> </w:t>
      </w:r>
      <w:r w:rsidR="00601067" w:rsidRPr="00E4426F">
        <w:rPr>
          <w:rFonts w:ascii="Times New Roman" w:hAnsi="Times New Roman" w:cs="Times New Roman"/>
          <w:szCs w:val="24"/>
        </w:rPr>
        <w:t xml:space="preserve">transcriptome </w:t>
      </w:r>
      <w:r w:rsidR="00502499" w:rsidRPr="00E4426F">
        <w:rPr>
          <w:rFonts w:ascii="Times New Roman" w:hAnsi="Times New Roman" w:cs="Times New Roman"/>
          <w:szCs w:val="24"/>
        </w:rPr>
        <w:t xml:space="preserve">of the entire organism </w:t>
      </w:r>
      <w:r w:rsidR="00601067" w:rsidRPr="00E4426F">
        <w:rPr>
          <w:rFonts w:ascii="Times New Roman" w:hAnsi="Times New Roman" w:cs="Times New Roman"/>
          <w:szCs w:val="24"/>
        </w:rPr>
        <w:t>was sequenced, revealing expression patterns of all genes related to increased CO</w:t>
      </w:r>
      <w:r w:rsidR="00601067" w:rsidRPr="00E4426F">
        <w:rPr>
          <w:rFonts w:ascii="Times New Roman" w:hAnsi="Times New Roman" w:cs="Times New Roman"/>
          <w:szCs w:val="24"/>
          <w:vertAlign w:val="subscript"/>
        </w:rPr>
        <w:t>2</w:t>
      </w:r>
      <w:r w:rsidR="00601067" w:rsidRPr="00E4426F">
        <w:rPr>
          <w:rFonts w:ascii="Times New Roman" w:hAnsi="Times New Roman" w:cs="Times New Roman"/>
          <w:szCs w:val="24"/>
        </w:rPr>
        <w:t xml:space="preserve"> levels. </w:t>
      </w:r>
    </w:p>
    <w:p w14:paraId="7FCAC03E" w14:textId="77777777" w:rsidR="009527FD" w:rsidRDefault="009527FD" w:rsidP="0069754C">
      <w:pPr>
        <w:rPr>
          <w:rFonts w:ascii="Times New Roman" w:hAnsi="Times New Roman" w:cs="Times New Roman"/>
        </w:rPr>
      </w:pPr>
    </w:p>
    <w:p w14:paraId="367D2EDE" w14:textId="27D70AEC" w:rsidR="000F0D06" w:rsidRPr="00190BCD" w:rsidRDefault="000F0D06" w:rsidP="0069754C">
      <w:pPr>
        <w:rPr>
          <w:rFonts w:ascii="Times New Roman" w:hAnsi="Times New Roman" w:cs="Times New Roman"/>
          <w:i/>
        </w:rPr>
      </w:pPr>
      <w:r w:rsidRPr="00190BCD">
        <w:rPr>
          <w:rFonts w:ascii="Times New Roman" w:hAnsi="Times New Roman" w:cs="Times New Roman"/>
          <w:i/>
        </w:rPr>
        <w:t xml:space="preserve">Conclusions </w:t>
      </w:r>
    </w:p>
    <w:p w14:paraId="14BF4B29" w14:textId="6A1AA0E4" w:rsidR="003A35B8" w:rsidRPr="00190BCD" w:rsidRDefault="000F0D06" w:rsidP="003F6C84">
      <w:pPr>
        <w:autoSpaceDE w:val="0"/>
        <w:autoSpaceDN w:val="0"/>
        <w:adjustRightInd w:val="0"/>
        <w:spacing w:after="0" w:line="240" w:lineRule="auto"/>
        <w:ind w:firstLine="720"/>
        <w:rPr>
          <w:rFonts w:ascii="AdvTTa9c1b374" w:hAnsi="AdvTTa9c1b374" w:cs="AdvTTa9c1b374"/>
          <w:sz w:val="16"/>
          <w:szCs w:val="16"/>
        </w:rPr>
      </w:pPr>
      <w:r w:rsidRPr="00190BCD">
        <w:rPr>
          <w:rFonts w:ascii="Times New Roman" w:hAnsi="Times New Roman" w:cs="Times New Roman"/>
          <w:szCs w:val="16"/>
        </w:rPr>
        <w:t>Lohman found extensive gene expression differences between genetically divergent stickleback populations in</w:t>
      </w:r>
      <w:r w:rsidR="00B76A4A" w:rsidRPr="00190BCD">
        <w:rPr>
          <w:rFonts w:ascii="Times New Roman" w:hAnsi="Times New Roman" w:cs="Times New Roman"/>
          <w:szCs w:val="16"/>
        </w:rPr>
        <w:t xml:space="preserve"> stream and</w:t>
      </w:r>
      <w:r w:rsidR="00B76A4A" w:rsidRPr="00190BCD">
        <w:rPr>
          <w:rFonts w:ascii="AdvTTa9c1b374" w:hAnsi="AdvTTa9c1b374" w:cs="AdvTTa9c1b374"/>
          <w:szCs w:val="16"/>
        </w:rPr>
        <w:t xml:space="preserve"> </w:t>
      </w:r>
      <w:r w:rsidR="00B76A4A" w:rsidRPr="00190BCD">
        <w:rPr>
          <w:rFonts w:ascii="Times New Roman" w:hAnsi="Times New Roman" w:cs="Times New Roman"/>
        </w:rPr>
        <w:t>lake</w:t>
      </w:r>
      <w:r w:rsidRPr="00190BCD">
        <w:rPr>
          <w:rFonts w:ascii="Times New Roman" w:hAnsi="Times New Roman" w:cs="Times New Roman"/>
        </w:rPr>
        <w:t xml:space="preserve"> habitats.</w:t>
      </w:r>
      <w:r w:rsidR="00B76A4A" w:rsidRPr="00190BCD">
        <w:rPr>
          <w:rFonts w:ascii="Times New Roman" w:hAnsi="Times New Roman" w:cs="Times New Roman"/>
        </w:rPr>
        <w:t xml:space="preserve"> They also found that </w:t>
      </w:r>
      <w:r w:rsidRPr="00190BCD">
        <w:rPr>
          <w:rFonts w:ascii="Times New Roman" w:hAnsi="Times New Roman" w:cs="Times New Roman"/>
        </w:rPr>
        <w:t>transcript abundance is highly</w:t>
      </w:r>
      <w:r w:rsidR="00B76A4A" w:rsidRPr="00190BCD">
        <w:rPr>
          <w:rFonts w:ascii="Times New Roman" w:hAnsi="Times New Roman" w:cs="Times New Roman"/>
        </w:rPr>
        <w:t xml:space="preserve"> </w:t>
      </w:r>
      <w:r w:rsidRPr="00190BCD">
        <w:rPr>
          <w:rFonts w:ascii="Times New Roman" w:hAnsi="Times New Roman" w:cs="Times New Roman"/>
        </w:rPr>
        <w:t>plastic</w:t>
      </w:r>
      <w:r w:rsidR="00B76A4A" w:rsidRPr="00190BCD">
        <w:rPr>
          <w:rFonts w:ascii="Times New Roman" w:hAnsi="Times New Roman" w:cs="Times New Roman"/>
        </w:rPr>
        <w:t xml:space="preserve"> for many genes</w:t>
      </w:r>
      <w:r w:rsidRPr="00190BCD">
        <w:rPr>
          <w:rFonts w:ascii="Times New Roman" w:hAnsi="Times New Roman" w:cs="Times New Roman"/>
        </w:rPr>
        <w:t xml:space="preserve">. Fish that </w:t>
      </w:r>
      <w:r w:rsidR="00B76A4A" w:rsidRPr="00190BCD">
        <w:rPr>
          <w:rFonts w:ascii="Times New Roman" w:hAnsi="Times New Roman" w:cs="Times New Roman"/>
        </w:rPr>
        <w:t>immigrate</w:t>
      </w:r>
      <w:r w:rsidRPr="00190BCD">
        <w:rPr>
          <w:rFonts w:ascii="Times New Roman" w:hAnsi="Times New Roman" w:cs="Times New Roman"/>
        </w:rPr>
        <w:t xml:space="preserve"> into the </w:t>
      </w:r>
      <w:r w:rsidR="00B76A4A" w:rsidRPr="00190BCD">
        <w:rPr>
          <w:rFonts w:ascii="Times New Roman" w:hAnsi="Times New Roman" w:cs="Times New Roman"/>
        </w:rPr>
        <w:t>nonnative</w:t>
      </w:r>
      <w:r w:rsidRPr="00190BCD">
        <w:rPr>
          <w:rFonts w:ascii="Times New Roman" w:hAnsi="Times New Roman" w:cs="Times New Roman"/>
        </w:rPr>
        <w:t xml:space="preserve"> habitat will partially converge on the gene expression profile typical of their new</w:t>
      </w:r>
      <w:r w:rsidR="00B76A4A" w:rsidRPr="00190BCD">
        <w:rPr>
          <w:rFonts w:ascii="Times New Roman" w:hAnsi="Times New Roman" w:cs="Times New Roman"/>
        </w:rPr>
        <w:t xml:space="preserve"> </w:t>
      </w:r>
      <w:r w:rsidRPr="00190BCD">
        <w:rPr>
          <w:rFonts w:ascii="Times New Roman" w:hAnsi="Times New Roman" w:cs="Times New Roman"/>
        </w:rPr>
        <w:t>habitat</w:t>
      </w:r>
      <w:r w:rsidR="00B76A4A" w:rsidRPr="00190BCD">
        <w:rPr>
          <w:rFonts w:ascii="Times New Roman" w:hAnsi="Times New Roman" w:cs="Times New Roman"/>
        </w:rPr>
        <w:t xml:space="preserve">, </w:t>
      </w:r>
      <w:r w:rsidRPr="00190BCD">
        <w:rPr>
          <w:rFonts w:ascii="Times New Roman" w:hAnsi="Times New Roman" w:cs="Times New Roman"/>
        </w:rPr>
        <w:t>suggest</w:t>
      </w:r>
      <w:r w:rsidR="00B76A4A" w:rsidRPr="00190BCD">
        <w:rPr>
          <w:rFonts w:ascii="Times New Roman" w:hAnsi="Times New Roman" w:cs="Times New Roman"/>
        </w:rPr>
        <w:t>ing</w:t>
      </w:r>
      <w:r w:rsidRPr="00190BCD">
        <w:rPr>
          <w:rFonts w:ascii="Times New Roman" w:hAnsi="Times New Roman" w:cs="Times New Roman"/>
        </w:rPr>
        <w:t xml:space="preserve"> that expression plasticity can </w:t>
      </w:r>
      <w:r w:rsidR="00B76A4A" w:rsidRPr="00190BCD">
        <w:rPr>
          <w:rFonts w:ascii="Times New Roman" w:hAnsi="Times New Roman" w:cs="Times New Roman"/>
        </w:rPr>
        <w:t>lessen</w:t>
      </w:r>
      <w:r w:rsidRPr="00190BCD">
        <w:rPr>
          <w:rFonts w:ascii="Times New Roman" w:hAnsi="Times New Roman" w:cs="Times New Roman"/>
        </w:rPr>
        <w:t xml:space="preserve"> the</w:t>
      </w:r>
      <w:r w:rsidR="00B76A4A" w:rsidRPr="00190BCD">
        <w:rPr>
          <w:rFonts w:ascii="Times New Roman" w:hAnsi="Times New Roman" w:cs="Times New Roman"/>
        </w:rPr>
        <w:t xml:space="preserve"> </w:t>
      </w:r>
      <w:r w:rsidRPr="00190BCD">
        <w:rPr>
          <w:rFonts w:ascii="Times New Roman" w:hAnsi="Times New Roman" w:cs="Times New Roman"/>
        </w:rPr>
        <w:t>impact of immigration into a</w:t>
      </w:r>
      <w:r w:rsidR="00B76A4A" w:rsidRPr="00190BCD">
        <w:rPr>
          <w:rFonts w:ascii="Times New Roman" w:hAnsi="Times New Roman" w:cs="Times New Roman"/>
        </w:rPr>
        <w:t xml:space="preserve"> different</w:t>
      </w:r>
      <w:r w:rsidRPr="00190BCD">
        <w:rPr>
          <w:rFonts w:ascii="Times New Roman" w:hAnsi="Times New Roman" w:cs="Times New Roman"/>
        </w:rPr>
        <w:t xml:space="preserve"> habitat. </w:t>
      </w:r>
      <w:r w:rsidR="00B76A4A" w:rsidRPr="00190BCD">
        <w:rPr>
          <w:rFonts w:ascii="Times New Roman" w:hAnsi="Times New Roman" w:cs="Times New Roman"/>
        </w:rPr>
        <w:t xml:space="preserve">They consistently found that </w:t>
      </w:r>
      <w:r w:rsidRPr="00190BCD">
        <w:rPr>
          <w:rFonts w:ascii="Times New Roman" w:hAnsi="Times New Roman" w:cs="Times New Roman"/>
        </w:rPr>
        <w:t>lake</w:t>
      </w:r>
      <w:r w:rsidR="00B76A4A" w:rsidRPr="00190BCD">
        <w:rPr>
          <w:rFonts w:ascii="Times New Roman" w:hAnsi="Times New Roman" w:cs="Times New Roman"/>
        </w:rPr>
        <w:t xml:space="preserve"> </w:t>
      </w:r>
      <w:r w:rsidRPr="00190BCD">
        <w:rPr>
          <w:rFonts w:ascii="Times New Roman" w:hAnsi="Times New Roman" w:cs="Times New Roman"/>
        </w:rPr>
        <w:t>and stream fish differed</w:t>
      </w:r>
      <w:r w:rsidR="00B76A4A" w:rsidRPr="00190BCD">
        <w:rPr>
          <w:rFonts w:ascii="Times New Roman" w:hAnsi="Times New Roman" w:cs="Times New Roman"/>
        </w:rPr>
        <w:t>,</w:t>
      </w:r>
      <w:r w:rsidRPr="00190BCD">
        <w:rPr>
          <w:rFonts w:ascii="Times New Roman" w:hAnsi="Times New Roman" w:cs="Times New Roman"/>
        </w:rPr>
        <w:t xml:space="preserve"> </w:t>
      </w:r>
      <w:r w:rsidR="00B76A4A" w:rsidRPr="00190BCD">
        <w:rPr>
          <w:rFonts w:ascii="Times New Roman" w:hAnsi="Times New Roman" w:cs="Times New Roman"/>
        </w:rPr>
        <w:t xml:space="preserve">which </w:t>
      </w:r>
      <w:r w:rsidRPr="00190BCD">
        <w:rPr>
          <w:rFonts w:ascii="Times New Roman" w:hAnsi="Times New Roman" w:cs="Times New Roman"/>
        </w:rPr>
        <w:t>impl</w:t>
      </w:r>
      <w:r w:rsidR="00B76A4A" w:rsidRPr="00190BCD">
        <w:rPr>
          <w:rFonts w:ascii="Times New Roman" w:hAnsi="Times New Roman" w:cs="Times New Roman"/>
        </w:rPr>
        <w:t>ies</w:t>
      </w:r>
      <w:r w:rsidRPr="00190BCD">
        <w:rPr>
          <w:rFonts w:ascii="Times New Roman" w:hAnsi="Times New Roman" w:cs="Times New Roman"/>
        </w:rPr>
        <w:t xml:space="preserve"> that </w:t>
      </w:r>
      <w:r w:rsidR="00190BCD" w:rsidRPr="00190BCD">
        <w:rPr>
          <w:rFonts w:ascii="Times New Roman" w:hAnsi="Times New Roman" w:cs="Times New Roman"/>
          <w:szCs w:val="16"/>
        </w:rPr>
        <w:t>sticklebacks’ transcriptional reaction norms may be evolving as they adapt to different habitats.</w:t>
      </w:r>
    </w:p>
    <w:p w14:paraId="633CDE3B" w14:textId="12AE571C" w:rsidR="00BE3C22" w:rsidRDefault="00055416" w:rsidP="004D3BF8">
      <w:pPr>
        <w:autoSpaceDE w:val="0"/>
        <w:autoSpaceDN w:val="0"/>
        <w:adjustRightInd w:val="0"/>
        <w:spacing w:after="0" w:line="240" w:lineRule="auto"/>
        <w:rPr>
          <w:rFonts w:ascii="Times New Roman" w:eastAsia="Lato-Regular" w:hAnsi="Times New Roman" w:cs="Times New Roman"/>
          <w:szCs w:val="16"/>
        </w:rPr>
      </w:pPr>
      <w:r>
        <w:rPr>
          <w:rFonts w:ascii="Times New Roman" w:hAnsi="Times New Roman" w:cs="Times New Roman"/>
        </w:rPr>
        <w:tab/>
      </w:r>
      <w:r w:rsidR="004D3BF8" w:rsidRPr="004D3BF8">
        <w:rPr>
          <w:rFonts w:ascii="Times New Roman" w:eastAsia="Lato-Regular" w:hAnsi="Times New Roman" w:cs="Times New Roman"/>
          <w:szCs w:val="16"/>
        </w:rPr>
        <w:t>Bernal identified the consequences of temperature increase across generations, compared with an increase in temperature within a generation and maintenance of elevated temperatures across</w:t>
      </w:r>
      <w:r w:rsidR="004D3BF8">
        <w:rPr>
          <w:rFonts w:ascii="Times New Roman" w:eastAsia="Lato-Regular" w:hAnsi="Times New Roman" w:cs="Times New Roman"/>
          <w:szCs w:val="16"/>
        </w:rPr>
        <w:t xml:space="preserve"> </w:t>
      </w:r>
      <w:r w:rsidR="004D3BF8" w:rsidRPr="004D3BF8">
        <w:rPr>
          <w:rFonts w:ascii="Times New Roman" w:eastAsia="Lato-Regular" w:hAnsi="Times New Roman" w:cs="Times New Roman"/>
          <w:szCs w:val="16"/>
        </w:rPr>
        <w:t>generations. Their results suggest that metabolic compensation is possible if fish experience warmer water than their parents. Tropical damselfish acclimation to warming oceans via plasticity will depend on the temperature at which the parents develop, as well as on the magnitude and rate of temperature increase across generations.</w:t>
      </w:r>
    </w:p>
    <w:p w14:paraId="7D4266A9" w14:textId="15700900" w:rsidR="00C23BEE" w:rsidRDefault="006454C1" w:rsidP="008B68E3">
      <w:pPr>
        <w:autoSpaceDE w:val="0"/>
        <w:autoSpaceDN w:val="0"/>
        <w:adjustRightInd w:val="0"/>
        <w:spacing w:after="0" w:line="240" w:lineRule="auto"/>
        <w:rPr>
          <w:rFonts w:ascii="Times New Roman" w:hAnsi="Times New Roman" w:cs="Times New Roman"/>
          <w:szCs w:val="24"/>
        </w:rPr>
      </w:pPr>
      <w:r>
        <w:rPr>
          <w:rFonts w:ascii="Times New Roman" w:eastAsia="Lato-Regular" w:hAnsi="Times New Roman" w:cs="Times New Roman"/>
          <w:szCs w:val="16"/>
        </w:rPr>
        <w:tab/>
      </w:r>
      <w:r w:rsidR="00A2375A" w:rsidRPr="008B68E3">
        <w:rPr>
          <w:rFonts w:ascii="Times New Roman" w:hAnsi="Times New Roman" w:cs="Times New Roman"/>
          <w:szCs w:val="24"/>
        </w:rPr>
        <w:t xml:space="preserve">Walworth </w:t>
      </w:r>
      <w:r w:rsidR="008B68E3" w:rsidRPr="008B68E3">
        <w:rPr>
          <w:rFonts w:ascii="Times New Roman" w:hAnsi="Times New Roman" w:cs="Times New Roman"/>
          <w:szCs w:val="24"/>
        </w:rPr>
        <w:t>identi</w:t>
      </w:r>
      <w:r w:rsidR="0024464E">
        <w:rPr>
          <w:rFonts w:ascii="Times New Roman" w:hAnsi="Times New Roman" w:cs="Times New Roman"/>
          <w:szCs w:val="24"/>
        </w:rPr>
        <w:t>fied</w:t>
      </w:r>
      <w:r w:rsidR="008B68E3" w:rsidRPr="008B68E3">
        <w:rPr>
          <w:rFonts w:ascii="Times New Roman" w:hAnsi="Times New Roman" w:cs="Times New Roman"/>
          <w:szCs w:val="24"/>
        </w:rPr>
        <w:t xml:space="preserve"> genetic assimilation as a potentially adaptive response of </w:t>
      </w:r>
      <w:proofErr w:type="spellStart"/>
      <w:r w:rsidR="008B68E3" w:rsidRPr="008B68E3">
        <w:rPr>
          <w:rFonts w:ascii="Times New Roman" w:hAnsi="Times New Roman" w:cs="Times New Roman"/>
          <w:i/>
          <w:szCs w:val="24"/>
        </w:rPr>
        <w:t>Trichodesmium</w:t>
      </w:r>
      <w:proofErr w:type="spellEnd"/>
      <w:r w:rsidR="008B68E3" w:rsidRPr="008B68E3">
        <w:rPr>
          <w:rFonts w:ascii="Times New Roman" w:hAnsi="Times New Roman" w:cs="Times New Roman"/>
          <w:szCs w:val="24"/>
        </w:rPr>
        <w:t xml:space="preserve"> and identif</w:t>
      </w:r>
      <w:r w:rsidR="0024464E">
        <w:rPr>
          <w:rFonts w:ascii="Times New Roman" w:hAnsi="Times New Roman" w:cs="Times New Roman"/>
          <w:szCs w:val="24"/>
        </w:rPr>
        <w:t>ied</w:t>
      </w:r>
      <w:r w:rsidR="008B68E3" w:rsidRPr="008B68E3">
        <w:rPr>
          <w:rFonts w:ascii="Times New Roman" w:hAnsi="Times New Roman" w:cs="Times New Roman"/>
          <w:szCs w:val="24"/>
        </w:rPr>
        <w:t xml:space="preserve"> underlying metabolic pathways paralleling the fixation of the plastic phenotype upon</w:t>
      </w:r>
      <w:r w:rsidR="0024464E">
        <w:rPr>
          <w:rFonts w:ascii="Times New Roman" w:hAnsi="Times New Roman" w:cs="Times New Roman"/>
          <w:szCs w:val="24"/>
        </w:rPr>
        <w:t xml:space="preserve"> </w:t>
      </w:r>
      <w:r w:rsidR="008B68E3" w:rsidRPr="008B68E3">
        <w:rPr>
          <w:rFonts w:ascii="Times New Roman" w:hAnsi="Times New Roman" w:cs="Times New Roman"/>
          <w:szCs w:val="24"/>
        </w:rPr>
        <w:t>adaptation. These results have broad implications for microbial evolution and biogeochemistry.</w:t>
      </w:r>
    </w:p>
    <w:p w14:paraId="308CA9FB" w14:textId="1F61C014" w:rsidR="007848D1" w:rsidRDefault="007848D1" w:rsidP="008B68E3">
      <w:pPr>
        <w:autoSpaceDE w:val="0"/>
        <w:autoSpaceDN w:val="0"/>
        <w:adjustRightInd w:val="0"/>
        <w:spacing w:after="0" w:line="240" w:lineRule="auto"/>
        <w:rPr>
          <w:rFonts w:ascii="Times New Roman" w:hAnsi="Times New Roman" w:cs="Times New Roman"/>
          <w:szCs w:val="24"/>
        </w:rPr>
      </w:pPr>
    </w:p>
    <w:p w14:paraId="58AC3E94" w14:textId="77777777" w:rsidR="00321D1A" w:rsidRDefault="00321D1A" w:rsidP="008B68E3">
      <w:pPr>
        <w:autoSpaceDE w:val="0"/>
        <w:autoSpaceDN w:val="0"/>
        <w:adjustRightInd w:val="0"/>
        <w:spacing w:after="0" w:line="240" w:lineRule="auto"/>
        <w:rPr>
          <w:rFonts w:ascii="Times New Roman" w:hAnsi="Times New Roman" w:cs="Times New Roman"/>
          <w:b/>
          <w:szCs w:val="24"/>
        </w:rPr>
      </w:pPr>
    </w:p>
    <w:p w14:paraId="04127418" w14:textId="23CF0980" w:rsidR="007848D1" w:rsidRDefault="007848D1" w:rsidP="008B68E3">
      <w:pPr>
        <w:autoSpaceDE w:val="0"/>
        <w:autoSpaceDN w:val="0"/>
        <w:adjustRightInd w:val="0"/>
        <w:spacing w:after="0" w:line="240" w:lineRule="auto"/>
        <w:rPr>
          <w:rFonts w:ascii="Times New Roman" w:hAnsi="Times New Roman" w:cs="Times New Roman"/>
          <w:b/>
          <w:szCs w:val="24"/>
        </w:rPr>
      </w:pPr>
      <w:r>
        <w:rPr>
          <w:rFonts w:ascii="Times New Roman" w:hAnsi="Times New Roman" w:cs="Times New Roman"/>
          <w:b/>
          <w:szCs w:val="24"/>
        </w:rPr>
        <w:t>Literature Cited</w:t>
      </w:r>
    </w:p>
    <w:p w14:paraId="14F5D5E5" w14:textId="361B6A77" w:rsidR="007848D1" w:rsidRDefault="007848D1" w:rsidP="008B68E3">
      <w:pPr>
        <w:autoSpaceDE w:val="0"/>
        <w:autoSpaceDN w:val="0"/>
        <w:adjustRightInd w:val="0"/>
        <w:spacing w:after="0" w:line="240" w:lineRule="auto"/>
        <w:rPr>
          <w:rFonts w:ascii="Times New Roman" w:hAnsi="Times New Roman" w:cs="Times New Roman"/>
          <w:szCs w:val="24"/>
        </w:rPr>
      </w:pPr>
    </w:p>
    <w:p w14:paraId="54D01A84" w14:textId="3910B3BD" w:rsidR="007848D1" w:rsidRPr="009527FD" w:rsidRDefault="00AF322C" w:rsidP="008B68E3">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 xml:space="preserve">Bernal M.A., Donelson J.M., Veilleux H.D., Ryu T., </w:t>
      </w:r>
      <w:proofErr w:type="spellStart"/>
      <w:r w:rsidRPr="009527FD">
        <w:rPr>
          <w:rFonts w:ascii="Times New Roman" w:hAnsi="Times New Roman" w:cs="Times New Roman"/>
        </w:rPr>
        <w:t>Munday</w:t>
      </w:r>
      <w:proofErr w:type="spellEnd"/>
      <w:r w:rsidRPr="009527FD">
        <w:rPr>
          <w:rFonts w:ascii="Times New Roman" w:hAnsi="Times New Roman" w:cs="Times New Roman"/>
        </w:rPr>
        <w:t xml:space="preserve"> P.L., &amp; </w:t>
      </w:r>
      <w:proofErr w:type="spellStart"/>
      <w:r w:rsidRPr="009527FD">
        <w:rPr>
          <w:rFonts w:ascii="Times New Roman" w:hAnsi="Times New Roman" w:cs="Times New Roman"/>
        </w:rPr>
        <w:t>Ravasi</w:t>
      </w:r>
      <w:proofErr w:type="spellEnd"/>
      <w:r w:rsidRPr="009527FD">
        <w:rPr>
          <w:rFonts w:ascii="Times New Roman" w:hAnsi="Times New Roman" w:cs="Times New Roman"/>
        </w:rPr>
        <w:t xml:space="preserve"> T. (2018) Phenotypic and molecular consequences of stepwise temperature increase across generations in a coral reef fish. Molecular Ecology, 27, 4516-4528.</w:t>
      </w:r>
    </w:p>
    <w:p w14:paraId="31A6CC03" w14:textId="66ED5F56" w:rsidR="00AF322C" w:rsidRPr="009527FD" w:rsidRDefault="00AF322C" w:rsidP="008B68E3">
      <w:pPr>
        <w:autoSpaceDE w:val="0"/>
        <w:autoSpaceDN w:val="0"/>
        <w:adjustRightInd w:val="0"/>
        <w:spacing w:after="0" w:line="240" w:lineRule="auto"/>
        <w:rPr>
          <w:rFonts w:ascii="Times New Roman" w:hAnsi="Times New Roman" w:cs="Times New Roman"/>
        </w:rPr>
      </w:pPr>
    </w:p>
    <w:p w14:paraId="3B6F54B0" w14:textId="7F47C66A" w:rsidR="00AF322C" w:rsidRPr="009527FD" w:rsidRDefault="00AF322C" w:rsidP="008B68E3">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 xml:space="preserve">Lohman B.K., Stutz W.E., &amp; </w:t>
      </w:r>
      <w:proofErr w:type="spellStart"/>
      <w:r w:rsidRPr="009527FD">
        <w:rPr>
          <w:rFonts w:ascii="Times New Roman" w:hAnsi="Times New Roman" w:cs="Times New Roman"/>
        </w:rPr>
        <w:t>Bolnick</w:t>
      </w:r>
      <w:proofErr w:type="spellEnd"/>
      <w:r w:rsidRPr="009527FD">
        <w:rPr>
          <w:rFonts w:ascii="Times New Roman" w:hAnsi="Times New Roman" w:cs="Times New Roman"/>
        </w:rPr>
        <w:t xml:space="preserve"> D.I. (2017) Gene expression stasis and plasticity following migration into a foreign environment. Molecular Ecology, 26, 4657-4670. </w:t>
      </w:r>
    </w:p>
    <w:p w14:paraId="7F93D5BA" w14:textId="657B3F46" w:rsidR="00AF322C" w:rsidRPr="009527FD" w:rsidRDefault="00AF322C" w:rsidP="008B68E3">
      <w:pPr>
        <w:autoSpaceDE w:val="0"/>
        <w:autoSpaceDN w:val="0"/>
        <w:adjustRightInd w:val="0"/>
        <w:spacing w:after="0" w:line="240" w:lineRule="auto"/>
        <w:rPr>
          <w:rFonts w:ascii="Times New Roman" w:hAnsi="Times New Roman" w:cs="Times New Roman"/>
        </w:rPr>
      </w:pPr>
    </w:p>
    <w:p w14:paraId="56722E18" w14:textId="7D774F9D" w:rsidR="00C23BEE" w:rsidRPr="009527FD" w:rsidRDefault="00AF322C" w:rsidP="004D3BF8">
      <w:pPr>
        <w:autoSpaceDE w:val="0"/>
        <w:autoSpaceDN w:val="0"/>
        <w:adjustRightInd w:val="0"/>
        <w:spacing w:after="0" w:line="240" w:lineRule="auto"/>
        <w:rPr>
          <w:rFonts w:ascii="Times New Roman" w:hAnsi="Times New Roman" w:cs="Times New Roman"/>
        </w:rPr>
      </w:pPr>
      <w:r w:rsidRPr="009527FD">
        <w:rPr>
          <w:rFonts w:ascii="Times New Roman" w:hAnsi="Times New Roman" w:cs="Times New Roman"/>
        </w:rPr>
        <w:t>Walworth N.G., Lee M.D., Fu F., Hutchins D.A., &amp; Webb E.A. (2016) Molecular and physiological evidence of genetic assimilation to high CO</w:t>
      </w:r>
      <w:r w:rsidRPr="009527FD">
        <w:rPr>
          <w:rFonts w:ascii="Times New Roman" w:hAnsi="Times New Roman" w:cs="Times New Roman"/>
          <w:vertAlign w:val="subscript"/>
        </w:rPr>
        <w:t xml:space="preserve">2 </w:t>
      </w:r>
      <w:r w:rsidRPr="009527FD">
        <w:rPr>
          <w:rFonts w:ascii="Times New Roman" w:hAnsi="Times New Roman" w:cs="Times New Roman"/>
        </w:rPr>
        <w:t xml:space="preserve">in the marine nitrogen fixer </w:t>
      </w:r>
      <w:proofErr w:type="spellStart"/>
      <w:r w:rsidRPr="009527FD">
        <w:rPr>
          <w:rFonts w:ascii="Times New Roman" w:hAnsi="Times New Roman" w:cs="Times New Roman"/>
          <w:i/>
        </w:rPr>
        <w:t>Trichodesmium</w:t>
      </w:r>
      <w:proofErr w:type="spellEnd"/>
      <w:r w:rsidRPr="009527FD">
        <w:rPr>
          <w:rFonts w:ascii="Times New Roman" w:hAnsi="Times New Roman" w:cs="Times New Roman"/>
        </w:rPr>
        <w:t>. PNAS, 113(47), E7367-E7374.</w:t>
      </w:r>
    </w:p>
    <w:p w14:paraId="65363045" w14:textId="6AE6B92E" w:rsidR="009527FD" w:rsidRDefault="009527FD" w:rsidP="004D3BF8">
      <w:pPr>
        <w:autoSpaceDE w:val="0"/>
        <w:autoSpaceDN w:val="0"/>
        <w:adjustRightInd w:val="0"/>
        <w:spacing w:after="0" w:line="240" w:lineRule="auto"/>
        <w:rPr>
          <w:rFonts w:ascii="Times New Roman" w:hAnsi="Times New Roman" w:cs="Times New Roman"/>
          <w:sz w:val="24"/>
          <w:szCs w:val="24"/>
        </w:rPr>
      </w:pPr>
    </w:p>
    <w:p w14:paraId="305B0C0E" w14:textId="040186C9" w:rsidR="009527FD" w:rsidRPr="009527FD" w:rsidRDefault="009527FD" w:rsidP="004D3BF8">
      <w:pPr>
        <w:autoSpaceDE w:val="0"/>
        <w:autoSpaceDN w:val="0"/>
        <w:adjustRightInd w:val="0"/>
        <w:spacing w:after="0" w:line="240" w:lineRule="auto"/>
        <w:rPr>
          <w:rFonts w:ascii="Times New Roman" w:hAnsi="Times New Roman" w:cs="Times New Roman"/>
          <w:sz w:val="24"/>
          <w:szCs w:val="24"/>
        </w:rPr>
      </w:pPr>
    </w:p>
    <w:sectPr w:rsidR="009527FD" w:rsidRPr="009527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arlos Prada Montoya" w:date="2019-02-26T11:47:00Z" w:initials="CPM">
    <w:p w14:paraId="18853DE1" w14:textId="31BC132F" w:rsidR="00D51F0D" w:rsidRDefault="00D51F0D">
      <w:pPr>
        <w:pStyle w:val="CommentText"/>
      </w:pPr>
      <w:r>
        <w:rPr>
          <w:rStyle w:val="CommentReference"/>
        </w:rPr>
        <w:annotationRef/>
      </w:r>
      <w:r>
        <w:t xml:space="preserve">An alternative to </w:t>
      </w:r>
      <w:proofErr w:type="spellStart"/>
      <w:r>
        <w:t>RNAseq</w:t>
      </w:r>
      <w:proofErr w:type="spellEnd"/>
      <w:r>
        <w:t>, actually cheaper</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53D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53DE1" w16cid:durableId="201FA5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6c1def61.B">
    <w:altName w:val="Calibri"/>
    <w:panose1 w:val="020B0604020202020204"/>
    <w:charset w:val="00"/>
    <w:family w:val="swiss"/>
    <w:notTrueType/>
    <w:pitch w:val="default"/>
    <w:sig w:usb0="00000003" w:usb1="00000000" w:usb2="00000000" w:usb3="00000000" w:csb0="00000001" w:csb1="00000000"/>
  </w:font>
  <w:font w:name="Lato-Regular">
    <w:altName w:val="Yu Gothic"/>
    <w:panose1 w:val="020B0604020202020204"/>
    <w:charset w:val="80"/>
    <w:family w:val="auto"/>
    <w:notTrueType/>
    <w:pitch w:val="default"/>
    <w:sig w:usb0="00000003" w:usb1="08070000" w:usb2="00000010" w:usb3="00000000" w:csb0="00020001" w:csb1="00000000"/>
  </w:font>
  <w:font w:name="AdvTTa9c1b374">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5B8"/>
    <w:multiLevelType w:val="hybridMultilevel"/>
    <w:tmpl w:val="69927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22"/>
    <w:rsid w:val="00055416"/>
    <w:rsid w:val="00055FAA"/>
    <w:rsid w:val="00087D03"/>
    <w:rsid w:val="000F0D06"/>
    <w:rsid w:val="00154BE7"/>
    <w:rsid w:val="00190BCD"/>
    <w:rsid w:val="001F72B8"/>
    <w:rsid w:val="00207108"/>
    <w:rsid w:val="0023722C"/>
    <w:rsid w:val="0024464E"/>
    <w:rsid w:val="00321D1A"/>
    <w:rsid w:val="00351EAC"/>
    <w:rsid w:val="00366D2C"/>
    <w:rsid w:val="003A35B8"/>
    <w:rsid w:val="003F6C84"/>
    <w:rsid w:val="00462AEC"/>
    <w:rsid w:val="004A5B5D"/>
    <w:rsid w:val="004D393F"/>
    <w:rsid w:val="004D3BF8"/>
    <w:rsid w:val="004F159F"/>
    <w:rsid w:val="00502499"/>
    <w:rsid w:val="00547F16"/>
    <w:rsid w:val="00584000"/>
    <w:rsid w:val="005955A2"/>
    <w:rsid w:val="005D6615"/>
    <w:rsid w:val="00601067"/>
    <w:rsid w:val="006454C1"/>
    <w:rsid w:val="0069754C"/>
    <w:rsid w:val="007638F5"/>
    <w:rsid w:val="007848D1"/>
    <w:rsid w:val="007E67C4"/>
    <w:rsid w:val="008B68E3"/>
    <w:rsid w:val="008C6BAE"/>
    <w:rsid w:val="00900AF6"/>
    <w:rsid w:val="0092732C"/>
    <w:rsid w:val="009527FD"/>
    <w:rsid w:val="00A00FD4"/>
    <w:rsid w:val="00A2366B"/>
    <w:rsid w:val="00A2375A"/>
    <w:rsid w:val="00A55D29"/>
    <w:rsid w:val="00A73A26"/>
    <w:rsid w:val="00AF322C"/>
    <w:rsid w:val="00B76A4A"/>
    <w:rsid w:val="00BB468F"/>
    <w:rsid w:val="00BE3C22"/>
    <w:rsid w:val="00C23BEE"/>
    <w:rsid w:val="00CB6045"/>
    <w:rsid w:val="00D2144E"/>
    <w:rsid w:val="00D23AA6"/>
    <w:rsid w:val="00D249BD"/>
    <w:rsid w:val="00D51F0D"/>
    <w:rsid w:val="00D543B0"/>
    <w:rsid w:val="00D94ADB"/>
    <w:rsid w:val="00DB271F"/>
    <w:rsid w:val="00DB29B1"/>
    <w:rsid w:val="00DC5CE3"/>
    <w:rsid w:val="00E37FBC"/>
    <w:rsid w:val="00E4426F"/>
    <w:rsid w:val="00EA4C8D"/>
    <w:rsid w:val="00EC4708"/>
    <w:rsid w:val="00F127C2"/>
    <w:rsid w:val="00F13CB7"/>
    <w:rsid w:val="00F3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3065"/>
  <w15:chartTrackingRefBased/>
  <w15:docId w15:val="{723CE266-069B-492E-92A4-AE438A0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22"/>
    <w:pPr>
      <w:ind w:left="720"/>
      <w:contextualSpacing/>
    </w:pPr>
  </w:style>
  <w:style w:type="paragraph" w:styleId="BalloonText">
    <w:name w:val="Balloon Text"/>
    <w:basedOn w:val="Normal"/>
    <w:link w:val="BalloonTextChar"/>
    <w:uiPriority w:val="99"/>
    <w:semiHidden/>
    <w:unhideWhenUsed/>
    <w:rsid w:val="00D51F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1F0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51F0D"/>
    <w:rPr>
      <w:sz w:val="16"/>
      <w:szCs w:val="16"/>
    </w:rPr>
  </w:style>
  <w:style w:type="paragraph" w:styleId="CommentText">
    <w:name w:val="annotation text"/>
    <w:basedOn w:val="Normal"/>
    <w:link w:val="CommentTextChar"/>
    <w:uiPriority w:val="99"/>
    <w:semiHidden/>
    <w:unhideWhenUsed/>
    <w:rsid w:val="00D51F0D"/>
    <w:pPr>
      <w:spacing w:line="240" w:lineRule="auto"/>
    </w:pPr>
    <w:rPr>
      <w:sz w:val="20"/>
      <w:szCs w:val="20"/>
    </w:rPr>
  </w:style>
  <w:style w:type="character" w:customStyle="1" w:styleId="CommentTextChar">
    <w:name w:val="Comment Text Char"/>
    <w:basedOn w:val="DefaultParagraphFont"/>
    <w:link w:val="CommentText"/>
    <w:uiPriority w:val="99"/>
    <w:semiHidden/>
    <w:rsid w:val="00D51F0D"/>
    <w:rPr>
      <w:sz w:val="20"/>
      <w:szCs w:val="20"/>
    </w:rPr>
  </w:style>
  <w:style w:type="paragraph" w:styleId="CommentSubject">
    <w:name w:val="annotation subject"/>
    <w:basedOn w:val="CommentText"/>
    <w:next w:val="CommentText"/>
    <w:link w:val="CommentSubjectChar"/>
    <w:uiPriority w:val="99"/>
    <w:semiHidden/>
    <w:unhideWhenUsed/>
    <w:rsid w:val="00D51F0D"/>
    <w:rPr>
      <w:b/>
      <w:bCs/>
    </w:rPr>
  </w:style>
  <w:style w:type="character" w:customStyle="1" w:styleId="CommentSubjectChar">
    <w:name w:val="Comment Subject Char"/>
    <w:basedOn w:val="CommentTextChar"/>
    <w:link w:val="CommentSubject"/>
    <w:uiPriority w:val="99"/>
    <w:semiHidden/>
    <w:rsid w:val="00D51F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3</cp:revision>
  <dcterms:created xsi:type="dcterms:W3CDTF">2019-02-26T16:44:00Z</dcterms:created>
  <dcterms:modified xsi:type="dcterms:W3CDTF">2019-02-26T20:12:00Z</dcterms:modified>
</cp:coreProperties>
</file>