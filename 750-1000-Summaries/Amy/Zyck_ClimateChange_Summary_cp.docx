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EA07" w14:textId="5B0468C2" w:rsidR="00D34FC8" w:rsidRPr="00347338" w:rsidRDefault="00997709" w:rsidP="00997709">
      <w:pPr>
        <w:spacing w:after="0"/>
        <w:rPr>
          <w:rFonts w:ascii="Times New Roman" w:hAnsi="Times New Roman" w:cs="Times New Roman"/>
        </w:rPr>
      </w:pPr>
      <w:r w:rsidRPr="00347338">
        <w:rPr>
          <w:rFonts w:ascii="Times New Roman" w:hAnsi="Times New Roman" w:cs="Times New Roman"/>
        </w:rPr>
        <w:t xml:space="preserve">Amy </w:t>
      </w:r>
      <w:commentRangeStart w:id="0"/>
      <w:r w:rsidRPr="00347338">
        <w:rPr>
          <w:rFonts w:ascii="Times New Roman" w:hAnsi="Times New Roman" w:cs="Times New Roman"/>
        </w:rPr>
        <w:t>Zyck</w:t>
      </w:r>
      <w:commentRangeEnd w:id="0"/>
      <w:r w:rsidR="00576044">
        <w:rPr>
          <w:rStyle w:val="CommentReference"/>
        </w:rPr>
        <w:commentReference w:id="0"/>
      </w:r>
    </w:p>
    <w:p w14:paraId="5333B79D" w14:textId="0CD76FDA" w:rsidR="00997709" w:rsidRPr="00347338" w:rsidRDefault="00997709" w:rsidP="00997709">
      <w:pPr>
        <w:spacing w:after="0"/>
        <w:rPr>
          <w:rFonts w:ascii="Times New Roman" w:hAnsi="Times New Roman" w:cs="Times New Roman"/>
        </w:rPr>
      </w:pPr>
      <w:r w:rsidRPr="00347338">
        <w:rPr>
          <w:rFonts w:ascii="Times New Roman" w:hAnsi="Times New Roman" w:cs="Times New Roman"/>
        </w:rPr>
        <w:t>Climate Change</w:t>
      </w:r>
    </w:p>
    <w:p w14:paraId="3FEAB7AA" w14:textId="0869F70B" w:rsidR="00997709" w:rsidRPr="00347338" w:rsidRDefault="00997709" w:rsidP="00997709">
      <w:pPr>
        <w:spacing w:after="0"/>
        <w:rPr>
          <w:rFonts w:ascii="Times New Roman" w:hAnsi="Times New Roman" w:cs="Times New Roman"/>
        </w:rPr>
      </w:pPr>
      <w:r w:rsidRPr="00347338">
        <w:rPr>
          <w:rFonts w:ascii="Times New Roman" w:hAnsi="Times New Roman" w:cs="Times New Roman"/>
        </w:rPr>
        <w:t xml:space="preserve">Word Count: </w:t>
      </w:r>
      <w:r w:rsidR="00C35FE3" w:rsidRPr="00347338">
        <w:rPr>
          <w:rFonts w:ascii="Times New Roman" w:hAnsi="Times New Roman" w:cs="Times New Roman"/>
        </w:rPr>
        <w:t>9</w:t>
      </w:r>
      <w:r w:rsidR="00037269" w:rsidRPr="00347338">
        <w:rPr>
          <w:rFonts w:ascii="Times New Roman" w:hAnsi="Times New Roman" w:cs="Times New Roman"/>
        </w:rPr>
        <w:t>9</w:t>
      </w:r>
      <w:r w:rsidR="00F94EF0" w:rsidRPr="00347338">
        <w:rPr>
          <w:rFonts w:ascii="Times New Roman" w:hAnsi="Times New Roman" w:cs="Times New Roman"/>
        </w:rPr>
        <w:t>0</w:t>
      </w:r>
      <w:r w:rsidR="00C35FE3" w:rsidRPr="00347338">
        <w:rPr>
          <w:rFonts w:ascii="Times New Roman" w:hAnsi="Times New Roman" w:cs="Times New Roman"/>
        </w:rPr>
        <w:t xml:space="preserve"> </w:t>
      </w:r>
    </w:p>
    <w:p w14:paraId="3573C5F6" w14:textId="357E3254" w:rsidR="00997709" w:rsidRPr="00347338" w:rsidRDefault="00997709" w:rsidP="00997709">
      <w:pPr>
        <w:spacing w:after="0"/>
        <w:rPr>
          <w:rFonts w:ascii="Times New Roman" w:hAnsi="Times New Roman" w:cs="Times New Roman"/>
        </w:rPr>
      </w:pPr>
    </w:p>
    <w:p w14:paraId="455D90B0" w14:textId="5F26905D" w:rsidR="00997709" w:rsidRPr="00347338" w:rsidRDefault="00997709" w:rsidP="00C76094">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As </w:t>
      </w:r>
      <w:del w:id="2" w:author="Carlos Prada Montoya" w:date="2019-04-15T11:45:00Z">
        <w:r w:rsidRPr="00347338" w:rsidDel="00950D3E">
          <w:rPr>
            <w:rFonts w:ascii="Times New Roman" w:hAnsi="Times New Roman" w:cs="Times New Roman"/>
          </w:rPr>
          <w:delText xml:space="preserve">the </w:delText>
        </w:r>
      </w:del>
      <w:r w:rsidRPr="00347338">
        <w:rPr>
          <w:rFonts w:ascii="Times New Roman" w:hAnsi="Times New Roman" w:cs="Times New Roman"/>
        </w:rPr>
        <w:t xml:space="preserve">Earth’s climate </w:t>
      </w:r>
      <w:del w:id="3" w:author="Carlos Prada Montoya" w:date="2019-04-15T11:45:00Z">
        <w:r w:rsidRPr="00347338" w:rsidDel="00950D3E">
          <w:rPr>
            <w:rFonts w:ascii="Times New Roman" w:hAnsi="Times New Roman" w:cs="Times New Roman"/>
          </w:rPr>
          <w:delText xml:space="preserve">is </w:delText>
        </w:r>
      </w:del>
      <w:ins w:id="4" w:author="Carlos Prada Montoya" w:date="2019-04-15T11:45:00Z">
        <w:r w:rsidR="00950D3E">
          <w:rPr>
            <w:rFonts w:ascii="Times New Roman" w:hAnsi="Times New Roman" w:cs="Times New Roman"/>
          </w:rPr>
          <w:t>changes</w:t>
        </w:r>
        <w:r w:rsidR="00950D3E" w:rsidRPr="00347338">
          <w:rPr>
            <w:rFonts w:ascii="Times New Roman" w:hAnsi="Times New Roman" w:cs="Times New Roman"/>
          </w:rPr>
          <w:t xml:space="preserve"> </w:t>
        </w:r>
      </w:ins>
      <w:r w:rsidRPr="00347338">
        <w:rPr>
          <w:rFonts w:ascii="Times New Roman" w:hAnsi="Times New Roman" w:cs="Times New Roman"/>
        </w:rPr>
        <w:t>rapidly</w:t>
      </w:r>
      <w:del w:id="5" w:author="Carlos Prada Montoya" w:date="2019-04-15T11:45:00Z">
        <w:r w:rsidRPr="00347338" w:rsidDel="00950D3E">
          <w:rPr>
            <w:rFonts w:ascii="Times New Roman" w:hAnsi="Times New Roman" w:cs="Times New Roman"/>
          </w:rPr>
          <w:delText xml:space="preserve"> changing</w:delText>
        </w:r>
      </w:del>
      <w:r w:rsidRPr="00347338">
        <w:rPr>
          <w:rFonts w:ascii="Times New Roman" w:hAnsi="Times New Roman" w:cs="Times New Roman"/>
        </w:rPr>
        <w:t xml:space="preserve">, species </w:t>
      </w:r>
      <w:del w:id="6" w:author="Carlos Prada Montoya" w:date="2019-04-15T11:45:00Z">
        <w:r w:rsidRPr="00347338" w:rsidDel="00950D3E">
          <w:rPr>
            <w:rFonts w:ascii="Times New Roman" w:hAnsi="Times New Roman" w:cs="Times New Roman"/>
          </w:rPr>
          <w:delText xml:space="preserve">can </w:delText>
        </w:r>
      </w:del>
      <w:r w:rsidRPr="00347338">
        <w:rPr>
          <w:rFonts w:ascii="Times New Roman" w:hAnsi="Times New Roman" w:cs="Times New Roman"/>
        </w:rPr>
        <w:t xml:space="preserve">respond either through acclimatization, adaptation, migration, or extinction. </w:t>
      </w:r>
      <w:ins w:id="7" w:author="Carlos Prada Montoya" w:date="2019-04-15T11:47:00Z">
        <w:r w:rsidR="00950D3E">
          <w:rPr>
            <w:rFonts w:ascii="Times New Roman" w:hAnsi="Times New Roman" w:cs="Times New Roman"/>
          </w:rPr>
          <w:t>During a</w:t>
        </w:r>
      </w:ins>
      <w:del w:id="8" w:author="Carlos Prada Montoya" w:date="2019-04-15T11:47:00Z">
        <w:r w:rsidR="001801D5" w:rsidRPr="00347338" w:rsidDel="00950D3E">
          <w:rPr>
            <w:rFonts w:ascii="Times New Roman" w:hAnsi="Times New Roman" w:cs="Times New Roman"/>
          </w:rPr>
          <w:delText>A</w:delText>
        </w:r>
      </w:del>
      <w:r w:rsidR="001801D5" w:rsidRPr="00347338">
        <w:rPr>
          <w:rFonts w:ascii="Times New Roman" w:hAnsi="Times New Roman" w:cs="Times New Roman"/>
        </w:rPr>
        <w:t>daptation</w:t>
      </w:r>
      <w:ins w:id="9" w:author="Carlos Prada Montoya" w:date="2019-04-15T11:50:00Z">
        <w:r w:rsidR="00C76094">
          <w:rPr>
            <w:rFonts w:ascii="Times New Roman" w:hAnsi="Times New Roman" w:cs="Times New Roman"/>
          </w:rPr>
          <w:t xml:space="preserve"> the </w:t>
        </w:r>
        <w:r w:rsidR="00C76094" w:rsidRPr="00347338">
          <w:rPr>
            <w:rFonts w:ascii="Times New Roman" w:hAnsi="Times New Roman" w:cs="Times New Roman"/>
          </w:rPr>
          <w:t xml:space="preserve">evolutionary potential </w:t>
        </w:r>
        <w:r w:rsidR="00C76094">
          <w:rPr>
            <w:rFonts w:ascii="Times New Roman" w:hAnsi="Times New Roman" w:cs="Times New Roman"/>
          </w:rPr>
          <w:t xml:space="preserve">of a species depends largely on their amount of </w:t>
        </w:r>
        <w:r w:rsidR="00C76094" w:rsidRPr="00347338">
          <w:rPr>
            <w:rFonts w:ascii="Times New Roman" w:hAnsi="Times New Roman" w:cs="Times New Roman"/>
          </w:rPr>
          <w:t>standing genetic.</w:t>
        </w:r>
      </w:ins>
      <w:ins w:id="10" w:author="Carlos Prada Montoya" w:date="2019-04-15T11:51:00Z">
        <w:r w:rsidR="00C76094">
          <w:rPr>
            <w:rFonts w:ascii="Times New Roman" w:hAnsi="Times New Roman" w:cs="Times New Roman"/>
          </w:rPr>
          <w:t xml:space="preserve"> The </w:t>
        </w:r>
      </w:ins>
      <w:del w:id="11" w:author="Carlos Prada Montoya" w:date="2019-04-15T11:50:00Z">
        <w:r w:rsidR="001801D5" w:rsidRPr="00347338" w:rsidDel="00C76094">
          <w:rPr>
            <w:rFonts w:ascii="Times New Roman" w:hAnsi="Times New Roman" w:cs="Times New Roman"/>
          </w:rPr>
          <w:delText xml:space="preserve"> </w:delText>
        </w:r>
      </w:del>
      <w:ins w:id="12" w:author="Carlos Prada Montoya" w:date="2019-04-15T11:48:00Z">
        <w:r w:rsidR="00C76094">
          <w:rPr>
            <w:rFonts w:ascii="Times New Roman" w:hAnsi="Times New Roman" w:cs="Times New Roman"/>
          </w:rPr>
          <w:t xml:space="preserve">differential survival of individuals due to </w:t>
        </w:r>
      </w:ins>
      <w:del w:id="13" w:author="Carlos Prada Montoya" w:date="2019-04-15T11:47:00Z">
        <w:r w:rsidR="001801D5" w:rsidRPr="00347338" w:rsidDel="00950D3E">
          <w:rPr>
            <w:rFonts w:ascii="Times New Roman" w:hAnsi="Times New Roman" w:cs="Times New Roman"/>
          </w:rPr>
          <w:delText xml:space="preserve">is the process by which </w:delText>
        </w:r>
      </w:del>
      <w:r w:rsidR="001801D5" w:rsidRPr="00347338">
        <w:rPr>
          <w:rFonts w:ascii="Times New Roman" w:hAnsi="Times New Roman" w:cs="Times New Roman"/>
        </w:rPr>
        <w:t xml:space="preserve">natural selection </w:t>
      </w:r>
      <w:commentRangeStart w:id="14"/>
      <w:r w:rsidR="001801D5" w:rsidRPr="00347338">
        <w:rPr>
          <w:rFonts w:ascii="Times New Roman" w:hAnsi="Times New Roman" w:cs="Times New Roman"/>
        </w:rPr>
        <w:t xml:space="preserve">adjusts </w:t>
      </w:r>
      <w:commentRangeEnd w:id="14"/>
      <w:r w:rsidR="00950D3E">
        <w:rPr>
          <w:rStyle w:val="CommentReference"/>
        </w:rPr>
        <w:commentReference w:id="14"/>
      </w:r>
      <w:r w:rsidR="001801D5" w:rsidRPr="00347338">
        <w:rPr>
          <w:rFonts w:ascii="Times New Roman" w:hAnsi="Times New Roman" w:cs="Times New Roman"/>
        </w:rPr>
        <w:t>allele frequencies in a population</w:t>
      </w:r>
      <w:ins w:id="15" w:author="Carlos Prada Montoya" w:date="2019-04-15T11:51:00Z">
        <w:r w:rsidR="00C76094">
          <w:rPr>
            <w:rFonts w:ascii="Times New Roman" w:hAnsi="Times New Roman" w:cs="Times New Roman"/>
          </w:rPr>
          <w:t xml:space="preserve"> and allows populations to adapt to new conditions</w:t>
        </w:r>
      </w:ins>
      <w:r w:rsidR="001801D5" w:rsidRPr="00347338">
        <w:rPr>
          <w:rFonts w:ascii="Times New Roman" w:hAnsi="Times New Roman" w:cs="Times New Roman"/>
        </w:rPr>
        <w:t xml:space="preserve">. </w:t>
      </w:r>
      <w:r w:rsidR="00037269" w:rsidRPr="00347338">
        <w:rPr>
          <w:rFonts w:ascii="Times New Roman" w:hAnsi="Times New Roman" w:cs="Times New Roman"/>
        </w:rPr>
        <w:t xml:space="preserve">The </w:t>
      </w:r>
      <w:del w:id="16" w:author="Carlos Prada Montoya" w:date="2019-04-15T11:49:00Z">
        <w:r w:rsidR="00037269" w:rsidRPr="00347338" w:rsidDel="00C76094">
          <w:rPr>
            <w:rFonts w:ascii="Times New Roman" w:hAnsi="Times New Roman" w:cs="Times New Roman"/>
          </w:rPr>
          <w:delText xml:space="preserve">presence of </w:delText>
        </w:r>
      </w:del>
      <w:del w:id="17" w:author="Carlos Prada Montoya" w:date="2019-04-15T11:50:00Z">
        <w:r w:rsidR="00037269" w:rsidRPr="00347338" w:rsidDel="00C76094">
          <w:rPr>
            <w:rFonts w:ascii="Times New Roman" w:hAnsi="Times New Roman" w:cs="Times New Roman"/>
          </w:rPr>
          <w:delText>standing genetic</w:delText>
        </w:r>
      </w:del>
      <w:del w:id="18" w:author="Carlos Prada Montoya" w:date="2019-04-15T11:49:00Z">
        <w:r w:rsidR="00037269" w:rsidRPr="00347338" w:rsidDel="00C76094">
          <w:rPr>
            <w:rFonts w:ascii="Times New Roman" w:hAnsi="Times New Roman" w:cs="Times New Roman"/>
          </w:rPr>
          <w:delText xml:space="preserve"> variation in populations is important for adaptation as it maintains species’</w:delText>
        </w:r>
      </w:del>
      <w:del w:id="19" w:author="Carlos Prada Montoya" w:date="2019-04-15T11:48:00Z">
        <w:r w:rsidR="00037269" w:rsidRPr="00347338" w:rsidDel="00C76094">
          <w:rPr>
            <w:rFonts w:ascii="Times New Roman" w:hAnsi="Times New Roman" w:cs="Times New Roman"/>
          </w:rPr>
          <w:delText xml:space="preserve"> evolutionary potential</w:delText>
        </w:r>
      </w:del>
      <w:del w:id="20" w:author="Carlos Prada Montoya" w:date="2019-04-15T11:50:00Z">
        <w:r w:rsidR="00037269" w:rsidRPr="00347338" w:rsidDel="00C76094">
          <w:rPr>
            <w:rFonts w:ascii="Times New Roman" w:hAnsi="Times New Roman" w:cs="Times New Roman"/>
          </w:rPr>
          <w:delText xml:space="preserve">. </w:delText>
        </w:r>
      </w:del>
      <w:r w:rsidRPr="00347338">
        <w:rPr>
          <w:rFonts w:ascii="Times New Roman" w:hAnsi="Times New Roman" w:cs="Times New Roman"/>
        </w:rPr>
        <w:t xml:space="preserve">Bay et al. 2018 and Jordan et al. 2017 </w:t>
      </w:r>
      <w:del w:id="21" w:author="Carlos Prada Montoya" w:date="2019-04-15T11:50:00Z">
        <w:r w:rsidRPr="00347338" w:rsidDel="00C76094">
          <w:rPr>
            <w:rFonts w:ascii="Times New Roman" w:hAnsi="Times New Roman" w:cs="Times New Roman"/>
          </w:rPr>
          <w:delText>are two studies that look at a</w:delText>
        </w:r>
      </w:del>
      <w:ins w:id="22" w:author="Carlos Prada Montoya" w:date="2019-04-15T11:50:00Z">
        <w:r w:rsidR="00C76094">
          <w:rPr>
            <w:rFonts w:ascii="Times New Roman" w:hAnsi="Times New Roman" w:cs="Times New Roman"/>
          </w:rPr>
          <w:t>studied</w:t>
        </w:r>
      </w:ins>
      <w:r w:rsidRPr="00347338">
        <w:rPr>
          <w:rFonts w:ascii="Times New Roman" w:hAnsi="Times New Roman" w:cs="Times New Roman"/>
        </w:rPr>
        <w:t xml:space="preserve"> species</w:t>
      </w:r>
      <w:r w:rsidR="00BD65AB" w:rsidRPr="00347338">
        <w:rPr>
          <w:rFonts w:ascii="Times New Roman" w:hAnsi="Times New Roman" w:cs="Times New Roman"/>
        </w:rPr>
        <w:t>’</w:t>
      </w:r>
      <w:r w:rsidRPr="00347338">
        <w:rPr>
          <w:rFonts w:ascii="Times New Roman" w:hAnsi="Times New Roman" w:cs="Times New Roman"/>
        </w:rPr>
        <w:t xml:space="preserve"> potential to adapt to climate change. </w:t>
      </w:r>
      <w:r w:rsidR="001801D5" w:rsidRPr="00347338">
        <w:rPr>
          <w:rFonts w:ascii="Times New Roman" w:hAnsi="Times New Roman" w:cs="Times New Roman"/>
        </w:rPr>
        <w:t>Bay examined the genomic basis of climate adaptation in a North American migratory bird, the yellow warbler (</w:t>
      </w:r>
      <w:r w:rsidR="001801D5" w:rsidRPr="00347338">
        <w:rPr>
          <w:rFonts w:ascii="Times New Roman" w:hAnsi="Times New Roman" w:cs="Times New Roman"/>
          <w:i/>
        </w:rPr>
        <w:t>Setophaga petechia</w:t>
      </w:r>
      <w:r w:rsidR="001801D5" w:rsidRPr="00347338">
        <w:rPr>
          <w:rFonts w:ascii="Times New Roman" w:hAnsi="Times New Roman" w:cs="Times New Roman"/>
        </w:rPr>
        <w:t xml:space="preserve">). Jordan used landscape genomics to </w:t>
      </w:r>
      <w:del w:id="23" w:author="Carlos Prada Montoya" w:date="2019-04-15T11:51:00Z">
        <w:r w:rsidR="001801D5" w:rsidRPr="00347338" w:rsidDel="00C76094">
          <w:rPr>
            <w:rFonts w:ascii="Times New Roman" w:hAnsi="Times New Roman" w:cs="Times New Roman"/>
          </w:rPr>
          <w:delText xml:space="preserve">assess </w:delText>
        </w:r>
      </w:del>
      <w:ins w:id="24" w:author="Carlos Prada Montoya" w:date="2019-04-15T11:51:00Z">
        <w:r w:rsidR="00C76094">
          <w:rPr>
            <w:rFonts w:ascii="Times New Roman" w:hAnsi="Times New Roman" w:cs="Times New Roman"/>
          </w:rPr>
          <w:t>identify</w:t>
        </w:r>
        <w:r w:rsidR="00C76094" w:rsidRPr="00347338">
          <w:rPr>
            <w:rFonts w:ascii="Times New Roman" w:hAnsi="Times New Roman" w:cs="Times New Roman"/>
          </w:rPr>
          <w:t xml:space="preserve"> </w:t>
        </w:r>
      </w:ins>
      <w:r w:rsidR="001801D5" w:rsidRPr="00347338">
        <w:rPr>
          <w:rFonts w:ascii="Times New Roman" w:hAnsi="Times New Roman" w:cs="Times New Roman"/>
        </w:rPr>
        <w:t xml:space="preserve">genomic signatures of adaptation to climate in the widespread Australian tree species </w:t>
      </w:r>
      <w:r w:rsidR="001801D5" w:rsidRPr="00347338">
        <w:rPr>
          <w:rFonts w:ascii="Times New Roman" w:hAnsi="Times New Roman" w:cs="Times New Roman"/>
          <w:i/>
        </w:rPr>
        <w:t xml:space="preserve">Eucalyptus microcarpa. </w:t>
      </w:r>
      <w:r w:rsidR="001801D5" w:rsidRPr="00347338">
        <w:rPr>
          <w:rFonts w:ascii="Times New Roman" w:hAnsi="Times New Roman" w:cs="Times New Roman"/>
        </w:rPr>
        <w:t xml:space="preserve">Both studies take advantage of population and landscape genomics </w:t>
      </w:r>
      <w:del w:id="25" w:author="Carlos Prada Montoya" w:date="2019-04-15T11:52:00Z">
        <w:r w:rsidR="008915FF" w:rsidRPr="00347338" w:rsidDel="00C76094">
          <w:rPr>
            <w:rFonts w:ascii="Times New Roman" w:hAnsi="Times New Roman" w:cs="Times New Roman"/>
          </w:rPr>
          <w:delText xml:space="preserve">methods </w:delText>
        </w:r>
      </w:del>
      <w:r w:rsidR="008915FF" w:rsidRPr="00347338">
        <w:rPr>
          <w:rFonts w:ascii="Times New Roman" w:hAnsi="Times New Roman" w:cs="Times New Roman"/>
        </w:rPr>
        <w:t>to investigate population structure</w:t>
      </w:r>
      <w:r w:rsidR="00F94EF0" w:rsidRPr="00347338">
        <w:rPr>
          <w:rFonts w:ascii="Times New Roman" w:hAnsi="Times New Roman" w:cs="Times New Roman"/>
        </w:rPr>
        <w:t xml:space="preserve"> </w:t>
      </w:r>
      <w:r w:rsidR="008915FF" w:rsidRPr="00347338">
        <w:rPr>
          <w:rFonts w:ascii="Times New Roman" w:hAnsi="Times New Roman" w:cs="Times New Roman"/>
        </w:rPr>
        <w:t xml:space="preserve">and the potential for adaptation to climate change. </w:t>
      </w:r>
    </w:p>
    <w:p w14:paraId="47F51325" w14:textId="1FEC5679" w:rsidR="00893B8B" w:rsidRPr="00347338" w:rsidRDefault="00893B8B" w:rsidP="00893B8B">
      <w:pPr>
        <w:autoSpaceDE w:val="0"/>
        <w:autoSpaceDN w:val="0"/>
        <w:adjustRightInd w:val="0"/>
        <w:spacing w:after="0" w:line="240" w:lineRule="auto"/>
        <w:rPr>
          <w:rFonts w:ascii="Times New Roman" w:hAnsi="Times New Roman" w:cs="Times New Roman"/>
        </w:rPr>
      </w:pPr>
    </w:p>
    <w:p w14:paraId="31495113" w14:textId="78E52763" w:rsidR="00893B8B" w:rsidRPr="00347338" w:rsidRDefault="00893B8B" w:rsidP="00893B8B">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Study Organism </w:t>
      </w:r>
    </w:p>
    <w:p w14:paraId="0B46D674" w14:textId="6746F61C" w:rsidR="00893B8B" w:rsidRPr="00347338" w:rsidRDefault="00893B8B" w:rsidP="00C35FE3">
      <w:pPr>
        <w:autoSpaceDE w:val="0"/>
        <w:autoSpaceDN w:val="0"/>
        <w:adjustRightInd w:val="0"/>
        <w:spacing w:after="0" w:line="240" w:lineRule="auto"/>
        <w:ind w:firstLine="720"/>
        <w:rPr>
          <w:rFonts w:ascii="Times New Roman" w:hAnsi="Times New Roman" w:cs="Times New Roman"/>
        </w:rPr>
      </w:pPr>
      <w:commentRangeStart w:id="26"/>
      <w:r w:rsidRPr="00347338">
        <w:rPr>
          <w:rFonts w:ascii="Times New Roman" w:hAnsi="Times New Roman" w:cs="Times New Roman"/>
        </w:rPr>
        <w:t xml:space="preserve">While the study organisms in each study are quite different, both species are experiencing </w:t>
      </w:r>
      <w:r w:rsidR="00486C87" w:rsidRPr="00347338">
        <w:rPr>
          <w:rFonts w:ascii="Times New Roman" w:hAnsi="Times New Roman" w:cs="Times New Roman"/>
        </w:rPr>
        <w:t xml:space="preserve">population declines, therefore requiring mitigation and restoration efforts. </w:t>
      </w:r>
      <w:commentRangeEnd w:id="26"/>
      <w:r w:rsidR="00E227F0">
        <w:rPr>
          <w:rStyle w:val="CommentReference"/>
        </w:rPr>
        <w:commentReference w:id="26"/>
      </w:r>
      <w:r w:rsidRPr="00347338">
        <w:rPr>
          <w:rFonts w:ascii="Times New Roman" w:hAnsi="Times New Roman" w:cs="Times New Roman"/>
        </w:rPr>
        <w:t xml:space="preserve">Bay focused on a migratory bird species that </w:t>
      </w:r>
      <w:del w:id="27" w:author="Carlos Prada Montoya" w:date="2019-04-15T11:55:00Z">
        <w:r w:rsidRPr="00347338" w:rsidDel="00CA353E">
          <w:rPr>
            <w:rFonts w:ascii="Times New Roman" w:hAnsi="Times New Roman" w:cs="Times New Roman"/>
          </w:rPr>
          <w:delText xml:space="preserve">can </w:delText>
        </w:r>
      </w:del>
      <w:r w:rsidRPr="00347338">
        <w:rPr>
          <w:rFonts w:ascii="Times New Roman" w:hAnsi="Times New Roman" w:cs="Times New Roman"/>
        </w:rPr>
        <w:t xml:space="preserve">experience a </w:t>
      </w:r>
      <w:del w:id="28" w:author="Carlos Prada Montoya" w:date="2019-04-15T11:55:00Z">
        <w:r w:rsidRPr="00347338" w:rsidDel="00CA353E">
          <w:rPr>
            <w:rFonts w:ascii="Times New Roman" w:hAnsi="Times New Roman" w:cs="Times New Roman"/>
          </w:rPr>
          <w:delText xml:space="preserve">wide </w:delText>
        </w:r>
      </w:del>
      <w:r w:rsidRPr="00347338">
        <w:rPr>
          <w:rFonts w:ascii="Times New Roman" w:hAnsi="Times New Roman" w:cs="Times New Roman"/>
        </w:rPr>
        <w:t xml:space="preserve">variety of climate conditions depending on their breeding site and migratory route. In migratory species it is less clear to what extent genomic variation is shaped by environmental variables. </w:t>
      </w:r>
      <w:r w:rsidR="00486C87" w:rsidRPr="00347338">
        <w:rPr>
          <w:rFonts w:ascii="Times New Roman" w:hAnsi="Times New Roman" w:cs="Times New Roman"/>
        </w:rPr>
        <w:t xml:space="preserve">They have experienced local population declines and, in some regions, are listed as a species of concern. Jordan focused on a tree species </w:t>
      </w:r>
      <w:ins w:id="29" w:author="Carlos Prada Montoya" w:date="2019-04-15T11:56:00Z">
        <w:r w:rsidR="00CA353E">
          <w:rPr>
            <w:rFonts w:ascii="Times New Roman" w:hAnsi="Times New Roman" w:cs="Times New Roman"/>
          </w:rPr>
          <w:t xml:space="preserve">in </w:t>
        </w:r>
        <w:r w:rsidR="00CA353E" w:rsidRPr="00347338">
          <w:rPr>
            <w:rFonts w:ascii="Times New Roman" w:hAnsi="Times New Roman" w:cs="Times New Roman"/>
          </w:rPr>
          <w:t>southeastern Australia</w:t>
        </w:r>
        <w:r w:rsidR="00CA353E" w:rsidRPr="00347338">
          <w:rPr>
            <w:rFonts w:ascii="Times New Roman" w:hAnsi="Times New Roman" w:cs="Times New Roman"/>
          </w:rPr>
          <w:t xml:space="preserve"> </w:t>
        </w:r>
      </w:ins>
      <w:r w:rsidR="00486C87" w:rsidRPr="00347338">
        <w:rPr>
          <w:rFonts w:ascii="Times New Roman" w:hAnsi="Times New Roman" w:cs="Times New Roman"/>
        </w:rPr>
        <w:t>that has been extensively cleared for agriculture</w:t>
      </w:r>
      <w:del w:id="30" w:author="Carlos Prada Montoya" w:date="2019-04-15T11:56:00Z">
        <w:r w:rsidR="00486C87" w:rsidRPr="00347338" w:rsidDel="00CA353E">
          <w:rPr>
            <w:rFonts w:ascii="Times New Roman" w:hAnsi="Times New Roman" w:cs="Times New Roman"/>
          </w:rPr>
          <w:delText xml:space="preserve"> across southeastern Australia</w:delText>
        </w:r>
      </w:del>
      <w:r w:rsidR="00486C87" w:rsidRPr="00347338">
        <w:rPr>
          <w:rFonts w:ascii="Times New Roman" w:hAnsi="Times New Roman" w:cs="Times New Roman"/>
        </w:rPr>
        <w:t>, resulting in a highly fragmented distribution. Population fragmentation can reduce gene flow</w:t>
      </w:r>
      <w:del w:id="31" w:author="Carlos Prada Montoya" w:date="2019-04-15T11:57:00Z">
        <w:r w:rsidR="00486C87" w:rsidRPr="00347338" w:rsidDel="00CA353E">
          <w:rPr>
            <w:rFonts w:ascii="Times New Roman" w:hAnsi="Times New Roman" w:cs="Times New Roman"/>
          </w:rPr>
          <w:delText xml:space="preserve"> and sharing of adaptive alleles</w:delText>
        </w:r>
      </w:del>
      <w:r w:rsidR="00486C87" w:rsidRPr="00347338">
        <w:rPr>
          <w:rFonts w:ascii="Times New Roman" w:hAnsi="Times New Roman" w:cs="Times New Roman"/>
        </w:rPr>
        <w:t>, increasing populations’ risk of maladaptation when the environment changes.</w:t>
      </w:r>
    </w:p>
    <w:p w14:paraId="49273405" w14:textId="24C9F34E" w:rsidR="00081713" w:rsidRPr="00347338" w:rsidRDefault="00081713" w:rsidP="00BD65AB">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Both studies used a study system with a broad species distribution. With a broad distribution, there is a high potential for populations to adapt to local conditions, therefore, the ability for adaptation is expected to vary across a species’ distribution.</w:t>
      </w:r>
      <w:r w:rsidR="00BD65AB" w:rsidRPr="00347338">
        <w:rPr>
          <w:rFonts w:ascii="Times New Roman" w:hAnsi="Times New Roman" w:cs="Times New Roman"/>
        </w:rPr>
        <w:t xml:space="preserve"> This must be taken into consideration when modeling biological responses to climate change, in order to prevent the under- or overestimation of extinction risks</w:t>
      </w:r>
      <w:r w:rsidR="00DB7710" w:rsidRPr="00347338">
        <w:rPr>
          <w:rFonts w:ascii="Times New Roman" w:hAnsi="Times New Roman" w:cs="Times New Roman"/>
        </w:rPr>
        <w:t xml:space="preserve"> or range shifts</w:t>
      </w:r>
      <w:r w:rsidR="00BD65AB" w:rsidRPr="00347338">
        <w:rPr>
          <w:rFonts w:ascii="Times New Roman" w:hAnsi="Times New Roman" w:cs="Times New Roman"/>
        </w:rPr>
        <w:t xml:space="preserve">. </w:t>
      </w:r>
    </w:p>
    <w:p w14:paraId="44A99759" w14:textId="3920124A" w:rsidR="00486C87" w:rsidRPr="00347338" w:rsidRDefault="00486C87" w:rsidP="00486C87">
      <w:pPr>
        <w:autoSpaceDE w:val="0"/>
        <w:autoSpaceDN w:val="0"/>
        <w:adjustRightInd w:val="0"/>
        <w:spacing w:after="0" w:line="240" w:lineRule="auto"/>
        <w:rPr>
          <w:rFonts w:ascii="Times New Roman" w:hAnsi="Times New Roman" w:cs="Times New Roman"/>
        </w:rPr>
      </w:pPr>
    </w:p>
    <w:p w14:paraId="29735468" w14:textId="3DDD968B" w:rsidR="00486C87" w:rsidRPr="00347338" w:rsidRDefault="00486C87" w:rsidP="00486C87">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Population Genomics Techniques </w:t>
      </w:r>
    </w:p>
    <w:p w14:paraId="624CF1C6" w14:textId="2FAA3068" w:rsidR="0083691E" w:rsidRPr="00347338" w:rsidRDefault="002A4F23" w:rsidP="00C35FE3">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In both studies, samples were collected </w:t>
      </w:r>
      <w:del w:id="32" w:author="Carlos Prada Montoya" w:date="2019-04-15T12:10:00Z">
        <w:r w:rsidRPr="00347338" w:rsidDel="00A03D8A">
          <w:rPr>
            <w:rFonts w:ascii="Times New Roman" w:hAnsi="Times New Roman" w:cs="Times New Roman"/>
          </w:rPr>
          <w:delText xml:space="preserve">at various sites </w:delText>
        </w:r>
      </w:del>
      <w:r w:rsidRPr="00347338">
        <w:rPr>
          <w:rFonts w:ascii="Times New Roman" w:hAnsi="Times New Roman" w:cs="Times New Roman"/>
        </w:rPr>
        <w:t xml:space="preserve">across each species’ </w:t>
      </w:r>
      <w:r w:rsidR="00DB0388" w:rsidRPr="00347338">
        <w:rPr>
          <w:rFonts w:ascii="Times New Roman" w:hAnsi="Times New Roman" w:cs="Times New Roman"/>
        </w:rPr>
        <w:t xml:space="preserve">distribution </w:t>
      </w:r>
      <w:r w:rsidRPr="00347338">
        <w:rPr>
          <w:rFonts w:ascii="Times New Roman" w:hAnsi="Times New Roman" w:cs="Times New Roman"/>
        </w:rPr>
        <w:t xml:space="preserve">capturing </w:t>
      </w:r>
      <w:del w:id="33" w:author="Carlos Prada Montoya" w:date="2019-04-15T12:09:00Z">
        <w:r w:rsidRPr="00347338" w:rsidDel="003C31B7">
          <w:rPr>
            <w:rFonts w:ascii="Times New Roman" w:hAnsi="Times New Roman" w:cs="Times New Roman"/>
          </w:rPr>
          <w:delText>the major</w:delText>
        </w:r>
      </w:del>
      <w:ins w:id="34" w:author="Carlos Prada Montoya" w:date="2019-04-15T12:09:00Z">
        <w:r w:rsidR="003C31B7">
          <w:rPr>
            <w:rFonts w:ascii="Times New Roman" w:hAnsi="Times New Roman" w:cs="Times New Roman"/>
          </w:rPr>
          <w:t>genetic variation across</w:t>
        </w:r>
      </w:ins>
      <w:r w:rsidRPr="00347338">
        <w:rPr>
          <w:rFonts w:ascii="Times New Roman" w:hAnsi="Times New Roman" w:cs="Times New Roman"/>
        </w:rPr>
        <w:t xml:space="preserve"> </w:t>
      </w:r>
      <w:ins w:id="35" w:author="Carlos Prada Montoya" w:date="2019-04-15T12:09:00Z">
        <w:r w:rsidR="003C31B7">
          <w:rPr>
            <w:rFonts w:ascii="Times New Roman" w:hAnsi="Times New Roman" w:cs="Times New Roman"/>
          </w:rPr>
          <w:t xml:space="preserve">the major </w:t>
        </w:r>
      </w:ins>
      <w:r w:rsidRPr="00347338">
        <w:rPr>
          <w:rFonts w:ascii="Times New Roman" w:hAnsi="Times New Roman" w:cs="Times New Roman"/>
        </w:rPr>
        <w:t>environmental gradients</w:t>
      </w:r>
      <w:r w:rsidR="00DB0388" w:rsidRPr="00347338">
        <w:rPr>
          <w:rFonts w:ascii="Times New Roman" w:hAnsi="Times New Roman" w:cs="Times New Roman"/>
        </w:rPr>
        <w:t>. To test for signals of selection across the species’ range, Bay used restriction site-associated DNA sequencing (RAD-Seq), while Jordan used DArTseq, a reduced-representation genomic approach. DArTseq selects fractions of the genome that correspond to active genes by using a combination of restriction enzymes which separate low copy sequences from the repetitive fraction of the genome (Sansaloni et al., 2011)</w:t>
      </w:r>
      <w:r w:rsidR="004C395B" w:rsidRPr="00347338">
        <w:rPr>
          <w:rFonts w:ascii="Times New Roman" w:hAnsi="Times New Roman" w:cs="Times New Roman"/>
        </w:rPr>
        <w:t xml:space="preserve">. </w:t>
      </w:r>
      <w:r w:rsidR="006077B9" w:rsidRPr="00347338">
        <w:rPr>
          <w:rFonts w:ascii="Times New Roman" w:hAnsi="Times New Roman" w:cs="Times New Roman"/>
        </w:rPr>
        <w:t xml:space="preserve">Bay and Jordan examined SNPs using the yellow warbler genome and the </w:t>
      </w:r>
      <w:r w:rsidR="006077B9" w:rsidRPr="00347338">
        <w:rPr>
          <w:rFonts w:ascii="Times New Roman" w:hAnsi="Times New Roman" w:cs="Times New Roman"/>
          <w:i/>
        </w:rPr>
        <w:t>Eucalyptus grandis</w:t>
      </w:r>
      <w:r w:rsidR="006077B9" w:rsidRPr="00347338">
        <w:rPr>
          <w:rFonts w:ascii="Times New Roman" w:hAnsi="Times New Roman" w:cs="Times New Roman"/>
        </w:rPr>
        <w:t xml:space="preserve"> (closely related species) genome, respectively. SNPs were called and filtered using vcftools. </w:t>
      </w:r>
    </w:p>
    <w:p w14:paraId="076784C0" w14:textId="424B19CE" w:rsidR="00486C87" w:rsidRPr="00347338" w:rsidRDefault="0083691E" w:rsidP="0083691E">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Both studies performed population structure analyses, first using pairwise F</w:t>
      </w:r>
      <w:r w:rsidR="00602238">
        <w:rPr>
          <w:rFonts w:ascii="Times New Roman" w:hAnsi="Times New Roman" w:cs="Times New Roman"/>
          <w:vertAlign w:val="subscript"/>
        </w:rPr>
        <w:t>ST</w:t>
      </w:r>
      <w:r w:rsidRPr="00347338">
        <w:rPr>
          <w:rFonts w:ascii="Times New Roman" w:hAnsi="Times New Roman" w:cs="Times New Roman"/>
        </w:rPr>
        <w:t xml:space="preserve"> and Manel tests to test for isolation-by-distance. </w:t>
      </w:r>
      <w:r w:rsidR="00F362CF" w:rsidRPr="00347338">
        <w:rPr>
          <w:rFonts w:ascii="Times New Roman" w:hAnsi="Times New Roman" w:cs="Times New Roman"/>
        </w:rPr>
        <w:t xml:space="preserve">To assess general population structure, Bay used ADMIXTURE analysis, while Jordan used individual-level PCA. Both studies found low population structure in each species and evidence of isolation by distance. </w:t>
      </w:r>
    </w:p>
    <w:p w14:paraId="07077A2A" w14:textId="35159B07" w:rsidR="0052147F" w:rsidRPr="00347338" w:rsidRDefault="00F362CF" w:rsidP="0052147F">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Jordan then </w:t>
      </w:r>
      <w:del w:id="36" w:author="Carlos Prada Montoya" w:date="2019-04-15T12:11:00Z">
        <w:r w:rsidRPr="00347338" w:rsidDel="00C50898">
          <w:rPr>
            <w:rFonts w:ascii="Times New Roman" w:hAnsi="Times New Roman" w:cs="Times New Roman"/>
          </w:rPr>
          <w:delText xml:space="preserve">went on to </w:delText>
        </w:r>
      </w:del>
      <w:r w:rsidRPr="00347338">
        <w:rPr>
          <w:rFonts w:ascii="Times New Roman" w:hAnsi="Times New Roman" w:cs="Times New Roman"/>
        </w:rPr>
        <w:t>identif</w:t>
      </w:r>
      <w:ins w:id="37" w:author="Carlos Prada Montoya" w:date="2019-04-15T12:11:00Z">
        <w:r w:rsidR="00C50898">
          <w:rPr>
            <w:rFonts w:ascii="Times New Roman" w:hAnsi="Times New Roman" w:cs="Times New Roman"/>
          </w:rPr>
          <w:t>ied</w:t>
        </w:r>
      </w:ins>
      <w:del w:id="38" w:author="Carlos Prada Montoya" w:date="2019-04-15T12:11:00Z">
        <w:r w:rsidRPr="00347338" w:rsidDel="00C50898">
          <w:rPr>
            <w:rFonts w:ascii="Times New Roman" w:hAnsi="Times New Roman" w:cs="Times New Roman"/>
          </w:rPr>
          <w:delText>y</w:delText>
        </w:r>
      </w:del>
      <w:r w:rsidRPr="00347338">
        <w:rPr>
          <w:rFonts w:ascii="Times New Roman" w:hAnsi="Times New Roman" w:cs="Times New Roman"/>
        </w:rPr>
        <w:t xml:space="preserve"> putatively adaptive SNPs using four F</w:t>
      </w:r>
      <w:r w:rsidRPr="00347338">
        <w:rPr>
          <w:rFonts w:ascii="Times New Roman" w:hAnsi="Times New Roman" w:cs="Times New Roman"/>
          <w:vertAlign w:val="subscript"/>
        </w:rPr>
        <w:t>ST</w:t>
      </w:r>
      <w:r w:rsidRPr="00347338">
        <w:rPr>
          <w:rFonts w:ascii="Times New Roman" w:hAnsi="Times New Roman" w:cs="Times New Roman"/>
        </w:rPr>
        <w:t xml:space="preserve"> outlier detection programs: BAYESCAN, FDIST2, hierarchical FDIST2 and BAYENV. To complement the F</w:t>
      </w:r>
      <w:r w:rsidRPr="00347338">
        <w:rPr>
          <w:rFonts w:ascii="Times New Roman" w:hAnsi="Times New Roman" w:cs="Times New Roman"/>
          <w:vertAlign w:val="subscript"/>
        </w:rPr>
        <w:t>ST</w:t>
      </w:r>
      <w:r w:rsidRPr="00347338">
        <w:rPr>
          <w:rFonts w:ascii="Times New Roman" w:hAnsi="Times New Roman" w:cs="Times New Roman"/>
        </w:rPr>
        <w:t xml:space="preserve"> outlier tests, an environmental association analysis was performed in BAYENV2.0</w:t>
      </w:r>
      <w:r w:rsidR="009C23A6" w:rsidRPr="00347338">
        <w:rPr>
          <w:rFonts w:ascii="Times New Roman" w:hAnsi="Times New Roman" w:cs="Times New Roman"/>
        </w:rPr>
        <w:t xml:space="preserve"> to identify SNPs that were associated with an environmental variable</w:t>
      </w:r>
      <w:r w:rsidRPr="00347338">
        <w:rPr>
          <w:rFonts w:ascii="Times New Roman" w:hAnsi="Times New Roman" w:cs="Times New Roman"/>
        </w:rPr>
        <w:t xml:space="preserve">. </w:t>
      </w:r>
      <w:r w:rsidR="00974CBE" w:rsidRPr="00347338">
        <w:rPr>
          <w:rFonts w:ascii="Times New Roman" w:hAnsi="Times New Roman" w:cs="Times New Roman"/>
        </w:rPr>
        <w:t xml:space="preserve">Bay did not perform any outlier detection programs, but did perform an environmental association analysis using latent factor mixed models (LFMMs) instead of BAYENV2.0. </w:t>
      </w:r>
      <w:r w:rsidR="009C23A6" w:rsidRPr="00347338">
        <w:rPr>
          <w:rFonts w:ascii="Times New Roman" w:hAnsi="Times New Roman" w:cs="Times New Roman"/>
        </w:rPr>
        <w:t xml:space="preserve">For independent validation of SNPs associated with climate in LFMM analysis, Bay also used Fluidigm assays for targeted genotyping. </w:t>
      </w:r>
    </w:p>
    <w:p w14:paraId="0AA292E6" w14:textId="6AF11576" w:rsidR="008A4701" w:rsidRPr="00347338" w:rsidRDefault="008A4701" w:rsidP="005714F4">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Both studies </w:t>
      </w:r>
      <w:r w:rsidR="00AD3CCC" w:rsidRPr="00347338">
        <w:rPr>
          <w:rFonts w:ascii="Times New Roman" w:hAnsi="Times New Roman" w:cs="Times New Roman"/>
        </w:rPr>
        <w:t xml:space="preserve">then identified the genomic regions associated with the environmental variables by investigating the distribution of the putatively adaptive SNPs identified in the environmental association analyses. Bay </w:t>
      </w:r>
      <w:del w:id="39" w:author="Carlos Prada Montoya" w:date="2019-04-15T12:12:00Z">
        <w:r w:rsidR="00AD3CCC" w:rsidRPr="00347338" w:rsidDel="00C50898">
          <w:rPr>
            <w:rFonts w:ascii="Times New Roman" w:hAnsi="Times New Roman" w:cs="Times New Roman"/>
          </w:rPr>
          <w:delText xml:space="preserve">was </w:delText>
        </w:r>
      </w:del>
      <w:r w:rsidR="00AD3CCC" w:rsidRPr="00347338">
        <w:rPr>
          <w:rFonts w:ascii="Times New Roman" w:hAnsi="Times New Roman" w:cs="Times New Roman"/>
        </w:rPr>
        <w:t xml:space="preserve">then </w:t>
      </w:r>
      <w:del w:id="40" w:author="Carlos Prada Montoya" w:date="2019-04-15T12:12:00Z">
        <w:r w:rsidR="00AD3CCC" w:rsidRPr="00347338" w:rsidDel="00C50898">
          <w:rPr>
            <w:rFonts w:ascii="Times New Roman" w:hAnsi="Times New Roman" w:cs="Times New Roman"/>
          </w:rPr>
          <w:delText xml:space="preserve">able to </w:delText>
        </w:r>
      </w:del>
      <w:r w:rsidR="00AD3CCC" w:rsidRPr="00347338">
        <w:rPr>
          <w:rFonts w:ascii="Times New Roman" w:hAnsi="Times New Roman" w:cs="Times New Roman"/>
        </w:rPr>
        <w:t>link</w:t>
      </w:r>
      <w:del w:id="41" w:author="Carlos Prada Montoya" w:date="2019-04-15T12:12:00Z">
        <w:r w:rsidR="00AD3CCC" w:rsidRPr="00347338" w:rsidDel="00C50898">
          <w:rPr>
            <w:rFonts w:ascii="Times New Roman" w:hAnsi="Times New Roman" w:cs="Times New Roman"/>
          </w:rPr>
          <w:delText xml:space="preserve"> some of the strong</w:delText>
        </w:r>
      </w:del>
      <w:r w:rsidR="00AD3CCC" w:rsidRPr="00347338">
        <w:rPr>
          <w:rFonts w:ascii="Times New Roman" w:hAnsi="Times New Roman" w:cs="Times New Roman"/>
        </w:rPr>
        <w:t xml:space="preserve"> genotype-environmental associations to genes with known </w:t>
      </w:r>
      <w:r w:rsidR="005714F4" w:rsidRPr="00347338">
        <w:rPr>
          <w:rFonts w:ascii="Times New Roman" w:hAnsi="Times New Roman" w:cs="Times New Roman"/>
        </w:rPr>
        <w:t xml:space="preserve">behavioral functions. </w:t>
      </w:r>
      <w:r w:rsidR="005714F4" w:rsidRPr="00347338">
        <w:rPr>
          <w:rFonts w:ascii="Times New Roman" w:hAnsi="Times New Roman" w:cs="Times New Roman"/>
        </w:rPr>
        <w:lastRenderedPageBreak/>
        <w:t xml:space="preserve">Because Jordan used the genome of a closely related tree species, there was less certainty in the function of the genes associated with putatively adaptive SNPs. </w:t>
      </w:r>
      <w:commentRangeStart w:id="42"/>
      <w:r w:rsidR="005714F4" w:rsidRPr="00347338">
        <w:rPr>
          <w:rFonts w:ascii="Times New Roman" w:hAnsi="Times New Roman" w:cs="Times New Roman"/>
        </w:rPr>
        <w:t xml:space="preserve">Using only SNPs located within a putative </w:t>
      </w:r>
      <w:r w:rsidR="005714F4" w:rsidRPr="00347338">
        <w:rPr>
          <w:rFonts w:ascii="Times New Roman" w:hAnsi="Times New Roman" w:cs="Times New Roman"/>
          <w:i/>
        </w:rPr>
        <w:t>E. grandis</w:t>
      </w:r>
      <w:r w:rsidR="005714F4" w:rsidRPr="00347338">
        <w:rPr>
          <w:rFonts w:ascii="Times New Roman" w:hAnsi="Times New Roman" w:cs="Times New Roman"/>
        </w:rPr>
        <w:t xml:space="preserve"> genic region and Gene Ontology terms for the predicted </w:t>
      </w:r>
      <w:r w:rsidR="005714F4" w:rsidRPr="00347338">
        <w:rPr>
          <w:rFonts w:ascii="Times New Roman" w:hAnsi="Times New Roman" w:cs="Times New Roman"/>
          <w:i/>
        </w:rPr>
        <w:t>E. grandis</w:t>
      </w:r>
      <w:r w:rsidR="005714F4" w:rsidRPr="00347338">
        <w:rPr>
          <w:rFonts w:ascii="Times New Roman" w:hAnsi="Times New Roman" w:cs="Times New Roman"/>
        </w:rPr>
        <w:t xml:space="preserve"> genes</w:t>
      </w:r>
      <w:r w:rsidR="00F94EF0" w:rsidRPr="00347338">
        <w:rPr>
          <w:rFonts w:ascii="Times New Roman" w:hAnsi="Times New Roman" w:cs="Times New Roman"/>
        </w:rPr>
        <w:t xml:space="preserve"> with</w:t>
      </w:r>
      <w:r w:rsidR="005714F4" w:rsidRPr="00347338">
        <w:rPr>
          <w:rFonts w:ascii="Times New Roman" w:hAnsi="Times New Roman" w:cs="Times New Roman"/>
        </w:rPr>
        <w:t xml:space="preserve"> associations to the putatively adaptive SNPs, Jordan found that climate adaption may involve a range of biological processes and molecular functions including protein modification and stress response. </w:t>
      </w:r>
      <w:commentRangeEnd w:id="42"/>
      <w:r w:rsidR="00C50898">
        <w:rPr>
          <w:rStyle w:val="CommentReference"/>
        </w:rPr>
        <w:commentReference w:id="42"/>
      </w:r>
    </w:p>
    <w:p w14:paraId="1101BC23" w14:textId="0A9B545F" w:rsidR="005714F4" w:rsidRPr="00347338" w:rsidRDefault="005714F4" w:rsidP="005714F4">
      <w:pPr>
        <w:autoSpaceDE w:val="0"/>
        <w:autoSpaceDN w:val="0"/>
        <w:adjustRightInd w:val="0"/>
        <w:spacing w:after="0" w:line="240" w:lineRule="auto"/>
        <w:rPr>
          <w:rFonts w:ascii="Times New Roman" w:hAnsi="Times New Roman" w:cs="Times New Roman"/>
        </w:rPr>
      </w:pPr>
    </w:p>
    <w:p w14:paraId="525B4C97" w14:textId="22EB7469" w:rsidR="005714F4" w:rsidRPr="00347338" w:rsidRDefault="005714F4" w:rsidP="005714F4">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Potential for Adaptation </w:t>
      </w:r>
    </w:p>
    <w:p w14:paraId="2ADCE13E" w14:textId="50C96445" w:rsidR="00AE3FFF" w:rsidRPr="00347338" w:rsidRDefault="00513498" w:rsidP="00AE3FFF">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Bay and Jordan </w:t>
      </w:r>
      <w:del w:id="43" w:author="Carlos Prada Montoya" w:date="2019-04-15T12:13:00Z">
        <w:r w:rsidRPr="00347338" w:rsidDel="00C50898">
          <w:rPr>
            <w:rFonts w:ascii="Times New Roman" w:hAnsi="Times New Roman" w:cs="Times New Roman"/>
          </w:rPr>
          <w:delText xml:space="preserve">used different methods to </w:delText>
        </w:r>
      </w:del>
      <w:r w:rsidRPr="00347338">
        <w:rPr>
          <w:rFonts w:ascii="Times New Roman" w:hAnsi="Times New Roman" w:cs="Times New Roman"/>
        </w:rPr>
        <w:t xml:space="preserve">test the potential for genomic adaption to future climate change. </w:t>
      </w:r>
      <w:r w:rsidR="00AE3FFF" w:rsidRPr="00347338">
        <w:rPr>
          <w:rFonts w:ascii="Times New Roman" w:hAnsi="Times New Roman" w:cs="Times New Roman"/>
        </w:rPr>
        <w:t>Bay used the metric “genomic vulnerability” to investigate which populations might be most</w:t>
      </w:r>
    </w:p>
    <w:p w14:paraId="70F5EE53" w14:textId="55375FCA" w:rsidR="00513498" w:rsidRPr="00347338" w:rsidRDefault="00AE3FFF" w:rsidP="00AE3FFF">
      <w:pPr>
        <w:autoSpaceDE w:val="0"/>
        <w:autoSpaceDN w:val="0"/>
        <w:adjustRightInd w:val="0"/>
        <w:spacing w:after="0" w:line="240" w:lineRule="auto"/>
        <w:rPr>
          <w:rFonts w:ascii="Times New Roman" w:hAnsi="Times New Roman" w:cs="Times New Roman"/>
        </w:rPr>
      </w:pPr>
      <w:r w:rsidRPr="00347338">
        <w:rPr>
          <w:rFonts w:ascii="Times New Roman" w:hAnsi="Times New Roman" w:cs="Times New Roman"/>
        </w:rPr>
        <w:t>vulnerable to future climate change. They used a regression tree-based approach (gradient forest), to test whether a subset of genomic variation can be explained by environment</w:t>
      </w:r>
      <w:ins w:id="44" w:author="Carlos Prada Montoya" w:date="2019-04-15T12:15:00Z">
        <w:r w:rsidR="00C50898">
          <w:rPr>
            <w:rFonts w:ascii="Times New Roman" w:hAnsi="Times New Roman" w:cs="Times New Roman"/>
          </w:rPr>
          <w:t>al variation?</w:t>
        </w:r>
      </w:ins>
      <w:r w:rsidRPr="00347338">
        <w:rPr>
          <w:rFonts w:ascii="Times New Roman" w:hAnsi="Times New Roman" w:cs="Times New Roman"/>
        </w:rPr>
        <w:t xml:space="preserve"> and to visualize climate-associated genetic variation across the breeding range. They then extended gradient forest to calculate genomic vulnerability as the mismatch between current and predicted future genomic variation based on genotype-environment relationships modeled across current populations. Using a similar idea, but different metric, </w:t>
      </w:r>
      <w:r w:rsidR="00513498" w:rsidRPr="00347338">
        <w:rPr>
          <w:rFonts w:ascii="Times New Roman" w:hAnsi="Times New Roman" w:cs="Times New Roman"/>
        </w:rPr>
        <w:t>Jordan compared current allele frequencies of adaptive SNPs to theoretical expected allele frequency changes if populations are to match projected climate change</w:t>
      </w:r>
      <w:r w:rsidRPr="00347338">
        <w:rPr>
          <w:rFonts w:ascii="Times New Roman" w:hAnsi="Times New Roman" w:cs="Times New Roman"/>
        </w:rPr>
        <w:t xml:space="preserve">, focusing on mean annual temperature and summer and winter precipitation. </w:t>
      </w:r>
      <w:r w:rsidR="00C35FE3" w:rsidRPr="00347338">
        <w:rPr>
          <w:rFonts w:ascii="Times New Roman" w:hAnsi="Times New Roman" w:cs="Times New Roman"/>
        </w:rPr>
        <w:t xml:space="preserve">They used the proportion of adaptive SNPs currently fixed and the proportion of adaptive SNPs that, under expected allele frequency changes, would lead to fixation or to an allele frequency currently not seen within the sampled distribution as two measures to indicate potential limits to </w:t>
      </w:r>
      <w:del w:id="45" w:author="Carlos Prada Montoya" w:date="2019-04-15T12:15:00Z">
        <w:r w:rsidR="00C35FE3" w:rsidRPr="00347338" w:rsidDel="00C50898">
          <w:rPr>
            <w:rFonts w:ascii="Times New Roman" w:hAnsi="Times New Roman" w:cs="Times New Roman"/>
          </w:rPr>
          <w:delText>in situ</w:delText>
        </w:r>
      </w:del>
      <w:ins w:id="46" w:author="Carlos Prada Montoya" w:date="2019-04-15T12:15:00Z">
        <w:r w:rsidR="00C50898">
          <w:rPr>
            <w:rFonts w:ascii="Times New Roman" w:hAnsi="Times New Roman" w:cs="Times New Roman"/>
          </w:rPr>
          <w:t>local</w:t>
        </w:r>
      </w:ins>
      <w:r w:rsidR="00C35FE3" w:rsidRPr="00347338">
        <w:rPr>
          <w:rFonts w:ascii="Times New Roman" w:hAnsi="Times New Roman" w:cs="Times New Roman"/>
        </w:rPr>
        <w:t xml:space="preserve"> adaptation from current standing genetic variation. </w:t>
      </w:r>
    </w:p>
    <w:p w14:paraId="1D3AAB6E" w14:textId="6ECF6523" w:rsidR="00C35FE3" w:rsidRPr="00347338" w:rsidRDefault="00C35FE3" w:rsidP="00AE3FFF">
      <w:pPr>
        <w:autoSpaceDE w:val="0"/>
        <w:autoSpaceDN w:val="0"/>
        <w:adjustRightInd w:val="0"/>
        <w:spacing w:after="0" w:line="240" w:lineRule="auto"/>
        <w:rPr>
          <w:rFonts w:ascii="Times New Roman" w:hAnsi="Times New Roman" w:cs="Times New Roman"/>
        </w:rPr>
      </w:pPr>
    </w:p>
    <w:p w14:paraId="65AC2F81" w14:textId="686CF02A" w:rsidR="00C35FE3" w:rsidRPr="00347338" w:rsidRDefault="00C35FE3" w:rsidP="00AE3FFF">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Conclusions </w:t>
      </w:r>
    </w:p>
    <w:p w14:paraId="09FE3125" w14:textId="3537D219" w:rsidR="00C35FE3" w:rsidRPr="00347338" w:rsidRDefault="00C35FE3" w:rsidP="00C35FE3">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Bay found evidence of standing variation for adaptation to different climate regimes and showed that natural selection during breeding months is driving evolutionary shifts in the genome. They also found that populations with high genomic vulnerability had a higher likelihood of population decline, suggesting that yellow warbler populations may have already experienced some negative impacts of climate change</w:t>
      </w:r>
      <w:r w:rsidR="00037269" w:rsidRPr="00347338">
        <w:rPr>
          <w:rFonts w:ascii="Times New Roman" w:hAnsi="Times New Roman" w:cs="Times New Roman"/>
        </w:rPr>
        <w:t xml:space="preserve">. </w:t>
      </w:r>
      <w:r w:rsidRPr="00347338">
        <w:rPr>
          <w:rFonts w:ascii="Times New Roman" w:hAnsi="Times New Roman" w:cs="Times New Roman"/>
        </w:rPr>
        <w:t xml:space="preserve"> </w:t>
      </w:r>
    </w:p>
    <w:p w14:paraId="5DDB36C9" w14:textId="056282D9" w:rsidR="00C35FE3" w:rsidRPr="00347338" w:rsidRDefault="00C35FE3" w:rsidP="00C35FE3">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Jordan also found evidence of standing variation and showed that allele frequency shifts expected to match projected climate change vary between adaptive SNPs and between sites, suggesting that the capacity to adapt in situ may also vary between locations. </w:t>
      </w:r>
    </w:p>
    <w:p w14:paraId="1198BB7A" w14:textId="36465DB7" w:rsidR="00C35FE3" w:rsidRPr="00347338" w:rsidRDefault="00C35FE3" w:rsidP="00037269">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Both studies demonstrate the importance of using genomic data to provide a more thorough understanding of future climate change impacts. </w:t>
      </w:r>
    </w:p>
    <w:p w14:paraId="0B7B96FD" w14:textId="1B97B531" w:rsidR="00C97215" w:rsidRPr="00347338" w:rsidRDefault="00C97215" w:rsidP="00AE3FFF">
      <w:pPr>
        <w:autoSpaceDE w:val="0"/>
        <w:autoSpaceDN w:val="0"/>
        <w:adjustRightInd w:val="0"/>
        <w:spacing w:after="0" w:line="240" w:lineRule="auto"/>
        <w:rPr>
          <w:rFonts w:ascii="Times New Roman" w:hAnsi="Times New Roman" w:cs="Times New Roman"/>
          <w:color w:val="231F20"/>
        </w:rPr>
      </w:pPr>
    </w:p>
    <w:p w14:paraId="260EE41B" w14:textId="77777777" w:rsidR="00F94EF0" w:rsidRPr="00347338" w:rsidRDefault="00F94EF0" w:rsidP="00AE3FFF">
      <w:pPr>
        <w:autoSpaceDE w:val="0"/>
        <w:autoSpaceDN w:val="0"/>
        <w:adjustRightInd w:val="0"/>
        <w:spacing w:after="0" w:line="240" w:lineRule="auto"/>
        <w:rPr>
          <w:rFonts w:ascii="Times New Roman" w:hAnsi="Times New Roman" w:cs="Times New Roman"/>
          <w:color w:val="231F20"/>
        </w:rPr>
      </w:pPr>
    </w:p>
    <w:p w14:paraId="16AA376C" w14:textId="3A782D46" w:rsidR="00C35FE3" w:rsidRPr="00347338" w:rsidRDefault="00C35FE3" w:rsidP="00C35FE3">
      <w:pPr>
        <w:autoSpaceDE w:val="0"/>
        <w:autoSpaceDN w:val="0"/>
        <w:adjustRightInd w:val="0"/>
        <w:spacing w:after="0" w:line="240" w:lineRule="auto"/>
        <w:rPr>
          <w:rFonts w:ascii="Times New Roman" w:hAnsi="Times New Roman" w:cs="Times New Roman"/>
          <w:b/>
        </w:rPr>
      </w:pPr>
      <w:r w:rsidRPr="00347338">
        <w:rPr>
          <w:rFonts w:ascii="Times New Roman" w:hAnsi="Times New Roman" w:cs="Times New Roman"/>
          <w:b/>
        </w:rPr>
        <w:t>References</w:t>
      </w:r>
    </w:p>
    <w:p w14:paraId="2F6D9FC9" w14:textId="77777777" w:rsidR="00F94EF0" w:rsidRPr="00347338" w:rsidRDefault="00F94EF0" w:rsidP="00C35FE3">
      <w:pPr>
        <w:autoSpaceDE w:val="0"/>
        <w:autoSpaceDN w:val="0"/>
        <w:adjustRightInd w:val="0"/>
        <w:spacing w:after="0" w:line="240" w:lineRule="auto"/>
        <w:rPr>
          <w:rFonts w:ascii="Times New Roman" w:hAnsi="Times New Roman" w:cs="Times New Roman"/>
          <w:b/>
        </w:rPr>
      </w:pPr>
    </w:p>
    <w:p w14:paraId="2E28A745" w14:textId="77777777" w:rsidR="00C97215" w:rsidRPr="00347338" w:rsidRDefault="00C35FE3" w:rsidP="00C35FE3">
      <w:pPr>
        <w:autoSpaceDE w:val="0"/>
        <w:autoSpaceDN w:val="0"/>
        <w:adjustRightInd w:val="0"/>
        <w:spacing w:after="0" w:line="240" w:lineRule="auto"/>
        <w:rPr>
          <w:rFonts w:ascii="Times New Roman" w:hAnsi="Times New Roman" w:cs="Times New Roman"/>
        </w:rPr>
      </w:pPr>
      <w:r w:rsidRPr="00347338">
        <w:rPr>
          <w:rFonts w:ascii="Times New Roman" w:hAnsi="Times New Roman" w:cs="Times New Roman"/>
        </w:rPr>
        <w:t xml:space="preserve">Bay RA, Harrigan RJ, Underwood VL, Gibbs HL, Smith TB, </w:t>
      </w:r>
      <w:r w:rsidR="00037269" w:rsidRPr="00347338">
        <w:rPr>
          <w:rFonts w:ascii="Times New Roman" w:hAnsi="Times New Roman" w:cs="Times New Roman"/>
        </w:rPr>
        <w:t xml:space="preserve">&amp; </w:t>
      </w:r>
      <w:r w:rsidRPr="00347338">
        <w:rPr>
          <w:rFonts w:ascii="Times New Roman" w:hAnsi="Times New Roman" w:cs="Times New Roman"/>
        </w:rPr>
        <w:t>Ruegg K (2018) Genomic signals of</w:t>
      </w:r>
    </w:p>
    <w:p w14:paraId="13CF4315" w14:textId="68A5D2A6" w:rsidR="008915FF" w:rsidRPr="00347338" w:rsidRDefault="00C35FE3"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selection predict climate-driven population declines in a migratory bird</w:t>
      </w:r>
      <w:r w:rsidR="00037269" w:rsidRPr="00347338">
        <w:rPr>
          <w:rFonts w:ascii="Times New Roman" w:hAnsi="Times New Roman" w:cs="Times New Roman"/>
        </w:rPr>
        <w:t xml:space="preserve">. </w:t>
      </w:r>
      <w:r w:rsidR="00037269" w:rsidRPr="00347338">
        <w:rPr>
          <w:rFonts w:ascii="Times New Roman" w:hAnsi="Times New Roman" w:cs="Times New Roman"/>
          <w:i/>
        </w:rPr>
        <w:t>Science</w:t>
      </w:r>
      <w:r w:rsidR="00037269" w:rsidRPr="00347338">
        <w:rPr>
          <w:rFonts w:ascii="Times New Roman" w:hAnsi="Times New Roman" w:cs="Times New Roman"/>
        </w:rPr>
        <w:t xml:space="preserve">, 359, 83-86. </w:t>
      </w:r>
    </w:p>
    <w:p w14:paraId="10748BD1" w14:textId="62247C9B" w:rsidR="00037269" w:rsidRPr="00347338" w:rsidRDefault="00037269" w:rsidP="00C35FE3">
      <w:pPr>
        <w:autoSpaceDE w:val="0"/>
        <w:autoSpaceDN w:val="0"/>
        <w:adjustRightInd w:val="0"/>
        <w:spacing w:after="0" w:line="240" w:lineRule="auto"/>
        <w:rPr>
          <w:rFonts w:ascii="Times New Roman" w:hAnsi="Times New Roman" w:cs="Times New Roman"/>
        </w:rPr>
      </w:pPr>
    </w:p>
    <w:p w14:paraId="5A886892" w14:textId="77777777" w:rsidR="00C97215" w:rsidRPr="00347338" w:rsidRDefault="00037269" w:rsidP="00C35FE3">
      <w:pPr>
        <w:autoSpaceDE w:val="0"/>
        <w:autoSpaceDN w:val="0"/>
        <w:adjustRightInd w:val="0"/>
        <w:spacing w:after="0" w:line="240" w:lineRule="auto"/>
        <w:rPr>
          <w:rFonts w:ascii="Times New Roman" w:hAnsi="Times New Roman" w:cs="Times New Roman"/>
        </w:rPr>
      </w:pPr>
      <w:r w:rsidRPr="00347338">
        <w:rPr>
          <w:rFonts w:ascii="Times New Roman" w:hAnsi="Times New Roman" w:cs="Times New Roman"/>
        </w:rPr>
        <w:t>Jordan R, Hoffmann AA, Dillon SK, &amp; Prober SM (2017) Evidence of genomic adaptation to climate in</w:t>
      </w:r>
    </w:p>
    <w:p w14:paraId="4067CBF1" w14:textId="77777777" w:rsidR="00C97215"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i/>
        </w:rPr>
        <w:t>Eucalyptus microcarpa</w:t>
      </w:r>
      <w:r w:rsidRPr="00347338">
        <w:rPr>
          <w:rFonts w:ascii="Times New Roman" w:hAnsi="Times New Roman" w:cs="Times New Roman"/>
        </w:rPr>
        <w:t>: Implications for adaptive potential to projected climate change.</w:t>
      </w:r>
    </w:p>
    <w:p w14:paraId="2CCD428B" w14:textId="6907BA83" w:rsidR="00037269"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i/>
        </w:rPr>
        <w:t>Molecular Ecology</w:t>
      </w:r>
      <w:r w:rsidRPr="00347338">
        <w:rPr>
          <w:rFonts w:ascii="Times New Roman" w:hAnsi="Times New Roman" w:cs="Times New Roman"/>
        </w:rPr>
        <w:t>, 26, 6002–6020.</w:t>
      </w:r>
    </w:p>
    <w:p w14:paraId="642963ED" w14:textId="77777777" w:rsidR="00037269" w:rsidRPr="00347338" w:rsidRDefault="00037269" w:rsidP="00C35FE3">
      <w:pPr>
        <w:autoSpaceDE w:val="0"/>
        <w:autoSpaceDN w:val="0"/>
        <w:adjustRightInd w:val="0"/>
        <w:spacing w:after="0" w:line="240" w:lineRule="auto"/>
        <w:rPr>
          <w:rFonts w:ascii="Times New Roman" w:hAnsi="Times New Roman" w:cs="Times New Roman"/>
        </w:rPr>
      </w:pPr>
    </w:p>
    <w:p w14:paraId="39FF2197" w14:textId="77777777" w:rsidR="00C97215" w:rsidRPr="00347338" w:rsidRDefault="00037269" w:rsidP="00037269">
      <w:pPr>
        <w:autoSpaceDE w:val="0"/>
        <w:autoSpaceDN w:val="0"/>
        <w:adjustRightInd w:val="0"/>
        <w:spacing w:after="0" w:line="240" w:lineRule="auto"/>
        <w:rPr>
          <w:rFonts w:ascii="Times New Roman" w:hAnsi="Times New Roman" w:cs="Times New Roman"/>
        </w:rPr>
      </w:pPr>
      <w:r w:rsidRPr="00347338">
        <w:rPr>
          <w:rFonts w:ascii="Times New Roman" w:hAnsi="Times New Roman" w:cs="Times New Roman"/>
        </w:rPr>
        <w:t>Sansaloni C, Petroli C, Jaccoud D, Carling J, Detering F, Grattapaglia D, &amp; Kilian A (2011) Diversity</w:t>
      </w:r>
    </w:p>
    <w:p w14:paraId="238256E5" w14:textId="77777777" w:rsidR="00C97215"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Arrays Technology (DArT) and nextgeneration sequencing combined: Genome-wide, high</w:t>
      </w:r>
    </w:p>
    <w:p w14:paraId="1AE0916F" w14:textId="77777777" w:rsidR="00C97215" w:rsidRPr="00347338" w:rsidRDefault="00037269" w:rsidP="00C97215">
      <w:pPr>
        <w:autoSpaceDE w:val="0"/>
        <w:autoSpaceDN w:val="0"/>
        <w:adjustRightInd w:val="0"/>
        <w:spacing w:after="0" w:line="240" w:lineRule="auto"/>
        <w:ind w:firstLine="720"/>
        <w:rPr>
          <w:rFonts w:ascii="Times New Roman" w:hAnsi="Times New Roman" w:cs="Times New Roman"/>
          <w:i/>
        </w:rPr>
      </w:pPr>
      <w:r w:rsidRPr="00347338">
        <w:rPr>
          <w:rFonts w:ascii="Times New Roman" w:hAnsi="Times New Roman" w:cs="Times New Roman"/>
        </w:rPr>
        <w:t xml:space="preserve">throughput, highly informative genotyping for molecular breeding of </w:t>
      </w:r>
      <w:r w:rsidRPr="00347338">
        <w:rPr>
          <w:rFonts w:ascii="Times New Roman" w:hAnsi="Times New Roman" w:cs="Times New Roman"/>
          <w:i/>
        </w:rPr>
        <w:t>Eucalyptus. BMC</w:t>
      </w:r>
    </w:p>
    <w:p w14:paraId="67FAD077" w14:textId="343808B8" w:rsidR="00037269"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i/>
        </w:rPr>
        <w:t>Proceedings</w:t>
      </w:r>
      <w:r w:rsidRPr="00347338">
        <w:rPr>
          <w:rFonts w:ascii="Times New Roman" w:hAnsi="Times New Roman" w:cs="Times New Roman"/>
        </w:rPr>
        <w:t>, 5, 54.</w:t>
      </w:r>
    </w:p>
    <w:sectPr w:rsidR="00037269" w:rsidRPr="003473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15T12:17:00Z" w:initials="CPM">
    <w:p w14:paraId="6B8D613E" w14:textId="6B708F7B" w:rsidR="00576044" w:rsidRDefault="00576044">
      <w:pPr>
        <w:pStyle w:val="CommentText"/>
      </w:pPr>
      <w:r>
        <w:rPr>
          <w:rStyle w:val="CommentReference"/>
        </w:rPr>
        <w:annotationRef/>
      </w:r>
      <w:r>
        <w:t>Very good. 98%</w:t>
      </w:r>
      <w:bookmarkStart w:id="1" w:name="_GoBack"/>
      <w:bookmarkEnd w:id="1"/>
    </w:p>
  </w:comment>
  <w:comment w:id="14" w:author="Carlos Prada Montoya" w:date="2019-04-15T11:47:00Z" w:initials="CPM">
    <w:p w14:paraId="11A8240D" w14:textId="0F05478A" w:rsidR="00950D3E" w:rsidRDefault="00950D3E">
      <w:pPr>
        <w:pStyle w:val="CommentText"/>
      </w:pPr>
      <w:r>
        <w:rPr>
          <w:rStyle w:val="CommentReference"/>
        </w:rPr>
        <w:annotationRef/>
      </w:r>
      <w:r>
        <w:t>Word choice</w:t>
      </w:r>
      <w:r w:rsidR="00C76094">
        <w:t xml:space="preserve">  results in changes</w:t>
      </w:r>
    </w:p>
  </w:comment>
  <w:comment w:id="26" w:author="Carlos Prada Montoya" w:date="2019-04-15T11:52:00Z" w:initials="CPM">
    <w:p w14:paraId="626243E2" w14:textId="669A951E" w:rsidR="00E227F0" w:rsidRDefault="00E227F0">
      <w:pPr>
        <w:pStyle w:val="CommentText"/>
      </w:pPr>
      <w:r>
        <w:rPr>
          <w:rStyle w:val="CommentReference"/>
        </w:rPr>
        <w:annotationRef/>
      </w:r>
      <w:r>
        <w:t>This sentence contains little info so apply rule 1: “Delete the first sentence”. If you look most texts the first sentence is unnecessary.</w:t>
      </w:r>
    </w:p>
  </w:comment>
  <w:comment w:id="42" w:author="Carlos Prada Montoya" w:date="2019-04-15T12:13:00Z" w:initials="CPM">
    <w:p w14:paraId="3DD13073" w14:textId="4FECF6EB" w:rsidR="00C50898" w:rsidRDefault="00C50898">
      <w:pPr>
        <w:pStyle w:val="CommentText"/>
      </w:pPr>
      <w:r>
        <w:rPr>
          <w:rStyle w:val="CommentReference"/>
        </w:rPr>
        <w:annotationRef/>
      </w:r>
      <w:r>
        <w:t>Long sentence and hard to follow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8D613E" w15:done="0"/>
  <w15:commentEx w15:paraId="11A8240D" w15:done="0"/>
  <w15:commentEx w15:paraId="626243E2" w15:done="0"/>
  <w15:commentEx w15:paraId="3DD130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8D613E" w16cid:durableId="205EF4DD"/>
  <w16cid:commentId w16cid:paraId="11A8240D" w16cid:durableId="205EEDC3"/>
  <w16cid:commentId w16cid:paraId="626243E2" w16cid:durableId="205EEF0C"/>
  <w16cid:commentId w16cid:paraId="3DD13073" w16cid:durableId="205EF3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31CF4"/>
    <w:multiLevelType w:val="hybridMultilevel"/>
    <w:tmpl w:val="637A9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41918"/>
    <w:multiLevelType w:val="hybridMultilevel"/>
    <w:tmpl w:val="E206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F078C"/>
    <w:multiLevelType w:val="hybridMultilevel"/>
    <w:tmpl w:val="D5C69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2750E"/>
    <w:multiLevelType w:val="hybridMultilevel"/>
    <w:tmpl w:val="3C982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09"/>
    <w:rsid w:val="00037269"/>
    <w:rsid w:val="00042D10"/>
    <w:rsid w:val="00081713"/>
    <w:rsid w:val="001801D5"/>
    <w:rsid w:val="002A4F23"/>
    <w:rsid w:val="00347338"/>
    <w:rsid w:val="003C31B7"/>
    <w:rsid w:val="00486C87"/>
    <w:rsid w:val="004C395B"/>
    <w:rsid w:val="00513498"/>
    <w:rsid w:val="0052147F"/>
    <w:rsid w:val="005714F4"/>
    <w:rsid w:val="00576044"/>
    <w:rsid w:val="00595C25"/>
    <w:rsid w:val="00602238"/>
    <w:rsid w:val="006077B9"/>
    <w:rsid w:val="0083691E"/>
    <w:rsid w:val="008915FF"/>
    <w:rsid w:val="00893B8B"/>
    <w:rsid w:val="008A4701"/>
    <w:rsid w:val="00950D3E"/>
    <w:rsid w:val="0096357F"/>
    <w:rsid w:val="00974CBE"/>
    <w:rsid w:val="00977712"/>
    <w:rsid w:val="00997709"/>
    <w:rsid w:val="009C23A6"/>
    <w:rsid w:val="009C5CAD"/>
    <w:rsid w:val="00A03D8A"/>
    <w:rsid w:val="00AD3CCC"/>
    <w:rsid w:val="00AE3FFF"/>
    <w:rsid w:val="00BD65AB"/>
    <w:rsid w:val="00C35FE3"/>
    <w:rsid w:val="00C50898"/>
    <w:rsid w:val="00C76094"/>
    <w:rsid w:val="00C900C5"/>
    <w:rsid w:val="00C97215"/>
    <w:rsid w:val="00CA353E"/>
    <w:rsid w:val="00D34FC8"/>
    <w:rsid w:val="00DB0388"/>
    <w:rsid w:val="00DB7710"/>
    <w:rsid w:val="00E227F0"/>
    <w:rsid w:val="00EE39C6"/>
    <w:rsid w:val="00F362CF"/>
    <w:rsid w:val="00F9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9495"/>
  <w15:chartTrackingRefBased/>
  <w15:docId w15:val="{F08A5DC9-11E6-417C-9507-4B375EFE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1D5"/>
    <w:pPr>
      <w:ind w:left="720"/>
      <w:contextualSpacing/>
    </w:pPr>
  </w:style>
  <w:style w:type="paragraph" w:styleId="BalloonText">
    <w:name w:val="Balloon Text"/>
    <w:basedOn w:val="Normal"/>
    <w:link w:val="BalloonTextChar"/>
    <w:uiPriority w:val="99"/>
    <w:semiHidden/>
    <w:unhideWhenUsed/>
    <w:rsid w:val="00950D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D3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50D3E"/>
    <w:rPr>
      <w:sz w:val="16"/>
      <w:szCs w:val="16"/>
    </w:rPr>
  </w:style>
  <w:style w:type="paragraph" w:styleId="CommentText">
    <w:name w:val="annotation text"/>
    <w:basedOn w:val="Normal"/>
    <w:link w:val="CommentTextChar"/>
    <w:uiPriority w:val="99"/>
    <w:semiHidden/>
    <w:unhideWhenUsed/>
    <w:rsid w:val="00950D3E"/>
    <w:pPr>
      <w:spacing w:line="240" w:lineRule="auto"/>
    </w:pPr>
    <w:rPr>
      <w:sz w:val="20"/>
      <w:szCs w:val="20"/>
    </w:rPr>
  </w:style>
  <w:style w:type="character" w:customStyle="1" w:styleId="CommentTextChar">
    <w:name w:val="Comment Text Char"/>
    <w:basedOn w:val="DefaultParagraphFont"/>
    <w:link w:val="CommentText"/>
    <w:uiPriority w:val="99"/>
    <w:semiHidden/>
    <w:rsid w:val="00950D3E"/>
    <w:rPr>
      <w:sz w:val="20"/>
      <w:szCs w:val="20"/>
    </w:rPr>
  </w:style>
  <w:style w:type="paragraph" w:styleId="CommentSubject">
    <w:name w:val="annotation subject"/>
    <w:basedOn w:val="CommentText"/>
    <w:next w:val="CommentText"/>
    <w:link w:val="CommentSubjectChar"/>
    <w:uiPriority w:val="99"/>
    <w:semiHidden/>
    <w:unhideWhenUsed/>
    <w:rsid w:val="00950D3E"/>
    <w:rPr>
      <w:b/>
      <w:bCs/>
    </w:rPr>
  </w:style>
  <w:style w:type="character" w:customStyle="1" w:styleId="CommentSubjectChar">
    <w:name w:val="Comment Subject Char"/>
    <w:basedOn w:val="CommentTextChar"/>
    <w:link w:val="CommentSubject"/>
    <w:uiPriority w:val="99"/>
    <w:semiHidden/>
    <w:rsid w:val="00950D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9</cp:revision>
  <dcterms:created xsi:type="dcterms:W3CDTF">2019-04-15T15:44:00Z</dcterms:created>
  <dcterms:modified xsi:type="dcterms:W3CDTF">2019-04-15T16:17:00Z</dcterms:modified>
</cp:coreProperties>
</file>