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030CE" w14:textId="47A432CF" w:rsidR="00B01088" w:rsidRDefault="00B01088" w:rsidP="00B01088">
      <w:pPr>
        <w:spacing w:after="0" w:line="240" w:lineRule="auto"/>
        <w:rPr>
          <w:rFonts w:ascii="Times New Roman" w:hAnsi="Times New Roman" w:cs="Times New Roman"/>
        </w:rPr>
      </w:pPr>
      <w:r>
        <w:rPr>
          <w:rFonts w:ascii="Times New Roman" w:hAnsi="Times New Roman" w:cs="Times New Roman"/>
        </w:rPr>
        <w:t xml:space="preserve">Amy </w:t>
      </w:r>
      <w:commentRangeStart w:id="0"/>
      <w:proofErr w:type="spellStart"/>
      <w:r>
        <w:rPr>
          <w:rFonts w:ascii="Times New Roman" w:hAnsi="Times New Roman" w:cs="Times New Roman"/>
        </w:rPr>
        <w:t>Zyck</w:t>
      </w:r>
      <w:commentRangeEnd w:id="0"/>
      <w:proofErr w:type="spellEnd"/>
      <w:r w:rsidR="00EC479D">
        <w:rPr>
          <w:rStyle w:val="CommentReference"/>
          <w:rFonts w:ascii="Arial" w:eastAsia="Arial" w:hAnsi="Arial" w:cs="Arial"/>
          <w:lang w:val="en"/>
        </w:rPr>
        <w:commentReference w:id="0"/>
      </w:r>
    </w:p>
    <w:p w14:paraId="013E18B4" w14:textId="6297D62B" w:rsidR="00B01088" w:rsidRDefault="00B01088" w:rsidP="00B01088">
      <w:pPr>
        <w:spacing w:after="0" w:line="240" w:lineRule="auto"/>
        <w:rPr>
          <w:rFonts w:ascii="Times New Roman" w:hAnsi="Times New Roman" w:cs="Times New Roman"/>
        </w:rPr>
      </w:pPr>
      <w:r>
        <w:rPr>
          <w:rFonts w:ascii="Times New Roman" w:hAnsi="Times New Roman" w:cs="Times New Roman"/>
        </w:rPr>
        <w:t>Landscape Genomics Summary</w:t>
      </w:r>
    </w:p>
    <w:p w14:paraId="76000CD4" w14:textId="0AEB4E89" w:rsidR="00B01088" w:rsidRDefault="00B01088" w:rsidP="00B01088">
      <w:pPr>
        <w:spacing w:after="0" w:line="240" w:lineRule="auto"/>
        <w:rPr>
          <w:rFonts w:ascii="Times New Roman" w:hAnsi="Times New Roman" w:cs="Times New Roman"/>
        </w:rPr>
      </w:pPr>
      <w:r>
        <w:rPr>
          <w:rFonts w:ascii="Times New Roman" w:hAnsi="Times New Roman" w:cs="Times New Roman"/>
        </w:rPr>
        <w:t xml:space="preserve">Words: </w:t>
      </w:r>
      <w:r w:rsidR="00041102">
        <w:rPr>
          <w:rFonts w:ascii="Times New Roman" w:hAnsi="Times New Roman" w:cs="Times New Roman"/>
        </w:rPr>
        <w:t>897</w:t>
      </w:r>
    </w:p>
    <w:p w14:paraId="0BEB2BEF" w14:textId="77777777" w:rsidR="00B01088" w:rsidRDefault="00B01088" w:rsidP="00B01088">
      <w:pPr>
        <w:spacing w:after="0" w:line="240" w:lineRule="auto"/>
        <w:rPr>
          <w:rFonts w:ascii="Times New Roman" w:hAnsi="Times New Roman" w:cs="Times New Roman"/>
        </w:rPr>
      </w:pPr>
    </w:p>
    <w:p w14:paraId="78FB82FA" w14:textId="3D2C81B7" w:rsidR="00BB787A" w:rsidRPr="002721C4" w:rsidRDefault="00FB37F3" w:rsidP="00C72AF2">
      <w:pPr>
        <w:rPr>
          <w:rFonts w:ascii="Times New Roman" w:hAnsi="Times New Roman" w:cs="Times New Roman"/>
        </w:rPr>
      </w:pPr>
      <w:r w:rsidRPr="002721C4">
        <w:rPr>
          <w:rFonts w:ascii="Times New Roman" w:hAnsi="Times New Roman" w:cs="Times New Roman"/>
        </w:rPr>
        <w:t xml:space="preserve">As climate change </w:t>
      </w:r>
      <w:commentRangeStart w:id="1"/>
      <w:r w:rsidRPr="002721C4">
        <w:rPr>
          <w:rFonts w:ascii="Times New Roman" w:hAnsi="Times New Roman" w:cs="Times New Roman"/>
        </w:rPr>
        <w:t xml:space="preserve">is </w:t>
      </w:r>
      <w:r w:rsidR="00E03896" w:rsidRPr="002721C4">
        <w:rPr>
          <w:rFonts w:ascii="Times New Roman" w:hAnsi="Times New Roman" w:cs="Times New Roman"/>
        </w:rPr>
        <w:t>a persistent problem</w:t>
      </w:r>
      <w:commentRangeEnd w:id="1"/>
      <w:r w:rsidR="005C5CAF">
        <w:rPr>
          <w:rStyle w:val="CommentReference"/>
          <w:rFonts w:ascii="Arial" w:eastAsia="Arial" w:hAnsi="Arial" w:cs="Arial"/>
          <w:lang w:val="en"/>
        </w:rPr>
        <w:commentReference w:id="1"/>
      </w:r>
      <w:r w:rsidR="00E03896" w:rsidRPr="002721C4">
        <w:rPr>
          <w:rFonts w:ascii="Times New Roman" w:hAnsi="Times New Roman" w:cs="Times New Roman"/>
        </w:rPr>
        <w:t xml:space="preserve">, it is </w:t>
      </w:r>
      <w:commentRangeStart w:id="2"/>
      <w:r w:rsidR="00E03896" w:rsidRPr="002721C4">
        <w:rPr>
          <w:rFonts w:ascii="Times New Roman" w:hAnsi="Times New Roman" w:cs="Times New Roman"/>
        </w:rPr>
        <w:t xml:space="preserve">important </w:t>
      </w:r>
      <w:commentRangeEnd w:id="2"/>
      <w:r w:rsidR="005C5CAF">
        <w:rPr>
          <w:rStyle w:val="CommentReference"/>
          <w:rFonts w:ascii="Arial" w:eastAsia="Arial" w:hAnsi="Arial" w:cs="Arial"/>
          <w:lang w:val="en"/>
        </w:rPr>
        <w:commentReference w:id="2"/>
      </w:r>
      <w:r w:rsidR="00E03896" w:rsidRPr="002721C4">
        <w:rPr>
          <w:rFonts w:ascii="Times New Roman" w:hAnsi="Times New Roman" w:cs="Times New Roman"/>
        </w:rPr>
        <w:t xml:space="preserve">to understand how natural selection </w:t>
      </w:r>
      <w:del w:id="3" w:author="Carlos Prada Montoya" w:date="2019-02-18T12:08:00Z">
        <w:r w:rsidR="00E03896" w:rsidRPr="002721C4" w:rsidDel="005C5CAF">
          <w:rPr>
            <w:rFonts w:ascii="Times New Roman" w:hAnsi="Times New Roman" w:cs="Times New Roman"/>
          </w:rPr>
          <w:delText xml:space="preserve">creates and </w:delText>
        </w:r>
      </w:del>
      <w:r w:rsidR="00E03896" w:rsidRPr="002721C4">
        <w:rPr>
          <w:rFonts w:ascii="Times New Roman" w:hAnsi="Times New Roman" w:cs="Times New Roman"/>
        </w:rPr>
        <w:t xml:space="preserve">maintains adaptive genetic diversity in heterogenous environments. </w:t>
      </w:r>
      <w:proofErr w:type="spellStart"/>
      <w:r w:rsidR="00E03896" w:rsidRPr="002721C4">
        <w:rPr>
          <w:rFonts w:ascii="Times New Roman" w:hAnsi="Times New Roman" w:cs="Times New Roman"/>
        </w:rPr>
        <w:t>Brauer</w:t>
      </w:r>
      <w:proofErr w:type="spellEnd"/>
      <w:r w:rsidR="00E03896" w:rsidRPr="002721C4">
        <w:rPr>
          <w:rFonts w:ascii="Times New Roman" w:hAnsi="Times New Roman" w:cs="Times New Roman"/>
        </w:rPr>
        <w:t xml:space="preserve"> et al. (2016) and Hancock et al. (2011) </w:t>
      </w:r>
      <w:r w:rsidR="00C358FE" w:rsidRPr="002721C4">
        <w:rPr>
          <w:rFonts w:ascii="Times New Roman" w:hAnsi="Times New Roman" w:cs="Times New Roman"/>
        </w:rPr>
        <w:t>are two studies that assessed the correlation between adaptive loci and environmental factors</w:t>
      </w:r>
      <w:r w:rsidR="007553DC">
        <w:rPr>
          <w:rFonts w:ascii="Times New Roman" w:hAnsi="Times New Roman" w:cs="Times New Roman"/>
        </w:rPr>
        <w:t xml:space="preserve"> in two different study systems</w:t>
      </w:r>
      <w:r w:rsidR="00C358FE" w:rsidRPr="002721C4">
        <w:rPr>
          <w:rFonts w:ascii="Times New Roman" w:hAnsi="Times New Roman" w:cs="Times New Roman"/>
        </w:rPr>
        <w:t>.</w:t>
      </w:r>
      <w:r w:rsidR="0006784E" w:rsidRPr="002721C4">
        <w:rPr>
          <w:rFonts w:ascii="Times New Roman" w:hAnsi="Times New Roman" w:cs="Times New Roman"/>
        </w:rPr>
        <w:t xml:space="preserve"> The methodology used to identify these candidate adaptive loci differ</w:t>
      </w:r>
      <w:r w:rsidR="006C6810" w:rsidRPr="002721C4">
        <w:rPr>
          <w:rFonts w:ascii="Times New Roman" w:hAnsi="Times New Roman" w:cs="Times New Roman"/>
        </w:rPr>
        <w:t>ed</w:t>
      </w:r>
      <w:r w:rsidR="0006784E" w:rsidRPr="002721C4">
        <w:rPr>
          <w:rFonts w:ascii="Times New Roman" w:hAnsi="Times New Roman" w:cs="Times New Roman"/>
        </w:rPr>
        <w:t xml:space="preserve"> between both studies as d</w:t>
      </w:r>
      <w:r w:rsidR="00796EE4" w:rsidRPr="002721C4">
        <w:rPr>
          <w:rFonts w:ascii="Times New Roman" w:hAnsi="Times New Roman" w:cs="Times New Roman"/>
        </w:rPr>
        <w:t>id</w:t>
      </w:r>
      <w:r w:rsidR="0006784E" w:rsidRPr="002721C4">
        <w:rPr>
          <w:rFonts w:ascii="Times New Roman" w:hAnsi="Times New Roman" w:cs="Times New Roman"/>
        </w:rPr>
        <w:t xml:space="preserve"> the approaches </w:t>
      </w:r>
      <w:r w:rsidR="00C358FE" w:rsidRPr="002721C4">
        <w:rPr>
          <w:rFonts w:ascii="Times New Roman" w:hAnsi="Times New Roman" w:cs="Times New Roman"/>
        </w:rPr>
        <w:t>that were used to</w:t>
      </w:r>
      <w:r w:rsidR="0006784E" w:rsidRPr="002721C4">
        <w:rPr>
          <w:rFonts w:ascii="Times New Roman" w:hAnsi="Times New Roman" w:cs="Times New Roman"/>
        </w:rPr>
        <w:t xml:space="preserve"> </w:t>
      </w:r>
      <w:r w:rsidR="00796EE4" w:rsidRPr="002721C4">
        <w:rPr>
          <w:rFonts w:ascii="Times New Roman" w:hAnsi="Times New Roman" w:cs="Times New Roman"/>
        </w:rPr>
        <w:t>accoun</w:t>
      </w:r>
      <w:r w:rsidR="00C358FE" w:rsidRPr="002721C4">
        <w:rPr>
          <w:rFonts w:ascii="Times New Roman" w:hAnsi="Times New Roman" w:cs="Times New Roman"/>
        </w:rPr>
        <w:t>t</w:t>
      </w:r>
      <w:r w:rsidR="0006784E" w:rsidRPr="002721C4">
        <w:rPr>
          <w:rFonts w:ascii="Times New Roman" w:hAnsi="Times New Roman" w:cs="Times New Roman"/>
        </w:rPr>
        <w:t xml:space="preserve"> for neutral </w:t>
      </w:r>
      <w:r w:rsidR="00C358FE" w:rsidRPr="002721C4">
        <w:rPr>
          <w:rFonts w:ascii="Times New Roman" w:hAnsi="Times New Roman" w:cs="Times New Roman"/>
        </w:rPr>
        <w:t xml:space="preserve">effects such as </w:t>
      </w:r>
      <w:r w:rsidR="0006784E" w:rsidRPr="002721C4">
        <w:rPr>
          <w:rFonts w:ascii="Times New Roman" w:hAnsi="Times New Roman" w:cs="Times New Roman"/>
        </w:rPr>
        <w:t xml:space="preserve">populations </w:t>
      </w:r>
      <w:bookmarkStart w:id="4" w:name="_GoBack"/>
      <w:bookmarkEnd w:id="4"/>
      <w:r w:rsidR="0006784E" w:rsidRPr="002721C4">
        <w:rPr>
          <w:rFonts w:ascii="Times New Roman" w:hAnsi="Times New Roman" w:cs="Times New Roman"/>
        </w:rPr>
        <w:t>structure and history.</w:t>
      </w:r>
      <w:r w:rsidR="00C358FE" w:rsidRPr="002721C4">
        <w:rPr>
          <w:rFonts w:ascii="Times New Roman" w:hAnsi="Times New Roman" w:cs="Times New Roman"/>
        </w:rPr>
        <w:t xml:space="preserve"> </w:t>
      </w:r>
      <w:del w:id="5" w:author="Carlos Prada Montoya" w:date="2019-02-18T12:09:00Z">
        <w:r w:rsidR="00C358FE" w:rsidRPr="002721C4" w:rsidDel="005C5CAF">
          <w:rPr>
            <w:rFonts w:ascii="Times New Roman" w:hAnsi="Times New Roman" w:cs="Times New Roman"/>
          </w:rPr>
          <w:delText>It is important that l</w:delText>
        </w:r>
      </w:del>
      <w:ins w:id="6" w:author="Carlos Prada Montoya" w:date="2019-02-18T12:09:00Z">
        <w:r w:rsidR="005C5CAF">
          <w:rPr>
            <w:rFonts w:ascii="Times New Roman" w:hAnsi="Times New Roman" w:cs="Times New Roman"/>
          </w:rPr>
          <w:t>L</w:t>
        </w:r>
      </w:ins>
      <w:r w:rsidR="00C358FE" w:rsidRPr="002721C4">
        <w:rPr>
          <w:rFonts w:ascii="Times New Roman" w:hAnsi="Times New Roman" w:cs="Times New Roman"/>
        </w:rPr>
        <w:t xml:space="preserve">andscape genomics studies </w:t>
      </w:r>
      <w:ins w:id="7" w:author="Carlos Prada Montoya" w:date="2019-02-18T12:09:00Z">
        <w:r w:rsidR="005C5CAF">
          <w:rPr>
            <w:rFonts w:ascii="Times New Roman" w:hAnsi="Times New Roman" w:cs="Times New Roman"/>
          </w:rPr>
          <w:t xml:space="preserve">need to </w:t>
        </w:r>
      </w:ins>
      <w:r w:rsidR="00C358FE" w:rsidRPr="002721C4">
        <w:rPr>
          <w:rFonts w:ascii="Times New Roman" w:hAnsi="Times New Roman" w:cs="Times New Roman"/>
        </w:rPr>
        <w:t xml:space="preserve">account for these neutral effects because they can result in false signals of selection of adaptation. </w:t>
      </w:r>
    </w:p>
    <w:p w14:paraId="38866B90" w14:textId="4BAA461E" w:rsidR="00A93523" w:rsidRPr="002721C4" w:rsidRDefault="00A93523" w:rsidP="00C72AF2">
      <w:pPr>
        <w:rPr>
          <w:rFonts w:ascii="Times New Roman" w:hAnsi="Times New Roman" w:cs="Times New Roman"/>
          <w:i/>
        </w:rPr>
      </w:pPr>
      <w:r w:rsidRPr="002721C4">
        <w:rPr>
          <w:rFonts w:ascii="Times New Roman" w:hAnsi="Times New Roman" w:cs="Times New Roman"/>
          <w:i/>
        </w:rPr>
        <w:t>Study systems</w:t>
      </w:r>
    </w:p>
    <w:p w14:paraId="71BB77E0" w14:textId="63275493" w:rsidR="004707CF" w:rsidRPr="002721C4" w:rsidRDefault="00796EE4" w:rsidP="00C72AF2">
      <w:pPr>
        <w:rPr>
          <w:rFonts w:ascii="Times New Roman" w:hAnsi="Times New Roman" w:cs="Times New Roman"/>
          <w:color w:val="FF0000"/>
        </w:rPr>
      </w:pPr>
      <w:proofErr w:type="spellStart"/>
      <w:r w:rsidRPr="002721C4">
        <w:rPr>
          <w:rFonts w:ascii="Times New Roman" w:hAnsi="Times New Roman" w:cs="Times New Roman"/>
        </w:rPr>
        <w:t>Brauer</w:t>
      </w:r>
      <w:proofErr w:type="spellEnd"/>
      <w:r w:rsidRPr="002721C4">
        <w:rPr>
          <w:rFonts w:ascii="Times New Roman" w:hAnsi="Times New Roman" w:cs="Times New Roman"/>
        </w:rPr>
        <w:t xml:space="preserve"> </w:t>
      </w:r>
      <w:r w:rsidR="00906411" w:rsidRPr="002721C4">
        <w:rPr>
          <w:rFonts w:ascii="Times New Roman" w:hAnsi="Times New Roman" w:cs="Times New Roman"/>
        </w:rPr>
        <w:t>and colleagues</w:t>
      </w:r>
      <w:r w:rsidRPr="002721C4">
        <w:rPr>
          <w:rFonts w:ascii="Times New Roman" w:hAnsi="Times New Roman" w:cs="Times New Roman"/>
        </w:rPr>
        <w:t xml:space="preserve"> </w:t>
      </w:r>
      <w:del w:id="8" w:author="Carlos Prada Montoya" w:date="2019-02-18T12:10:00Z">
        <w:r w:rsidRPr="002721C4" w:rsidDel="005C5CAF">
          <w:rPr>
            <w:rFonts w:ascii="Times New Roman" w:hAnsi="Times New Roman" w:cs="Times New Roman"/>
          </w:rPr>
          <w:delText>completed their riverscape</w:delText>
        </w:r>
      </w:del>
      <w:ins w:id="9" w:author="Carlos Prada Montoya" w:date="2019-02-18T12:10:00Z">
        <w:r w:rsidR="005C5CAF">
          <w:rPr>
            <w:rFonts w:ascii="Times New Roman" w:hAnsi="Times New Roman" w:cs="Times New Roman"/>
          </w:rPr>
          <w:t>studied</w:t>
        </w:r>
      </w:ins>
      <w:r w:rsidRPr="002721C4">
        <w:rPr>
          <w:rFonts w:ascii="Times New Roman" w:hAnsi="Times New Roman" w:cs="Times New Roman"/>
        </w:rPr>
        <w:t xml:space="preserve"> genomic </w:t>
      </w:r>
      <w:del w:id="10" w:author="Carlos Prada Montoya" w:date="2019-02-18T12:10:00Z">
        <w:r w:rsidRPr="002721C4" w:rsidDel="005C5CAF">
          <w:rPr>
            <w:rFonts w:ascii="Times New Roman" w:hAnsi="Times New Roman" w:cs="Times New Roman"/>
          </w:rPr>
          <w:delText xml:space="preserve">analysis </w:delText>
        </w:r>
      </w:del>
      <w:ins w:id="11" w:author="Carlos Prada Montoya" w:date="2019-02-18T12:10:00Z">
        <w:r w:rsidR="005C5CAF">
          <w:rPr>
            <w:rFonts w:ascii="Times New Roman" w:hAnsi="Times New Roman" w:cs="Times New Roman"/>
          </w:rPr>
          <w:t>variation</w:t>
        </w:r>
        <w:r w:rsidR="005C5CAF" w:rsidRPr="002721C4">
          <w:rPr>
            <w:rFonts w:ascii="Times New Roman" w:hAnsi="Times New Roman" w:cs="Times New Roman"/>
          </w:rPr>
          <w:t xml:space="preserve"> </w:t>
        </w:r>
      </w:ins>
      <w:r w:rsidRPr="002721C4">
        <w:rPr>
          <w:rFonts w:ascii="Times New Roman" w:hAnsi="Times New Roman" w:cs="Times New Roman"/>
        </w:rPr>
        <w:t>in the threatened southern pygmy perch (</w:t>
      </w:r>
      <w:proofErr w:type="spellStart"/>
      <w:r w:rsidRPr="002721C4">
        <w:rPr>
          <w:rFonts w:ascii="Times New Roman" w:hAnsi="Times New Roman" w:cs="Times New Roman"/>
          <w:i/>
        </w:rPr>
        <w:t>Nannoperca</w:t>
      </w:r>
      <w:proofErr w:type="spellEnd"/>
      <w:r w:rsidRPr="002721C4">
        <w:rPr>
          <w:rFonts w:ascii="Times New Roman" w:hAnsi="Times New Roman" w:cs="Times New Roman"/>
          <w:i/>
        </w:rPr>
        <w:t xml:space="preserve"> </w:t>
      </w:r>
      <w:proofErr w:type="spellStart"/>
      <w:r w:rsidRPr="002721C4">
        <w:rPr>
          <w:rFonts w:ascii="Times New Roman" w:hAnsi="Times New Roman" w:cs="Times New Roman"/>
          <w:i/>
        </w:rPr>
        <w:t>australis</w:t>
      </w:r>
      <w:proofErr w:type="spellEnd"/>
      <w:r w:rsidRPr="002721C4">
        <w:rPr>
          <w:rFonts w:ascii="Times New Roman" w:hAnsi="Times New Roman" w:cs="Times New Roman"/>
        </w:rPr>
        <w:t xml:space="preserve">), which is an ecological specialist with low dispersal potential. As a threatened species, the pygmy perch is likely to have small effective population sizes, experience population isolation as well as repeated local extinction-recolonization cycles and inbreeding. </w:t>
      </w:r>
      <w:commentRangeStart w:id="12"/>
      <w:r w:rsidRPr="002721C4">
        <w:rPr>
          <w:rFonts w:ascii="Times New Roman" w:hAnsi="Times New Roman" w:cs="Times New Roman"/>
        </w:rPr>
        <w:t xml:space="preserve">These characteristics could </w:t>
      </w:r>
      <w:r w:rsidR="007553DC">
        <w:rPr>
          <w:rFonts w:ascii="Times New Roman" w:hAnsi="Times New Roman" w:cs="Times New Roman"/>
        </w:rPr>
        <w:t>make it difficult to differentiate between</w:t>
      </w:r>
      <w:r w:rsidR="00240CA7" w:rsidRPr="002721C4">
        <w:rPr>
          <w:rFonts w:ascii="Times New Roman" w:hAnsi="Times New Roman" w:cs="Times New Roman"/>
        </w:rPr>
        <w:t xml:space="preserve"> signals of neutral processes (i.e., genetic drift) </w:t>
      </w:r>
      <w:r w:rsidR="007553DC">
        <w:rPr>
          <w:rFonts w:ascii="Times New Roman" w:hAnsi="Times New Roman" w:cs="Times New Roman"/>
        </w:rPr>
        <w:t>and</w:t>
      </w:r>
      <w:r w:rsidR="00240CA7" w:rsidRPr="002721C4">
        <w:rPr>
          <w:rFonts w:ascii="Times New Roman" w:hAnsi="Times New Roman" w:cs="Times New Roman"/>
        </w:rPr>
        <w:t xml:space="preserve"> signals of selection</w:t>
      </w:r>
      <w:r w:rsidR="00483020" w:rsidRPr="002721C4">
        <w:rPr>
          <w:rFonts w:ascii="Times New Roman" w:hAnsi="Times New Roman" w:cs="Times New Roman"/>
        </w:rPr>
        <w:t xml:space="preserve">. </w:t>
      </w:r>
      <w:r w:rsidR="007553DC">
        <w:rPr>
          <w:rFonts w:ascii="Times New Roman" w:hAnsi="Times New Roman" w:cs="Times New Roman"/>
        </w:rPr>
        <w:t>In</w:t>
      </w:r>
      <w:r w:rsidR="008D49CD" w:rsidRPr="002721C4">
        <w:rPr>
          <w:rFonts w:ascii="Times New Roman" w:hAnsi="Times New Roman" w:cs="Times New Roman"/>
        </w:rPr>
        <w:t xml:space="preserve"> this study, they do confirm that drift is a major evolutionary process shaping genetic diversity in the river system of the pygmy perch. </w:t>
      </w:r>
      <w:commentRangeEnd w:id="12"/>
      <w:r w:rsidR="005C5CAF">
        <w:rPr>
          <w:rStyle w:val="CommentReference"/>
          <w:rFonts w:ascii="Arial" w:eastAsia="Arial" w:hAnsi="Arial" w:cs="Arial"/>
          <w:lang w:val="en"/>
        </w:rPr>
        <w:commentReference w:id="12"/>
      </w:r>
    </w:p>
    <w:p w14:paraId="1D9E67D8" w14:textId="08BE7F84" w:rsidR="00BF2E78" w:rsidRPr="002721C4" w:rsidRDefault="00483020" w:rsidP="00C72AF2">
      <w:pPr>
        <w:rPr>
          <w:rFonts w:ascii="Times New Roman" w:hAnsi="Times New Roman" w:cs="Times New Roman"/>
        </w:rPr>
      </w:pPr>
      <w:r w:rsidRPr="002721C4">
        <w:rPr>
          <w:rFonts w:ascii="Times New Roman" w:hAnsi="Times New Roman" w:cs="Times New Roman"/>
        </w:rPr>
        <w:t>Hancock et al. (2011) conducted their</w:t>
      </w:r>
      <w:r w:rsidR="000613E0" w:rsidRPr="002721C4">
        <w:rPr>
          <w:rFonts w:ascii="Times New Roman" w:hAnsi="Times New Roman" w:cs="Times New Roman"/>
        </w:rPr>
        <w:t xml:space="preserve"> genome-wide scan to identify climate-adaptive loci in the plant </w:t>
      </w:r>
      <w:r w:rsidR="000613E0" w:rsidRPr="002721C4">
        <w:rPr>
          <w:rFonts w:ascii="Times New Roman" w:hAnsi="Times New Roman" w:cs="Times New Roman"/>
          <w:i/>
        </w:rPr>
        <w:t>Arabidopsis thaliana</w:t>
      </w:r>
      <w:r w:rsidR="000613E0" w:rsidRPr="002721C4">
        <w:rPr>
          <w:rFonts w:ascii="Times New Roman" w:hAnsi="Times New Roman" w:cs="Times New Roman"/>
        </w:rPr>
        <w:t>, a non-threatened species with larger dispersal potential (</w:t>
      </w:r>
      <w:proofErr w:type="spellStart"/>
      <w:r w:rsidR="000613E0" w:rsidRPr="002721C4">
        <w:rPr>
          <w:rFonts w:ascii="Times New Roman" w:hAnsi="Times New Roman" w:cs="Times New Roman"/>
        </w:rPr>
        <w:fldChar w:fldCharType="begin"/>
      </w:r>
      <w:r w:rsidR="000613E0" w:rsidRPr="002721C4">
        <w:rPr>
          <w:rFonts w:ascii="Times New Roman" w:hAnsi="Times New Roman" w:cs="Times New Roman"/>
        </w:rPr>
        <w:instrText xml:space="preserve"> HYPERLINK "https://nph.onlinelibrary.wiley.com/action/doSearch?ContribAuthorStored=Falahati-Anbaran%2C+Mohsen" </w:instrText>
      </w:r>
      <w:r w:rsidR="000613E0" w:rsidRPr="002721C4">
        <w:rPr>
          <w:rFonts w:ascii="Times New Roman" w:hAnsi="Times New Roman" w:cs="Times New Roman"/>
        </w:rPr>
        <w:fldChar w:fldCharType="separate"/>
      </w:r>
      <w:r w:rsidR="000613E0" w:rsidRPr="002721C4">
        <w:rPr>
          <w:rFonts w:ascii="Times New Roman" w:hAnsi="Times New Roman" w:cs="Times New Roman"/>
        </w:rPr>
        <w:t>Falahati‐Anbaran</w:t>
      </w:r>
      <w:proofErr w:type="spellEnd"/>
      <w:r w:rsidR="000613E0" w:rsidRPr="002721C4">
        <w:rPr>
          <w:rFonts w:ascii="Times New Roman" w:hAnsi="Times New Roman" w:cs="Times New Roman"/>
        </w:rPr>
        <w:fldChar w:fldCharType="end"/>
      </w:r>
      <w:r w:rsidR="000613E0" w:rsidRPr="002721C4">
        <w:rPr>
          <w:rFonts w:ascii="Times New Roman" w:hAnsi="Times New Roman" w:cs="Times New Roman"/>
        </w:rPr>
        <w:t xml:space="preserve">, </w:t>
      </w:r>
      <w:proofErr w:type="spellStart"/>
      <w:r w:rsidR="000613E0" w:rsidRPr="002721C4">
        <w:rPr>
          <w:rFonts w:ascii="Times New Roman" w:hAnsi="Times New Roman" w:cs="Times New Roman"/>
        </w:rPr>
        <w:t>Lundemo</w:t>
      </w:r>
      <w:proofErr w:type="spellEnd"/>
      <w:r w:rsidR="000613E0" w:rsidRPr="002721C4">
        <w:rPr>
          <w:rFonts w:ascii="Times New Roman" w:hAnsi="Times New Roman" w:cs="Times New Roman"/>
        </w:rPr>
        <w:t xml:space="preserve">, &amp; </w:t>
      </w:r>
      <w:hyperlink r:id="rId8" w:history="1">
        <w:r w:rsidR="000613E0" w:rsidRPr="002721C4">
          <w:rPr>
            <w:rFonts w:ascii="Times New Roman" w:hAnsi="Times New Roman" w:cs="Times New Roman"/>
          </w:rPr>
          <w:t> </w:t>
        </w:r>
        <w:proofErr w:type="spellStart"/>
        <w:r w:rsidR="000613E0" w:rsidRPr="002721C4">
          <w:rPr>
            <w:rFonts w:ascii="Times New Roman" w:hAnsi="Times New Roman" w:cs="Times New Roman"/>
          </w:rPr>
          <w:t>Stenøien</w:t>
        </w:r>
        <w:proofErr w:type="spellEnd"/>
      </w:hyperlink>
      <w:r w:rsidR="000613E0" w:rsidRPr="002721C4">
        <w:rPr>
          <w:rFonts w:ascii="Times New Roman" w:hAnsi="Times New Roman" w:cs="Times New Roman"/>
        </w:rPr>
        <w:t xml:space="preserve">, 2014). The populations of </w:t>
      </w:r>
      <w:r w:rsidR="000613E0" w:rsidRPr="002721C4">
        <w:rPr>
          <w:rFonts w:ascii="Times New Roman" w:hAnsi="Times New Roman" w:cs="Times New Roman"/>
          <w:i/>
        </w:rPr>
        <w:t xml:space="preserve">A. thaliana </w:t>
      </w:r>
      <w:r w:rsidR="000613E0" w:rsidRPr="002721C4">
        <w:rPr>
          <w:rFonts w:ascii="Times New Roman" w:hAnsi="Times New Roman" w:cs="Times New Roman"/>
        </w:rPr>
        <w:t xml:space="preserve">are </w:t>
      </w:r>
      <w:r w:rsidR="008D36E4" w:rsidRPr="002721C4">
        <w:rPr>
          <w:rFonts w:ascii="Times New Roman" w:hAnsi="Times New Roman" w:cs="Times New Roman"/>
        </w:rPr>
        <w:t xml:space="preserve">less likely to exhibit signals of neutral processes, as they will have larger effective population size </w:t>
      </w:r>
      <w:r w:rsidR="007553DC">
        <w:rPr>
          <w:rFonts w:ascii="Times New Roman" w:hAnsi="Times New Roman" w:cs="Times New Roman"/>
        </w:rPr>
        <w:t>and will not likely experience population isolation and repeated local extinction-recolonization cycles.</w:t>
      </w:r>
      <w:r w:rsidR="008D36E4" w:rsidRPr="002721C4">
        <w:rPr>
          <w:rFonts w:ascii="Times New Roman" w:hAnsi="Times New Roman" w:cs="Times New Roman"/>
        </w:rPr>
        <w:t xml:space="preserve"> While both studies should account for the </w:t>
      </w:r>
      <w:r w:rsidR="00071DE0" w:rsidRPr="002721C4">
        <w:rPr>
          <w:rFonts w:ascii="Times New Roman" w:hAnsi="Times New Roman" w:cs="Times New Roman"/>
        </w:rPr>
        <w:t xml:space="preserve">effects of neutral processes, </w:t>
      </w:r>
      <w:r w:rsidR="007553DC">
        <w:rPr>
          <w:rFonts w:ascii="Times New Roman" w:hAnsi="Times New Roman" w:cs="Times New Roman"/>
        </w:rPr>
        <w:t xml:space="preserve">these confounding effects are likely to be </w:t>
      </w:r>
      <w:commentRangeStart w:id="13"/>
      <w:r w:rsidR="007553DC">
        <w:rPr>
          <w:rFonts w:ascii="Times New Roman" w:hAnsi="Times New Roman" w:cs="Times New Roman"/>
        </w:rPr>
        <w:t xml:space="preserve">more evident </w:t>
      </w:r>
      <w:r w:rsidR="00071DE0" w:rsidRPr="002721C4">
        <w:rPr>
          <w:rFonts w:ascii="Times New Roman" w:hAnsi="Times New Roman" w:cs="Times New Roman"/>
        </w:rPr>
        <w:t>in</w:t>
      </w:r>
      <w:r w:rsidR="00906411" w:rsidRPr="002721C4">
        <w:rPr>
          <w:rFonts w:ascii="Times New Roman" w:hAnsi="Times New Roman" w:cs="Times New Roman"/>
        </w:rPr>
        <w:t xml:space="preserve"> the</w:t>
      </w:r>
      <w:r w:rsidR="007553DC">
        <w:rPr>
          <w:rFonts w:ascii="Times New Roman" w:hAnsi="Times New Roman" w:cs="Times New Roman"/>
        </w:rPr>
        <w:t xml:space="preserve"> smaller pygmy perch population in the</w:t>
      </w:r>
      <w:r w:rsidR="00071DE0" w:rsidRPr="002721C4">
        <w:rPr>
          <w:rFonts w:ascii="Times New Roman" w:hAnsi="Times New Roman" w:cs="Times New Roman"/>
        </w:rPr>
        <w:t xml:space="preserve"> </w:t>
      </w:r>
      <w:proofErr w:type="spellStart"/>
      <w:r w:rsidR="00071DE0" w:rsidRPr="002721C4">
        <w:rPr>
          <w:rFonts w:ascii="Times New Roman" w:hAnsi="Times New Roman" w:cs="Times New Roman"/>
        </w:rPr>
        <w:t>Brauer</w:t>
      </w:r>
      <w:proofErr w:type="spellEnd"/>
      <w:r w:rsidR="00071DE0" w:rsidRPr="002721C4">
        <w:rPr>
          <w:rFonts w:ascii="Times New Roman" w:hAnsi="Times New Roman" w:cs="Times New Roman"/>
        </w:rPr>
        <w:t xml:space="preserve"> </w:t>
      </w:r>
      <w:r w:rsidR="00906411" w:rsidRPr="002721C4">
        <w:rPr>
          <w:rFonts w:ascii="Times New Roman" w:hAnsi="Times New Roman" w:cs="Times New Roman"/>
        </w:rPr>
        <w:t>study</w:t>
      </w:r>
      <w:r w:rsidR="00071DE0" w:rsidRPr="002721C4">
        <w:rPr>
          <w:rFonts w:ascii="Times New Roman" w:hAnsi="Times New Roman" w:cs="Times New Roman"/>
        </w:rPr>
        <w:t>.</w:t>
      </w:r>
      <w:commentRangeEnd w:id="13"/>
      <w:r w:rsidR="00EC479D">
        <w:rPr>
          <w:rStyle w:val="CommentReference"/>
          <w:rFonts w:ascii="Arial" w:eastAsia="Arial" w:hAnsi="Arial" w:cs="Arial"/>
          <w:lang w:val="en"/>
        </w:rPr>
        <w:commentReference w:id="13"/>
      </w:r>
    </w:p>
    <w:p w14:paraId="5F298CB2" w14:textId="18A56F60" w:rsidR="00A93523" w:rsidRPr="002721C4" w:rsidRDefault="00BA6213" w:rsidP="00C72AF2">
      <w:pPr>
        <w:rPr>
          <w:rFonts w:ascii="Times New Roman" w:hAnsi="Times New Roman" w:cs="Times New Roman"/>
          <w:i/>
        </w:rPr>
      </w:pPr>
      <w:r w:rsidRPr="002721C4">
        <w:rPr>
          <w:rFonts w:ascii="Times New Roman" w:hAnsi="Times New Roman" w:cs="Times New Roman"/>
          <w:i/>
        </w:rPr>
        <w:t xml:space="preserve">Landscape Genomics approaches </w:t>
      </w:r>
    </w:p>
    <w:p w14:paraId="7851A739" w14:textId="77EB4FA9" w:rsidR="00BF2E78" w:rsidRPr="002721C4" w:rsidRDefault="00F87E19" w:rsidP="00C72AF2">
      <w:pPr>
        <w:rPr>
          <w:rFonts w:ascii="Times New Roman" w:hAnsi="Times New Roman" w:cs="Times New Roman"/>
        </w:rPr>
      </w:pPr>
      <w:proofErr w:type="spellStart"/>
      <w:r w:rsidRPr="002721C4">
        <w:rPr>
          <w:rFonts w:ascii="Times New Roman" w:hAnsi="Times New Roman" w:cs="Times New Roman"/>
        </w:rPr>
        <w:t>Brauer</w:t>
      </w:r>
      <w:proofErr w:type="spellEnd"/>
      <w:r w:rsidRPr="002721C4">
        <w:rPr>
          <w:rFonts w:ascii="Times New Roman" w:hAnsi="Times New Roman" w:cs="Times New Roman"/>
        </w:rPr>
        <w:t xml:space="preserve"> used a Bayesian approach </w:t>
      </w:r>
      <w:del w:id="14" w:author="Carlos Prada Montoya" w:date="2019-02-18T12:13:00Z">
        <w:r w:rsidRPr="002721C4" w:rsidDel="00EC479D">
          <w:rPr>
            <w:rFonts w:ascii="Times New Roman" w:hAnsi="Times New Roman" w:cs="Times New Roman"/>
          </w:rPr>
          <w:delText xml:space="preserve">with </w:delText>
        </w:r>
      </w:del>
      <w:ins w:id="15" w:author="Carlos Prada Montoya" w:date="2019-02-18T12:13:00Z">
        <w:r w:rsidR="00EC479D">
          <w:rPr>
            <w:rFonts w:ascii="Times New Roman" w:hAnsi="Times New Roman" w:cs="Times New Roman"/>
          </w:rPr>
          <w:t>(</w:t>
        </w:r>
      </w:ins>
      <w:proofErr w:type="spellStart"/>
      <w:r w:rsidRPr="002721C4">
        <w:rPr>
          <w:rFonts w:ascii="Times New Roman" w:hAnsi="Times New Roman" w:cs="Times New Roman"/>
        </w:rPr>
        <w:t>Bayescan</w:t>
      </w:r>
      <w:proofErr w:type="spellEnd"/>
      <w:ins w:id="16" w:author="Carlos Prada Montoya" w:date="2019-02-18T12:13:00Z">
        <w:r w:rsidR="00EC479D">
          <w:rPr>
            <w:rFonts w:ascii="Times New Roman" w:hAnsi="Times New Roman" w:cs="Times New Roman"/>
          </w:rPr>
          <w:t>)</w:t>
        </w:r>
      </w:ins>
      <w:r w:rsidRPr="002721C4">
        <w:rPr>
          <w:rFonts w:ascii="Times New Roman" w:hAnsi="Times New Roman" w:cs="Times New Roman"/>
        </w:rPr>
        <w:t xml:space="preserve"> to detect </w:t>
      </w:r>
      <w:r w:rsidR="003641F4" w:rsidRPr="002721C4">
        <w:rPr>
          <w:rFonts w:ascii="Times New Roman" w:hAnsi="Times New Roman" w:cs="Times New Roman"/>
        </w:rPr>
        <w:t xml:space="preserve">outlier </w:t>
      </w:r>
      <w:r w:rsidRPr="002721C4">
        <w:rPr>
          <w:rFonts w:ascii="Times New Roman" w:hAnsi="Times New Roman" w:cs="Times New Roman"/>
        </w:rPr>
        <w:t xml:space="preserve">loci </w:t>
      </w:r>
      <w:r w:rsidR="003641F4" w:rsidRPr="002721C4">
        <w:rPr>
          <w:rFonts w:ascii="Times New Roman" w:hAnsi="Times New Roman" w:cs="Times New Roman"/>
        </w:rPr>
        <w:t xml:space="preserve">that are potentially </w:t>
      </w:r>
      <w:r w:rsidR="00E203E3" w:rsidRPr="002721C4">
        <w:rPr>
          <w:rFonts w:ascii="Times New Roman" w:hAnsi="Times New Roman" w:cs="Times New Roman"/>
        </w:rPr>
        <w:t>under selection (not conforming to neutral expectations). The remaining neutral loci were tested against Hardy-</w:t>
      </w:r>
      <w:del w:id="17" w:author="Carlos Prada Montoya" w:date="2019-02-18T12:13:00Z">
        <w:r w:rsidR="00E203E3" w:rsidRPr="002721C4" w:rsidDel="00EC479D">
          <w:rPr>
            <w:rFonts w:ascii="Times New Roman" w:hAnsi="Times New Roman" w:cs="Times New Roman"/>
          </w:rPr>
          <w:delText>Weinburg</w:delText>
        </w:r>
      </w:del>
      <w:ins w:id="18" w:author="Carlos Prada Montoya" w:date="2019-02-18T12:13:00Z">
        <w:r w:rsidR="00EC479D" w:rsidRPr="002721C4">
          <w:rPr>
            <w:rFonts w:ascii="Times New Roman" w:hAnsi="Times New Roman" w:cs="Times New Roman"/>
          </w:rPr>
          <w:t>Weinberg</w:t>
        </w:r>
        <w:r w:rsidR="00EC479D">
          <w:rPr>
            <w:rFonts w:ascii="Times New Roman" w:hAnsi="Times New Roman" w:cs="Times New Roman"/>
          </w:rPr>
          <w:t xml:space="preserve"> proportions</w:t>
        </w:r>
      </w:ins>
      <w:del w:id="19" w:author="Carlos Prada Montoya" w:date="2019-02-18T12:13:00Z">
        <w:r w:rsidR="00E203E3" w:rsidRPr="002721C4" w:rsidDel="00EC479D">
          <w:rPr>
            <w:rFonts w:ascii="Times New Roman" w:hAnsi="Times New Roman" w:cs="Times New Roman"/>
          </w:rPr>
          <w:delText xml:space="preserve"> equilibrium</w:delText>
        </w:r>
      </w:del>
      <w:r w:rsidR="00E203E3" w:rsidRPr="002721C4">
        <w:rPr>
          <w:rFonts w:ascii="Times New Roman" w:hAnsi="Times New Roman" w:cs="Times New Roman"/>
        </w:rPr>
        <w:t xml:space="preserve">. </w:t>
      </w:r>
      <w:r w:rsidR="003641F4" w:rsidRPr="002721C4">
        <w:rPr>
          <w:rFonts w:ascii="Times New Roman" w:hAnsi="Times New Roman" w:cs="Times New Roman"/>
        </w:rPr>
        <w:t xml:space="preserve">To test for associations between allele frequencies and environmental variables, </w:t>
      </w:r>
      <w:proofErr w:type="spellStart"/>
      <w:r w:rsidR="003641F4" w:rsidRPr="002721C4">
        <w:rPr>
          <w:rFonts w:ascii="Times New Roman" w:hAnsi="Times New Roman" w:cs="Times New Roman"/>
        </w:rPr>
        <w:t>Brauer</w:t>
      </w:r>
      <w:proofErr w:type="spellEnd"/>
      <w:r w:rsidR="003641F4" w:rsidRPr="002721C4">
        <w:rPr>
          <w:rFonts w:ascii="Times New Roman" w:hAnsi="Times New Roman" w:cs="Times New Roman"/>
        </w:rPr>
        <w:t xml:space="preserve"> used genotype-environment association (GEA) methods. They used a linear mixed-model approach to create two different models for each locus</w:t>
      </w:r>
      <w:r w:rsidR="007553DC">
        <w:rPr>
          <w:rFonts w:ascii="Times New Roman" w:hAnsi="Times New Roman" w:cs="Times New Roman"/>
        </w:rPr>
        <w:t>.</w:t>
      </w:r>
      <w:r w:rsidR="003641F4" w:rsidRPr="002721C4">
        <w:rPr>
          <w:rFonts w:ascii="Times New Roman" w:hAnsi="Times New Roman" w:cs="Times New Roman"/>
        </w:rPr>
        <w:t xml:space="preserve"> </w:t>
      </w:r>
      <w:r w:rsidR="007553DC">
        <w:rPr>
          <w:rFonts w:ascii="Times New Roman" w:hAnsi="Times New Roman" w:cs="Times New Roman"/>
        </w:rPr>
        <w:t>The first model includes the</w:t>
      </w:r>
      <w:r w:rsidR="003641F4" w:rsidRPr="002721C4">
        <w:rPr>
          <w:rFonts w:ascii="Times New Roman" w:hAnsi="Times New Roman" w:cs="Times New Roman"/>
        </w:rPr>
        <w:t xml:space="preserve"> environmental variable as the fixed effect</w:t>
      </w:r>
      <w:r w:rsidR="007553DC">
        <w:rPr>
          <w:rFonts w:ascii="Times New Roman" w:hAnsi="Times New Roman" w:cs="Times New Roman"/>
        </w:rPr>
        <w:t>, which</w:t>
      </w:r>
      <w:r w:rsidR="003641F4" w:rsidRPr="002721C4">
        <w:rPr>
          <w:rFonts w:ascii="Times New Roman" w:hAnsi="Times New Roman" w:cs="Times New Roman"/>
        </w:rPr>
        <w:t xml:space="preserve"> influences the allele frequencies </w:t>
      </w:r>
      <w:r w:rsidR="007553DC">
        <w:rPr>
          <w:rFonts w:ascii="Times New Roman" w:hAnsi="Times New Roman" w:cs="Times New Roman"/>
        </w:rPr>
        <w:t xml:space="preserve">whereas in </w:t>
      </w:r>
      <w:r w:rsidR="003641F4" w:rsidRPr="002721C4">
        <w:rPr>
          <w:rFonts w:ascii="Times New Roman" w:hAnsi="Times New Roman" w:cs="Times New Roman"/>
        </w:rPr>
        <w:t xml:space="preserve">the other </w:t>
      </w:r>
      <w:r w:rsidR="007553DC">
        <w:rPr>
          <w:rFonts w:ascii="Times New Roman" w:hAnsi="Times New Roman" w:cs="Times New Roman"/>
        </w:rPr>
        <w:t>model,</w:t>
      </w:r>
      <w:r w:rsidR="003641F4" w:rsidRPr="002721C4">
        <w:rPr>
          <w:rFonts w:ascii="Times New Roman" w:hAnsi="Times New Roman" w:cs="Times New Roman"/>
        </w:rPr>
        <w:t xml:space="preserve"> the environmental variable has no effect. Using GEA methods allows for the model to account for neutral genetic structure. The combination of outlier tests and GEA increases the detection of true positives, where </w:t>
      </w:r>
      <w:r w:rsidR="004707CF" w:rsidRPr="002721C4">
        <w:rPr>
          <w:rFonts w:ascii="Times New Roman" w:hAnsi="Times New Roman" w:cs="Times New Roman"/>
        </w:rPr>
        <w:t xml:space="preserve">signals of selection are not confused with signals from other confounding effects. </w:t>
      </w:r>
    </w:p>
    <w:p w14:paraId="62B703A8" w14:textId="7A9E2B84" w:rsidR="007553DC" w:rsidRPr="002721C4" w:rsidRDefault="008D49CD" w:rsidP="00C72AF2">
      <w:pPr>
        <w:rPr>
          <w:rFonts w:ascii="Times New Roman" w:hAnsi="Times New Roman" w:cs="Times New Roman"/>
        </w:rPr>
      </w:pPr>
      <w:r w:rsidRPr="002721C4">
        <w:rPr>
          <w:rFonts w:ascii="Times New Roman" w:hAnsi="Times New Roman" w:cs="Times New Roman"/>
        </w:rPr>
        <w:t>The Hancock study does not take advantage of the outlier tests</w:t>
      </w:r>
      <w:r w:rsidR="007553DC">
        <w:rPr>
          <w:rFonts w:ascii="Times New Roman" w:hAnsi="Times New Roman" w:cs="Times New Roman"/>
        </w:rPr>
        <w:t xml:space="preserve"> but does use</w:t>
      </w:r>
      <w:r w:rsidRPr="002721C4">
        <w:rPr>
          <w:rFonts w:ascii="Times New Roman" w:hAnsi="Times New Roman" w:cs="Times New Roman"/>
        </w:rPr>
        <w:t xml:space="preserve"> GEA methods. To test for correlations between genetic variants or phenotypes and environmental variables, they used a partial Mantel test, which generated a Spearman correlation value. To control for population structure, they used a kinship matrix. </w:t>
      </w:r>
      <w:del w:id="20" w:author="Carlos Prada Montoya" w:date="2019-02-18T12:14:00Z">
        <w:r w:rsidR="00C72AF2" w:rsidRPr="002721C4" w:rsidDel="00EC479D">
          <w:rPr>
            <w:rFonts w:ascii="Times New Roman" w:hAnsi="Times New Roman" w:cs="Times New Roman"/>
          </w:rPr>
          <w:delText>From these analyses, t</w:delText>
        </w:r>
      </w:del>
      <w:ins w:id="21" w:author="Carlos Prada Montoya" w:date="2019-02-18T12:14:00Z">
        <w:r w:rsidR="00EC479D">
          <w:rPr>
            <w:rFonts w:ascii="Times New Roman" w:hAnsi="Times New Roman" w:cs="Times New Roman"/>
          </w:rPr>
          <w:t>T</w:t>
        </w:r>
      </w:ins>
      <w:r w:rsidR="00C72AF2" w:rsidRPr="002721C4">
        <w:rPr>
          <w:rFonts w:ascii="Times New Roman" w:hAnsi="Times New Roman" w:cs="Times New Roman"/>
        </w:rPr>
        <w:t xml:space="preserve">hey found strong correlations </w:t>
      </w:r>
      <w:r w:rsidR="00B01088">
        <w:rPr>
          <w:rFonts w:ascii="Times New Roman" w:hAnsi="Times New Roman" w:cs="Times New Roman"/>
        </w:rPr>
        <w:t xml:space="preserve">between </w:t>
      </w:r>
      <w:r w:rsidR="00C72AF2" w:rsidRPr="002721C4">
        <w:rPr>
          <w:rFonts w:ascii="Times New Roman" w:hAnsi="Times New Roman" w:cs="Times New Roman"/>
        </w:rPr>
        <w:t>various environmental factors and phenotypes. Using a common garden experiment, t</w:t>
      </w:r>
      <w:r w:rsidR="00BA6213" w:rsidRPr="002721C4">
        <w:rPr>
          <w:rFonts w:ascii="Times New Roman" w:hAnsi="Times New Roman" w:cs="Times New Roman"/>
        </w:rPr>
        <w:t xml:space="preserve">hey </w:t>
      </w:r>
      <w:r w:rsidR="00C72AF2" w:rsidRPr="002721C4">
        <w:rPr>
          <w:rFonts w:ascii="Times New Roman" w:hAnsi="Times New Roman" w:cs="Times New Roman"/>
        </w:rPr>
        <w:t xml:space="preserve">then tested whether a set of alleles with the strongest climate correlations could predict variation in fitness of genotypes grown in a particular climate. </w:t>
      </w:r>
      <w:commentRangeStart w:id="22"/>
      <w:r w:rsidR="00C72AF2" w:rsidRPr="002721C4">
        <w:rPr>
          <w:rFonts w:ascii="Times New Roman" w:hAnsi="Times New Roman" w:cs="Times New Roman"/>
        </w:rPr>
        <w:t xml:space="preserve">If they could predict the relative fitness of the genotypes, then this would confirm that they are observing true signals of potential selection. </w:t>
      </w:r>
      <w:commentRangeEnd w:id="22"/>
      <w:r w:rsidR="00EC479D">
        <w:rPr>
          <w:rStyle w:val="CommentReference"/>
          <w:rFonts w:ascii="Arial" w:eastAsia="Arial" w:hAnsi="Arial" w:cs="Arial"/>
          <w:lang w:val="en"/>
        </w:rPr>
        <w:commentReference w:id="22"/>
      </w:r>
    </w:p>
    <w:p w14:paraId="105667ED" w14:textId="0020679D" w:rsidR="00A93523" w:rsidRPr="002721C4" w:rsidRDefault="00A93523" w:rsidP="00C72AF2">
      <w:pPr>
        <w:rPr>
          <w:rFonts w:ascii="Times New Roman" w:hAnsi="Times New Roman" w:cs="Times New Roman"/>
          <w:i/>
        </w:rPr>
      </w:pPr>
      <w:r w:rsidRPr="002721C4">
        <w:rPr>
          <w:rFonts w:ascii="Times New Roman" w:hAnsi="Times New Roman" w:cs="Times New Roman"/>
          <w:i/>
        </w:rPr>
        <w:t>Environmental Variables</w:t>
      </w:r>
    </w:p>
    <w:p w14:paraId="44B72205" w14:textId="19E6D6C7" w:rsidR="00BF2E78" w:rsidRPr="002721C4" w:rsidRDefault="00B01088" w:rsidP="00C72AF2">
      <w:pPr>
        <w:rPr>
          <w:rFonts w:ascii="Times New Roman" w:hAnsi="Times New Roman" w:cs="Times New Roman"/>
        </w:rPr>
      </w:pPr>
      <w:r>
        <w:rPr>
          <w:rFonts w:ascii="Times New Roman" w:hAnsi="Times New Roman" w:cs="Times New Roman"/>
        </w:rPr>
        <w:lastRenderedPageBreak/>
        <w:t xml:space="preserve">Both studies began with 40 environmental variables that had to be narrowed down to a select few for their models. In the </w:t>
      </w:r>
      <w:proofErr w:type="spellStart"/>
      <w:r w:rsidR="00BF2E78" w:rsidRPr="002721C4">
        <w:rPr>
          <w:rFonts w:ascii="Times New Roman" w:hAnsi="Times New Roman" w:cs="Times New Roman"/>
        </w:rPr>
        <w:t>Brauer</w:t>
      </w:r>
      <w:proofErr w:type="spellEnd"/>
      <w:r w:rsidR="00BF2E78" w:rsidRPr="002721C4">
        <w:rPr>
          <w:rFonts w:ascii="Times New Roman" w:hAnsi="Times New Roman" w:cs="Times New Roman"/>
        </w:rPr>
        <w:t xml:space="preserve"> </w:t>
      </w:r>
      <w:r>
        <w:rPr>
          <w:rFonts w:ascii="Times New Roman" w:hAnsi="Times New Roman" w:cs="Times New Roman"/>
        </w:rPr>
        <w:t xml:space="preserve">study, they </w:t>
      </w:r>
      <w:r w:rsidR="00BF2E78" w:rsidRPr="002721C4">
        <w:rPr>
          <w:rFonts w:ascii="Times New Roman" w:hAnsi="Times New Roman" w:cs="Times New Roman"/>
        </w:rPr>
        <w:t>took 40 environmental variables</w:t>
      </w:r>
      <w:r>
        <w:rPr>
          <w:rFonts w:ascii="Times New Roman" w:hAnsi="Times New Roman" w:cs="Times New Roman"/>
        </w:rPr>
        <w:t xml:space="preserve"> and </w:t>
      </w:r>
      <w:r w:rsidR="00BF2E78" w:rsidRPr="002721C4">
        <w:rPr>
          <w:rFonts w:ascii="Times New Roman" w:hAnsi="Times New Roman" w:cs="Times New Roman"/>
        </w:rPr>
        <w:t>divided them into five categories</w:t>
      </w:r>
      <w:r>
        <w:rPr>
          <w:rFonts w:ascii="Times New Roman" w:hAnsi="Times New Roman" w:cs="Times New Roman"/>
        </w:rPr>
        <w:t>.</w:t>
      </w:r>
      <w:r w:rsidR="00BF2E78" w:rsidRPr="002721C4">
        <w:rPr>
          <w:rFonts w:ascii="Times New Roman" w:hAnsi="Times New Roman" w:cs="Times New Roman"/>
        </w:rPr>
        <w:t xml:space="preserve"> </w:t>
      </w:r>
      <w:r>
        <w:rPr>
          <w:rFonts w:ascii="Times New Roman" w:hAnsi="Times New Roman" w:cs="Times New Roman"/>
        </w:rPr>
        <w:t>W</w:t>
      </w:r>
      <w:r w:rsidR="00BF2E78" w:rsidRPr="002721C4">
        <w:rPr>
          <w:rFonts w:ascii="Times New Roman" w:hAnsi="Times New Roman" w:cs="Times New Roman"/>
        </w:rPr>
        <w:t>ithin each category</w:t>
      </w:r>
      <w:r>
        <w:rPr>
          <w:rFonts w:ascii="Times New Roman" w:hAnsi="Times New Roman" w:cs="Times New Roman"/>
        </w:rPr>
        <w:t>, they</w:t>
      </w:r>
      <w:r w:rsidR="00BF2E78" w:rsidRPr="002721C4">
        <w:rPr>
          <w:rFonts w:ascii="Times New Roman" w:hAnsi="Times New Roman" w:cs="Times New Roman"/>
        </w:rPr>
        <w:t xml:space="preserve"> used variance inflation factor (VIF) analysis to exclude highly correlated variables until all remaining variables were under a VIF threshold of 10. Principal components analyses were then performed for the remaining variables in each category</w:t>
      </w:r>
      <w:r>
        <w:rPr>
          <w:rFonts w:ascii="Times New Roman" w:hAnsi="Times New Roman" w:cs="Times New Roman"/>
        </w:rPr>
        <w:t xml:space="preserve"> to retain a few p</w:t>
      </w:r>
      <w:r w:rsidR="00BF2E78" w:rsidRPr="002721C4">
        <w:rPr>
          <w:rFonts w:ascii="Times New Roman" w:hAnsi="Times New Roman" w:cs="Times New Roman"/>
        </w:rPr>
        <w:t>rincipal components</w:t>
      </w:r>
      <w:r>
        <w:rPr>
          <w:rFonts w:ascii="Times New Roman" w:hAnsi="Times New Roman" w:cs="Times New Roman"/>
        </w:rPr>
        <w:t xml:space="preserve">, which were then used </w:t>
      </w:r>
      <w:r w:rsidR="00BF2E78" w:rsidRPr="002721C4">
        <w:rPr>
          <w:rFonts w:ascii="Times New Roman" w:hAnsi="Times New Roman" w:cs="Times New Roman"/>
        </w:rPr>
        <w:t xml:space="preserve">as synthetic environmental variables in </w:t>
      </w:r>
      <w:r>
        <w:rPr>
          <w:rFonts w:ascii="Times New Roman" w:hAnsi="Times New Roman" w:cs="Times New Roman"/>
        </w:rPr>
        <w:t xml:space="preserve">the GEA </w:t>
      </w:r>
      <w:r w:rsidR="00BF2E78" w:rsidRPr="002721C4">
        <w:rPr>
          <w:rFonts w:ascii="Times New Roman" w:hAnsi="Times New Roman" w:cs="Times New Roman"/>
        </w:rPr>
        <w:t xml:space="preserve">analyses. </w:t>
      </w:r>
      <w:r>
        <w:rPr>
          <w:rFonts w:ascii="Times New Roman" w:hAnsi="Times New Roman" w:cs="Times New Roman"/>
        </w:rPr>
        <w:t xml:space="preserve">In the </w:t>
      </w:r>
      <w:r w:rsidR="00A13897" w:rsidRPr="002721C4">
        <w:rPr>
          <w:rFonts w:ascii="Times New Roman" w:hAnsi="Times New Roman" w:cs="Times New Roman"/>
        </w:rPr>
        <w:t>Hancock</w:t>
      </w:r>
      <w:r>
        <w:rPr>
          <w:rFonts w:ascii="Times New Roman" w:hAnsi="Times New Roman" w:cs="Times New Roman"/>
        </w:rPr>
        <w:t xml:space="preserve"> study, they</w:t>
      </w:r>
      <w:r w:rsidR="00A13897" w:rsidRPr="002721C4">
        <w:rPr>
          <w:rFonts w:ascii="Times New Roman" w:hAnsi="Times New Roman" w:cs="Times New Roman"/>
        </w:rPr>
        <w:t xml:space="preserve"> “pruned” their environmental variables down based on the pairwise Pearson correlations of the variables. In cases where variables were strongly correlated with each other, the variable with the most obvious link to the ecology of </w:t>
      </w:r>
      <w:r w:rsidR="00A13897" w:rsidRPr="00B01088">
        <w:rPr>
          <w:rFonts w:ascii="Times New Roman" w:hAnsi="Times New Roman" w:cs="Times New Roman"/>
          <w:i/>
        </w:rPr>
        <w:t>A. thaliana</w:t>
      </w:r>
      <w:r w:rsidR="00A13897" w:rsidRPr="002721C4">
        <w:rPr>
          <w:rFonts w:ascii="Times New Roman" w:hAnsi="Times New Roman" w:cs="Times New Roman"/>
        </w:rPr>
        <w:t xml:space="preserve"> was selected. </w:t>
      </w:r>
      <w:r w:rsidR="001A365B" w:rsidRPr="002721C4">
        <w:rPr>
          <w:rFonts w:ascii="Times New Roman" w:hAnsi="Times New Roman" w:cs="Times New Roman"/>
        </w:rPr>
        <w:t xml:space="preserve"> </w:t>
      </w:r>
    </w:p>
    <w:p w14:paraId="6A977DE1" w14:textId="695BD2E8" w:rsidR="00A93523" w:rsidRPr="002721C4" w:rsidRDefault="00BA6213" w:rsidP="00C72AF2">
      <w:pPr>
        <w:rPr>
          <w:rFonts w:ascii="Times New Roman" w:hAnsi="Times New Roman" w:cs="Times New Roman"/>
          <w:i/>
        </w:rPr>
      </w:pPr>
      <w:r w:rsidRPr="002721C4">
        <w:rPr>
          <w:rFonts w:ascii="Times New Roman" w:hAnsi="Times New Roman" w:cs="Times New Roman"/>
          <w:i/>
        </w:rPr>
        <w:t>Conclusions</w:t>
      </w:r>
    </w:p>
    <w:p w14:paraId="761AA0E7" w14:textId="59CB6F6D" w:rsidR="00C72AF2" w:rsidRPr="002721C4" w:rsidRDefault="00C72AF2" w:rsidP="00C72AF2">
      <w:pPr>
        <w:rPr>
          <w:rFonts w:ascii="Times New Roman" w:eastAsia="Times New Roman" w:hAnsi="Times New Roman" w:cs="Times New Roman"/>
          <w:sz w:val="24"/>
          <w:szCs w:val="24"/>
        </w:rPr>
      </w:pPr>
      <w:r w:rsidRPr="002721C4">
        <w:rPr>
          <w:rFonts w:ascii="Times New Roman" w:eastAsia="Times New Roman" w:hAnsi="Times New Roman" w:cs="Times New Roman"/>
          <w:sz w:val="24"/>
          <w:szCs w:val="24"/>
        </w:rPr>
        <w:t xml:space="preserve">Both studies used landscape genomics </w:t>
      </w:r>
      <w:del w:id="23" w:author="Carlos Prada Montoya" w:date="2019-02-18T12:17:00Z">
        <w:r w:rsidRPr="002721C4" w:rsidDel="00EC479D">
          <w:rPr>
            <w:rFonts w:ascii="Times New Roman" w:eastAsia="Times New Roman" w:hAnsi="Times New Roman" w:cs="Times New Roman"/>
            <w:sz w:val="24"/>
            <w:szCs w:val="24"/>
          </w:rPr>
          <w:delText xml:space="preserve">techniques </w:delText>
        </w:r>
      </w:del>
      <w:r w:rsidRPr="002721C4">
        <w:rPr>
          <w:rFonts w:ascii="Times New Roman" w:eastAsia="Times New Roman" w:hAnsi="Times New Roman" w:cs="Times New Roman"/>
          <w:sz w:val="24"/>
          <w:szCs w:val="24"/>
        </w:rPr>
        <w:t xml:space="preserve">to investigate </w:t>
      </w:r>
      <w:r w:rsidR="00D94C2B" w:rsidRPr="002721C4">
        <w:rPr>
          <w:rFonts w:ascii="Times New Roman" w:eastAsia="Times New Roman" w:hAnsi="Times New Roman" w:cs="Times New Roman"/>
          <w:sz w:val="24"/>
          <w:szCs w:val="24"/>
        </w:rPr>
        <w:t xml:space="preserve">the role of standing genetic variation in their specific study system. </w:t>
      </w:r>
    </w:p>
    <w:p w14:paraId="0E630C9F" w14:textId="6C7E9850" w:rsidR="00BA6213" w:rsidRPr="002721C4" w:rsidRDefault="00BA6213" w:rsidP="00C72AF2">
      <w:pPr>
        <w:rPr>
          <w:rFonts w:ascii="Times New Roman" w:hAnsi="Times New Roman" w:cs="Times New Roman"/>
        </w:rPr>
      </w:pPr>
      <w:del w:id="24" w:author="Carlos Prada Montoya" w:date="2019-02-18T12:17:00Z">
        <w:r w:rsidRPr="002721C4" w:rsidDel="00EC479D">
          <w:rPr>
            <w:rFonts w:ascii="Times New Roman" w:eastAsia="Times New Roman" w:hAnsi="Times New Roman" w:cs="Times New Roman"/>
            <w:sz w:val="24"/>
            <w:szCs w:val="24"/>
          </w:rPr>
          <w:delText xml:space="preserve">As stated earlier, </w:delText>
        </w:r>
      </w:del>
      <w:proofErr w:type="spellStart"/>
      <w:r w:rsidRPr="002721C4">
        <w:rPr>
          <w:rFonts w:ascii="Times New Roman" w:eastAsia="Times New Roman" w:hAnsi="Times New Roman" w:cs="Times New Roman"/>
          <w:sz w:val="24"/>
          <w:szCs w:val="24"/>
        </w:rPr>
        <w:t>Brauer</w:t>
      </w:r>
      <w:proofErr w:type="spellEnd"/>
      <w:r w:rsidRPr="002721C4">
        <w:rPr>
          <w:rFonts w:ascii="Times New Roman" w:eastAsia="Times New Roman" w:hAnsi="Times New Roman" w:cs="Times New Roman"/>
          <w:sz w:val="24"/>
          <w:szCs w:val="24"/>
        </w:rPr>
        <w:t xml:space="preserve"> found</w:t>
      </w:r>
      <w:r w:rsidRPr="002721C4">
        <w:rPr>
          <w:rFonts w:ascii="Times New Roman" w:hAnsi="Times New Roman" w:cs="Times New Roman"/>
        </w:rPr>
        <w:t xml:space="preserve"> that drift is a major evolutionary process shaping genetic diversity in the river system of the pygmy perch. They also found evidence of environmentally-driven selection</w:t>
      </w:r>
      <w:del w:id="25" w:author="Carlos Prada Montoya" w:date="2019-02-18T12:18:00Z">
        <w:r w:rsidRPr="002721C4" w:rsidDel="00EC479D">
          <w:rPr>
            <w:rFonts w:ascii="Times New Roman" w:hAnsi="Times New Roman" w:cs="Times New Roman"/>
          </w:rPr>
          <w:delText xml:space="preserve"> as well</w:delText>
        </w:r>
      </w:del>
      <w:r w:rsidRPr="002721C4">
        <w:rPr>
          <w:rFonts w:ascii="Times New Roman" w:hAnsi="Times New Roman" w:cs="Times New Roman"/>
        </w:rPr>
        <w:t xml:space="preserve">, with temperature and precipitation acting as important environmental factors influencing allele frequencies. They included a conservation component, by testing the effects of human disturbances on adaptive variation. From this analysis, they found that </w:t>
      </w:r>
      <w:r w:rsidR="00B01088">
        <w:rPr>
          <w:rFonts w:ascii="Times New Roman" w:hAnsi="Times New Roman" w:cs="Times New Roman"/>
        </w:rPr>
        <w:t>human disturbances</w:t>
      </w:r>
      <w:r w:rsidRPr="002721C4">
        <w:rPr>
          <w:rFonts w:ascii="Times New Roman" w:hAnsi="Times New Roman" w:cs="Times New Roman"/>
        </w:rPr>
        <w:t xml:space="preserve"> only effect loci on a local scale. </w:t>
      </w:r>
    </w:p>
    <w:p w14:paraId="245C4CDF" w14:textId="2BDD2F5A" w:rsidR="00D94C2B" w:rsidRPr="002721C4" w:rsidRDefault="00D94C2B" w:rsidP="00C72AF2">
      <w:pPr>
        <w:rPr>
          <w:rFonts w:ascii="Times New Roman" w:hAnsi="Times New Roman" w:cs="Times New Roman"/>
        </w:rPr>
      </w:pPr>
      <w:r w:rsidRPr="002721C4">
        <w:rPr>
          <w:rFonts w:ascii="Times New Roman" w:hAnsi="Times New Roman" w:cs="Times New Roman"/>
        </w:rPr>
        <w:t xml:space="preserve">Hancock found </w:t>
      </w:r>
      <w:del w:id="26" w:author="Carlos Prada Montoya" w:date="2019-02-18T12:18:00Z">
        <w:r w:rsidR="00B01088" w:rsidDel="00EC479D">
          <w:rPr>
            <w:rFonts w:ascii="Times New Roman" w:hAnsi="Times New Roman" w:cs="Times New Roman"/>
          </w:rPr>
          <w:delText>that</w:delText>
        </w:r>
        <w:r w:rsidRPr="002721C4" w:rsidDel="00EC479D">
          <w:rPr>
            <w:rFonts w:ascii="Times New Roman" w:hAnsi="Times New Roman" w:cs="Times New Roman"/>
          </w:rPr>
          <w:delText xml:space="preserve"> </w:delText>
        </w:r>
      </w:del>
      <w:r w:rsidRPr="002721C4">
        <w:rPr>
          <w:rFonts w:ascii="Times New Roman" w:hAnsi="Times New Roman" w:cs="Times New Roman"/>
        </w:rPr>
        <w:t xml:space="preserve">selection on standing genetic </w:t>
      </w:r>
      <w:r w:rsidR="002721C4" w:rsidRPr="002721C4">
        <w:rPr>
          <w:rFonts w:ascii="Times New Roman" w:hAnsi="Times New Roman" w:cs="Times New Roman"/>
        </w:rPr>
        <w:t>variation</w:t>
      </w:r>
      <w:r w:rsidR="00B01088">
        <w:rPr>
          <w:rFonts w:ascii="Times New Roman" w:hAnsi="Times New Roman" w:cs="Times New Roman"/>
        </w:rPr>
        <w:t xml:space="preserve"> plays a role in </w:t>
      </w:r>
      <w:r w:rsidR="00B01088">
        <w:rPr>
          <w:rFonts w:ascii="Times New Roman" w:hAnsi="Times New Roman" w:cs="Times New Roman"/>
          <w:i/>
        </w:rPr>
        <w:t xml:space="preserve">A. thaliana </w:t>
      </w:r>
      <w:r w:rsidR="00B01088">
        <w:rPr>
          <w:rFonts w:ascii="Times New Roman" w:hAnsi="Times New Roman" w:cs="Times New Roman"/>
        </w:rPr>
        <w:t>populations</w:t>
      </w:r>
      <w:r w:rsidR="002721C4" w:rsidRPr="002721C4">
        <w:rPr>
          <w:rFonts w:ascii="Times New Roman" w:hAnsi="Times New Roman" w:cs="Times New Roman"/>
        </w:rPr>
        <w:t xml:space="preserve"> </w:t>
      </w:r>
      <w:del w:id="27" w:author="Carlos Prada Montoya" w:date="2019-02-18T12:18:00Z">
        <w:r w:rsidR="002721C4" w:rsidRPr="002721C4" w:rsidDel="00EC479D">
          <w:rPr>
            <w:rFonts w:ascii="Times New Roman" w:hAnsi="Times New Roman" w:cs="Times New Roman"/>
          </w:rPr>
          <w:delText>but</w:delText>
        </w:r>
        <w:r w:rsidRPr="002721C4" w:rsidDel="00EC479D">
          <w:rPr>
            <w:rFonts w:ascii="Times New Roman" w:hAnsi="Times New Roman" w:cs="Times New Roman"/>
          </w:rPr>
          <w:delText xml:space="preserve"> </w:delText>
        </w:r>
      </w:del>
      <w:ins w:id="28" w:author="Carlos Prada Montoya" w:date="2019-02-18T12:18:00Z">
        <w:r w:rsidR="00EC479D">
          <w:rPr>
            <w:rFonts w:ascii="Times New Roman" w:hAnsi="Times New Roman" w:cs="Times New Roman"/>
          </w:rPr>
          <w:t>and</w:t>
        </w:r>
        <w:r w:rsidR="00EC479D" w:rsidRPr="002721C4">
          <w:rPr>
            <w:rFonts w:ascii="Times New Roman" w:hAnsi="Times New Roman" w:cs="Times New Roman"/>
          </w:rPr>
          <w:t xml:space="preserve"> </w:t>
        </w:r>
      </w:ins>
      <w:del w:id="29" w:author="Carlos Prada Montoya" w:date="2019-02-18T12:18:00Z">
        <w:r w:rsidRPr="002721C4" w:rsidDel="00EC479D">
          <w:rPr>
            <w:rFonts w:ascii="Times New Roman" w:hAnsi="Times New Roman" w:cs="Times New Roman"/>
          </w:rPr>
          <w:delText xml:space="preserve">determined that </w:delText>
        </w:r>
      </w:del>
      <w:r w:rsidRPr="002721C4">
        <w:rPr>
          <w:rFonts w:ascii="Times New Roman" w:hAnsi="Times New Roman" w:cs="Times New Roman"/>
        </w:rPr>
        <w:t>selective sweeps are likely an important mode of adaptation</w:t>
      </w:r>
      <w:del w:id="30" w:author="Carlos Prada Montoya" w:date="2019-02-18T12:19:00Z">
        <w:r w:rsidRPr="002721C4" w:rsidDel="00EC479D">
          <w:rPr>
            <w:rFonts w:ascii="Times New Roman" w:hAnsi="Times New Roman" w:cs="Times New Roman"/>
          </w:rPr>
          <w:delText xml:space="preserve"> in </w:delText>
        </w:r>
        <w:r w:rsidRPr="00B01088" w:rsidDel="00EC479D">
          <w:rPr>
            <w:rFonts w:ascii="Times New Roman" w:hAnsi="Times New Roman" w:cs="Times New Roman"/>
            <w:i/>
          </w:rPr>
          <w:delText>A. thaliana</w:delText>
        </w:r>
      </w:del>
      <w:r w:rsidRPr="002721C4">
        <w:rPr>
          <w:rFonts w:ascii="Times New Roman" w:hAnsi="Times New Roman" w:cs="Times New Roman"/>
        </w:rPr>
        <w:t>. The fixation of</w:t>
      </w:r>
      <w:r w:rsidR="00B01088">
        <w:rPr>
          <w:rFonts w:ascii="Times New Roman" w:hAnsi="Times New Roman" w:cs="Times New Roman"/>
        </w:rPr>
        <w:t xml:space="preserve"> a</w:t>
      </w:r>
      <w:r w:rsidRPr="002721C4">
        <w:rPr>
          <w:rFonts w:ascii="Times New Roman" w:hAnsi="Times New Roman" w:cs="Times New Roman"/>
        </w:rPr>
        <w:t xml:space="preserve"> new mutation that occurs in selective sweeps may pose problems for future adaptation </w:t>
      </w:r>
      <w:r w:rsidR="00B01088">
        <w:rPr>
          <w:rFonts w:ascii="Times New Roman" w:hAnsi="Times New Roman" w:cs="Times New Roman"/>
        </w:rPr>
        <w:t>capabilities of</w:t>
      </w:r>
      <w:r w:rsidRPr="002721C4">
        <w:rPr>
          <w:rFonts w:ascii="Times New Roman" w:hAnsi="Times New Roman" w:cs="Times New Roman"/>
        </w:rPr>
        <w:t xml:space="preserve"> </w:t>
      </w:r>
      <w:r w:rsidRPr="00B01088">
        <w:rPr>
          <w:rFonts w:ascii="Times New Roman" w:hAnsi="Times New Roman" w:cs="Times New Roman"/>
          <w:i/>
        </w:rPr>
        <w:t>A. thaliana</w:t>
      </w:r>
      <w:r w:rsidRPr="002721C4">
        <w:rPr>
          <w:rFonts w:ascii="Times New Roman" w:hAnsi="Times New Roman" w:cs="Times New Roman"/>
        </w:rPr>
        <w:t xml:space="preserve"> populations. The fixation of a certain allele may be advantageous for the population under </w:t>
      </w:r>
      <w:ins w:id="31" w:author="Carlos Prada Montoya" w:date="2019-02-18T12:19:00Z">
        <w:r w:rsidR="00EC479D">
          <w:rPr>
            <w:rFonts w:ascii="Times New Roman" w:hAnsi="Times New Roman" w:cs="Times New Roman"/>
          </w:rPr>
          <w:t xml:space="preserve">its </w:t>
        </w:r>
      </w:ins>
      <w:del w:id="32" w:author="Carlos Prada Montoya" w:date="2019-02-18T12:19:00Z">
        <w:r w:rsidRPr="002721C4" w:rsidDel="00EC479D">
          <w:rPr>
            <w:rFonts w:ascii="Times New Roman" w:hAnsi="Times New Roman" w:cs="Times New Roman"/>
          </w:rPr>
          <w:delText xml:space="preserve">the </w:delText>
        </w:r>
      </w:del>
      <w:r w:rsidRPr="002721C4">
        <w:rPr>
          <w:rFonts w:ascii="Times New Roman" w:hAnsi="Times New Roman" w:cs="Times New Roman"/>
        </w:rPr>
        <w:t>current environmen</w:t>
      </w:r>
      <w:ins w:id="33" w:author="Carlos Prada Montoya" w:date="2019-02-18T12:19:00Z">
        <w:r w:rsidR="00EC479D">
          <w:rPr>
            <w:rFonts w:ascii="Times New Roman" w:hAnsi="Times New Roman" w:cs="Times New Roman"/>
          </w:rPr>
          <w:t>t</w:t>
        </w:r>
      </w:ins>
      <w:del w:id="34" w:author="Carlos Prada Montoya" w:date="2019-02-18T12:19:00Z">
        <w:r w:rsidRPr="002721C4" w:rsidDel="00EC479D">
          <w:rPr>
            <w:rFonts w:ascii="Times New Roman" w:hAnsi="Times New Roman" w:cs="Times New Roman"/>
          </w:rPr>
          <w:delText>tal pressures</w:delText>
        </w:r>
      </w:del>
      <w:r w:rsidRPr="002721C4">
        <w:rPr>
          <w:rFonts w:ascii="Times New Roman" w:hAnsi="Times New Roman" w:cs="Times New Roman"/>
        </w:rPr>
        <w:t xml:space="preserve">, but as environmental conditions change, it will be difficult for the population to adapt. </w:t>
      </w:r>
      <w:commentRangeStart w:id="35"/>
      <w:r w:rsidRPr="002721C4">
        <w:rPr>
          <w:rFonts w:ascii="Times New Roman" w:hAnsi="Times New Roman" w:cs="Times New Roman"/>
        </w:rPr>
        <w:t xml:space="preserve">This is due to the long </w:t>
      </w:r>
      <w:r w:rsidR="00D40216">
        <w:rPr>
          <w:rFonts w:ascii="Times New Roman" w:hAnsi="Times New Roman" w:cs="Times New Roman"/>
        </w:rPr>
        <w:t xml:space="preserve">generational </w:t>
      </w:r>
      <w:r w:rsidRPr="002721C4">
        <w:rPr>
          <w:rFonts w:ascii="Times New Roman" w:hAnsi="Times New Roman" w:cs="Times New Roman"/>
        </w:rPr>
        <w:t>time required for a new mutation to appear and reach fixatio</w:t>
      </w:r>
      <w:r w:rsidR="00B01088">
        <w:rPr>
          <w:rFonts w:ascii="Times New Roman" w:hAnsi="Times New Roman" w:cs="Times New Roman"/>
        </w:rPr>
        <w:t>n</w:t>
      </w:r>
      <w:r w:rsidRPr="002721C4">
        <w:rPr>
          <w:rFonts w:ascii="Times New Roman" w:hAnsi="Times New Roman" w:cs="Times New Roman"/>
        </w:rPr>
        <w:t>.</w:t>
      </w:r>
      <w:commentRangeEnd w:id="35"/>
      <w:r w:rsidR="00EC479D">
        <w:rPr>
          <w:rStyle w:val="CommentReference"/>
          <w:rFonts w:ascii="Arial" w:eastAsia="Arial" w:hAnsi="Arial" w:cs="Arial"/>
          <w:lang w:val="en"/>
        </w:rPr>
        <w:commentReference w:id="35"/>
      </w:r>
      <w:r w:rsidRPr="002721C4">
        <w:rPr>
          <w:rFonts w:ascii="Times New Roman" w:hAnsi="Times New Roman" w:cs="Times New Roman"/>
        </w:rPr>
        <w:t xml:space="preserve"> </w:t>
      </w:r>
      <w:r w:rsidR="00627481">
        <w:rPr>
          <w:rFonts w:ascii="Times New Roman" w:hAnsi="Times New Roman" w:cs="Times New Roman"/>
        </w:rPr>
        <w:t xml:space="preserve">Selection on standing variation is likely important for adaptation as standing variation has the potential to be selected for under future environmental pressures. </w:t>
      </w:r>
    </w:p>
    <w:p w14:paraId="4849F0E8" w14:textId="77777777" w:rsidR="00C72AF2" w:rsidRDefault="00C72AF2" w:rsidP="00C72AF2"/>
    <w:p w14:paraId="3EAF38C7" w14:textId="7F36B46B" w:rsidR="00822EB8" w:rsidRPr="00822EB8" w:rsidRDefault="00B01088" w:rsidP="00BA6213">
      <w:pPr>
        <w:rPr>
          <w:rFonts w:ascii="Times New Roman" w:hAnsi="Times New Roman" w:cs="Times New Roman"/>
          <w:b/>
          <w:sz w:val="24"/>
        </w:rPr>
      </w:pPr>
      <w:r w:rsidRPr="00B01088">
        <w:rPr>
          <w:rFonts w:ascii="Times New Roman" w:hAnsi="Times New Roman" w:cs="Times New Roman"/>
          <w:b/>
          <w:sz w:val="24"/>
        </w:rPr>
        <w:t>Literature Cited</w:t>
      </w:r>
    </w:p>
    <w:p w14:paraId="32AC8E57" w14:textId="38AEF059" w:rsidR="00EE1324" w:rsidRDefault="00822EB8" w:rsidP="00EE1324">
      <w:pPr>
        <w:spacing w:before="240"/>
        <w:rPr>
          <w:rFonts w:ascii="Times New Roman" w:hAnsi="Times New Roman" w:cs="Times New Roman"/>
        </w:rPr>
      </w:pPr>
      <w:proofErr w:type="spellStart"/>
      <w:r w:rsidRPr="00822EB8">
        <w:rPr>
          <w:rFonts w:ascii="Times New Roman" w:hAnsi="Times New Roman" w:cs="Times New Roman"/>
        </w:rPr>
        <w:t>Brauer</w:t>
      </w:r>
      <w:proofErr w:type="spellEnd"/>
      <w:r w:rsidRPr="00822EB8">
        <w:rPr>
          <w:rFonts w:ascii="Times New Roman" w:hAnsi="Times New Roman" w:cs="Times New Roman"/>
        </w:rPr>
        <w:t xml:space="preserve"> C.J., Hammer M.P., </w:t>
      </w:r>
      <w:proofErr w:type="spellStart"/>
      <w:r w:rsidRPr="00822EB8">
        <w:rPr>
          <w:rFonts w:ascii="Times New Roman" w:hAnsi="Times New Roman" w:cs="Times New Roman"/>
        </w:rPr>
        <w:t>Beheregaray</w:t>
      </w:r>
      <w:proofErr w:type="spellEnd"/>
      <w:r w:rsidRPr="00822EB8">
        <w:rPr>
          <w:rFonts w:ascii="Times New Roman" w:hAnsi="Times New Roman" w:cs="Times New Roman"/>
        </w:rPr>
        <w:t xml:space="preserve"> L.B. (2016) Riverscape genomics of a threatened fish across a </w:t>
      </w:r>
      <w:proofErr w:type="spellStart"/>
      <w:r w:rsidRPr="00822EB8">
        <w:rPr>
          <w:rFonts w:ascii="Times New Roman" w:hAnsi="Times New Roman" w:cs="Times New Roman"/>
        </w:rPr>
        <w:t>hydroclimatically</w:t>
      </w:r>
      <w:proofErr w:type="spellEnd"/>
      <w:r w:rsidRPr="00822EB8">
        <w:rPr>
          <w:rFonts w:ascii="Times New Roman" w:hAnsi="Times New Roman" w:cs="Times New Roman"/>
        </w:rPr>
        <w:t xml:space="preserve"> heterogenous river basin. Molecular Ecology, 25, 5093-5113.</w:t>
      </w:r>
    </w:p>
    <w:p w14:paraId="2A476079" w14:textId="77777777" w:rsidR="004376FE" w:rsidRPr="00822EB8" w:rsidRDefault="004376FE" w:rsidP="00EE1324">
      <w:pPr>
        <w:spacing w:before="240"/>
        <w:rPr>
          <w:rFonts w:ascii="Times New Roman" w:hAnsi="Times New Roman" w:cs="Times New Roman"/>
        </w:rPr>
      </w:pPr>
    </w:p>
    <w:p w14:paraId="6B385FB4" w14:textId="0F4CC924" w:rsidR="00EE1324" w:rsidRDefault="00822EB8" w:rsidP="00822EB8">
      <w:pPr>
        <w:pStyle w:val="Heading2"/>
        <w:shd w:val="clear" w:color="auto" w:fill="FFFFFF"/>
        <w:spacing w:before="0" w:beforeAutospacing="0" w:after="0" w:afterAutospacing="0"/>
        <w:rPr>
          <w:b w:val="0"/>
          <w:sz w:val="22"/>
        </w:rPr>
      </w:pPr>
      <w:proofErr w:type="spellStart"/>
      <w:r w:rsidRPr="00822EB8">
        <w:rPr>
          <w:b w:val="0"/>
          <w:sz w:val="22"/>
        </w:rPr>
        <w:t>Falahati‐Anbaran</w:t>
      </w:r>
      <w:proofErr w:type="spellEnd"/>
      <w:r w:rsidRPr="00822EB8">
        <w:rPr>
          <w:b w:val="0"/>
          <w:sz w:val="22"/>
        </w:rPr>
        <w:t xml:space="preserve"> M., </w:t>
      </w:r>
      <w:proofErr w:type="spellStart"/>
      <w:r w:rsidRPr="00822EB8">
        <w:rPr>
          <w:b w:val="0"/>
          <w:sz w:val="22"/>
        </w:rPr>
        <w:t>Lundemo</w:t>
      </w:r>
      <w:proofErr w:type="spellEnd"/>
      <w:r w:rsidRPr="00822EB8">
        <w:rPr>
          <w:b w:val="0"/>
          <w:sz w:val="22"/>
        </w:rPr>
        <w:t xml:space="preserve"> S., </w:t>
      </w:r>
      <w:proofErr w:type="spellStart"/>
      <w:r w:rsidRPr="00822EB8">
        <w:rPr>
          <w:b w:val="0"/>
          <w:sz w:val="22"/>
        </w:rPr>
        <w:t>Stenøien</w:t>
      </w:r>
      <w:proofErr w:type="spellEnd"/>
      <w:r w:rsidRPr="00822EB8">
        <w:rPr>
          <w:b w:val="0"/>
          <w:sz w:val="22"/>
        </w:rPr>
        <w:t xml:space="preserve"> H.K. (2014) Seed dispersal in time can counteract the effect of gene flow between natural populations of </w:t>
      </w:r>
      <w:r w:rsidRPr="00822EB8">
        <w:rPr>
          <w:b w:val="0"/>
          <w:i/>
          <w:sz w:val="22"/>
        </w:rPr>
        <w:t>Arabidopsis thaliana</w:t>
      </w:r>
      <w:r w:rsidRPr="00822EB8">
        <w:rPr>
          <w:b w:val="0"/>
          <w:sz w:val="22"/>
        </w:rPr>
        <w:t xml:space="preserve">. New </w:t>
      </w:r>
      <w:proofErr w:type="spellStart"/>
      <w:r w:rsidRPr="00822EB8">
        <w:rPr>
          <w:b w:val="0"/>
          <w:sz w:val="22"/>
        </w:rPr>
        <w:t>Phytologist</w:t>
      </w:r>
      <w:proofErr w:type="spellEnd"/>
      <w:r w:rsidRPr="00822EB8">
        <w:rPr>
          <w:b w:val="0"/>
          <w:sz w:val="22"/>
        </w:rPr>
        <w:t xml:space="preserve">, 202, 1043-1054. </w:t>
      </w:r>
    </w:p>
    <w:p w14:paraId="0FCD32FD" w14:textId="77777777" w:rsidR="004376FE" w:rsidRPr="00EE1324" w:rsidRDefault="004376FE" w:rsidP="00822EB8">
      <w:pPr>
        <w:pStyle w:val="Heading2"/>
        <w:shd w:val="clear" w:color="auto" w:fill="FFFFFF"/>
        <w:spacing w:before="0" w:beforeAutospacing="0" w:after="0" w:afterAutospacing="0"/>
        <w:rPr>
          <w:b w:val="0"/>
          <w:sz w:val="22"/>
        </w:rPr>
      </w:pPr>
    </w:p>
    <w:p w14:paraId="376DE460" w14:textId="4530E10E" w:rsidR="00822EB8" w:rsidRPr="00822EB8" w:rsidRDefault="00822EB8" w:rsidP="00822EB8">
      <w:pPr>
        <w:spacing w:after="0" w:line="240" w:lineRule="auto"/>
        <w:rPr>
          <w:rFonts w:ascii="Times New Roman" w:eastAsia="Times New Roman" w:hAnsi="Times New Roman" w:cs="Times New Roman"/>
          <w:szCs w:val="24"/>
        </w:rPr>
      </w:pPr>
    </w:p>
    <w:p w14:paraId="36BAAF13" w14:textId="63220AF3" w:rsidR="00822EB8" w:rsidRPr="00822EB8" w:rsidRDefault="00822EB8" w:rsidP="00BA6213">
      <w:pPr>
        <w:rPr>
          <w:rFonts w:ascii="Times New Roman" w:hAnsi="Times New Roman" w:cs="Times New Roman"/>
        </w:rPr>
      </w:pPr>
      <w:r w:rsidRPr="00822EB8">
        <w:rPr>
          <w:rFonts w:ascii="Times New Roman" w:hAnsi="Times New Roman" w:cs="Times New Roman"/>
        </w:rPr>
        <w:t xml:space="preserve">Hancock A.M., </w:t>
      </w:r>
      <w:proofErr w:type="spellStart"/>
      <w:r w:rsidRPr="00822EB8">
        <w:rPr>
          <w:rFonts w:ascii="Times New Roman" w:hAnsi="Times New Roman" w:cs="Times New Roman"/>
        </w:rPr>
        <w:t>Brachi</w:t>
      </w:r>
      <w:proofErr w:type="spellEnd"/>
      <w:r w:rsidRPr="00822EB8">
        <w:rPr>
          <w:rFonts w:ascii="Times New Roman" w:hAnsi="Times New Roman" w:cs="Times New Roman"/>
        </w:rPr>
        <w:t xml:space="preserve"> B., Nathalie F., Horton M.W., </w:t>
      </w:r>
      <w:proofErr w:type="spellStart"/>
      <w:r w:rsidRPr="00822EB8">
        <w:rPr>
          <w:rFonts w:ascii="Times New Roman" w:hAnsi="Times New Roman" w:cs="Times New Roman"/>
        </w:rPr>
        <w:t>Jarymowycz</w:t>
      </w:r>
      <w:proofErr w:type="spellEnd"/>
      <w:r w:rsidRPr="00822EB8">
        <w:rPr>
          <w:rFonts w:ascii="Times New Roman" w:hAnsi="Times New Roman" w:cs="Times New Roman"/>
        </w:rPr>
        <w:t xml:space="preserve"> L.B., et al. (2011) Adaptation to Climate Across the </w:t>
      </w:r>
      <w:r w:rsidRPr="00822EB8">
        <w:rPr>
          <w:rFonts w:ascii="Times New Roman" w:hAnsi="Times New Roman" w:cs="Times New Roman"/>
          <w:i/>
        </w:rPr>
        <w:t xml:space="preserve">Arabidopsis thaliana </w:t>
      </w:r>
      <w:r w:rsidRPr="00822EB8">
        <w:rPr>
          <w:rFonts w:ascii="Times New Roman" w:hAnsi="Times New Roman" w:cs="Times New Roman"/>
        </w:rPr>
        <w:t xml:space="preserve">Genome. Science, 334, 83-86. </w:t>
      </w:r>
    </w:p>
    <w:p w14:paraId="7A1D92A2" w14:textId="77777777" w:rsidR="00F010E8" w:rsidRDefault="00F010E8" w:rsidP="00F010E8"/>
    <w:sectPr w:rsidR="00F010E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Prada Montoya" w:date="2019-02-18T12:21:00Z" w:initials="CPM">
    <w:p w14:paraId="78361887" w14:textId="5F405745" w:rsidR="00EC479D" w:rsidRDefault="00EC479D">
      <w:pPr>
        <w:pStyle w:val="CommentText"/>
      </w:pPr>
      <w:r>
        <w:rPr>
          <w:rStyle w:val="CommentReference"/>
        </w:rPr>
        <w:annotationRef/>
      </w:r>
      <w:r>
        <w:t>Very good - 94%</w:t>
      </w:r>
    </w:p>
  </w:comment>
  <w:comment w:id="1" w:author="Carlos Prada Montoya" w:date="2019-02-18T12:07:00Z" w:initials="CPM">
    <w:p w14:paraId="43376A68" w14:textId="54F37DBC" w:rsidR="005C5CAF" w:rsidRDefault="005C5CAF">
      <w:pPr>
        <w:pStyle w:val="CommentText"/>
      </w:pPr>
      <w:r>
        <w:rPr>
          <w:rStyle w:val="CommentReference"/>
        </w:rPr>
        <w:annotationRef/>
      </w:r>
      <w:r>
        <w:t xml:space="preserve">Continues? Accelerates? </w:t>
      </w:r>
    </w:p>
  </w:comment>
  <w:comment w:id="2" w:author="Carlos Prada Montoya" w:date="2019-02-18T12:07:00Z" w:initials="CPM">
    <w:p w14:paraId="1C2B8637" w14:textId="496ABF8F" w:rsidR="005C5CAF" w:rsidRDefault="005C5CAF">
      <w:pPr>
        <w:pStyle w:val="CommentText"/>
      </w:pPr>
      <w:r>
        <w:rPr>
          <w:rStyle w:val="CommentReference"/>
        </w:rPr>
        <w:annotationRef/>
      </w:r>
      <w:r>
        <w:t>Key--- shorter words or phrases would make your statements more direct and clear</w:t>
      </w:r>
    </w:p>
  </w:comment>
  <w:comment w:id="12" w:author="Carlos Prada Montoya" w:date="2019-02-18T12:11:00Z" w:initials="CPM">
    <w:p w14:paraId="76E47D84" w14:textId="338DFE64" w:rsidR="005C5CAF" w:rsidRDefault="005C5CAF">
      <w:pPr>
        <w:pStyle w:val="CommentText"/>
      </w:pPr>
      <w:r>
        <w:rPr>
          <w:rStyle w:val="CommentReference"/>
        </w:rPr>
        <w:annotationRef/>
      </w:r>
      <w:r>
        <w:t>Great!</w:t>
      </w:r>
    </w:p>
  </w:comment>
  <w:comment w:id="13" w:author="Carlos Prada Montoya" w:date="2019-02-18T12:12:00Z" w:initials="CPM">
    <w:p w14:paraId="16835CFE" w14:textId="6C23B711" w:rsidR="00EC479D" w:rsidRDefault="00EC479D">
      <w:pPr>
        <w:pStyle w:val="CommentText"/>
      </w:pPr>
      <w:r>
        <w:rPr>
          <w:rStyle w:val="CommentReference"/>
        </w:rPr>
        <w:annotationRef/>
      </w:r>
      <w:r>
        <w:t>Good</w:t>
      </w:r>
    </w:p>
  </w:comment>
  <w:comment w:id="22" w:author="Carlos Prada Montoya" w:date="2019-02-18T12:15:00Z" w:initials="CPM">
    <w:p w14:paraId="20F85A58" w14:textId="2BB11219" w:rsidR="00EC479D" w:rsidRDefault="00EC479D">
      <w:pPr>
        <w:pStyle w:val="CommentText"/>
      </w:pPr>
      <w:r>
        <w:rPr>
          <w:rStyle w:val="CommentReference"/>
        </w:rPr>
        <w:annotationRef/>
      </w:r>
      <w:r>
        <w:t xml:space="preserve">But they did it! What happened? </w:t>
      </w:r>
    </w:p>
  </w:comment>
  <w:comment w:id="35" w:author="Carlos Prada Montoya" w:date="2019-02-18T12:20:00Z" w:initials="CPM">
    <w:p w14:paraId="5F6E492A" w14:textId="1E59DB13" w:rsidR="00EC479D" w:rsidRDefault="00EC479D">
      <w:pPr>
        <w:pStyle w:val="CommentText"/>
      </w:pPr>
      <w:r>
        <w:rPr>
          <w:rStyle w:val="CommentReference"/>
        </w:rPr>
        <w:annotationRef/>
      </w:r>
      <w:r>
        <w:t>Maybe it relates more to the fact that by fixing an allele you also remove all the variation in the population. That sentence is not that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361887" w15:done="0"/>
  <w15:commentEx w15:paraId="43376A68" w15:done="0"/>
  <w15:commentEx w15:paraId="1C2B8637" w15:done="0"/>
  <w15:commentEx w15:paraId="76E47D84" w15:done="0"/>
  <w15:commentEx w15:paraId="16835CFE" w15:done="0"/>
  <w15:commentEx w15:paraId="20F85A58" w15:done="0"/>
  <w15:commentEx w15:paraId="5F6E49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361887" w16cid:durableId="201521BA"/>
  <w16cid:commentId w16cid:paraId="43376A68" w16cid:durableId="20151E81"/>
  <w16cid:commentId w16cid:paraId="1C2B8637" w16cid:durableId="20151E95"/>
  <w16cid:commentId w16cid:paraId="76E47D84" w16cid:durableId="20151F56"/>
  <w16cid:commentId w16cid:paraId="16835CFE" w16cid:durableId="20151FB7"/>
  <w16cid:commentId w16cid:paraId="20F85A58" w16cid:durableId="2015206D"/>
  <w16cid:commentId w16cid:paraId="5F6E492A" w16cid:durableId="201521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72BB0"/>
    <w:multiLevelType w:val="hybridMultilevel"/>
    <w:tmpl w:val="77300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0C25B5"/>
    <w:multiLevelType w:val="hybridMultilevel"/>
    <w:tmpl w:val="73CCF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2F38FE"/>
    <w:multiLevelType w:val="hybridMultilevel"/>
    <w:tmpl w:val="2ADCB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Prada Montoya">
    <w15:presenceInfo w15:providerId="AD" w15:userId="S::prada@uri.edu::a1c85d62-68c5-4e1d-93f8-6a8ab6d2f2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DDD"/>
    <w:rsid w:val="00041102"/>
    <w:rsid w:val="000613E0"/>
    <w:rsid w:val="000661BB"/>
    <w:rsid w:val="0006784E"/>
    <w:rsid w:val="00071DE0"/>
    <w:rsid w:val="000A3923"/>
    <w:rsid w:val="000F306F"/>
    <w:rsid w:val="00100B6A"/>
    <w:rsid w:val="001A365B"/>
    <w:rsid w:val="00240CA7"/>
    <w:rsid w:val="002721C4"/>
    <w:rsid w:val="003641F4"/>
    <w:rsid w:val="004376FE"/>
    <w:rsid w:val="00443A62"/>
    <w:rsid w:val="004707CF"/>
    <w:rsid w:val="00483020"/>
    <w:rsid w:val="005A0480"/>
    <w:rsid w:val="005C5CAF"/>
    <w:rsid w:val="00615628"/>
    <w:rsid w:val="00627481"/>
    <w:rsid w:val="006C6810"/>
    <w:rsid w:val="007553DC"/>
    <w:rsid w:val="00796EE4"/>
    <w:rsid w:val="00822EB8"/>
    <w:rsid w:val="008C0DDD"/>
    <w:rsid w:val="008D36E4"/>
    <w:rsid w:val="008D49CD"/>
    <w:rsid w:val="00906411"/>
    <w:rsid w:val="00913E1D"/>
    <w:rsid w:val="009942D0"/>
    <w:rsid w:val="00A13897"/>
    <w:rsid w:val="00A93523"/>
    <w:rsid w:val="00B01088"/>
    <w:rsid w:val="00BA6213"/>
    <w:rsid w:val="00BB787A"/>
    <w:rsid w:val="00BD29DD"/>
    <w:rsid w:val="00BF2E78"/>
    <w:rsid w:val="00C358FE"/>
    <w:rsid w:val="00C505F0"/>
    <w:rsid w:val="00C72AF2"/>
    <w:rsid w:val="00D40216"/>
    <w:rsid w:val="00D94C2B"/>
    <w:rsid w:val="00DA0B2E"/>
    <w:rsid w:val="00E03896"/>
    <w:rsid w:val="00E203E3"/>
    <w:rsid w:val="00EC479D"/>
    <w:rsid w:val="00EE1324"/>
    <w:rsid w:val="00F010E8"/>
    <w:rsid w:val="00F87E19"/>
    <w:rsid w:val="00FB37F3"/>
    <w:rsid w:val="00FE6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3188"/>
  <w15:chartTrackingRefBased/>
  <w15:docId w15:val="{B991D17E-B9A9-4678-BAD9-32B9945A3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22E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0DD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00B6A"/>
    <w:pPr>
      <w:ind w:left="720"/>
      <w:contextualSpacing/>
    </w:pPr>
  </w:style>
  <w:style w:type="character" w:styleId="Hyperlink">
    <w:name w:val="Hyperlink"/>
    <w:basedOn w:val="DefaultParagraphFont"/>
    <w:uiPriority w:val="99"/>
    <w:semiHidden/>
    <w:unhideWhenUsed/>
    <w:rsid w:val="000613E0"/>
    <w:rPr>
      <w:color w:val="0000FF"/>
      <w:u w:val="single"/>
    </w:rPr>
  </w:style>
  <w:style w:type="character" w:styleId="CommentReference">
    <w:name w:val="annotation reference"/>
    <w:basedOn w:val="DefaultParagraphFont"/>
    <w:uiPriority w:val="99"/>
    <w:semiHidden/>
    <w:unhideWhenUsed/>
    <w:rsid w:val="00BA6213"/>
    <w:rPr>
      <w:sz w:val="16"/>
      <w:szCs w:val="16"/>
    </w:rPr>
  </w:style>
  <w:style w:type="paragraph" w:styleId="CommentText">
    <w:name w:val="annotation text"/>
    <w:basedOn w:val="Normal"/>
    <w:link w:val="CommentTextChar"/>
    <w:uiPriority w:val="99"/>
    <w:semiHidden/>
    <w:unhideWhenUsed/>
    <w:rsid w:val="00BA6213"/>
    <w:pPr>
      <w:spacing w:after="0" w:line="240" w:lineRule="auto"/>
    </w:pPr>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BA6213"/>
    <w:rPr>
      <w:rFonts w:ascii="Arial" w:eastAsia="Arial" w:hAnsi="Arial" w:cs="Arial"/>
      <w:sz w:val="20"/>
      <w:szCs w:val="20"/>
      <w:lang w:val="en"/>
    </w:rPr>
  </w:style>
  <w:style w:type="character" w:customStyle="1" w:styleId="Heading2Char">
    <w:name w:val="Heading 2 Char"/>
    <w:basedOn w:val="DefaultParagraphFont"/>
    <w:link w:val="Heading2"/>
    <w:uiPriority w:val="9"/>
    <w:rsid w:val="00822EB8"/>
    <w:rPr>
      <w:rFonts w:ascii="Times New Roman" w:eastAsia="Times New Roman" w:hAnsi="Times New Roman" w:cs="Times New Roman"/>
      <w:b/>
      <w:bCs/>
      <w:sz w:val="36"/>
      <w:szCs w:val="36"/>
    </w:rPr>
  </w:style>
  <w:style w:type="paragraph" w:styleId="CommentSubject">
    <w:name w:val="annotation subject"/>
    <w:basedOn w:val="CommentText"/>
    <w:next w:val="CommentText"/>
    <w:link w:val="CommentSubjectChar"/>
    <w:uiPriority w:val="99"/>
    <w:semiHidden/>
    <w:unhideWhenUsed/>
    <w:rsid w:val="005C5CAF"/>
    <w:pPr>
      <w:spacing w:after="160"/>
    </w:pPr>
    <w:rPr>
      <w:rFonts w:asciiTheme="minorHAnsi" w:eastAsiaTheme="minorHAnsi" w:hAnsiTheme="minorHAnsi" w:cstheme="minorBidi"/>
      <w:b/>
      <w:bCs/>
      <w:lang w:val="en-US"/>
    </w:rPr>
  </w:style>
  <w:style w:type="character" w:customStyle="1" w:styleId="CommentSubjectChar">
    <w:name w:val="Comment Subject Char"/>
    <w:basedOn w:val="CommentTextChar"/>
    <w:link w:val="CommentSubject"/>
    <w:uiPriority w:val="99"/>
    <w:semiHidden/>
    <w:rsid w:val="005C5CAF"/>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5C5CA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5CA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627964">
      <w:bodyDiv w:val="1"/>
      <w:marLeft w:val="0"/>
      <w:marRight w:val="0"/>
      <w:marTop w:val="0"/>
      <w:marBottom w:val="0"/>
      <w:divBdr>
        <w:top w:val="none" w:sz="0" w:space="0" w:color="auto"/>
        <w:left w:val="none" w:sz="0" w:space="0" w:color="auto"/>
        <w:bottom w:val="none" w:sz="0" w:space="0" w:color="auto"/>
        <w:right w:val="none" w:sz="0" w:space="0" w:color="auto"/>
      </w:divBdr>
    </w:div>
    <w:div w:id="1314413949">
      <w:bodyDiv w:val="1"/>
      <w:marLeft w:val="0"/>
      <w:marRight w:val="0"/>
      <w:marTop w:val="0"/>
      <w:marBottom w:val="0"/>
      <w:divBdr>
        <w:top w:val="none" w:sz="0" w:space="0" w:color="auto"/>
        <w:left w:val="none" w:sz="0" w:space="0" w:color="auto"/>
        <w:bottom w:val="none" w:sz="0" w:space="0" w:color="auto"/>
        <w:right w:val="none" w:sz="0" w:space="0" w:color="auto"/>
      </w:divBdr>
      <w:divsChild>
        <w:div w:id="1263755508">
          <w:marLeft w:val="0"/>
          <w:marRight w:val="0"/>
          <w:marTop w:val="0"/>
          <w:marBottom w:val="0"/>
          <w:divBdr>
            <w:top w:val="none" w:sz="0" w:space="0" w:color="auto"/>
            <w:left w:val="none" w:sz="0" w:space="0" w:color="auto"/>
            <w:bottom w:val="none" w:sz="0" w:space="0" w:color="auto"/>
            <w:right w:val="none" w:sz="0" w:space="0" w:color="auto"/>
          </w:divBdr>
        </w:div>
        <w:div w:id="460653589">
          <w:marLeft w:val="0"/>
          <w:marRight w:val="0"/>
          <w:marTop w:val="0"/>
          <w:marBottom w:val="0"/>
          <w:divBdr>
            <w:top w:val="none" w:sz="0" w:space="0" w:color="auto"/>
            <w:left w:val="none" w:sz="0" w:space="0" w:color="auto"/>
            <w:bottom w:val="none" w:sz="0" w:space="0" w:color="auto"/>
            <w:right w:val="none" w:sz="0" w:space="0" w:color="auto"/>
          </w:divBdr>
        </w:div>
        <w:div w:id="293213784">
          <w:marLeft w:val="0"/>
          <w:marRight w:val="0"/>
          <w:marTop w:val="0"/>
          <w:marBottom w:val="0"/>
          <w:divBdr>
            <w:top w:val="none" w:sz="0" w:space="0" w:color="auto"/>
            <w:left w:val="none" w:sz="0" w:space="0" w:color="auto"/>
            <w:bottom w:val="none" w:sz="0" w:space="0" w:color="auto"/>
            <w:right w:val="none" w:sz="0" w:space="0" w:color="auto"/>
          </w:divBdr>
        </w:div>
      </w:divsChild>
    </w:div>
    <w:div w:id="136151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ph.onlinelibrary.wiley.com/action/doSearch?ContribAuthorStored=Sten%C3%B8ien%2C+Hans+K"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Amaelia Zyck</dc:creator>
  <cp:keywords/>
  <dc:description/>
  <cp:lastModifiedBy>Carlos Prada Montoya</cp:lastModifiedBy>
  <cp:revision>3</cp:revision>
  <dcterms:created xsi:type="dcterms:W3CDTF">2019-02-18T17:07:00Z</dcterms:created>
  <dcterms:modified xsi:type="dcterms:W3CDTF">2019-02-18T17:21:00Z</dcterms:modified>
</cp:coreProperties>
</file>