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F56E1" w14:textId="77777777" w:rsidR="001A5325" w:rsidRPr="006B4056" w:rsidRDefault="000343ED">
      <w:pPr>
        <w:rPr>
          <w:rFonts w:ascii="Times New Roman" w:hAnsi="Times New Roman" w:cs="Times New Roman"/>
        </w:rPr>
      </w:pPr>
      <w:r w:rsidRPr="006B4056">
        <w:rPr>
          <w:rFonts w:ascii="Times New Roman" w:hAnsi="Times New Roman" w:cs="Times New Roman"/>
        </w:rPr>
        <w:t xml:space="preserve">Emma </w:t>
      </w:r>
      <w:commentRangeStart w:id="0"/>
      <w:r w:rsidRPr="006B4056">
        <w:rPr>
          <w:rFonts w:ascii="Times New Roman" w:hAnsi="Times New Roman" w:cs="Times New Roman"/>
        </w:rPr>
        <w:t>Strand</w:t>
      </w:r>
      <w:commentRangeEnd w:id="0"/>
      <w:r w:rsidR="00530D3C">
        <w:rPr>
          <w:rStyle w:val="CommentReference"/>
        </w:rPr>
        <w:commentReference w:id="0"/>
      </w:r>
    </w:p>
    <w:p w14:paraId="2694CAB5" w14:textId="77777777" w:rsidR="000343ED" w:rsidRPr="006B4056" w:rsidRDefault="000343ED">
      <w:pPr>
        <w:rPr>
          <w:rFonts w:ascii="Times New Roman" w:hAnsi="Times New Roman" w:cs="Times New Roman"/>
        </w:rPr>
      </w:pPr>
      <w:r w:rsidRPr="006B4056">
        <w:rPr>
          <w:rFonts w:ascii="Times New Roman" w:hAnsi="Times New Roman" w:cs="Times New Roman"/>
        </w:rPr>
        <w:t xml:space="preserve">750 – </w:t>
      </w:r>
      <w:proofErr w:type="gramStart"/>
      <w:r w:rsidRPr="006B4056">
        <w:rPr>
          <w:rFonts w:ascii="Times New Roman" w:hAnsi="Times New Roman" w:cs="Times New Roman"/>
        </w:rPr>
        <w:t>1000 word</w:t>
      </w:r>
      <w:proofErr w:type="gramEnd"/>
      <w:r w:rsidRPr="006B4056">
        <w:rPr>
          <w:rFonts w:ascii="Times New Roman" w:hAnsi="Times New Roman" w:cs="Times New Roman"/>
        </w:rPr>
        <w:t xml:space="preserve"> summary #3</w:t>
      </w:r>
    </w:p>
    <w:p w14:paraId="35315AD8" w14:textId="77777777" w:rsidR="000343ED" w:rsidRPr="006B4056" w:rsidRDefault="000343ED">
      <w:pPr>
        <w:rPr>
          <w:rFonts w:ascii="Times New Roman" w:hAnsi="Times New Roman" w:cs="Times New Roman"/>
        </w:rPr>
      </w:pPr>
      <w:r w:rsidRPr="006B4056">
        <w:rPr>
          <w:rFonts w:ascii="Times New Roman" w:hAnsi="Times New Roman" w:cs="Times New Roman"/>
        </w:rPr>
        <w:t xml:space="preserve">Prada BIO 594 </w:t>
      </w:r>
    </w:p>
    <w:p w14:paraId="4176E92F" w14:textId="77777777" w:rsidR="000343ED" w:rsidRPr="006B4056" w:rsidRDefault="000343ED">
      <w:pPr>
        <w:rPr>
          <w:rFonts w:ascii="Times New Roman" w:hAnsi="Times New Roman" w:cs="Times New Roman"/>
        </w:rPr>
      </w:pPr>
      <w:r w:rsidRPr="006B4056">
        <w:rPr>
          <w:rFonts w:ascii="Times New Roman" w:hAnsi="Times New Roman" w:cs="Times New Roman"/>
        </w:rPr>
        <w:t>March 5</w:t>
      </w:r>
      <w:r w:rsidRPr="006B4056">
        <w:rPr>
          <w:rFonts w:ascii="Times New Roman" w:hAnsi="Times New Roman" w:cs="Times New Roman"/>
          <w:vertAlign w:val="superscript"/>
        </w:rPr>
        <w:t>th</w:t>
      </w:r>
      <w:proofErr w:type="gramStart"/>
      <w:r w:rsidRPr="006B4056">
        <w:rPr>
          <w:rFonts w:ascii="Times New Roman" w:hAnsi="Times New Roman" w:cs="Times New Roman"/>
        </w:rPr>
        <w:t xml:space="preserve"> 2019</w:t>
      </w:r>
      <w:proofErr w:type="gramEnd"/>
      <w:r w:rsidRPr="006B4056">
        <w:rPr>
          <w:rFonts w:ascii="Times New Roman" w:hAnsi="Times New Roman" w:cs="Times New Roman"/>
        </w:rPr>
        <w:t xml:space="preserve"> </w:t>
      </w:r>
    </w:p>
    <w:p w14:paraId="09DC8C51" w14:textId="77777777" w:rsidR="000343ED" w:rsidRPr="006B4056" w:rsidRDefault="000343ED">
      <w:pPr>
        <w:rPr>
          <w:rFonts w:ascii="Times New Roman" w:hAnsi="Times New Roman" w:cs="Times New Roman"/>
        </w:rPr>
      </w:pPr>
    </w:p>
    <w:p w14:paraId="6CFFA38A" w14:textId="77777777" w:rsidR="00C94295" w:rsidRPr="006B4056" w:rsidRDefault="00C94295" w:rsidP="00C94295">
      <w:pPr>
        <w:rPr>
          <w:rFonts w:ascii="Times New Roman" w:hAnsi="Times New Roman" w:cs="Times New Roman"/>
        </w:rPr>
      </w:pPr>
      <w:r w:rsidRPr="006B4056">
        <w:rPr>
          <w:rFonts w:ascii="Times New Roman" w:hAnsi="Times New Roman" w:cs="Times New Roman"/>
        </w:rPr>
        <w:t>Adaptive Phenotypic Plasticity &amp; Epigenetics</w:t>
      </w:r>
      <w:r w:rsidRPr="006B4056">
        <w:rPr>
          <w:rFonts w:ascii="Times New Roman" w:hAnsi="Times New Roman" w:cs="Times New Roman"/>
        </w:rPr>
        <w:br/>
      </w:r>
    </w:p>
    <w:p w14:paraId="2631D41B" w14:textId="77777777" w:rsidR="00C94295" w:rsidRPr="006B4056" w:rsidRDefault="00C94295" w:rsidP="00C94295">
      <w:pPr>
        <w:rPr>
          <w:rFonts w:ascii="Times New Roman" w:hAnsi="Times New Roman" w:cs="Times New Roman"/>
          <w:i/>
        </w:rPr>
      </w:pPr>
      <w:r w:rsidRPr="006B4056">
        <w:rPr>
          <w:rFonts w:ascii="Times New Roman" w:hAnsi="Times New Roman" w:cs="Times New Roman"/>
          <w:i/>
        </w:rPr>
        <w:t>Non-adaptive plasticity potentiates rapid adaptive evolution of gene expression in nature.</w:t>
      </w:r>
    </w:p>
    <w:p w14:paraId="60A2C3BB" w14:textId="77777777" w:rsidR="006B4056" w:rsidRPr="006B4056" w:rsidRDefault="006B4056" w:rsidP="006B4056">
      <w:pPr>
        <w:rPr>
          <w:rFonts w:ascii="Times New Roman" w:hAnsi="Times New Roman" w:cs="Times New Roman"/>
        </w:rPr>
      </w:pPr>
      <w:proofErr w:type="spellStart"/>
      <w:r w:rsidRPr="006B4056">
        <w:rPr>
          <w:rFonts w:ascii="Times New Roman" w:hAnsi="Times New Roman" w:cs="Times New Roman"/>
        </w:rPr>
        <w:t>Ghalambor</w:t>
      </w:r>
      <w:proofErr w:type="spellEnd"/>
      <w:r w:rsidRPr="006B4056">
        <w:rPr>
          <w:rFonts w:ascii="Times New Roman" w:hAnsi="Times New Roman" w:cs="Times New Roman"/>
        </w:rPr>
        <w:t xml:space="preserve"> et al 2015</w:t>
      </w:r>
    </w:p>
    <w:p w14:paraId="5F3BD86A" w14:textId="77777777" w:rsidR="006B4056" w:rsidRPr="006B4056" w:rsidRDefault="006B4056" w:rsidP="006B4056">
      <w:pPr>
        <w:rPr>
          <w:rFonts w:ascii="Times New Roman" w:hAnsi="Times New Roman" w:cs="Times New Roman"/>
          <w:bCs/>
          <w:i/>
        </w:rPr>
      </w:pPr>
    </w:p>
    <w:p w14:paraId="15EA4189" w14:textId="77777777" w:rsidR="006B4056" w:rsidRPr="006B4056" w:rsidRDefault="006B4056" w:rsidP="006B4056">
      <w:pPr>
        <w:rPr>
          <w:rFonts w:ascii="Times New Roman" w:hAnsi="Times New Roman" w:cs="Times New Roman"/>
        </w:rPr>
      </w:pPr>
      <w:r w:rsidRPr="006B4056">
        <w:rPr>
          <w:rFonts w:ascii="Times New Roman" w:hAnsi="Times New Roman" w:cs="Times New Roman"/>
          <w:bCs/>
          <w:i/>
        </w:rPr>
        <w:t xml:space="preserve">The epigenetic landscape of transgenerational acclimation to ocean warming </w:t>
      </w:r>
    </w:p>
    <w:p w14:paraId="56E0F53E" w14:textId="77777777" w:rsidR="006B4056" w:rsidRDefault="006B4056" w:rsidP="006B4056">
      <w:pPr>
        <w:rPr>
          <w:rFonts w:ascii="Times New Roman" w:hAnsi="Times New Roman" w:cs="Times New Roman"/>
        </w:rPr>
      </w:pPr>
      <w:r w:rsidRPr="006B4056">
        <w:rPr>
          <w:rFonts w:ascii="Times New Roman" w:hAnsi="Times New Roman" w:cs="Times New Roman"/>
        </w:rPr>
        <w:t>Ryu et al 2018</w:t>
      </w:r>
    </w:p>
    <w:p w14:paraId="0F2D2883" w14:textId="77777777" w:rsidR="006B4056" w:rsidRDefault="006B4056" w:rsidP="006B4056">
      <w:pPr>
        <w:rPr>
          <w:rFonts w:ascii="Times New Roman" w:hAnsi="Times New Roman" w:cs="Times New Roman"/>
        </w:rPr>
      </w:pPr>
    </w:p>
    <w:p w14:paraId="5277ED06" w14:textId="77777777" w:rsidR="006B4056" w:rsidRPr="006B4056" w:rsidRDefault="006B4056" w:rsidP="006B4056">
      <w:pPr>
        <w:rPr>
          <w:rFonts w:ascii="Times New Roman" w:hAnsi="Times New Roman" w:cs="Times New Roman"/>
          <w:i/>
        </w:rPr>
      </w:pPr>
      <w:r w:rsidRPr="006B4056">
        <w:rPr>
          <w:rFonts w:ascii="Times New Roman" w:hAnsi="Times New Roman" w:cs="Times New Roman"/>
          <w:i/>
        </w:rPr>
        <w:t xml:space="preserve">Epigenome-associated phenotypic acclimatization to ocean acidification in a reef-building coral </w:t>
      </w:r>
    </w:p>
    <w:p w14:paraId="5DCCEB4D" w14:textId="77777777" w:rsidR="006B4056" w:rsidRDefault="006B4056">
      <w:pPr>
        <w:rPr>
          <w:rFonts w:ascii="Times New Roman" w:hAnsi="Times New Roman" w:cs="Times New Roman"/>
        </w:rPr>
      </w:pPr>
      <w:r>
        <w:rPr>
          <w:rFonts w:ascii="Times New Roman" w:hAnsi="Times New Roman" w:cs="Times New Roman"/>
        </w:rPr>
        <w:t>Lie</w:t>
      </w:r>
      <w:r w:rsidR="00A96958">
        <w:rPr>
          <w:rFonts w:ascii="Times New Roman" w:hAnsi="Times New Roman" w:cs="Times New Roman"/>
        </w:rPr>
        <w:t>w</w:t>
      </w:r>
      <w:r>
        <w:rPr>
          <w:rFonts w:ascii="Times New Roman" w:hAnsi="Times New Roman" w:cs="Times New Roman"/>
        </w:rPr>
        <w:t xml:space="preserve"> et al 2018 </w:t>
      </w:r>
    </w:p>
    <w:p w14:paraId="196BC6EF" w14:textId="77777777" w:rsidR="006B4056" w:rsidRDefault="006B4056">
      <w:pPr>
        <w:rPr>
          <w:rFonts w:ascii="Times New Roman" w:hAnsi="Times New Roman" w:cs="Times New Roman"/>
        </w:rPr>
      </w:pPr>
    </w:p>
    <w:p w14:paraId="56BB901F" w14:textId="77777777" w:rsidR="006B4056" w:rsidRDefault="006B4056">
      <w:pPr>
        <w:rPr>
          <w:rFonts w:ascii="Times New Roman" w:hAnsi="Times New Roman" w:cs="Times New Roman"/>
        </w:rPr>
      </w:pPr>
    </w:p>
    <w:p w14:paraId="7494D22B" w14:textId="04203594" w:rsidR="006773BB" w:rsidRDefault="00F377F4">
      <w:pPr>
        <w:rPr>
          <w:rFonts w:ascii="Times New Roman" w:hAnsi="Times New Roman" w:cs="Times New Roman"/>
        </w:rPr>
      </w:pPr>
      <w:r>
        <w:rPr>
          <w:rFonts w:ascii="Times New Roman" w:hAnsi="Times New Roman" w:cs="Times New Roman"/>
        </w:rPr>
        <w:t xml:space="preserve">Phenotypic plasticity refers to the ability of an organism to alter its phenotype (i.e. appearance or </w:t>
      </w:r>
      <w:del w:id="2" w:author="Carlos Prada Montoya" w:date="2019-03-05T06:26:00Z">
        <w:r w:rsidDel="00375636">
          <w:rPr>
            <w:rFonts w:ascii="Times New Roman" w:hAnsi="Times New Roman" w:cs="Times New Roman"/>
          </w:rPr>
          <w:delText>tolerance to a stressor</w:delText>
        </w:r>
      </w:del>
      <w:ins w:id="3" w:author="Carlos Prada Montoya" w:date="2019-03-05T06:26:00Z">
        <w:r w:rsidR="00375636">
          <w:rPr>
            <w:rFonts w:ascii="Times New Roman" w:hAnsi="Times New Roman" w:cs="Times New Roman"/>
          </w:rPr>
          <w:t>physiology?</w:t>
        </w:r>
      </w:ins>
      <w:r>
        <w:rPr>
          <w:rFonts w:ascii="Times New Roman" w:hAnsi="Times New Roman" w:cs="Times New Roman"/>
        </w:rPr>
        <w:t xml:space="preserve">), </w:t>
      </w:r>
      <w:del w:id="4" w:author="Carlos Prada Montoya" w:date="2019-03-05T06:25:00Z">
        <w:r w:rsidDel="00375636">
          <w:rPr>
            <w:rFonts w:ascii="Times New Roman" w:hAnsi="Times New Roman" w:cs="Times New Roman"/>
          </w:rPr>
          <w:delText xml:space="preserve">often based on their </w:delText>
        </w:r>
      </w:del>
      <w:ins w:id="5" w:author="Carlos Prada Montoya" w:date="2019-03-05T06:25:00Z">
        <w:r w:rsidR="00375636">
          <w:rPr>
            <w:rFonts w:ascii="Times New Roman" w:hAnsi="Times New Roman" w:cs="Times New Roman"/>
          </w:rPr>
          <w:t xml:space="preserve">across </w:t>
        </w:r>
      </w:ins>
      <w:r>
        <w:rPr>
          <w:rFonts w:ascii="Times New Roman" w:hAnsi="Times New Roman" w:cs="Times New Roman"/>
        </w:rPr>
        <w:t>environment</w:t>
      </w:r>
      <w:ins w:id="6" w:author="Carlos Prada Montoya" w:date="2019-03-05T06:25:00Z">
        <w:r w:rsidR="00375636">
          <w:rPr>
            <w:rFonts w:ascii="Times New Roman" w:hAnsi="Times New Roman" w:cs="Times New Roman"/>
          </w:rPr>
          <w:t>s</w:t>
        </w:r>
      </w:ins>
      <w:r>
        <w:rPr>
          <w:rFonts w:ascii="Times New Roman" w:hAnsi="Times New Roman" w:cs="Times New Roman"/>
        </w:rPr>
        <w:t xml:space="preserve">. </w:t>
      </w:r>
      <w:r w:rsidR="00346CFB">
        <w:rPr>
          <w:rFonts w:ascii="Times New Roman" w:hAnsi="Times New Roman" w:cs="Times New Roman"/>
        </w:rPr>
        <w:t>This</w:t>
      </w:r>
      <w:r w:rsidR="00D70FA3">
        <w:rPr>
          <w:rFonts w:ascii="Times New Roman" w:hAnsi="Times New Roman" w:cs="Times New Roman"/>
        </w:rPr>
        <w:t xml:space="preserve"> </w:t>
      </w:r>
      <w:del w:id="7" w:author="Carlos Prada Montoya" w:date="2019-03-05T06:26:00Z">
        <w:r w:rsidR="00D70FA3" w:rsidDel="00375636">
          <w:rPr>
            <w:rFonts w:ascii="Times New Roman" w:hAnsi="Times New Roman" w:cs="Times New Roman"/>
          </w:rPr>
          <w:delText>cap</w:delText>
        </w:r>
      </w:del>
      <w:r w:rsidR="00D70FA3">
        <w:rPr>
          <w:rFonts w:ascii="Times New Roman" w:hAnsi="Times New Roman" w:cs="Times New Roman"/>
        </w:rPr>
        <w:t xml:space="preserve">ability </w:t>
      </w:r>
      <w:del w:id="8" w:author="Carlos Prada Montoya" w:date="2019-03-05T06:27:00Z">
        <w:r w:rsidR="00D70FA3" w:rsidDel="00375636">
          <w:rPr>
            <w:rFonts w:ascii="Times New Roman" w:hAnsi="Times New Roman" w:cs="Times New Roman"/>
          </w:rPr>
          <w:delText>leads to a large</w:delText>
        </w:r>
      </w:del>
      <w:ins w:id="9" w:author="Carlos Prada Montoya" w:date="2019-03-05T06:27:00Z">
        <w:r w:rsidR="00375636">
          <w:rPr>
            <w:rFonts w:ascii="Times New Roman" w:hAnsi="Times New Roman" w:cs="Times New Roman"/>
          </w:rPr>
          <w:t>increases</w:t>
        </w:r>
      </w:ins>
      <w:r w:rsidR="00D70FA3">
        <w:rPr>
          <w:rFonts w:ascii="Times New Roman" w:hAnsi="Times New Roman" w:cs="Times New Roman"/>
        </w:rPr>
        <w:t xml:space="preserve"> potential for </w:t>
      </w:r>
      <w:commentRangeStart w:id="10"/>
      <w:r w:rsidR="00D70FA3">
        <w:rPr>
          <w:rFonts w:ascii="Times New Roman" w:hAnsi="Times New Roman" w:cs="Times New Roman"/>
        </w:rPr>
        <w:t xml:space="preserve">adaptation </w:t>
      </w:r>
      <w:commentRangeEnd w:id="10"/>
      <w:r w:rsidR="00375636">
        <w:rPr>
          <w:rStyle w:val="CommentReference"/>
        </w:rPr>
        <w:commentReference w:id="10"/>
      </w:r>
      <w:r w:rsidR="00D70FA3">
        <w:rPr>
          <w:rFonts w:ascii="Times New Roman" w:hAnsi="Times New Roman" w:cs="Times New Roman"/>
        </w:rPr>
        <w:t>within a species</w:t>
      </w:r>
      <w:r w:rsidR="00346CFB">
        <w:rPr>
          <w:rFonts w:ascii="Times New Roman" w:hAnsi="Times New Roman" w:cs="Times New Roman"/>
        </w:rPr>
        <w:t xml:space="preserve">, especially </w:t>
      </w:r>
      <w:r w:rsidR="001F245C">
        <w:rPr>
          <w:rFonts w:ascii="Times New Roman" w:hAnsi="Times New Roman" w:cs="Times New Roman"/>
        </w:rPr>
        <w:t xml:space="preserve">when the trait is </w:t>
      </w:r>
      <w:commentRangeStart w:id="11"/>
      <w:r w:rsidR="001F245C">
        <w:rPr>
          <w:rFonts w:ascii="Times New Roman" w:hAnsi="Times New Roman" w:cs="Times New Roman"/>
        </w:rPr>
        <w:t xml:space="preserve">beneficial </w:t>
      </w:r>
      <w:commentRangeEnd w:id="11"/>
      <w:r w:rsidR="00375636">
        <w:rPr>
          <w:rStyle w:val="CommentReference"/>
        </w:rPr>
        <w:commentReference w:id="11"/>
      </w:r>
      <w:r w:rsidR="001F245C">
        <w:rPr>
          <w:rFonts w:ascii="Times New Roman" w:hAnsi="Times New Roman" w:cs="Times New Roman"/>
        </w:rPr>
        <w:t>and has a bigger plastic</w:t>
      </w:r>
      <w:del w:id="12" w:author="Carlos Prada Montoya" w:date="2019-03-05T06:26:00Z">
        <w:r w:rsidR="001F245C" w:rsidDel="00375636">
          <w:rPr>
            <w:rFonts w:ascii="Times New Roman" w:hAnsi="Times New Roman" w:cs="Times New Roman"/>
          </w:rPr>
          <w:delText>ity</w:delText>
        </w:r>
      </w:del>
      <w:r w:rsidR="001F245C">
        <w:rPr>
          <w:rFonts w:ascii="Times New Roman" w:hAnsi="Times New Roman" w:cs="Times New Roman"/>
        </w:rPr>
        <w:t xml:space="preserve"> potential.</w:t>
      </w:r>
      <w:r w:rsidR="001A52C7">
        <w:rPr>
          <w:rFonts w:ascii="Times New Roman" w:hAnsi="Times New Roman" w:cs="Times New Roman"/>
        </w:rPr>
        <w:t xml:space="preserve"> Epigenetics refers to molecular mechanisms that influence </w:t>
      </w:r>
      <w:del w:id="13" w:author="Carlos Prada Montoya" w:date="2019-03-05T06:28:00Z">
        <w:r w:rsidR="001A52C7" w:rsidDel="00375636">
          <w:rPr>
            <w:rFonts w:ascii="Times New Roman" w:hAnsi="Times New Roman" w:cs="Times New Roman"/>
          </w:rPr>
          <w:delText xml:space="preserve">the </w:delText>
        </w:r>
      </w:del>
      <w:r w:rsidR="001A52C7">
        <w:rPr>
          <w:rFonts w:ascii="Times New Roman" w:hAnsi="Times New Roman" w:cs="Times New Roman"/>
        </w:rPr>
        <w:t xml:space="preserve">gene </w:t>
      </w:r>
      <w:r w:rsidR="00B3058D">
        <w:rPr>
          <w:rFonts w:ascii="Times New Roman" w:hAnsi="Times New Roman" w:cs="Times New Roman"/>
        </w:rPr>
        <w:t>expression and</w:t>
      </w:r>
      <w:r w:rsidR="001A52C7">
        <w:rPr>
          <w:rFonts w:ascii="Times New Roman" w:hAnsi="Times New Roman" w:cs="Times New Roman"/>
        </w:rPr>
        <w:t xml:space="preserve"> </w:t>
      </w:r>
      <w:r w:rsidR="00A91E12">
        <w:rPr>
          <w:rFonts w:ascii="Times New Roman" w:hAnsi="Times New Roman" w:cs="Times New Roman"/>
        </w:rPr>
        <w:t xml:space="preserve">change the phenotype of an organism without changing the genotype. In recent studies, both phenotypic plasticity and epigenetics have been proposed to be </w:t>
      </w:r>
      <w:commentRangeStart w:id="14"/>
      <w:r w:rsidR="00A91E12">
        <w:rPr>
          <w:rFonts w:ascii="Times New Roman" w:hAnsi="Times New Roman" w:cs="Times New Roman"/>
        </w:rPr>
        <w:t>inherited</w:t>
      </w:r>
      <w:commentRangeEnd w:id="14"/>
      <w:r w:rsidR="00375636">
        <w:rPr>
          <w:rStyle w:val="CommentReference"/>
        </w:rPr>
        <w:commentReference w:id="14"/>
      </w:r>
      <w:r w:rsidR="00A91E12">
        <w:rPr>
          <w:rFonts w:ascii="Times New Roman" w:hAnsi="Times New Roman" w:cs="Times New Roman"/>
        </w:rPr>
        <w:t xml:space="preserve">, thus altering the </w:t>
      </w:r>
      <w:commentRangeStart w:id="15"/>
      <w:r w:rsidR="00A91E12">
        <w:rPr>
          <w:rFonts w:ascii="Times New Roman" w:hAnsi="Times New Roman" w:cs="Times New Roman"/>
        </w:rPr>
        <w:t xml:space="preserve">fitness </w:t>
      </w:r>
      <w:commentRangeEnd w:id="15"/>
      <w:r w:rsidR="00375636">
        <w:rPr>
          <w:rStyle w:val="CommentReference"/>
        </w:rPr>
        <w:commentReference w:id="15"/>
      </w:r>
      <w:r w:rsidR="00A91E12">
        <w:rPr>
          <w:rFonts w:ascii="Times New Roman" w:hAnsi="Times New Roman" w:cs="Times New Roman"/>
        </w:rPr>
        <w:t xml:space="preserve">of an organism’s offspring. This transgenerational effect is yet to be fully </w:t>
      </w:r>
      <w:r w:rsidR="00B3058D">
        <w:rPr>
          <w:rFonts w:ascii="Times New Roman" w:hAnsi="Times New Roman" w:cs="Times New Roman"/>
        </w:rPr>
        <w:t>elucidated but</w:t>
      </w:r>
      <w:r w:rsidR="00A91E12">
        <w:rPr>
          <w:rFonts w:ascii="Times New Roman" w:hAnsi="Times New Roman" w:cs="Times New Roman"/>
        </w:rPr>
        <w:t xml:space="preserve"> could </w:t>
      </w:r>
      <w:del w:id="16" w:author="Carlos Prada Montoya" w:date="2019-03-05T06:32:00Z">
        <w:r w:rsidR="00A91E12" w:rsidDel="00375636">
          <w:rPr>
            <w:rFonts w:ascii="Times New Roman" w:hAnsi="Times New Roman" w:cs="Times New Roman"/>
          </w:rPr>
          <w:delText>have tremendous impacts on</w:delText>
        </w:r>
      </w:del>
      <w:ins w:id="17" w:author="Carlos Prada Montoya" w:date="2019-03-05T06:32:00Z">
        <w:r w:rsidR="00375636">
          <w:rPr>
            <w:rFonts w:ascii="Times New Roman" w:hAnsi="Times New Roman" w:cs="Times New Roman"/>
          </w:rPr>
          <w:t>be a driver of</w:t>
        </w:r>
      </w:ins>
      <w:r w:rsidR="00A91E12">
        <w:rPr>
          <w:rFonts w:ascii="Times New Roman" w:hAnsi="Times New Roman" w:cs="Times New Roman"/>
        </w:rPr>
        <w:t xml:space="preserve"> </w:t>
      </w:r>
      <w:proofErr w:type="spellStart"/>
      <w:r w:rsidR="00A91E12">
        <w:rPr>
          <w:rFonts w:ascii="Times New Roman" w:hAnsi="Times New Roman" w:cs="Times New Roman"/>
        </w:rPr>
        <w:t>a</w:t>
      </w:r>
      <w:proofErr w:type="spellEnd"/>
      <w:r w:rsidR="00A91E12">
        <w:rPr>
          <w:rFonts w:ascii="Times New Roman" w:hAnsi="Times New Roman" w:cs="Times New Roman"/>
        </w:rPr>
        <w:t xml:space="preserve"> population’s ability to adapt to </w:t>
      </w:r>
      <w:del w:id="18" w:author="Carlos Prada Montoya" w:date="2019-03-05T06:32:00Z">
        <w:r w:rsidR="00A91E12" w:rsidDel="00375636">
          <w:rPr>
            <w:rFonts w:ascii="Times New Roman" w:hAnsi="Times New Roman" w:cs="Times New Roman"/>
          </w:rPr>
          <w:delText xml:space="preserve">their </w:delText>
        </w:r>
      </w:del>
      <w:r w:rsidR="00A91E12">
        <w:rPr>
          <w:rFonts w:ascii="Times New Roman" w:hAnsi="Times New Roman" w:cs="Times New Roman"/>
        </w:rPr>
        <w:t>local environment</w:t>
      </w:r>
      <w:ins w:id="19" w:author="Carlos Prada Montoya" w:date="2019-03-05T06:32:00Z">
        <w:r w:rsidR="00375636">
          <w:rPr>
            <w:rFonts w:ascii="Times New Roman" w:hAnsi="Times New Roman" w:cs="Times New Roman"/>
          </w:rPr>
          <w:t>s</w:t>
        </w:r>
      </w:ins>
      <w:r w:rsidR="00A91E12">
        <w:rPr>
          <w:rFonts w:ascii="Times New Roman" w:hAnsi="Times New Roman" w:cs="Times New Roman"/>
        </w:rPr>
        <w:t xml:space="preserve"> under rapid climate change. </w:t>
      </w:r>
      <w:r w:rsidR="00B3058D">
        <w:rPr>
          <w:rFonts w:ascii="Times New Roman" w:hAnsi="Times New Roman" w:cs="Times New Roman"/>
        </w:rPr>
        <w:t xml:space="preserve">Depending on the organism and study system, </w:t>
      </w:r>
      <w:del w:id="20" w:author="Carlos Prada Montoya" w:date="2019-03-05T06:33:00Z">
        <w:r w:rsidR="00B3058D" w:rsidDel="00375636">
          <w:rPr>
            <w:rFonts w:ascii="Times New Roman" w:hAnsi="Times New Roman" w:cs="Times New Roman"/>
          </w:rPr>
          <w:delText>this theory</w:delText>
        </w:r>
      </w:del>
      <w:ins w:id="21" w:author="Carlos Prada Montoya" w:date="2019-03-05T06:33:00Z">
        <w:r w:rsidR="00375636">
          <w:rPr>
            <w:rFonts w:ascii="Times New Roman" w:hAnsi="Times New Roman" w:cs="Times New Roman"/>
          </w:rPr>
          <w:t>transgenerational adaptive plasticity</w:t>
        </w:r>
      </w:ins>
      <w:r w:rsidR="00B3058D">
        <w:rPr>
          <w:rFonts w:ascii="Times New Roman" w:hAnsi="Times New Roman" w:cs="Times New Roman"/>
        </w:rPr>
        <w:t xml:space="preserve"> could be difficult to provide evidence for</w:t>
      </w:r>
      <w:ins w:id="22" w:author="Carlos Prada Montoya" w:date="2019-03-05T06:33:00Z">
        <w:r w:rsidR="00375636">
          <w:rPr>
            <w:rFonts w:ascii="Times New Roman" w:hAnsi="Times New Roman" w:cs="Times New Roman"/>
          </w:rPr>
          <w:t xml:space="preserve">. </w:t>
        </w:r>
      </w:ins>
      <w:del w:id="23" w:author="Carlos Prada Montoya" w:date="2019-03-05T06:33:00Z">
        <w:r w:rsidR="00B3058D" w:rsidDel="00375636">
          <w:rPr>
            <w:rFonts w:ascii="Times New Roman" w:hAnsi="Times New Roman" w:cs="Times New Roman"/>
          </w:rPr>
          <w:delText xml:space="preserve">, which leads to further speculation. </w:delText>
        </w:r>
      </w:del>
      <w:commentRangeStart w:id="24"/>
      <w:r w:rsidR="00B3058D">
        <w:rPr>
          <w:rFonts w:ascii="Times New Roman" w:hAnsi="Times New Roman" w:cs="Times New Roman"/>
        </w:rPr>
        <w:t xml:space="preserve">For example, controlling several generations of corals has proven difficult because of the </w:t>
      </w:r>
      <w:r w:rsidR="00760FCE">
        <w:rPr>
          <w:rFonts w:ascii="Times New Roman" w:hAnsi="Times New Roman" w:cs="Times New Roman"/>
        </w:rPr>
        <w:t>organism’s</w:t>
      </w:r>
      <w:r w:rsidR="00B3058D">
        <w:rPr>
          <w:rFonts w:ascii="Times New Roman" w:hAnsi="Times New Roman" w:cs="Times New Roman"/>
        </w:rPr>
        <w:t xml:space="preserve"> sensitivity and the variation in spawning</w:t>
      </w:r>
      <w:commentRangeEnd w:id="24"/>
      <w:r w:rsidR="00375636">
        <w:rPr>
          <w:rStyle w:val="CommentReference"/>
        </w:rPr>
        <w:commentReference w:id="24"/>
      </w:r>
      <w:r w:rsidR="00B3058D">
        <w:rPr>
          <w:rFonts w:ascii="Times New Roman" w:hAnsi="Times New Roman" w:cs="Times New Roman"/>
        </w:rPr>
        <w:t xml:space="preserve">.  </w:t>
      </w:r>
    </w:p>
    <w:p w14:paraId="0C4FC4D1" w14:textId="77777777" w:rsidR="00A91E12" w:rsidRPr="006B4056" w:rsidRDefault="00A91E12">
      <w:pPr>
        <w:rPr>
          <w:rFonts w:ascii="Times New Roman" w:hAnsi="Times New Roman" w:cs="Times New Roman"/>
        </w:rPr>
      </w:pPr>
    </w:p>
    <w:p w14:paraId="6B3E4FE1" w14:textId="7C146FC2" w:rsidR="006773BB" w:rsidRDefault="00094778">
      <w:pPr>
        <w:rPr>
          <w:rFonts w:ascii="Times New Roman" w:hAnsi="Times New Roman" w:cs="Times New Roman"/>
        </w:rPr>
      </w:pPr>
      <w:r>
        <w:rPr>
          <w:rFonts w:ascii="Times New Roman" w:hAnsi="Times New Roman" w:cs="Times New Roman"/>
        </w:rPr>
        <w:t xml:space="preserve">One of the </w:t>
      </w:r>
      <w:del w:id="25" w:author="Carlos Prada Montoya" w:date="2019-03-05T06:34:00Z">
        <w:r w:rsidDel="00AF29F6">
          <w:rPr>
            <w:rFonts w:ascii="Times New Roman" w:hAnsi="Times New Roman" w:cs="Times New Roman"/>
          </w:rPr>
          <w:delText xml:space="preserve">many </w:delText>
        </w:r>
      </w:del>
      <w:r>
        <w:rPr>
          <w:rFonts w:ascii="Times New Roman" w:hAnsi="Times New Roman" w:cs="Times New Roman"/>
        </w:rPr>
        <w:t xml:space="preserve">questions that is driving recent research involves the unknown specifics between a trait’s plasticity and the trait’s evolution. </w:t>
      </w:r>
      <w:r w:rsidR="007103FD">
        <w:rPr>
          <w:rFonts w:ascii="Times New Roman" w:hAnsi="Times New Roman" w:cs="Times New Roman"/>
        </w:rPr>
        <w:t xml:space="preserve">More recent work provides evidence for heritable variation, which shows a weakness in the traditional theory that plasticity doesn’t affect evolution. </w:t>
      </w:r>
      <w:r w:rsidR="00C54976">
        <w:rPr>
          <w:rFonts w:ascii="Times New Roman" w:hAnsi="Times New Roman" w:cs="Times New Roman"/>
        </w:rPr>
        <w:t xml:space="preserve">Plasticity is non-adaptive when the variation strays away from the local </w:t>
      </w:r>
      <w:r w:rsidR="00DC0722">
        <w:rPr>
          <w:rFonts w:ascii="Times New Roman" w:hAnsi="Times New Roman" w:cs="Times New Roman"/>
        </w:rPr>
        <w:t>optimum and</w:t>
      </w:r>
      <w:r w:rsidR="00C54976">
        <w:rPr>
          <w:rFonts w:ascii="Times New Roman" w:hAnsi="Times New Roman" w:cs="Times New Roman"/>
        </w:rPr>
        <w:t xml:space="preserve"> is adaptive when variation allows for natural selection to act on certain traits that are best fit for a local environment. </w:t>
      </w:r>
    </w:p>
    <w:p w14:paraId="508B4F4B" w14:textId="77777777" w:rsidR="00094778" w:rsidRPr="006B4056" w:rsidRDefault="00094778">
      <w:pPr>
        <w:rPr>
          <w:rFonts w:ascii="Times New Roman" w:hAnsi="Times New Roman" w:cs="Times New Roman"/>
        </w:rPr>
      </w:pPr>
    </w:p>
    <w:p w14:paraId="0B6DC119" w14:textId="0DACA409" w:rsidR="000343ED" w:rsidRDefault="00B66517">
      <w:pPr>
        <w:rPr>
          <w:rFonts w:ascii="Times New Roman" w:hAnsi="Times New Roman" w:cs="Times New Roman"/>
        </w:rPr>
      </w:pPr>
      <w:proofErr w:type="spellStart"/>
      <w:r>
        <w:rPr>
          <w:rFonts w:ascii="Times New Roman" w:hAnsi="Times New Roman" w:cs="Times New Roman"/>
        </w:rPr>
        <w:t>Ghalambor</w:t>
      </w:r>
      <w:proofErr w:type="spellEnd"/>
      <w:r>
        <w:rPr>
          <w:rFonts w:ascii="Times New Roman" w:hAnsi="Times New Roman" w:cs="Times New Roman"/>
        </w:rPr>
        <w:t xml:space="preserve"> </w:t>
      </w:r>
      <w:r w:rsidR="00A65AC2">
        <w:rPr>
          <w:rFonts w:ascii="Times New Roman" w:hAnsi="Times New Roman" w:cs="Times New Roman"/>
        </w:rPr>
        <w:t xml:space="preserve">test whether or not phenotypic plasticity, specifically in gene expression, constrains adaptive evolution. Their ultimate findings were that after transplantation of Trinidadian guppies to a </w:t>
      </w:r>
      <w:r w:rsidR="0096502E">
        <w:rPr>
          <w:rFonts w:ascii="Times New Roman" w:hAnsi="Times New Roman" w:cs="Times New Roman"/>
        </w:rPr>
        <w:t>low-predation</w:t>
      </w:r>
      <w:r w:rsidR="00A65AC2">
        <w:rPr>
          <w:rFonts w:ascii="Times New Roman" w:hAnsi="Times New Roman" w:cs="Times New Roman"/>
        </w:rPr>
        <w:t xml:space="preserve"> environment, gene expression plasticity did not aid in adaptive evolution. Overall, the researchers suggest that adaptive plasticity constrains evolution, compared to non-adaptive plasticity </w:t>
      </w:r>
      <w:ins w:id="26" w:author="Carlos Prada Montoya" w:date="2019-03-05T06:35:00Z">
        <w:r w:rsidR="00AF29F6">
          <w:rPr>
            <w:rFonts w:ascii="Times New Roman" w:hAnsi="Times New Roman" w:cs="Times New Roman"/>
          </w:rPr>
          <w:t xml:space="preserve">that </w:t>
        </w:r>
      </w:ins>
      <w:r w:rsidR="00A65AC2">
        <w:rPr>
          <w:rFonts w:ascii="Times New Roman" w:hAnsi="Times New Roman" w:cs="Times New Roman"/>
        </w:rPr>
        <w:t>increases the strength of directional selection, and therefore aids evolution.</w:t>
      </w:r>
      <w:r w:rsidR="0096502E">
        <w:rPr>
          <w:rFonts w:ascii="Times New Roman" w:hAnsi="Times New Roman" w:cs="Times New Roman"/>
        </w:rPr>
        <w:t xml:space="preserve"> This experiment was able to identify </w:t>
      </w:r>
      <w:proofErr w:type="spellStart"/>
      <w:r w:rsidR="0096502E">
        <w:rPr>
          <w:rFonts w:ascii="Times New Roman" w:hAnsi="Times New Roman" w:cs="Times New Roman"/>
        </w:rPr>
        <w:t>an</w:t>
      </w:r>
      <w:proofErr w:type="spellEnd"/>
      <w:r w:rsidR="0096502E">
        <w:rPr>
          <w:rFonts w:ascii="Times New Roman" w:hAnsi="Times New Roman" w:cs="Times New Roman"/>
        </w:rPr>
        <w:t xml:space="preserve"> a priori </w:t>
      </w:r>
      <w:r w:rsidR="00B00527">
        <w:rPr>
          <w:rFonts w:ascii="Times New Roman" w:hAnsi="Times New Roman" w:cs="Times New Roman"/>
        </w:rPr>
        <w:t xml:space="preserve">prediction </w:t>
      </w:r>
      <w:r w:rsidR="00F44F47">
        <w:rPr>
          <w:rFonts w:ascii="Times New Roman" w:hAnsi="Times New Roman" w:cs="Times New Roman"/>
        </w:rPr>
        <w:t>of evolutionary change with their older evolutionary descendent population being exposed to the same experimental conditions as the manipulated populations.</w:t>
      </w:r>
      <w:r w:rsidR="00DC0722">
        <w:rPr>
          <w:rFonts w:ascii="Times New Roman" w:hAnsi="Times New Roman" w:cs="Times New Roman"/>
        </w:rPr>
        <w:t xml:space="preserve"> </w:t>
      </w:r>
      <w:r w:rsidR="00C65DC9">
        <w:rPr>
          <w:rFonts w:ascii="Times New Roman" w:hAnsi="Times New Roman" w:cs="Times New Roman"/>
        </w:rPr>
        <w:t xml:space="preserve">The research team identified differences in transcription (gene expression) to be predator-induced plasticity, compared to differences between populations in the same conditions over several generations were because of heritable variation. </w:t>
      </w:r>
      <w:r w:rsidR="001674DA">
        <w:rPr>
          <w:rFonts w:ascii="Times New Roman" w:hAnsi="Times New Roman" w:cs="Times New Roman"/>
        </w:rPr>
        <w:t xml:space="preserve">The team’s main conclusion was that although plasticity </w:t>
      </w:r>
      <w:r w:rsidR="009E74B8">
        <w:rPr>
          <w:rFonts w:ascii="Times New Roman" w:hAnsi="Times New Roman" w:cs="Times New Roman"/>
        </w:rPr>
        <w:t xml:space="preserve">aids in evolution, it is not because plasticity itself is adaptive, but because plasticity is under strong selection to change. </w:t>
      </w:r>
    </w:p>
    <w:p w14:paraId="0C958F30" w14:textId="77777777" w:rsidR="00FE6C5D" w:rsidRDefault="00FE6C5D">
      <w:pPr>
        <w:rPr>
          <w:rFonts w:ascii="Times New Roman" w:hAnsi="Times New Roman" w:cs="Times New Roman"/>
        </w:rPr>
      </w:pPr>
    </w:p>
    <w:p w14:paraId="60A2D344" w14:textId="77777777" w:rsidR="008C0312" w:rsidRDefault="00FE6C5D">
      <w:pPr>
        <w:rPr>
          <w:rFonts w:ascii="Times New Roman" w:hAnsi="Times New Roman" w:cs="Times New Roman"/>
        </w:rPr>
      </w:pPr>
      <w:r>
        <w:rPr>
          <w:rFonts w:ascii="Times New Roman" w:hAnsi="Times New Roman" w:cs="Times New Roman"/>
        </w:rPr>
        <w:t xml:space="preserve">The results from </w:t>
      </w:r>
      <w:proofErr w:type="spellStart"/>
      <w:r>
        <w:rPr>
          <w:rFonts w:ascii="Times New Roman" w:hAnsi="Times New Roman" w:cs="Times New Roman"/>
        </w:rPr>
        <w:t>Ghalambor</w:t>
      </w:r>
      <w:proofErr w:type="spellEnd"/>
      <w:r>
        <w:rPr>
          <w:rFonts w:ascii="Times New Roman" w:hAnsi="Times New Roman" w:cs="Times New Roman"/>
        </w:rPr>
        <w:t xml:space="preserve"> provide another perspective on what exactly natural selection is acting on, and also has implications on the way we think about local populations surviving climate change stressors. </w:t>
      </w:r>
      <w:r w:rsidR="008C0312">
        <w:rPr>
          <w:rFonts w:ascii="Times New Roman" w:hAnsi="Times New Roman" w:cs="Times New Roman"/>
        </w:rPr>
        <w:t xml:space="preserve">The mechanisms by which organisms can adapt to their local environment, including epigenetics, is unclear. </w:t>
      </w:r>
    </w:p>
    <w:p w14:paraId="618FC5B2" w14:textId="77777777" w:rsidR="008C0312" w:rsidRDefault="008C0312">
      <w:pPr>
        <w:rPr>
          <w:rFonts w:ascii="Times New Roman" w:hAnsi="Times New Roman" w:cs="Times New Roman"/>
        </w:rPr>
      </w:pPr>
    </w:p>
    <w:p w14:paraId="63A03061" w14:textId="77777777" w:rsidR="007613F4" w:rsidRDefault="00DD24FC">
      <w:pPr>
        <w:rPr>
          <w:rFonts w:ascii="Times New Roman" w:hAnsi="Times New Roman" w:cs="Times New Roman"/>
        </w:rPr>
      </w:pPr>
      <w:r>
        <w:rPr>
          <w:rFonts w:ascii="Times New Roman" w:hAnsi="Times New Roman" w:cs="Times New Roman"/>
        </w:rPr>
        <w:t xml:space="preserve">Ryu uses several generations of a coral reef fish, </w:t>
      </w:r>
      <w:r w:rsidR="00196492">
        <w:rPr>
          <w:rFonts w:ascii="Times New Roman" w:hAnsi="Times New Roman" w:cs="Times New Roman"/>
          <w:i/>
        </w:rPr>
        <w:t xml:space="preserve">A. </w:t>
      </w:r>
      <w:proofErr w:type="spellStart"/>
      <w:r w:rsidR="00196492">
        <w:rPr>
          <w:rFonts w:ascii="Times New Roman" w:hAnsi="Times New Roman" w:cs="Times New Roman"/>
          <w:i/>
        </w:rPr>
        <w:t>polyacanthus</w:t>
      </w:r>
      <w:proofErr w:type="spellEnd"/>
      <w:r w:rsidR="00196492">
        <w:rPr>
          <w:rFonts w:ascii="Times New Roman" w:hAnsi="Times New Roman" w:cs="Times New Roman"/>
        </w:rPr>
        <w:t xml:space="preserve">, to demonstrate significant effects of DNA methylation and transgenerational acclimation on the organism’s fitness, specifically the population’s metabolic scope. This study focuses on the mechanisms that might be influencing evolution, compared to the previous study focusing on how a population’s plasticity is being selected on by evolution. </w:t>
      </w:r>
      <w:r w:rsidR="00AF7A4B">
        <w:rPr>
          <w:rFonts w:ascii="Times New Roman" w:hAnsi="Times New Roman" w:cs="Times New Roman"/>
        </w:rPr>
        <w:t>It is unclear in what proportion each concept (i.e. epigenetics, transgenerational effects, breadth of plasticity) determines an organism’s phenotype and thus tolerance to climate change.</w:t>
      </w:r>
      <w:r w:rsidR="005A1FA3">
        <w:rPr>
          <w:rFonts w:ascii="Times New Roman" w:hAnsi="Times New Roman" w:cs="Times New Roman"/>
        </w:rPr>
        <w:t xml:space="preserve"> Ryu demonstrated that this species of fish can alter their aerobic scope significantly better if their parental lines experienced the stress (transgenerational treatment) versus solely the offspring being exposed to the stressor (developmental treatment). </w:t>
      </w:r>
      <w:r w:rsidR="003B0844">
        <w:rPr>
          <w:rFonts w:ascii="Times New Roman" w:hAnsi="Times New Roman" w:cs="Times New Roman"/>
        </w:rPr>
        <w:t xml:space="preserve">The results suggest that a transgenerational, slow exposure scenario is more efficient than developmental or a transgenerational, rapid exposure scenario. </w:t>
      </w:r>
      <w:r w:rsidR="00271BAE">
        <w:rPr>
          <w:rFonts w:ascii="Times New Roman" w:hAnsi="Times New Roman" w:cs="Times New Roman"/>
        </w:rPr>
        <w:t>Because of climate change, particularly rapid temperature change</w:t>
      </w:r>
      <w:r w:rsidR="00C40136">
        <w:rPr>
          <w:rFonts w:ascii="Times New Roman" w:hAnsi="Times New Roman" w:cs="Times New Roman"/>
        </w:rPr>
        <w:t xml:space="preserve"> on a coral reef, the transgenerational and rapid scenario might be more likely to occur for corals. Since environmental change happens during the summer and generation times are longer than a single summer for corals, </w:t>
      </w:r>
      <w:r w:rsidR="00FA78FC">
        <w:rPr>
          <w:rFonts w:ascii="Times New Roman" w:hAnsi="Times New Roman" w:cs="Times New Roman"/>
        </w:rPr>
        <w:t xml:space="preserve">the hope of transgenerational effects for conservation might be less efficient than once thought. </w:t>
      </w:r>
      <w:r w:rsidR="00130EA0">
        <w:rPr>
          <w:rFonts w:ascii="Times New Roman" w:hAnsi="Times New Roman" w:cs="Times New Roman"/>
        </w:rPr>
        <w:t xml:space="preserve">This is an example of using phenotypic plasticity and epigenetics as a way to advise conservation strategies like choosing locations for conservation trees. From this study, </w:t>
      </w:r>
      <w:r w:rsidR="00076E85">
        <w:rPr>
          <w:rFonts w:ascii="Times New Roman" w:hAnsi="Times New Roman" w:cs="Times New Roman"/>
        </w:rPr>
        <w:t xml:space="preserve">we might separate trees in different locations for each </w:t>
      </w:r>
      <w:r w:rsidR="00516A25">
        <w:rPr>
          <w:rFonts w:ascii="Times New Roman" w:hAnsi="Times New Roman" w:cs="Times New Roman"/>
        </w:rPr>
        <w:t>generation</w:t>
      </w:r>
      <w:r w:rsidR="00076E85">
        <w:rPr>
          <w:rFonts w:ascii="Times New Roman" w:hAnsi="Times New Roman" w:cs="Times New Roman"/>
        </w:rPr>
        <w:t>; the warmest location being for the 3</w:t>
      </w:r>
      <w:r w:rsidR="00076E85" w:rsidRPr="00076E85">
        <w:rPr>
          <w:rFonts w:ascii="Times New Roman" w:hAnsi="Times New Roman" w:cs="Times New Roman"/>
          <w:vertAlign w:val="superscript"/>
        </w:rPr>
        <w:t>rd</w:t>
      </w:r>
      <w:r w:rsidR="00076E85">
        <w:rPr>
          <w:rFonts w:ascii="Times New Roman" w:hAnsi="Times New Roman" w:cs="Times New Roman"/>
        </w:rPr>
        <w:t>/4</w:t>
      </w:r>
      <w:r w:rsidR="00076E85" w:rsidRPr="00076E85">
        <w:rPr>
          <w:rFonts w:ascii="Times New Roman" w:hAnsi="Times New Roman" w:cs="Times New Roman"/>
          <w:vertAlign w:val="superscript"/>
        </w:rPr>
        <w:t>th</w:t>
      </w:r>
      <w:r w:rsidR="00076E85">
        <w:rPr>
          <w:rFonts w:ascii="Times New Roman" w:hAnsi="Times New Roman" w:cs="Times New Roman"/>
        </w:rPr>
        <w:t xml:space="preserve"> generation rather than the 1</w:t>
      </w:r>
      <w:r w:rsidR="00076E85" w:rsidRPr="00076E85">
        <w:rPr>
          <w:rFonts w:ascii="Times New Roman" w:hAnsi="Times New Roman" w:cs="Times New Roman"/>
          <w:vertAlign w:val="superscript"/>
        </w:rPr>
        <w:t>st</w:t>
      </w:r>
      <w:r w:rsidR="00076E85">
        <w:rPr>
          <w:rFonts w:ascii="Times New Roman" w:hAnsi="Times New Roman" w:cs="Times New Roman"/>
        </w:rPr>
        <w:t xml:space="preserve"> generation used in </w:t>
      </w:r>
      <w:r w:rsidR="00D65BE8">
        <w:rPr>
          <w:rFonts w:ascii="Times New Roman" w:hAnsi="Times New Roman" w:cs="Times New Roman"/>
        </w:rPr>
        <w:t xml:space="preserve">the restoration trees. </w:t>
      </w:r>
      <w:r w:rsidR="001A619C">
        <w:rPr>
          <w:rFonts w:ascii="Times New Roman" w:hAnsi="Times New Roman" w:cs="Times New Roman"/>
        </w:rPr>
        <w:t xml:space="preserve">Although the take home messages of this paper were not conservation related, there is potential to use phenotypic plasticity and epigenetic mechanism knowledge to predict local adaptation in conservation strategies. </w:t>
      </w:r>
      <w:r w:rsidR="00C37AFC">
        <w:rPr>
          <w:rFonts w:ascii="Times New Roman" w:hAnsi="Times New Roman" w:cs="Times New Roman"/>
        </w:rPr>
        <w:t xml:space="preserve">Critical to this paper’s results is the connection between up and down </w:t>
      </w:r>
      <w:r w:rsidR="00516A25">
        <w:rPr>
          <w:rFonts w:ascii="Times New Roman" w:hAnsi="Times New Roman" w:cs="Times New Roman"/>
        </w:rPr>
        <w:t>regulations</w:t>
      </w:r>
      <w:r w:rsidR="00C37AFC">
        <w:rPr>
          <w:rFonts w:ascii="Times New Roman" w:hAnsi="Times New Roman" w:cs="Times New Roman"/>
        </w:rPr>
        <w:t xml:space="preserve">, DNA methylation to function. Many studies are working with non-model organisms or even partially annotated model organism genomes, which makes the </w:t>
      </w:r>
      <w:r w:rsidR="00FD0411">
        <w:rPr>
          <w:rFonts w:ascii="Times New Roman" w:hAnsi="Times New Roman" w:cs="Times New Roman"/>
        </w:rPr>
        <w:t xml:space="preserve">environmental application and ties to adaptive evolution very difficult. </w:t>
      </w:r>
      <w:r w:rsidR="00CF41C1">
        <w:rPr>
          <w:rFonts w:ascii="Times New Roman" w:hAnsi="Times New Roman" w:cs="Times New Roman"/>
        </w:rPr>
        <w:t>(This paper addresses similar questions to those I want to ask in my dissertation!! Yay genomics!!)</w:t>
      </w:r>
      <w:r w:rsidR="00C37AFC">
        <w:rPr>
          <w:rFonts w:ascii="Times New Roman" w:hAnsi="Times New Roman" w:cs="Times New Roman"/>
        </w:rPr>
        <w:t xml:space="preserve"> </w:t>
      </w:r>
    </w:p>
    <w:p w14:paraId="136CD69A" w14:textId="77777777" w:rsidR="00CF41C1" w:rsidRDefault="00CF41C1">
      <w:pPr>
        <w:rPr>
          <w:rFonts w:ascii="Times New Roman" w:hAnsi="Times New Roman" w:cs="Times New Roman"/>
        </w:rPr>
      </w:pPr>
    </w:p>
    <w:p w14:paraId="517191DC" w14:textId="77777777" w:rsidR="00CF41C1" w:rsidRDefault="00007094">
      <w:pPr>
        <w:rPr>
          <w:rFonts w:ascii="Times New Roman" w:hAnsi="Times New Roman" w:cs="Times New Roman"/>
        </w:rPr>
      </w:pPr>
      <w:r>
        <w:rPr>
          <w:rFonts w:ascii="Times New Roman" w:hAnsi="Times New Roman" w:cs="Times New Roman"/>
        </w:rPr>
        <w:t xml:space="preserve">Liew </w:t>
      </w:r>
      <w:r w:rsidR="00A00164">
        <w:rPr>
          <w:rFonts w:ascii="Times New Roman" w:hAnsi="Times New Roman" w:cs="Times New Roman"/>
        </w:rPr>
        <w:t xml:space="preserve">addresses a </w:t>
      </w:r>
      <w:r w:rsidR="00516A25">
        <w:rPr>
          <w:rFonts w:ascii="Times New Roman" w:hAnsi="Times New Roman" w:cs="Times New Roman"/>
        </w:rPr>
        <w:t>long-standing</w:t>
      </w:r>
      <w:r w:rsidR="00A00164">
        <w:rPr>
          <w:rFonts w:ascii="Times New Roman" w:hAnsi="Times New Roman" w:cs="Times New Roman"/>
        </w:rPr>
        <w:t xml:space="preserve"> question in epigenetics of how the whole-genome methylation changes actually affect or correlate to a particular phenotypic change. </w:t>
      </w:r>
      <w:r w:rsidR="00406519">
        <w:rPr>
          <w:rFonts w:ascii="Times New Roman" w:hAnsi="Times New Roman" w:cs="Times New Roman"/>
        </w:rPr>
        <w:t xml:space="preserve">After subjection to </w:t>
      </w:r>
      <w:r w:rsidR="00631977">
        <w:rPr>
          <w:rFonts w:ascii="Times New Roman" w:hAnsi="Times New Roman" w:cs="Times New Roman"/>
        </w:rPr>
        <w:t xml:space="preserve">long-term pH stress, </w:t>
      </w:r>
      <w:r w:rsidR="00E46038">
        <w:rPr>
          <w:rFonts w:ascii="Times New Roman" w:hAnsi="Times New Roman" w:cs="Times New Roman"/>
        </w:rPr>
        <w:t xml:space="preserve">corals exhibited changes in transcription, </w:t>
      </w:r>
      <w:r w:rsidR="00535372">
        <w:rPr>
          <w:rFonts w:ascii="Times New Roman" w:hAnsi="Times New Roman" w:cs="Times New Roman"/>
        </w:rPr>
        <w:t xml:space="preserve">and is shown to fine-tune expression of highly expressed genes. This study associated changes in pathways regulating cell cycle and body size, which are traits influenced by pH stress. Similar to the Ryu study, </w:t>
      </w:r>
      <w:r w:rsidR="00F928DD">
        <w:rPr>
          <w:rFonts w:ascii="Times New Roman" w:hAnsi="Times New Roman" w:cs="Times New Roman"/>
        </w:rPr>
        <w:t xml:space="preserve">the authors highlighted the DNA methylation change to phenotype and particular, annotated genes. </w:t>
      </w:r>
    </w:p>
    <w:p w14:paraId="0CF57C71" w14:textId="77777777" w:rsidR="005055FC" w:rsidRDefault="005055FC">
      <w:pPr>
        <w:rPr>
          <w:rFonts w:ascii="Times New Roman" w:hAnsi="Times New Roman" w:cs="Times New Roman"/>
        </w:rPr>
      </w:pPr>
    </w:p>
    <w:p w14:paraId="40B3B485" w14:textId="726C2265" w:rsidR="005055FC" w:rsidRPr="00196492" w:rsidRDefault="005055FC">
      <w:pPr>
        <w:rPr>
          <w:rFonts w:ascii="Times New Roman" w:hAnsi="Times New Roman" w:cs="Times New Roman"/>
        </w:rPr>
      </w:pPr>
      <w:r>
        <w:rPr>
          <w:rFonts w:ascii="Times New Roman" w:hAnsi="Times New Roman" w:cs="Times New Roman"/>
        </w:rPr>
        <w:t xml:space="preserve">It is thought that DNA methylation (one form of epigenetics) might be able to buffer organisms’ reaction to climate change. These mechanisms could give rise to tighter control of the organism’s phenotype and thus have implications on </w:t>
      </w:r>
      <w:ins w:id="27" w:author="Carlos Prada Montoya" w:date="2019-03-05T06:42:00Z">
        <w:r w:rsidR="00530D3C">
          <w:rPr>
            <w:rFonts w:ascii="Times New Roman" w:hAnsi="Times New Roman" w:cs="Times New Roman"/>
          </w:rPr>
          <w:t xml:space="preserve">adaptive </w:t>
        </w:r>
      </w:ins>
      <w:r>
        <w:rPr>
          <w:rFonts w:ascii="Times New Roman" w:hAnsi="Times New Roman" w:cs="Times New Roman"/>
        </w:rPr>
        <w:t xml:space="preserve">phenotypic plasticity, which would eventually impact the adaptation of a species or population. </w:t>
      </w:r>
      <w:del w:id="28" w:author="Carlos Prada Montoya" w:date="2019-03-05T06:42:00Z">
        <w:r w:rsidDel="00530D3C">
          <w:rPr>
            <w:rFonts w:ascii="Times New Roman" w:hAnsi="Times New Roman" w:cs="Times New Roman"/>
          </w:rPr>
          <w:delText>Although all experimental, t</w:delText>
        </w:r>
      </w:del>
      <w:ins w:id="29" w:author="Carlos Prada Montoya" w:date="2019-03-05T06:42:00Z">
        <w:r w:rsidR="00530D3C">
          <w:rPr>
            <w:rFonts w:ascii="Times New Roman" w:hAnsi="Times New Roman" w:cs="Times New Roman"/>
          </w:rPr>
          <w:t>T</w:t>
        </w:r>
      </w:ins>
      <w:r>
        <w:rPr>
          <w:rFonts w:ascii="Times New Roman" w:hAnsi="Times New Roman" w:cs="Times New Roman"/>
        </w:rPr>
        <w:t xml:space="preserve">hese three papers addressed the question of functional and environmental application of epigenetics and plasticity </w:t>
      </w:r>
      <w:r w:rsidR="00652406">
        <w:rPr>
          <w:rFonts w:ascii="Times New Roman" w:hAnsi="Times New Roman" w:cs="Times New Roman"/>
        </w:rPr>
        <w:t xml:space="preserve">to local </w:t>
      </w:r>
      <w:commentRangeStart w:id="30"/>
      <w:r w:rsidR="00652406">
        <w:rPr>
          <w:rFonts w:ascii="Times New Roman" w:hAnsi="Times New Roman" w:cs="Times New Roman"/>
        </w:rPr>
        <w:t>adaptation</w:t>
      </w:r>
      <w:commentRangeEnd w:id="30"/>
      <w:r w:rsidR="00530D3C">
        <w:rPr>
          <w:rStyle w:val="CommentReference"/>
        </w:rPr>
        <w:commentReference w:id="30"/>
      </w:r>
      <w:r w:rsidR="00652406">
        <w:rPr>
          <w:rFonts w:ascii="Times New Roman" w:hAnsi="Times New Roman" w:cs="Times New Roman"/>
        </w:rPr>
        <w:t xml:space="preserve">. </w:t>
      </w:r>
    </w:p>
    <w:sectPr w:rsidR="005055FC" w:rsidRPr="00196492" w:rsidSect="008725D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Prada Montoya" w:date="2019-03-05T06:43:00Z" w:initials="CPM">
    <w:p w14:paraId="4EB3D1E0" w14:textId="17B6084A" w:rsidR="00530D3C" w:rsidRDefault="00530D3C">
      <w:pPr>
        <w:pStyle w:val="CommentText"/>
      </w:pPr>
      <w:r>
        <w:rPr>
          <w:rStyle w:val="CommentReference"/>
        </w:rPr>
        <w:annotationRef/>
      </w:r>
      <w:r>
        <w:t>92%</w:t>
      </w:r>
      <w:bookmarkStart w:id="1" w:name="_GoBack"/>
      <w:bookmarkEnd w:id="1"/>
    </w:p>
  </w:comment>
  <w:comment w:id="10" w:author="Carlos Prada Montoya" w:date="2019-03-05T06:26:00Z" w:initials="CPM">
    <w:p w14:paraId="5884529E" w14:textId="2EDB2556" w:rsidR="00375636" w:rsidRDefault="00375636">
      <w:pPr>
        <w:pStyle w:val="CommentText"/>
      </w:pPr>
      <w:r>
        <w:rPr>
          <w:rStyle w:val="CommentReference"/>
        </w:rPr>
        <w:annotationRef/>
      </w:r>
      <w:r>
        <w:t>Only if plasticity is adaptive</w:t>
      </w:r>
    </w:p>
  </w:comment>
  <w:comment w:id="11" w:author="Carlos Prada Montoya" w:date="2019-03-05T06:27:00Z" w:initials="CPM">
    <w:p w14:paraId="070405E1" w14:textId="42D7E114" w:rsidR="00375636" w:rsidRDefault="00375636">
      <w:pPr>
        <w:pStyle w:val="CommentText"/>
      </w:pPr>
      <w:r>
        <w:rPr>
          <w:rStyle w:val="CommentReference"/>
        </w:rPr>
        <w:annotationRef/>
      </w:r>
      <w:r>
        <w:t>It otherwise is not adaptation, right?</w:t>
      </w:r>
    </w:p>
  </w:comment>
  <w:comment w:id="14" w:author="Carlos Prada Montoya" w:date="2019-03-05T06:31:00Z" w:initials="CPM">
    <w:p w14:paraId="6A50920D" w14:textId="5434E022" w:rsidR="00375636" w:rsidRDefault="00375636">
      <w:pPr>
        <w:pStyle w:val="CommentText"/>
      </w:pPr>
      <w:r>
        <w:rPr>
          <w:rStyle w:val="CommentReference"/>
        </w:rPr>
        <w:annotationRef/>
      </w:r>
      <w:r>
        <w:t>Not all epigenetic variation is inherited, right?</w:t>
      </w:r>
    </w:p>
  </w:comment>
  <w:comment w:id="15" w:author="Carlos Prada Montoya" w:date="2019-03-05T06:30:00Z" w:initials="CPM">
    <w:p w14:paraId="03BF9157" w14:textId="5B0502FD" w:rsidR="00375636" w:rsidRDefault="00375636">
      <w:pPr>
        <w:pStyle w:val="CommentText"/>
      </w:pPr>
      <w:r>
        <w:rPr>
          <w:rStyle w:val="CommentReference"/>
        </w:rPr>
        <w:annotationRef/>
      </w:r>
      <w:r>
        <w:t xml:space="preserve">Does any inherited trait alter fitness? </w:t>
      </w:r>
    </w:p>
  </w:comment>
  <w:comment w:id="24" w:author="Carlos Prada Montoya" w:date="2019-03-05T06:33:00Z" w:initials="CPM">
    <w:p w14:paraId="6CA40671" w14:textId="57AFA2DD" w:rsidR="00375636" w:rsidRDefault="00375636">
      <w:pPr>
        <w:pStyle w:val="CommentText"/>
      </w:pPr>
      <w:r>
        <w:rPr>
          <w:rStyle w:val="CommentReference"/>
        </w:rPr>
        <w:annotationRef/>
      </w:r>
      <w:r>
        <w:t>unclear</w:t>
      </w:r>
    </w:p>
  </w:comment>
  <w:comment w:id="30" w:author="Carlos Prada Montoya" w:date="2019-03-05T06:42:00Z" w:initials="CPM">
    <w:p w14:paraId="39707DF2" w14:textId="58DA6DD1" w:rsidR="00530D3C" w:rsidRDefault="00530D3C">
      <w:pPr>
        <w:pStyle w:val="CommentText"/>
      </w:pPr>
      <w:r>
        <w:rPr>
          <w:rStyle w:val="CommentReference"/>
        </w:rPr>
        <w:annotationRef/>
      </w:r>
      <w:r>
        <w:t>Needed a stronger final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B3D1E0" w15:done="0"/>
  <w15:commentEx w15:paraId="5884529E" w15:done="0"/>
  <w15:commentEx w15:paraId="070405E1" w15:done="0"/>
  <w15:commentEx w15:paraId="6A50920D" w15:done="0"/>
  <w15:commentEx w15:paraId="03BF9157" w15:done="0"/>
  <w15:commentEx w15:paraId="6CA40671" w15:done="0"/>
  <w15:commentEx w15:paraId="39707D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B3D1E0" w16cid:durableId="202898F9"/>
  <w16cid:commentId w16cid:paraId="5884529E" w16cid:durableId="20289523"/>
  <w16cid:commentId w16cid:paraId="070405E1" w16cid:durableId="20289565"/>
  <w16cid:commentId w16cid:paraId="6A50920D" w16cid:durableId="20289635"/>
  <w16cid:commentId w16cid:paraId="03BF9157" w16cid:durableId="20289620"/>
  <w16cid:commentId w16cid:paraId="6CA40671" w16cid:durableId="202896A6"/>
  <w16cid:commentId w16cid:paraId="39707DF2" w16cid:durableId="202898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Prada Montoya">
    <w15:presenceInfo w15:providerId="AD" w15:userId="S::prada@uri.edu::a1c85d62-68c5-4e1d-93f8-6a8ab6d2f2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3ED"/>
    <w:rsid w:val="00007094"/>
    <w:rsid w:val="000343ED"/>
    <w:rsid w:val="00076E85"/>
    <w:rsid w:val="00094778"/>
    <w:rsid w:val="00130EA0"/>
    <w:rsid w:val="001674DA"/>
    <w:rsid w:val="00196492"/>
    <w:rsid w:val="001A52C7"/>
    <w:rsid w:val="001A5325"/>
    <w:rsid w:val="001A619C"/>
    <w:rsid w:val="001F245C"/>
    <w:rsid w:val="00271BAE"/>
    <w:rsid w:val="0029444B"/>
    <w:rsid w:val="00346CFB"/>
    <w:rsid w:val="00375636"/>
    <w:rsid w:val="003B0844"/>
    <w:rsid w:val="00406519"/>
    <w:rsid w:val="005055FC"/>
    <w:rsid w:val="00516A25"/>
    <w:rsid w:val="00530D3C"/>
    <w:rsid w:val="00535372"/>
    <w:rsid w:val="005A1FA3"/>
    <w:rsid w:val="00631977"/>
    <w:rsid w:val="00652406"/>
    <w:rsid w:val="006773BB"/>
    <w:rsid w:val="006B4056"/>
    <w:rsid w:val="007103FD"/>
    <w:rsid w:val="00760FCE"/>
    <w:rsid w:val="007613F4"/>
    <w:rsid w:val="008725DA"/>
    <w:rsid w:val="008C0312"/>
    <w:rsid w:val="00926B70"/>
    <w:rsid w:val="009631CB"/>
    <w:rsid w:val="0096502E"/>
    <w:rsid w:val="00970EE2"/>
    <w:rsid w:val="009E74B8"/>
    <w:rsid w:val="00A00164"/>
    <w:rsid w:val="00A65AC2"/>
    <w:rsid w:val="00A91E12"/>
    <w:rsid w:val="00A96958"/>
    <w:rsid w:val="00AF29F6"/>
    <w:rsid w:val="00AF7A4B"/>
    <w:rsid w:val="00B00527"/>
    <w:rsid w:val="00B3058D"/>
    <w:rsid w:val="00B66517"/>
    <w:rsid w:val="00C37AFC"/>
    <w:rsid w:val="00C40136"/>
    <w:rsid w:val="00C42497"/>
    <w:rsid w:val="00C54976"/>
    <w:rsid w:val="00C65DC9"/>
    <w:rsid w:val="00C94295"/>
    <w:rsid w:val="00CB0710"/>
    <w:rsid w:val="00CF41C1"/>
    <w:rsid w:val="00D202DA"/>
    <w:rsid w:val="00D65BE8"/>
    <w:rsid w:val="00D70FA3"/>
    <w:rsid w:val="00DC0722"/>
    <w:rsid w:val="00DD24FC"/>
    <w:rsid w:val="00E46038"/>
    <w:rsid w:val="00F377F4"/>
    <w:rsid w:val="00F44F47"/>
    <w:rsid w:val="00F928DD"/>
    <w:rsid w:val="00FA78FC"/>
    <w:rsid w:val="00FD0411"/>
    <w:rsid w:val="00FE6C5D"/>
    <w:rsid w:val="00FF7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7C5720"/>
  <w15:chartTrackingRefBased/>
  <w15:docId w15:val="{211724C1-45E4-5848-B3EC-DB2CE8CEB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4295"/>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7563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563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75636"/>
    <w:rPr>
      <w:sz w:val="16"/>
      <w:szCs w:val="16"/>
    </w:rPr>
  </w:style>
  <w:style w:type="paragraph" w:styleId="CommentText">
    <w:name w:val="annotation text"/>
    <w:basedOn w:val="Normal"/>
    <w:link w:val="CommentTextChar"/>
    <w:uiPriority w:val="99"/>
    <w:semiHidden/>
    <w:unhideWhenUsed/>
    <w:rsid w:val="00375636"/>
    <w:rPr>
      <w:sz w:val="20"/>
      <w:szCs w:val="20"/>
    </w:rPr>
  </w:style>
  <w:style w:type="character" w:customStyle="1" w:styleId="CommentTextChar">
    <w:name w:val="Comment Text Char"/>
    <w:basedOn w:val="DefaultParagraphFont"/>
    <w:link w:val="CommentText"/>
    <w:uiPriority w:val="99"/>
    <w:semiHidden/>
    <w:rsid w:val="00375636"/>
    <w:rPr>
      <w:sz w:val="20"/>
      <w:szCs w:val="20"/>
    </w:rPr>
  </w:style>
  <w:style w:type="paragraph" w:styleId="CommentSubject">
    <w:name w:val="annotation subject"/>
    <w:basedOn w:val="CommentText"/>
    <w:next w:val="CommentText"/>
    <w:link w:val="CommentSubjectChar"/>
    <w:uiPriority w:val="99"/>
    <w:semiHidden/>
    <w:unhideWhenUsed/>
    <w:rsid w:val="00375636"/>
    <w:rPr>
      <w:b/>
      <w:bCs/>
    </w:rPr>
  </w:style>
  <w:style w:type="character" w:customStyle="1" w:styleId="CommentSubjectChar">
    <w:name w:val="Comment Subject Char"/>
    <w:basedOn w:val="CommentTextChar"/>
    <w:link w:val="CommentSubject"/>
    <w:uiPriority w:val="99"/>
    <w:semiHidden/>
    <w:rsid w:val="003756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255498">
      <w:bodyDiv w:val="1"/>
      <w:marLeft w:val="0"/>
      <w:marRight w:val="0"/>
      <w:marTop w:val="0"/>
      <w:marBottom w:val="0"/>
      <w:divBdr>
        <w:top w:val="none" w:sz="0" w:space="0" w:color="auto"/>
        <w:left w:val="none" w:sz="0" w:space="0" w:color="auto"/>
        <w:bottom w:val="none" w:sz="0" w:space="0" w:color="auto"/>
        <w:right w:val="none" w:sz="0" w:space="0" w:color="auto"/>
      </w:divBdr>
      <w:divsChild>
        <w:div w:id="28378630">
          <w:marLeft w:val="0"/>
          <w:marRight w:val="0"/>
          <w:marTop w:val="0"/>
          <w:marBottom w:val="0"/>
          <w:divBdr>
            <w:top w:val="none" w:sz="0" w:space="0" w:color="auto"/>
            <w:left w:val="none" w:sz="0" w:space="0" w:color="auto"/>
            <w:bottom w:val="none" w:sz="0" w:space="0" w:color="auto"/>
            <w:right w:val="none" w:sz="0" w:space="0" w:color="auto"/>
          </w:divBdr>
          <w:divsChild>
            <w:div w:id="764766616">
              <w:marLeft w:val="0"/>
              <w:marRight w:val="0"/>
              <w:marTop w:val="0"/>
              <w:marBottom w:val="0"/>
              <w:divBdr>
                <w:top w:val="none" w:sz="0" w:space="0" w:color="auto"/>
                <w:left w:val="none" w:sz="0" w:space="0" w:color="auto"/>
                <w:bottom w:val="none" w:sz="0" w:space="0" w:color="auto"/>
                <w:right w:val="none" w:sz="0" w:space="0" w:color="auto"/>
              </w:divBdr>
              <w:divsChild>
                <w:div w:id="307249982">
                  <w:marLeft w:val="0"/>
                  <w:marRight w:val="0"/>
                  <w:marTop w:val="0"/>
                  <w:marBottom w:val="0"/>
                  <w:divBdr>
                    <w:top w:val="none" w:sz="0" w:space="0" w:color="auto"/>
                    <w:left w:val="none" w:sz="0" w:space="0" w:color="auto"/>
                    <w:bottom w:val="none" w:sz="0" w:space="0" w:color="auto"/>
                    <w:right w:val="none" w:sz="0" w:space="0" w:color="auto"/>
                  </w:divBdr>
                  <w:divsChild>
                    <w:div w:id="17074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859578">
      <w:bodyDiv w:val="1"/>
      <w:marLeft w:val="0"/>
      <w:marRight w:val="0"/>
      <w:marTop w:val="0"/>
      <w:marBottom w:val="0"/>
      <w:divBdr>
        <w:top w:val="none" w:sz="0" w:space="0" w:color="auto"/>
        <w:left w:val="none" w:sz="0" w:space="0" w:color="auto"/>
        <w:bottom w:val="none" w:sz="0" w:space="0" w:color="auto"/>
        <w:right w:val="none" w:sz="0" w:space="0" w:color="auto"/>
      </w:divBdr>
      <w:divsChild>
        <w:div w:id="477576670">
          <w:marLeft w:val="0"/>
          <w:marRight w:val="0"/>
          <w:marTop w:val="0"/>
          <w:marBottom w:val="0"/>
          <w:divBdr>
            <w:top w:val="none" w:sz="0" w:space="0" w:color="auto"/>
            <w:left w:val="none" w:sz="0" w:space="0" w:color="auto"/>
            <w:bottom w:val="none" w:sz="0" w:space="0" w:color="auto"/>
            <w:right w:val="none" w:sz="0" w:space="0" w:color="auto"/>
          </w:divBdr>
          <w:divsChild>
            <w:div w:id="1887140269">
              <w:marLeft w:val="0"/>
              <w:marRight w:val="0"/>
              <w:marTop w:val="0"/>
              <w:marBottom w:val="0"/>
              <w:divBdr>
                <w:top w:val="none" w:sz="0" w:space="0" w:color="auto"/>
                <w:left w:val="none" w:sz="0" w:space="0" w:color="auto"/>
                <w:bottom w:val="none" w:sz="0" w:space="0" w:color="auto"/>
                <w:right w:val="none" w:sz="0" w:space="0" w:color="auto"/>
              </w:divBdr>
              <w:divsChild>
                <w:div w:id="126904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68725">
      <w:bodyDiv w:val="1"/>
      <w:marLeft w:val="0"/>
      <w:marRight w:val="0"/>
      <w:marTop w:val="0"/>
      <w:marBottom w:val="0"/>
      <w:divBdr>
        <w:top w:val="none" w:sz="0" w:space="0" w:color="auto"/>
        <w:left w:val="none" w:sz="0" w:space="0" w:color="auto"/>
        <w:bottom w:val="none" w:sz="0" w:space="0" w:color="auto"/>
        <w:right w:val="none" w:sz="0" w:space="0" w:color="auto"/>
      </w:divBdr>
      <w:divsChild>
        <w:div w:id="16128901">
          <w:marLeft w:val="0"/>
          <w:marRight w:val="0"/>
          <w:marTop w:val="0"/>
          <w:marBottom w:val="0"/>
          <w:divBdr>
            <w:top w:val="none" w:sz="0" w:space="0" w:color="auto"/>
            <w:left w:val="none" w:sz="0" w:space="0" w:color="auto"/>
            <w:bottom w:val="none" w:sz="0" w:space="0" w:color="auto"/>
            <w:right w:val="none" w:sz="0" w:space="0" w:color="auto"/>
          </w:divBdr>
          <w:divsChild>
            <w:div w:id="767122795">
              <w:marLeft w:val="0"/>
              <w:marRight w:val="0"/>
              <w:marTop w:val="0"/>
              <w:marBottom w:val="0"/>
              <w:divBdr>
                <w:top w:val="none" w:sz="0" w:space="0" w:color="auto"/>
                <w:left w:val="none" w:sz="0" w:space="0" w:color="auto"/>
                <w:bottom w:val="none" w:sz="0" w:space="0" w:color="auto"/>
                <w:right w:val="none" w:sz="0" w:space="0" w:color="auto"/>
              </w:divBdr>
              <w:divsChild>
                <w:div w:id="60577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94954">
      <w:bodyDiv w:val="1"/>
      <w:marLeft w:val="0"/>
      <w:marRight w:val="0"/>
      <w:marTop w:val="0"/>
      <w:marBottom w:val="0"/>
      <w:divBdr>
        <w:top w:val="none" w:sz="0" w:space="0" w:color="auto"/>
        <w:left w:val="none" w:sz="0" w:space="0" w:color="auto"/>
        <w:bottom w:val="none" w:sz="0" w:space="0" w:color="auto"/>
        <w:right w:val="none" w:sz="0" w:space="0" w:color="auto"/>
      </w:divBdr>
      <w:divsChild>
        <w:div w:id="1408653994">
          <w:marLeft w:val="0"/>
          <w:marRight w:val="0"/>
          <w:marTop w:val="0"/>
          <w:marBottom w:val="0"/>
          <w:divBdr>
            <w:top w:val="none" w:sz="0" w:space="0" w:color="auto"/>
            <w:left w:val="none" w:sz="0" w:space="0" w:color="auto"/>
            <w:bottom w:val="none" w:sz="0" w:space="0" w:color="auto"/>
            <w:right w:val="none" w:sz="0" w:space="0" w:color="auto"/>
          </w:divBdr>
          <w:divsChild>
            <w:div w:id="1176961737">
              <w:marLeft w:val="0"/>
              <w:marRight w:val="0"/>
              <w:marTop w:val="0"/>
              <w:marBottom w:val="0"/>
              <w:divBdr>
                <w:top w:val="none" w:sz="0" w:space="0" w:color="auto"/>
                <w:left w:val="none" w:sz="0" w:space="0" w:color="auto"/>
                <w:bottom w:val="none" w:sz="0" w:space="0" w:color="auto"/>
                <w:right w:val="none" w:sz="0" w:space="0" w:color="auto"/>
              </w:divBdr>
              <w:divsChild>
                <w:div w:id="1851523891">
                  <w:marLeft w:val="0"/>
                  <w:marRight w:val="0"/>
                  <w:marTop w:val="0"/>
                  <w:marBottom w:val="0"/>
                  <w:divBdr>
                    <w:top w:val="none" w:sz="0" w:space="0" w:color="auto"/>
                    <w:left w:val="none" w:sz="0" w:space="0" w:color="auto"/>
                    <w:bottom w:val="none" w:sz="0" w:space="0" w:color="auto"/>
                    <w:right w:val="none" w:sz="0" w:space="0" w:color="auto"/>
                  </w:divBdr>
                  <w:divsChild>
                    <w:div w:id="6647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883184">
      <w:bodyDiv w:val="1"/>
      <w:marLeft w:val="0"/>
      <w:marRight w:val="0"/>
      <w:marTop w:val="0"/>
      <w:marBottom w:val="0"/>
      <w:divBdr>
        <w:top w:val="none" w:sz="0" w:space="0" w:color="auto"/>
        <w:left w:val="none" w:sz="0" w:space="0" w:color="auto"/>
        <w:bottom w:val="none" w:sz="0" w:space="0" w:color="auto"/>
        <w:right w:val="none" w:sz="0" w:space="0" w:color="auto"/>
      </w:divBdr>
      <w:divsChild>
        <w:div w:id="1676178706">
          <w:marLeft w:val="0"/>
          <w:marRight w:val="0"/>
          <w:marTop w:val="0"/>
          <w:marBottom w:val="0"/>
          <w:divBdr>
            <w:top w:val="none" w:sz="0" w:space="0" w:color="auto"/>
            <w:left w:val="none" w:sz="0" w:space="0" w:color="auto"/>
            <w:bottom w:val="none" w:sz="0" w:space="0" w:color="auto"/>
            <w:right w:val="none" w:sz="0" w:space="0" w:color="auto"/>
          </w:divBdr>
          <w:divsChild>
            <w:div w:id="2139519267">
              <w:marLeft w:val="0"/>
              <w:marRight w:val="0"/>
              <w:marTop w:val="0"/>
              <w:marBottom w:val="0"/>
              <w:divBdr>
                <w:top w:val="none" w:sz="0" w:space="0" w:color="auto"/>
                <w:left w:val="none" w:sz="0" w:space="0" w:color="auto"/>
                <w:bottom w:val="none" w:sz="0" w:space="0" w:color="auto"/>
                <w:right w:val="none" w:sz="0" w:space="0" w:color="auto"/>
              </w:divBdr>
              <w:divsChild>
                <w:div w:id="1851675634">
                  <w:marLeft w:val="0"/>
                  <w:marRight w:val="0"/>
                  <w:marTop w:val="0"/>
                  <w:marBottom w:val="0"/>
                  <w:divBdr>
                    <w:top w:val="none" w:sz="0" w:space="0" w:color="auto"/>
                    <w:left w:val="none" w:sz="0" w:space="0" w:color="auto"/>
                    <w:bottom w:val="none" w:sz="0" w:space="0" w:color="auto"/>
                    <w:right w:val="none" w:sz="0" w:space="0" w:color="auto"/>
                  </w:divBdr>
                  <w:divsChild>
                    <w:div w:id="16635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1101</Words>
  <Characters>5904</Characters>
  <Application>Microsoft Office Word</Application>
  <DocSecurity>0</DocSecurity>
  <Lines>72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Hollie Putnam</dc:creator>
  <cp:keywords/>
  <dc:description/>
  <cp:lastModifiedBy>Carlos Prada Montoya</cp:lastModifiedBy>
  <cp:revision>5</cp:revision>
  <dcterms:created xsi:type="dcterms:W3CDTF">2019-03-05T11:24:00Z</dcterms:created>
  <dcterms:modified xsi:type="dcterms:W3CDTF">2019-03-05T11:43:00Z</dcterms:modified>
</cp:coreProperties>
</file>