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DED6A" w14:textId="77777777" w:rsidR="00987003" w:rsidRDefault="00783916">
      <w:pPr>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 xml:space="preserve">Emma Strand </w:t>
      </w:r>
      <w:commentRangeEnd w:id="0"/>
      <w:r>
        <w:rPr>
          <w:rStyle w:val="CommentReference"/>
        </w:rPr>
        <w:commentReference w:id="0"/>
      </w:r>
    </w:p>
    <w:p w14:paraId="6C09C4B6" w14:textId="77777777" w:rsidR="00987003" w:rsidRDefault="00783916">
      <w:pPr>
        <w:rPr>
          <w:rFonts w:ascii="Times New Roman" w:eastAsia="Times New Roman" w:hAnsi="Times New Roman" w:cs="Times New Roman"/>
          <w:sz w:val="24"/>
          <w:szCs w:val="24"/>
        </w:rPr>
      </w:pPr>
      <w:r>
        <w:rPr>
          <w:rFonts w:ascii="Times New Roman" w:eastAsia="Times New Roman" w:hAnsi="Times New Roman" w:cs="Times New Roman"/>
          <w:sz w:val="24"/>
          <w:szCs w:val="24"/>
        </w:rPr>
        <w:t>750-1000 Summary 2</w:t>
      </w:r>
    </w:p>
    <w:p w14:paraId="4DCC65B7" w14:textId="77777777" w:rsidR="00987003" w:rsidRDefault="00783916">
      <w:pPr>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between phenotype and genotype</w:t>
      </w:r>
    </w:p>
    <w:p w14:paraId="3566F107" w14:textId="77777777" w:rsidR="00987003" w:rsidRDefault="0078391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 985</w:t>
      </w:r>
    </w:p>
    <w:p w14:paraId="49396153" w14:textId="77777777" w:rsidR="00987003" w:rsidRDefault="00987003">
      <w:pPr>
        <w:rPr>
          <w:rFonts w:ascii="Times New Roman" w:eastAsia="Times New Roman" w:hAnsi="Times New Roman" w:cs="Times New Roman"/>
          <w:sz w:val="24"/>
          <w:szCs w:val="24"/>
        </w:rPr>
      </w:pPr>
      <w:bookmarkStart w:id="1" w:name="_GoBack"/>
      <w:bookmarkEnd w:id="1"/>
    </w:p>
    <w:p w14:paraId="39578771" w14:textId="77777777" w:rsidR="00987003" w:rsidRDefault="0078391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gene cortex controls mimicry and </w:t>
      </w:r>
      <w:proofErr w:type="spellStart"/>
      <w:r>
        <w:rPr>
          <w:rFonts w:ascii="Times New Roman" w:eastAsia="Times New Roman" w:hAnsi="Times New Roman" w:cs="Times New Roman"/>
          <w:i/>
          <w:sz w:val="24"/>
          <w:szCs w:val="24"/>
        </w:rPr>
        <w:t>crypsis</w:t>
      </w:r>
      <w:proofErr w:type="spellEnd"/>
      <w:r>
        <w:rPr>
          <w:rFonts w:ascii="Times New Roman" w:eastAsia="Times New Roman" w:hAnsi="Times New Roman" w:cs="Times New Roman"/>
          <w:i/>
          <w:sz w:val="24"/>
          <w:szCs w:val="24"/>
        </w:rPr>
        <w:t xml:space="preserve"> in butterflies and </w:t>
      </w:r>
      <w:proofErr w:type="spellStart"/>
      <w:r>
        <w:rPr>
          <w:rFonts w:ascii="Times New Roman" w:eastAsia="Times New Roman" w:hAnsi="Times New Roman" w:cs="Times New Roman"/>
          <w:i/>
          <w:sz w:val="24"/>
          <w:szCs w:val="24"/>
        </w:rPr>
        <w:t>and</w:t>
      </w:r>
      <w:proofErr w:type="spellEnd"/>
      <w:r>
        <w:rPr>
          <w:rFonts w:ascii="Times New Roman" w:eastAsia="Times New Roman" w:hAnsi="Times New Roman" w:cs="Times New Roman"/>
          <w:i/>
          <w:sz w:val="24"/>
          <w:szCs w:val="24"/>
        </w:rPr>
        <w:t xml:space="preserve"> moths </w:t>
      </w:r>
    </w:p>
    <w:p w14:paraId="6DF3CF2B" w14:textId="2A4B342E" w:rsidR="00987003" w:rsidRDefault="00783916">
      <w:pPr>
        <w:rPr>
          <w:rFonts w:ascii="Times New Roman" w:eastAsia="Times New Roman" w:hAnsi="Times New Roman" w:cs="Times New Roman"/>
          <w:sz w:val="24"/>
          <w:szCs w:val="24"/>
        </w:rPr>
      </w:pPr>
      <w:r>
        <w:rPr>
          <w:rFonts w:ascii="Times New Roman" w:eastAsia="Times New Roman" w:hAnsi="Times New Roman" w:cs="Times New Roman"/>
          <w:sz w:val="24"/>
          <w:szCs w:val="24"/>
        </w:rPr>
        <w:t>Nadeau et al</w:t>
      </w:r>
      <w:ins w:id="2" w:author="Carlos Prada Montoya" w:date="2019-02-18T11:05:00Z">
        <w:r w:rsidR="003E4C41">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2016 </w:t>
      </w:r>
    </w:p>
    <w:p w14:paraId="3D5F8BA6" w14:textId="77777777" w:rsidR="00987003" w:rsidRDefault="00987003">
      <w:pPr>
        <w:rPr>
          <w:rFonts w:ascii="Times New Roman" w:eastAsia="Times New Roman" w:hAnsi="Times New Roman" w:cs="Times New Roman"/>
          <w:sz w:val="24"/>
          <w:szCs w:val="24"/>
        </w:rPr>
      </w:pPr>
    </w:p>
    <w:p w14:paraId="157D2FDB" w14:textId="77777777" w:rsidR="00987003" w:rsidRDefault="0078391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Linking a mutation to survival in wild mice </w:t>
      </w:r>
    </w:p>
    <w:p w14:paraId="7EA1A225" w14:textId="221DA540" w:rsidR="00987003" w:rsidRDefault="00783916">
      <w:pPr>
        <w:rPr>
          <w:rFonts w:ascii="Times New Roman" w:eastAsia="Times New Roman" w:hAnsi="Times New Roman" w:cs="Times New Roman"/>
          <w:sz w:val="24"/>
          <w:szCs w:val="24"/>
        </w:rPr>
      </w:pPr>
      <w:r>
        <w:rPr>
          <w:rFonts w:ascii="Times New Roman" w:eastAsia="Times New Roman" w:hAnsi="Times New Roman" w:cs="Times New Roman"/>
          <w:sz w:val="24"/>
          <w:szCs w:val="24"/>
        </w:rPr>
        <w:t>Barrett et al</w:t>
      </w:r>
      <w:ins w:id="3" w:author="Carlos Prada Montoya" w:date="2019-02-18T11:05:00Z">
        <w:r w:rsidR="003E4C41">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2018</w:t>
      </w:r>
    </w:p>
    <w:p w14:paraId="19D6717C" w14:textId="77777777" w:rsidR="00987003" w:rsidRDefault="00987003">
      <w:pPr>
        <w:rPr>
          <w:rFonts w:ascii="Times New Roman" w:eastAsia="Times New Roman" w:hAnsi="Times New Roman" w:cs="Times New Roman"/>
          <w:sz w:val="24"/>
          <w:szCs w:val="24"/>
        </w:rPr>
      </w:pPr>
    </w:p>
    <w:p w14:paraId="52CC6841" w14:textId="77777777" w:rsidR="00987003" w:rsidRDefault="00783916">
      <w:pPr>
        <w:rPr>
          <w:rFonts w:ascii="Times New Roman" w:eastAsia="Times New Roman" w:hAnsi="Times New Roman" w:cs="Times New Roman"/>
          <w:i/>
          <w:sz w:val="24"/>
          <w:szCs w:val="24"/>
        </w:rPr>
      </w:pPr>
      <w:commentRangeStart w:id="4"/>
      <w:r>
        <w:rPr>
          <w:rFonts w:ascii="Times New Roman" w:eastAsia="Times New Roman" w:hAnsi="Times New Roman" w:cs="Times New Roman"/>
          <w:i/>
          <w:sz w:val="24"/>
          <w:szCs w:val="24"/>
        </w:rPr>
        <w:t xml:space="preserve">Recent natural selection causes adaptive evolution of an avian polygenic trait </w:t>
      </w:r>
    </w:p>
    <w:p w14:paraId="06C86706" w14:textId="6659483D" w:rsidR="00987003" w:rsidRDefault="0078391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Bosse</w:t>
      </w:r>
      <w:proofErr w:type="spellEnd"/>
      <w:r>
        <w:rPr>
          <w:rFonts w:ascii="Times New Roman" w:eastAsia="Times New Roman" w:hAnsi="Times New Roman" w:cs="Times New Roman"/>
          <w:sz w:val="24"/>
          <w:szCs w:val="24"/>
        </w:rPr>
        <w:t xml:space="preserve"> et al</w:t>
      </w:r>
      <w:ins w:id="5" w:author="Carlos Prada Montoya" w:date="2019-02-18T11:05:00Z">
        <w:r w:rsidR="003E4C41">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2016 </w:t>
      </w:r>
      <w:commentRangeEnd w:id="4"/>
      <w:r w:rsidR="003E4C41">
        <w:rPr>
          <w:rStyle w:val="CommentReference"/>
        </w:rPr>
        <w:commentReference w:id="4"/>
      </w:r>
    </w:p>
    <w:p w14:paraId="512509C0" w14:textId="77777777" w:rsidR="00987003" w:rsidRDefault="00987003">
      <w:pPr>
        <w:rPr>
          <w:rFonts w:ascii="Times New Roman" w:eastAsia="Times New Roman" w:hAnsi="Times New Roman" w:cs="Times New Roman"/>
          <w:sz w:val="24"/>
          <w:szCs w:val="24"/>
        </w:rPr>
      </w:pPr>
    </w:p>
    <w:p w14:paraId="14F3E9E9" w14:textId="77777777" w:rsidR="00987003" w:rsidRDefault="0078391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Summary</w:t>
      </w:r>
    </w:p>
    <w:p w14:paraId="6C615D58" w14:textId="66EA47D2" w:rsidR="00987003" w:rsidRDefault="007839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Nadeau </w:t>
      </w:r>
      <w:ins w:id="6" w:author="Carlos Prada Montoya" w:date="2019-02-18T11:05:00Z">
        <w:r w:rsidR="003E4C41">
          <w:rPr>
            <w:rFonts w:ascii="Times New Roman" w:eastAsia="Times New Roman" w:hAnsi="Times New Roman" w:cs="Times New Roman"/>
            <w:sz w:val="24"/>
            <w:szCs w:val="24"/>
          </w:rPr>
          <w:t xml:space="preserve">et al. </w:t>
        </w:r>
      </w:ins>
      <w:r>
        <w:rPr>
          <w:rFonts w:ascii="Times New Roman" w:eastAsia="Times New Roman" w:hAnsi="Times New Roman" w:cs="Times New Roman"/>
          <w:sz w:val="24"/>
          <w:szCs w:val="24"/>
        </w:rPr>
        <w:t xml:space="preserve">paper focuses on identifying </w:t>
      </w:r>
      <w:commentRangeStart w:id="7"/>
      <w:r>
        <w:rPr>
          <w:rFonts w:ascii="Times New Roman" w:eastAsia="Times New Roman" w:hAnsi="Times New Roman" w:cs="Times New Roman"/>
          <w:sz w:val="24"/>
          <w:szCs w:val="24"/>
        </w:rPr>
        <w:t>what gene (</w:t>
      </w:r>
      <w:r>
        <w:rPr>
          <w:rFonts w:ascii="Times New Roman" w:eastAsia="Times New Roman" w:hAnsi="Times New Roman" w:cs="Times New Roman"/>
          <w:i/>
          <w:sz w:val="24"/>
          <w:szCs w:val="24"/>
        </w:rPr>
        <w:t>cortex</w:t>
      </w:r>
      <w:r>
        <w:rPr>
          <w:rFonts w:ascii="Times New Roman" w:eastAsia="Times New Roman" w:hAnsi="Times New Roman" w:cs="Times New Roman"/>
          <w:sz w:val="24"/>
          <w:szCs w:val="24"/>
        </w:rPr>
        <w:t>) regulates pattern switche</w:t>
      </w:r>
      <w:r>
        <w:rPr>
          <w:rFonts w:ascii="Times New Roman" w:eastAsia="Times New Roman" w:hAnsi="Times New Roman" w:cs="Times New Roman"/>
          <w:sz w:val="24"/>
          <w:szCs w:val="24"/>
        </w:rPr>
        <w:t xml:space="preserve">s on the wings of several different species of </w:t>
      </w:r>
      <w:proofErr w:type="spellStart"/>
      <w:r>
        <w:rPr>
          <w:rFonts w:ascii="Times New Roman" w:eastAsia="Times New Roman" w:hAnsi="Times New Roman" w:cs="Times New Roman"/>
          <w:i/>
          <w:sz w:val="24"/>
          <w:szCs w:val="24"/>
        </w:rPr>
        <w:t>Heliconius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butterflies. </w:t>
      </w:r>
      <w:commentRangeEnd w:id="7"/>
      <w:r w:rsidR="003E4C41">
        <w:rPr>
          <w:rStyle w:val="CommentReference"/>
        </w:rPr>
        <w:commentReference w:id="7"/>
      </w:r>
      <w:r>
        <w:rPr>
          <w:rFonts w:ascii="Times New Roman" w:eastAsia="Times New Roman" w:hAnsi="Times New Roman" w:cs="Times New Roman"/>
          <w:sz w:val="24"/>
          <w:szCs w:val="24"/>
        </w:rPr>
        <w:t xml:space="preserve">To do this, their research team used population genomics, specifically fine-scale mapping, and gene expression analysis. Their results suggest the </w:t>
      </w:r>
      <w:r>
        <w:rPr>
          <w:rFonts w:ascii="Times New Roman" w:eastAsia="Times New Roman" w:hAnsi="Times New Roman" w:cs="Times New Roman"/>
          <w:i/>
          <w:sz w:val="24"/>
          <w:szCs w:val="24"/>
        </w:rPr>
        <w:t>cortex</w:t>
      </w:r>
      <w:r>
        <w:rPr>
          <w:rFonts w:ascii="Times New Roman" w:eastAsia="Times New Roman" w:hAnsi="Times New Roman" w:cs="Times New Roman"/>
          <w:sz w:val="24"/>
          <w:szCs w:val="24"/>
        </w:rPr>
        <w:t xml:space="preserve"> gene is responsible for the pig</w:t>
      </w:r>
      <w:r>
        <w:rPr>
          <w:rFonts w:ascii="Times New Roman" w:eastAsia="Times New Roman" w:hAnsi="Times New Roman" w:cs="Times New Roman"/>
          <w:sz w:val="24"/>
          <w:szCs w:val="24"/>
        </w:rPr>
        <w:t xml:space="preserve">mentation pattern variation in several species and is a target for natural selection </w:t>
      </w:r>
      <w:commentRangeStart w:id="8"/>
      <w:r>
        <w:rPr>
          <w:rFonts w:ascii="Times New Roman" w:eastAsia="Times New Roman" w:hAnsi="Times New Roman" w:cs="Times New Roman"/>
          <w:sz w:val="24"/>
          <w:szCs w:val="24"/>
        </w:rPr>
        <w:t>that is acting on color and pattern variation.</w:t>
      </w:r>
      <w:commentRangeEnd w:id="8"/>
      <w:r w:rsidR="003E4C41">
        <w:rPr>
          <w:rStyle w:val="CommentReference"/>
        </w:rPr>
        <w:commentReference w:id="8"/>
      </w:r>
      <w:r>
        <w:rPr>
          <w:rFonts w:ascii="Times New Roman" w:eastAsia="Times New Roman" w:hAnsi="Times New Roman" w:cs="Times New Roman"/>
          <w:sz w:val="24"/>
          <w:szCs w:val="24"/>
        </w:rPr>
        <w:t xml:space="preserve"> </w:t>
      </w:r>
    </w:p>
    <w:p w14:paraId="6E46E0AB" w14:textId="54651A35" w:rsidR="00987003" w:rsidRDefault="007839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Barrett paper investigated wild mice in varying environments to focus on using an estimate of natural selection on pigm</w:t>
      </w:r>
      <w:r>
        <w:rPr>
          <w:rFonts w:ascii="Times New Roman" w:eastAsia="Times New Roman" w:hAnsi="Times New Roman" w:cs="Times New Roman"/>
          <w:sz w:val="24"/>
          <w:szCs w:val="24"/>
        </w:rPr>
        <w:t xml:space="preserve">entation traits and identifying the underlying pigment locus to assess how a mutation causes phenotypic change. Altogether, the main goal of this paper was </w:t>
      </w:r>
      <w:ins w:id="9" w:author="Carlos Prada Montoya" w:date="2019-02-18T11:08:00Z">
        <w:r w:rsidR="003E4C41">
          <w:rPr>
            <w:rFonts w:ascii="Times New Roman" w:eastAsia="Times New Roman" w:hAnsi="Times New Roman" w:cs="Times New Roman"/>
            <w:sz w:val="24"/>
            <w:szCs w:val="24"/>
          </w:rPr>
          <w:t xml:space="preserve">to </w:t>
        </w:r>
      </w:ins>
      <w:r>
        <w:rPr>
          <w:rFonts w:ascii="Times New Roman" w:eastAsia="Times New Roman" w:hAnsi="Times New Roman" w:cs="Times New Roman"/>
          <w:sz w:val="24"/>
          <w:szCs w:val="24"/>
        </w:rPr>
        <w:t xml:space="preserve">address </w:t>
      </w:r>
      <w:ins w:id="10" w:author="Carlos Prada Montoya" w:date="2019-02-18T11:08:00Z">
        <w:r w:rsidR="003E4C41">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drivers of </w:t>
      </w:r>
      <w:del w:id="11" w:author="Carlos Prada Montoya" w:date="2019-02-18T11:09:00Z">
        <w:r w:rsidDel="003E4C41">
          <w:rPr>
            <w:rFonts w:ascii="Times New Roman" w:eastAsia="Times New Roman" w:hAnsi="Times New Roman" w:cs="Times New Roman"/>
            <w:sz w:val="24"/>
            <w:szCs w:val="24"/>
          </w:rPr>
          <w:delText xml:space="preserve">population </w:delText>
        </w:r>
      </w:del>
      <w:r>
        <w:rPr>
          <w:rFonts w:ascii="Times New Roman" w:eastAsia="Times New Roman" w:hAnsi="Times New Roman" w:cs="Times New Roman"/>
          <w:sz w:val="24"/>
          <w:szCs w:val="24"/>
        </w:rPr>
        <w:t>allele frequency change</w:t>
      </w:r>
      <w:del w:id="12" w:author="Carlos Prada Montoya" w:date="2019-02-18T11:09:00Z">
        <w:r w:rsidDel="003E4C41">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to shed light on natural selection influencin</w:t>
      </w:r>
      <w:r>
        <w:rPr>
          <w:rFonts w:ascii="Times New Roman" w:eastAsia="Times New Roman" w:hAnsi="Times New Roman" w:cs="Times New Roman"/>
          <w:sz w:val="24"/>
          <w:szCs w:val="24"/>
        </w:rPr>
        <w:t xml:space="preserve">g the evolution of these wild mice. </w:t>
      </w:r>
    </w:p>
    <w:p w14:paraId="3025E8F2" w14:textId="77777777" w:rsidR="00987003" w:rsidRDefault="007839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Bosse</w:t>
      </w:r>
      <w:proofErr w:type="spellEnd"/>
      <w:r>
        <w:rPr>
          <w:rFonts w:ascii="Times New Roman" w:eastAsia="Times New Roman" w:hAnsi="Times New Roman" w:cs="Times New Roman"/>
          <w:sz w:val="24"/>
          <w:szCs w:val="24"/>
        </w:rPr>
        <w:t xml:space="preserve"> paper focused on explaining variation in fitness and phenotype with genetic signatures of selection on various advantageous traits in great tits (</w:t>
      </w:r>
      <w:proofErr w:type="spellStart"/>
      <w:r>
        <w:rPr>
          <w:rFonts w:ascii="Times New Roman" w:eastAsia="Times New Roman" w:hAnsi="Times New Roman" w:cs="Times New Roman"/>
          <w:i/>
          <w:sz w:val="24"/>
          <w:szCs w:val="24"/>
        </w:rPr>
        <w:t>Parus</w:t>
      </w:r>
      <w:proofErr w:type="spellEnd"/>
      <w:r>
        <w:rPr>
          <w:rFonts w:ascii="Times New Roman" w:eastAsia="Times New Roman" w:hAnsi="Times New Roman" w:cs="Times New Roman"/>
          <w:i/>
          <w:sz w:val="24"/>
          <w:szCs w:val="24"/>
        </w:rPr>
        <w:t xml:space="preserve"> major</w:t>
      </w:r>
      <w:r>
        <w:rPr>
          <w:rFonts w:ascii="Times New Roman" w:eastAsia="Times New Roman" w:hAnsi="Times New Roman" w:cs="Times New Roman"/>
          <w:sz w:val="24"/>
          <w:szCs w:val="24"/>
        </w:rPr>
        <w:t>). The research team found that bill length variatio</w:t>
      </w:r>
      <w:r>
        <w:rPr>
          <w:rFonts w:ascii="Times New Roman" w:eastAsia="Times New Roman" w:hAnsi="Times New Roman" w:cs="Times New Roman"/>
          <w:sz w:val="24"/>
          <w:szCs w:val="24"/>
        </w:rPr>
        <w:t xml:space="preserve">n was associated with the collagen gene, </w:t>
      </w:r>
      <w:r>
        <w:rPr>
          <w:rFonts w:ascii="Times New Roman" w:eastAsia="Times New Roman" w:hAnsi="Times New Roman" w:cs="Times New Roman"/>
          <w:i/>
          <w:sz w:val="24"/>
          <w:szCs w:val="24"/>
        </w:rPr>
        <w:t>COL4A5</w:t>
      </w:r>
      <w:r>
        <w:rPr>
          <w:rFonts w:ascii="Times New Roman" w:eastAsia="Times New Roman" w:hAnsi="Times New Roman" w:cs="Times New Roman"/>
          <w:sz w:val="24"/>
          <w:szCs w:val="24"/>
        </w:rPr>
        <w:t xml:space="preserve">. </w:t>
      </w:r>
    </w:p>
    <w:p w14:paraId="39666A40" w14:textId="77777777" w:rsidR="00987003" w:rsidRDefault="00783916">
      <w:pPr>
        <w:ind w:firstLine="720"/>
        <w:rPr>
          <w:rFonts w:ascii="Times New Roman" w:eastAsia="Times New Roman" w:hAnsi="Times New Roman" w:cs="Times New Roman"/>
          <w:sz w:val="24"/>
          <w:szCs w:val="24"/>
        </w:rPr>
      </w:pPr>
      <w:commentRangeStart w:id="13"/>
      <w:r>
        <w:rPr>
          <w:rFonts w:ascii="Times New Roman" w:eastAsia="Times New Roman" w:hAnsi="Times New Roman" w:cs="Times New Roman"/>
          <w:sz w:val="24"/>
          <w:szCs w:val="24"/>
        </w:rPr>
        <w:t xml:space="preserve">All three papers aimed to further explain the relationship between genotype and </w:t>
      </w:r>
      <w:proofErr w:type="gramStart"/>
      <w:r>
        <w:rPr>
          <w:rFonts w:ascii="Times New Roman" w:eastAsia="Times New Roman" w:hAnsi="Times New Roman" w:cs="Times New Roman"/>
          <w:sz w:val="24"/>
          <w:szCs w:val="24"/>
        </w:rPr>
        <w:t>phenotype, but</w:t>
      </w:r>
      <w:proofErr w:type="gramEnd"/>
      <w:r>
        <w:rPr>
          <w:rFonts w:ascii="Times New Roman" w:eastAsia="Times New Roman" w:hAnsi="Times New Roman" w:cs="Times New Roman"/>
          <w:sz w:val="24"/>
          <w:szCs w:val="24"/>
        </w:rPr>
        <w:t xml:space="preserve"> used various molecular techniques. Nadeau specifically addressed function, compared to Barrett focusing on a st</w:t>
      </w:r>
      <w:r>
        <w:rPr>
          <w:rFonts w:ascii="Times New Roman" w:eastAsia="Times New Roman" w:hAnsi="Times New Roman" w:cs="Times New Roman"/>
          <w:sz w:val="24"/>
          <w:szCs w:val="24"/>
        </w:rPr>
        <w:t xml:space="preserve">rong ecological force driving natural selection, and compared to </w:t>
      </w:r>
      <w:proofErr w:type="spellStart"/>
      <w:r>
        <w:rPr>
          <w:rFonts w:ascii="Times New Roman" w:eastAsia="Times New Roman" w:hAnsi="Times New Roman" w:cs="Times New Roman"/>
          <w:sz w:val="24"/>
          <w:szCs w:val="24"/>
        </w:rPr>
        <w:t>Bosse</w:t>
      </w:r>
      <w:proofErr w:type="spellEnd"/>
      <w:r>
        <w:rPr>
          <w:rFonts w:ascii="Times New Roman" w:eastAsia="Times New Roman" w:hAnsi="Times New Roman" w:cs="Times New Roman"/>
          <w:sz w:val="24"/>
          <w:szCs w:val="24"/>
        </w:rPr>
        <w:t xml:space="preserve"> specifically analyzing selection on polygenic traits. </w:t>
      </w:r>
      <w:commentRangeEnd w:id="13"/>
      <w:r w:rsidR="003E4C41">
        <w:rPr>
          <w:rStyle w:val="CommentReference"/>
        </w:rPr>
        <w:commentReference w:id="13"/>
      </w:r>
    </w:p>
    <w:p w14:paraId="2906E707" w14:textId="77777777" w:rsidR="00987003" w:rsidRDefault="00987003">
      <w:pPr>
        <w:rPr>
          <w:rFonts w:ascii="Times New Roman" w:eastAsia="Times New Roman" w:hAnsi="Times New Roman" w:cs="Times New Roman"/>
          <w:sz w:val="24"/>
          <w:szCs w:val="24"/>
        </w:rPr>
      </w:pPr>
    </w:p>
    <w:p w14:paraId="08D9BFDA" w14:textId="77777777" w:rsidR="00987003" w:rsidRDefault="0078391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Methods </w:t>
      </w:r>
    </w:p>
    <w:p w14:paraId="24A1CC8A" w14:textId="44D861AE" w:rsidR="00987003" w:rsidRDefault="007839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Nadeau paper identified, based on previous literature, a region of the genome that contains multiple genes that are </w:t>
      </w:r>
      <w:r>
        <w:rPr>
          <w:rFonts w:ascii="Times New Roman" w:eastAsia="Times New Roman" w:hAnsi="Times New Roman" w:cs="Times New Roman"/>
          <w:sz w:val="24"/>
          <w:szCs w:val="24"/>
        </w:rPr>
        <w:t xml:space="preserve">regulators of color and pattern pigmentation. The research team identified SNPs in this region that were strongly associated with phenotypic variation as well as information about divergence patterns at these loci </w:t>
      </w:r>
      <w:commentRangeStart w:id="14"/>
      <w:r>
        <w:rPr>
          <w:rFonts w:ascii="Times New Roman" w:eastAsia="Times New Roman" w:hAnsi="Times New Roman" w:cs="Times New Roman"/>
          <w:sz w:val="24"/>
          <w:szCs w:val="24"/>
        </w:rPr>
        <w:t>to assess a wide variety of phenotypes</w:t>
      </w:r>
      <w:commentRangeEnd w:id="14"/>
      <w:r w:rsidR="003E4C41">
        <w:rPr>
          <w:rStyle w:val="CommentReference"/>
        </w:rPr>
        <w:commentReference w:id="14"/>
      </w:r>
      <w:r>
        <w:rPr>
          <w:rFonts w:ascii="Times New Roman" w:eastAsia="Times New Roman" w:hAnsi="Times New Roman" w:cs="Times New Roman"/>
          <w:sz w:val="24"/>
          <w:szCs w:val="24"/>
        </w:rPr>
        <w:t xml:space="preserve">. </w:t>
      </w:r>
      <w:del w:id="15" w:author="Carlos Prada Montoya" w:date="2019-02-18T11:11:00Z">
        <w:r w:rsidDel="003E4C41">
          <w:rPr>
            <w:rFonts w:ascii="Times New Roman" w:eastAsia="Times New Roman" w:hAnsi="Times New Roman" w:cs="Times New Roman"/>
            <w:sz w:val="24"/>
            <w:szCs w:val="24"/>
          </w:rPr>
          <w:delText>Th</w:delText>
        </w:r>
        <w:r w:rsidDel="003E4C41">
          <w:rPr>
            <w:rFonts w:ascii="Times New Roman" w:eastAsia="Times New Roman" w:hAnsi="Times New Roman" w:cs="Times New Roman"/>
            <w:sz w:val="24"/>
            <w:szCs w:val="24"/>
          </w:rPr>
          <w:delText xml:space="preserve">is </w:delText>
        </w:r>
      </w:del>
      <w:ins w:id="16" w:author="Carlos Prada Montoya" w:date="2019-02-18T11:11:00Z">
        <w:r w:rsidR="003E4C41">
          <w:rPr>
            <w:rFonts w:ascii="Times New Roman" w:eastAsia="Times New Roman" w:hAnsi="Times New Roman" w:cs="Times New Roman"/>
            <w:sz w:val="24"/>
            <w:szCs w:val="24"/>
          </w:rPr>
          <w:t>These</w:t>
        </w:r>
        <w:r w:rsidR="003E4C41">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data </w:t>
      </w:r>
      <w:commentRangeStart w:id="17"/>
      <w:r>
        <w:rPr>
          <w:rFonts w:ascii="Times New Roman" w:eastAsia="Times New Roman" w:hAnsi="Times New Roman" w:cs="Times New Roman"/>
          <w:sz w:val="24"/>
          <w:szCs w:val="24"/>
        </w:rPr>
        <w:t>w</w:t>
      </w:r>
      <w:ins w:id="18" w:author="Carlos Prada Montoya" w:date="2019-02-18T11:12:00Z">
        <w:r w:rsidR="003E4C41">
          <w:rPr>
            <w:rFonts w:ascii="Times New Roman" w:eastAsia="Times New Roman" w:hAnsi="Times New Roman" w:cs="Times New Roman"/>
            <w:sz w:val="24"/>
            <w:szCs w:val="24"/>
          </w:rPr>
          <w:t>ere</w:t>
        </w:r>
      </w:ins>
      <w:del w:id="19" w:author="Carlos Prada Montoya" w:date="2019-02-18T11:12:00Z">
        <w:r w:rsidDel="003E4C41">
          <w:rPr>
            <w:rFonts w:ascii="Times New Roman" w:eastAsia="Times New Roman" w:hAnsi="Times New Roman" w:cs="Times New Roman"/>
            <w:sz w:val="24"/>
            <w:szCs w:val="24"/>
          </w:rPr>
          <w:delText>as</w:delText>
        </w:r>
      </w:del>
      <w:r>
        <w:rPr>
          <w:rFonts w:ascii="Times New Roman" w:eastAsia="Times New Roman" w:hAnsi="Times New Roman" w:cs="Times New Roman"/>
          <w:sz w:val="24"/>
          <w:szCs w:val="24"/>
        </w:rPr>
        <w:t xml:space="preserve"> presented by genotype-by-phenotype association figures, presenting </w:t>
      </w:r>
      <w:commentRangeEnd w:id="17"/>
      <w:r w:rsidR="003E4C41">
        <w:rPr>
          <w:rStyle w:val="CommentReference"/>
        </w:rPr>
        <w:commentReference w:id="17"/>
      </w:r>
      <w:r>
        <w:rPr>
          <w:rFonts w:ascii="Times New Roman" w:eastAsia="Times New Roman" w:hAnsi="Times New Roman" w:cs="Times New Roman"/>
          <w:sz w:val="24"/>
          <w:szCs w:val="24"/>
        </w:rPr>
        <w:t xml:space="preserve">the association of the SNP identified to the phenotype of wing pattern seen. The research team designed microarrays to determine if the variation around </w:t>
      </w:r>
      <w:r>
        <w:rPr>
          <w:rFonts w:ascii="Times New Roman" w:eastAsia="Times New Roman" w:hAnsi="Times New Roman" w:cs="Times New Roman"/>
          <w:i/>
          <w:sz w:val="24"/>
          <w:szCs w:val="24"/>
        </w:rPr>
        <w:t>cortex</w:t>
      </w:r>
      <w:r>
        <w:rPr>
          <w:rFonts w:ascii="Times New Roman" w:eastAsia="Times New Roman" w:hAnsi="Times New Roman" w:cs="Times New Roman"/>
          <w:sz w:val="24"/>
          <w:szCs w:val="24"/>
        </w:rPr>
        <w:t xml:space="preserve"> was regulating ge</w:t>
      </w:r>
      <w:r>
        <w:rPr>
          <w:rFonts w:ascii="Times New Roman" w:eastAsia="Times New Roman" w:hAnsi="Times New Roman" w:cs="Times New Roman"/>
          <w:sz w:val="24"/>
          <w:szCs w:val="24"/>
        </w:rPr>
        <w:t>ne expression</w:t>
      </w:r>
      <w:del w:id="20" w:author="Carlos Prada Montoya" w:date="2019-02-18T11:13:00Z">
        <w:r w:rsidDel="003E4C41">
          <w:rPr>
            <w:rFonts w:ascii="Times New Roman" w:eastAsia="Times New Roman" w:hAnsi="Times New Roman" w:cs="Times New Roman"/>
            <w:sz w:val="24"/>
            <w:szCs w:val="24"/>
          </w:rPr>
          <w:delText xml:space="preserve"> or not</w:delText>
        </w:r>
      </w:del>
      <w:r>
        <w:rPr>
          <w:rFonts w:ascii="Times New Roman" w:eastAsia="Times New Roman" w:hAnsi="Times New Roman" w:cs="Times New Roman"/>
          <w:sz w:val="24"/>
          <w:szCs w:val="24"/>
        </w:rPr>
        <w:t xml:space="preserve">. They </w:t>
      </w:r>
      <w:r>
        <w:rPr>
          <w:rFonts w:ascii="Times New Roman" w:eastAsia="Times New Roman" w:hAnsi="Times New Roman" w:cs="Times New Roman"/>
          <w:sz w:val="24"/>
          <w:szCs w:val="24"/>
        </w:rPr>
        <w:lastRenderedPageBreak/>
        <w:t xml:space="preserve">found that correlation was more related to variation in introns of the </w:t>
      </w:r>
      <w:r>
        <w:rPr>
          <w:rFonts w:ascii="Times New Roman" w:eastAsia="Times New Roman" w:hAnsi="Times New Roman" w:cs="Times New Roman"/>
          <w:i/>
          <w:sz w:val="24"/>
          <w:szCs w:val="24"/>
        </w:rPr>
        <w:t>cortex</w:t>
      </w:r>
      <w:r>
        <w:rPr>
          <w:rFonts w:ascii="Times New Roman" w:eastAsia="Times New Roman" w:hAnsi="Times New Roman" w:cs="Times New Roman"/>
          <w:sz w:val="24"/>
          <w:szCs w:val="24"/>
        </w:rPr>
        <w:t xml:space="preserve"> gene. Further, the team tested the possibility of background transcription and splice variants with RT-PCR. Finally, in-situ hybridization was used to </w:t>
      </w:r>
      <w:r>
        <w:rPr>
          <w:rFonts w:ascii="Times New Roman" w:eastAsia="Times New Roman" w:hAnsi="Times New Roman" w:cs="Times New Roman"/>
          <w:sz w:val="24"/>
          <w:szCs w:val="24"/>
        </w:rPr>
        <w:t xml:space="preserve">investigate if expression influenced a particular phenotype, the black color variant. </w:t>
      </w:r>
    </w:p>
    <w:p w14:paraId="6E308267" w14:textId="1929FD98" w:rsidR="00987003" w:rsidRDefault="007839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Barrett paper focused more on pairing the ecological mechanisms driving these changes, specifically change in soil color by environment, with the molecular mechanism</w:t>
      </w:r>
      <w:r>
        <w:rPr>
          <w:rFonts w:ascii="Times New Roman" w:eastAsia="Times New Roman" w:hAnsi="Times New Roman" w:cs="Times New Roman"/>
          <w:sz w:val="24"/>
          <w:szCs w:val="24"/>
        </w:rPr>
        <w:t xml:space="preserve">s that underlie this change in </w:t>
      </w:r>
      <w:del w:id="21" w:author="Carlos Prada Montoya" w:date="2019-02-18T11:14:00Z">
        <w:r w:rsidDel="003E4C41">
          <w:rPr>
            <w:rFonts w:ascii="Times New Roman" w:eastAsia="Times New Roman" w:hAnsi="Times New Roman" w:cs="Times New Roman"/>
            <w:sz w:val="24"/>
            <w:szCs w:val="24"/>
          </w:rPr>
          <w:delText xml:space="preserve">phenotype, specifically </w:delText>
        </w:r>
      </w:del>
      <w:r>
        <w:rPr>
          <w:rFonts w:ascii="Times New Roman" w:eastAsia="Times New Roman" w:hAnsi="Times New Roman" w:cs="Times New Roman"/>
          <w:sz w:val="24"/>
          <w:szCs w:val="24"/>
        </w:rPr>
        <w:t xml:space="preserve">pigmentation. The research team used a field experimental approach and then laboratory-based genomic tests to reach their conclusions. Mice from </w:t>
      </w:r>
      <w:del w:id="22" w:author="Carlos Prada Montoya" w:date="2019-02-18T11:14:00Z">
        <w:r w:rsidDel="00D60326">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dark</w:t>
      </w:r>
      <w:del w:id="23" w:author="Carlos Prada Montoya" w:date="2019-02-18T11:14:00Z">
        <w:r w:rsidDel="00D60326">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and </w:t>
      </w:r>
      <w:del w:id="24" w:author="Carlos Prada Montoya" w:date="2019-02-18T11:14:00Z">
        <w:r w:rsidDel="00D60326">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light</w:t>
      </w:r>
      <w:del w:id="25" w:author="Carlos Prada Montoya" w:date="2019-02-18T11:14:00Z">
        <w:r w:rsidDel="00D60326">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sites were sampled and transplanted t</w:t>
      </w:r>
      <w:r>
        <w:rPr>
          <w:rFonts w:ascii="Times New Roman" w:eastAsia="Times New Roman" w:hAnsi="Times New Roman" w:cs="Times New Roman"/>
          <w:sz w:val="24"/>
          <w:szCs w:val="24"/>
        </w:rPr>
        <w:t xml:space="preserve">o varying field enclosures to assess selection favoring locally adapted pigment phenotypes. The team found that survival was much higher in dark enclosures, and mice in a habitat that matched their origin, suggesting </w:t>
      </w:r>
      <w:del w:id="26" w:author="Carlos Prada Montoya" w:date="2019-02-18T11:15:00Z">
        <w:r w:rsidDel="00D60326">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 xml:space="preserve">mice </w:t>
      </w:r>
      <w:del w:id="27" w:author="Carlos Prada Montoya" w:date="2019-02-18T11:15:00Z">
        <w:r w:rsidDel="00D60326">
          <w:rPr>
            <w:rFonts w:ascii="Times New Roman" w:eastAsia="Times New Roman" w:hAnsi="Times New Roman" w:cs="Times New Roman"/>
            <w:sz w:val="24"/>
            <w:szCs w:val="24"/>
          </w:rPr>
          <w:delText>may be subjected to</w:delText>
        </w:r>
      </w:del>
      <w:ins w:id="28" w:author="Carlos Prada Montoya" w:date="2019-02-18T11:15:00Z">
        <w:r w:rsidR="00D60326">
          <w:rPr>
            <w:rFonts w:ascii="Times New Roman" w:eastAsia="Times New Roman" w:hAnsi="Times New Roman" w:cs="Times New Roman"/>
            <w:sz w:val="24"/>
            <w:szCs w:val="24"/>
          </w:rPr>
          <w:t>are</w:t>
        </w:r>
      </w:ins>
      <w:r>
        <w:rPr>
          <w:rFonts w:ascii="Times New Roman" w:eastAsia="Times New Roman" w:hAnsi="Times New Roman" w:cs="Times New Roman"/>
          <w:sz w:val="24"/>
          <w:szCs w:val="24"/>
        </w:rPr>
        <w:t xml:space="preserve"> local</w:t>
      </w:r>
      <w:ins w:id="29" w:author="Carlos Prada Montoya" w:date="2019-02-18T11:15:00Z">
        <w:r w:rsidR="00D60326">
          <w:rPr>
            <w:rFonts w:ascii="Times New Roman" w:eastAsia="Times New Roman" w:hAnsi="Times New Roman" w:cs="Times New Roman"/>
            <w:sz w:val="24"/>
            <w:szCs w:val="24"/>
          </w:rPr>
          <w:t>ly</w:t>
        </w:r>
      </w:ins>
      <w:r>
        <w:rPr>
          <w:rFonts w:ascii="Times New Roman" w:eastAsia="Times New Roman" w:hAnsi="Times New Roman" w:cs="Times New Roman"/>
          <w:sz w:val="24"/>
          <w:szCs w:val="24"/>
        </w:rPr>
        <w:t xml:space="preserve"> adap</w:t>
      </w:r>
      <w:ins w:id="30" w:author="Carlos Prada Montoya" w:date="2019-02-18T11:15:00Z">
        <w:r w:rsidR="00D60326">
          <w:rPr>
            <w:rFonts w:ascii="Times New Roman" w:eastAsia="Times New Roman" w:hAnsi="Times New Roman" w:cs="Times New Roman"/>
            <w:sz w:val="24"/>
            <w:szCs w:val="24"/>
          </w:rPr>
          <w:t>ted</w:t>
        </w:r>
      </w:ins>
      <w:del w:id="31" w:author="Carlos Prada Montoya" w:date="2019-02-18T11:15:00Z">
        <w:r w:rsidDel="00D60326">
          <w:rPr>
            <w:rFonts w:ascii="Times New Roman" w:eastAsia="Times New Roman" w:hAnsi="Times New Roman" w:cs="Times New Roman"/>
            <w:sz w:val="24"/>
            <w:szCs w:val="24"/>
          </w:rPr>
          <w:delText>tation</w:delText>
        </w:r>
      </w:del>
      <w:r>
        <w:rPr>
          <w:rFonts w:ascii="Times New Roman" w:eastAsia="Times New Roman" w:hAnsi="Times New Roman" w:cs="Times New Roman"/>
          <w:sz w:val="24"/>
          <w:szCs w:val="24"/>
        </w:rPr>
        <w:t>. The results of the transplant experiment suggest divergent natural selection</w:t>
      </w:r>
      <w:del w:id="32" w:author="Carlos Prada Montoya" w:date="2019-02-18T11:17:00Z">
        <w:r w:rsidDel="00D60326">
          <w:rPr>
            <w:rFonts w:ascii="Times New Roman" w:eastAsia="Times New Roman" w:hAnsi="Times New Roman" w:cs="Times New Roman"/>
            <w:sz w:val="24"/>
            <w:szCs w:val="24"/>
          </w:rPr>
          <w:delText xml:space="preserve"> acting on pigmentation, based on survival rates and quantified dorsal brightness</w:delText>
        </w:r>
      </w:del>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research team created a model </w:t>
      </w:r>
      <w:del w:id="33" w:author="Carlos Prada Montoya" w:date="2019-02-18T11:19:00Z">
        <w:r w:rsidDel="00D60326">
          <w:rPr>
            <w:rFonts w:ascii="Times New Roman" w:eastAsia="Times New Roman" w:hAnsi="Times New Roman" w:cs="Times New Roman"/>
            <w:sz w:val="24"/>
            <w:szCs w:val="24"/>
          </w:rPr>
          <w:delText xml:space="preserve">that was </w:delText>
        </w:r>
      </w:del>
      <w:r>
        <w:rPr>
          <w:rFonts w:ascii="Times New Roman" w:eastAsia="Times New Roman" w:hAnsi="Times New Roman" w:cs="Times New Roman"/>
          <w:sz w:val="24"/>
          <w:szCs w:val="24"/>
        </w:rPr>
        <w:t xml:space="preserve">based on random mortality in order to compare </w:t>
      </w:r>
      <w:r>
        <w:rPr>
          <w:rFonts w:ascii="Times New Roman" w:eastAsia="Times New Roman" w:hAnsi="Times New Roman" w:cs="Times New Roman"/>
          <w:sz w:val="24"/>
          <w:szCs w:val="24"/>
        </w:rPr>
        <w:t xml:space="preserve">their results and conclude that the changes in allele frequency was due to selection instead of </w:t>
      </w:r>
      <w:commentRangeStart w:id="34"/>
      <w:r>
        <w:rPr>
          <w:rFonts w:ascii="Times New Roman" w:eastAsia="Times New Roman" w:hAnsi="Times New Roman" w:cs="Times New Roman"/>
          <w:sz w:val="24"/>
          <w:szCs w:val="24"/>
        </w:rPr>
        <w:t>random chance</w:t>
      </w:r>
      <w:commentRangeEnd w:id="34"/>
      <w:r w:rsidR="00D60326">
        <w:rPr>
          <w:rStyle w:val="CommentReference"/>
        </w:rPr>
        <w:commentReference w:id="34"/>
      </w:r>
      <w:r>
        <w:rPr>
          <w:rFonts w:ascii="Times New Roman" w:eastAsia="Times New Roman" w:hAnsi="Times New Roman" w:cs="Times New Roman"/>
          <w:sz w:val="24"/>
          <w:szCs w:val="24"/>
        </w:rPr>
        <w:t>. They used several other models to test if the variants could account for observations of SNPs and genotype bias in survivors. The results from al</w:t>
      </w:r>
      <w:r>
        <w:rPr>
          <w:rFonts w:ascii="Times New Roman" w:eastAsia="Times New Roman" w:hAnsi="Times New Roman" w:cs="Times New Roman"/>
          <w:sz w:val="24"/>
          <w:szCs w:val="24"/>
        </w:rPr>
        <w:t xml:space="preserve">l models used suggests selection to be the biggest factor in changes of dorsal pigmentation. </w:t>
      </w:r>
    </w:p>
    <w:p w14:paraId="56079311" w14:textId="77777777" w:rsidR="00987003" w:rsidRDefault="007839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Bosse</w:t>
      </w:r>
      <w:proofErr w:type="spellEnd"/>
      <w:r>
        <w:rPr>
          <w:rFonts w:ascii="Times New Roman" w:eastAsia="Times New Roman" w:hAnsi="Times New Roman" w:cs="Times New Roman"/>
          <w:sz w:val="24"/>
          <w:szCs w:val="24"/>
        </w:rPr>
        <w:t xml:space="preserve"> paper used fine-scale ecological and genomic data to investigate polygenic selection on this model system bird. The team identified genomic variation wi</w:t>
      </w:r>
      <w:r>
        <w:rPr>
          <w:rFonts w:ascii="Times New Roman" w:eastAsia="Times New Roman" w:hAnsi="Times New Roman" w:cs="Times New Roman"/>
          <w:sz w:val="24"/>
          <w:szCs w:val="24"/>
        </w:rPr>
        <w:t xml:space="preserve">th SNPs, suggesting high genetic diversity and low linkage disequilibrium with sample sites. They used PCA to show low genetic structure, large effective population size, and high levels of gene flow. </w:t>
      </w:r>
      <w:commentRangeStart w:id="35"/>
      <w:r>
        <w:rPr>
          <w:rFonts w:ascii="Times New Roman" w:eastAsia="Times New Roman" w:hAnsi="Times New Roman" w:cs="Times New Roman"/>
          <w:sz w:val="24"/>
          <w:szCs w:val="24"/>
        </w:rPr>
        <w:t xml:space="preserve">Genome-wide association studies (GWAS) were </w:t>
      </w:r>
      <w:commentRangeEnd w:id="35"/>
      <w:r w:rsidR="00D60326">
        <w:rPr>
          <w:rStyle w:val="CommentReference"/>
        </w:rPr>
        <w:commentReference w:id="35"/>
      </w:r>
      <w:r>
        <w:rPr>
          <w:rFonts w:ascii="Times New Roman" w:eastAsia="Times New Roman" w:hAnsi="Times New Roman" w:cs="Times New Roman"/>
          <w:sz w:val="24"/>
          <w:szCs w:val="24"/>
        </w:rPr>
        <w:t>used with t</w:t>
      </w:r>
      <w:r>
        <w:rPr>
          <w:rFonts w:ascii="Times New Roman" w:eastAsia="Times New Roman" w:hAnsi="Times New Roman" w:cs="Times New Roman"/>
          <w:sz w:val="24"/>
          <w:szCs w:val="24"/>
        </w:rPr>
        <w:t>he first eigenvector from the PCA as the “phenotype” in order to identify loci under selection. Outlier regions found suggest divergent selection, supported with F</w:t>
      </w:r>
      <w:r>
        <w:rPr>
          <w:rFonts w:ascii="Times New Roman" w:eastAsia="Times New Roman" w:hAnsi="Times New Roman" w:cs="Times New Roman"/>
          <w:sz w:val="24"/>
          <w:szCs w:val="24"/>
          <w:vertAlign w:val="subscript"/>
        </w:rPr>
        <w:t>ST</w:t>
      </w:r>
      <w:r>
        <w:rPr>
          <w:rFonts w:ascii="Times New Roman" w:eastAsia="Times New Roman" w:hAnsi="Times New Roman" w:cs="Times New Roman"/>
          <w:sz w:val="24"/>
          <w:szCs w:val="24"/>
        </w:rPr>
        <w:t xml:space="preserve"> values. Genes identified were associated with bill </w:t>
      </w:r>
      <w:proofErr w:type="gramStart"/>
      <w:r>
        <w:rPr>
          <w:rFonts w:ascii="Times New Roman" w:eastAsia="Times New Roman" w:hAnsi="Times New Roman" w:cs="Times New Roman"/>
          <w:sz w:val="24"/>
          <w:szCs w:val="24"/>
        </w:rPr>
        <w:t>length, and</w:t>
      </w:r>
      <w:proofErr w:type="gramEnd"/>
      <w:r>
        <w:rPr>
          <w:rFonts w:ascii="Times New Roman" w:eastAsia="Times New Roman" w:hAnsi="Times New Roman" w:cs="Times New Roman"/>
          <w:sz w:val="24"/>
          <w:szCs w:val="24"/>
        </w:rPr>
        <w:t xml:space="preserve"> used in mixture model analy</w:t>
      </w:r>
      <w:r>
        <w:rPr>
          <w:rFonts w:ascii="Times New Roman" w:eastAsia="Times New Roman" w:hAnsi="Times New Roman" w:cs="Times New Roman"/>
          <w:sz w:val="24"/>
          <w:szCs w:val="24"/>
        </w:rPr>
        <w:t xml:space="preserve">sis to assess percentage variation explained by the gene. The locus focused on, </w:t>
      </w:r>
      <w:r>
        <w:rPr>
          <w:rFonts w:ascii="Times New Roman" w:eastAsia="Times New Roman" w:hAnsi="Times New Roman" w:cs="Times New Roman"/>
          <w:i/>
          <w:sz w:val="24"/>
          <w:szCs w:val="24"/>
        </w:rPr>
        <w:t>COL4A5</w:t>
      </w:r>
      <w:r>
        <w:rPr>
          <w:rFonts w:ascii="Times New Roman" w:eastAsia="Times New Roman" w:hAnsi="Times New Roman" w:cs="Times New Roman"/>
          <w:sz w:val="24"/>
          <w:szCs w:val="24"/>
        </w:rPr>
        <w:t xml:space="preserve">, was compared to reproductive success with generalized linear mixed model (GLMM) and found to be significant. </w:t>
      </w:r>
    </w:p>
    <w:p w14:paraId="7BA1D182" w14:textId="464ADF89" w:rsidR="00987003" w:rsidRDefault="007839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these papers had similar broad end goals, they di</w:t>
      </w:r>
      <w:r>
        <w:rPr>
          <w:rFonts w:ascii="Times New Roman" w:eastAsia="Times New Roman" w:hAnsi="Times New Roman" w:cs="Times New Roman"/>
          <w:sz w:val="24"/>
          <w:szCs w:val="24"/>
        </w:rPr>
        <w:t xml:space="preserve">ffered in the specific questions they were addressing, which led to differences in methods used. The </w:t>
      </w:r>
      <w:proofErr w:type="spellStart"/>
      <w:r>
        <w:rPr>
          <w:rFonts w:ascii="Times New Roman" w:eastAsia="Times New Roman" w:hAnsi="Times New Roman" w:cs="Times New Roman"/>
          <w:sz w:val="24"/>
          <w:szCs w:val="24"/>
        </w:rPr>
        <w:t>Bosse</w:t>
      </w:r>
      <w:proofErr w:type="spellEnd"/>
      <w:r>
        <w:rPr>
          <w:rFonts w:ascii="Times New Roman" w:eastAsia="Times New Roman" w:hAnsi="Times New Roman" w:cs="Times New Roman"/>
          <w:sz w:val="24"/>
          <w:szCs w:val="24"/>
        </w:rPr>
        <w:t xml:space="preserve"> paper methods were more similar to the other papers we read regarding population structure and landscape genomics,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the Barrett paper focused</w:t>
      </w:r>
      <w:r>
        <w:rPr>
          <w:rFonts w:ascii="Times New Roman" w:eastAsia="Times New Roman" w:hAnsi="Times New Roman" w:cs="Times New Roman"/>
          <w:sz w:val="24"/>
          <w:szCs w:val="24"/>
        </w:rPr>
        <w:t xml:space="preserve"> on manipulating ecological systems. The Nadeau paper used methods that were focused on finding an association and then testing that association to identify function. Reading these three papers gave insight into different ways to </w:t>
      </w:r>
      <w:del w:id="36" w:author="Carlos Prada Montoya" w:date="2019-02-18T11:22:00Z">
        <w:r w:rsidDel="00D60326">
          <w:rPr>
            <w:rFonts w:ascii="Times New Roman" w:eastAsia="Times New Roman" w:hAnsi="Times New Roman" w:cs="Times New Roman"/>
            <w:sz w:val="24"/>
            <w:szCs w:val="24"/>
          </w:rPr>
          <w:delText xml:space="preserve">go about </w:delText>
        </w:r>
      </w:del>
      <w:r>
        <w:rPr>
          <w:rFonts w:ascii="Times New Roman" w:eastAsia="Times New Roman" w:hAnsi="Times New Roman" w:cs="Times New Roman"/>
          <w:sz w:val="24"/>
          <w:szCs w:val="24"/>
        </w:rPr>
        <w:t>answer</w:t>
      </w:r>
      <w:del w:id="37" w:author="Carlos Prada Montoya" w:date="2019-02-18T11:22:00Z">
        <w:r w:rsidDel="00D60326">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w:t>
      </w:r>
      <w:del w:id="38" w:author="Carlos Prada Montoya" w:date="2019-02-18T11:22:00Z">
        <w:r w:rsidDel="00D60326">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com</w:t>
      </w:r>
      <w:r>
        <w:rPr>
          <w:rFonts w:ascii="Times New Roman" w:eastAsia="Times New Roman" w:hAnsi="Times New Roman" w:cs="Times New Roman"/>
          <w:sz w:val="24"/>
          <w:szCs w:val="24"/>
        </w:rPr>
        <w:t xml:space="preserve">plicated, and often tough to experimentally show, direct relationship between genotype and phenotype. </w:t>
      </w:r>
    </w:p>
    <w:p w14:paraId="09EF5C5E" w14:textId="77777777" w:rsidR="00987003" w:rsidRDefault="00987003">
      <w:pPr>
        <w:rPr>
          <w:rFonts w:ascii="Times New Roman" w:eastAsia="Times New Roman" w:hAnsi="Times New Roman" w:cs="Times New Roman"/>
          <w:sz w:val="24"/>
          <w:szCs w:val="24"/>
        </w:rPr>
      </w:pPr>
    </w:p>
    <w:p w14:paraId="3EB74A9B" w14:textId="77777777" w:rsidR="00987003" w:rsidRDefault="0078391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Larger picture </w:t>
      </w:r>
    </w:p>
    <w:p w14:paraId="18B5E897" w14:textId="77777777" w:rsidR="00987003" w:rsidRDefault="007839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Nadeau paper identified </w:t>
      </w:r>
      <w:r>
        <w:rPr>
          <w:rFonts w:ascii="Times New Roman" w:eastAsia="Times New Roman" w:hAnsi="Times New Roman" w:cs="Times New Roman"/>
          <w:i/>
          <w:sz w:val="24"/>
          <w:szCs w:val="24"/>
        </w:rPr>
        <w:t>cortex</w:t>
      </w:r>
      <w:r>
        <w:rPr>
          <w:rFonts w:ascii="Times New Roman" w:eastAsia="Times New Roman" w:hAnsi="Times New Roman" w:cs="Times New Roman"/>
          <w:sz w:val="24"/>
          <w:szCs w:val="24"/>
        </w:rPr>
        <w:t xml:space="preserve"> as the only gene that was differentially expressed and correlated to variations of wing pattern pheno</w:t>
      </w:r>
      <w:r>
        <w:rPr>
          <w:rFonts w:ascii="Times New Roman" w:eastAsia="Times New Roman" w:hAnsi="Times New Roman" w:cs="Times New Roman"/>
          <w:sz w:val="24"/>
          <w:szCs w:val="24"/>
        </w:rPr>
        <w:t xml:space="preserve">types. Although it is possible to have other genes influencing this phenotype, based on strong genotype-by-phenotype associations, the research team suggests </w:t>
      </w:r>
      <w:r>
        <w:rPr>
          <w:rFonts w:ascii="Times New Roman" w:eastAsia="Times New Roman" w:hAnsi="Times New Roman" w:cs="Times New Roman"/>
          <w:i/>
          <w:sz w:val="24"/>
          <w:szCs w:val="24"/>
        </w:rPr>
        <w:t>cortex</w:t>
      </w:r>
      <w:r>
        <w:rPr>
          <w:rFonts w:ascii="Times New Roman" w:eastAsia="Times New Roman" w:hAnsi="Times New Roman" w:cs="Times New Roman"/>
          <w:sz w:val="24"/>
          <w:szCs w:val="24"/>
        </w:rPr>
        <w:t xml:space="preserve"> to be the main regulator. </w:t>
      </w:r>
    </w:p>
    <w:p w14:paraId="15A898E3" w14:textId="77777777" w:rsidR="00987003" w:rsidRDefault="007839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Barrett paper showed that when standing genetic variation occurs, natural selection influences allele frequency and thus drives evolution. The results indicated changes in phenotype </w:t>
      </w:r>
      <w:r>
        <w:rPr>
          <w:rFonts w:ascii="Times New Roman" w:eastAsia="Times New Roman" w:hAnsi="Times New Roman" w:cs="Times New Roman"/>
          <w:sz w:val="24"/>
          <w:szCs w:val="24"/>
        </w:rPr>
        <w:lastRenderedPageBreak/>
        <w:t>and the molecular mechanisms (▵Ser mutation) underlying this trait. Th</w:t>
      </w:r>
      <w:r>
        <w:rPr>
          <w:rFonts w:ascii="Times New Roman" w:eastAsia="Times New Roman" w:hAnsi="Times New Roman" w:cs="Times New Roman"/>
          <w:sz w:val="24"/>
          <w:szCs w:val="24"/>
        </w:rPr>
        <w:t xml:space="preserve">is paper properly identified the connection of phenotype to genotype by function. </w:t>
      </w:r>
    </w:p>
    <w:p w14:paraId="7FFE007F" w14:textId="416E6881" w:rsidR="00987003" w:rsidRDefault="007839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Bosse</w:t>
      </w:r>
      <w:proofErr w:type="spellEnd"/>
      <w:r>
        <w:rPr>
          <w:rFonts w:ascii="Times New Roman" w:eastAsia="Times New Roman" w:hAnsi="Times New Roman" w:cs="Times New Roman"/>
          <w:sz w:val="24"/>
          <w:szCs w:val="24"/>
        </w:rPr>
        <w:t xml:space="preserve"> paper used </w:t>
      </w:r>
      <w:del w:id="39" w:author="Carlos Prada Montoya" w:date="2019-02-18T11:23:00Z">
        <w:r w:rsidDel="00D60326">
          <w:rPr>
            <w:rFonts w:ascii="Times New Roman" w:eastAsia="Times New Roman" w:hAnsi="Times New Roman" w:cs="Times New Roman"/>
            <w:sz w:val="24"/>
            <w:szCs w:val="24"/>
          </w:rPr>
          <w:delText xml:space="preserve">bottom up </w:delText>
        </w:r>
      </w:del>
      <w:r>
        <w:rPr>
          <w:rFonts w:ascii="Times New Roman" w:eastAsia="Times New Roman" w:hAnsi="Times New Roman" w:cs="Times New Roman"/>
          <w:sz w:val="24"/>
          <w:szCs w:val="24"/>
        </w:rPr>
        <w:t>analysis of genomic data to identify association between loci and fitness variables, suggesting polygenic selection. The research team used ex</w:t>
      </w:r>
      <w:r>
        <w:rPr>
          <w:rFonts w:ascii="Times New Roman" w:eastAsia="Times New Roman" w:hAnsi="Times New Roman" w:cs="Times New Roman"/>
          <w:sz w:val="24"/>
          <w:szCs w:val="24"/>
        </w:rPr>
        <w:t xml:space="preserve">tensive ecological and genomic data to connect underlying genotypic mechanisms to phenotypic changes.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All three papers were investigating how genomic mechanisms that underlie phenotypic variation could be evolving via natural selection. And how that natu</w:t>
      </w:r>
      <w:r>
        <w:rPr>
          <w:rFonts w:ascii="Times New Roman" w:eastAsia="Times New Roman" w:hAnsi="Times New Roman" w:cs="Times New Roman"/>
          <w:sz w:val="24"/>
          <w:szCs w:val="24"/>
        </w:rPr>
        <w:t>ral selection was influencing changes in both molecular mechanisms and phenotypic variation. These papers focused on using different methods to associate a particular gene or locus with variation in phenotype and attempted to provide more information about</w:t>
      </w:r>
      <w:r>
        <w:rPr>
          <w:rFonts w:ascii="Times New Roman" w:eastAsia="Times New Roman" w:hAnsi="Times New Roman" w:cs="Times New Roman"/>
          <w:sz w:val="24"/>
          <w:szCs w:val="24"/>
        </w:rPr>
        <w:t xml:space="preserve"> why that molecular mechanism may be connected to the phenotype. </w:t>
      </w:r>
    </w:p>
    <w:p w14:paraId="4E6605A4" w14:textId="77777777" w:rsidR="00987003" w:rsidRDefault="00987003">
      <w:pPr>
        <w:rPr>
          <w:rFonts w:ascii="Times New Roman" w:eastAsia="Times New Roman" w:hAnsi="Times New Roman" w:cs="Times New Roman"/>
          <w:sz w:val="24"/>
          <w:szCs w:val="24"/>
        </w:rPr>
      </w:pPr>
    </w:p>
    <w:p w14:paraId="3AF34802" w14:textId="77777777" w:rsidR="00987003" w:rsidRDefault="00987003">
      <w:pPr>
        <w:rPr>
          <w:rFonts w:ascii="Times New Roman" w:eastAsia="Times New Roman" w:hAnsi="Times New Roman" w:cs="Times New Roman"/>
          <w:sz w:val="24"/>
          <w:szCs w:val="24"/>
        </w:rPr>
      </w:pPr>
    </w:p>
    <w:sectPr w:rsidR="0098700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2-18T11:24:00Z" w:initials="CPM">
    <w:p w14:paraId="516192B6" w14:textId="62F52AEA" w:rsidR="00783916" w:rsidRDefault="00783916">
      <w:pPr>
        <w:pStyle w:val="CommentText"/>
      </w:pPr>
      <w:r>
        <w:rPr>
          <w:rStyle w:val="CommentReference"/>
        </w:rPr>
        <w:annotationRef/>
      </w:r>
      <w:r>
        <w:t>94%</w:t>
      </w:r>
    </w:p>
  </w:comment>
  <w:comment w:id="4" w:author="Carlos Prada Montoya" w:date="2019-02-18T11:05:00Z" w:initials="CPM">
    <w:p w14:paraId="4E0751E4" w14:textId="27BBA664" w:rsidR="003E4C41" w:rsidRDefault="003E4C41">
      <w:pPr>
        <w:pStyle w:val="CommentText"/>
      </w:pPr>
      <w:r>
        <w:rPr>
          <w:rStyle w:val="CommentReference"/>
        </w:rPr>
        <w:annotationRef/>
      </w:r>
      <w:r>
        <w:t>Add the full citation.</w:t>
      </w:r>
    </w:p>
  </w:comment>
  <w:comment w:id="7" w:author="Carlos Prada Montoya" w:date="2019-02-18T11:06:00Z" w:initials="CPM">
    <w:p w14:paraId="64EB1781" w14:textId="4E36B49E" w:rsidR="003E4C41" w:rsidRDefault="003E4C41">
      <w:pPr>
        <w:pStyle w:val="CommentText"/>
      </w:pPr>
      <w:r>
        <w:rPr>
          <w:rStyle w:val="CommentReference"/>
        </w:rPr>
        <w:annotationRef/>
      </w:r>
      <w:r>
        <w:t>This phrase is unclear to me</w:t>
      </w:r>
    </w:p>
  </w:comment>
  <w:comment w:id="8" w:author="Carlos Prada Montoya" w:date="2019-02-18T11:08:00Z" w:initials="CPM">
    <w:p w14:paraId="23BBEC70" w14:textId="0FDE2F03" w:rsidR="003E4C41" w:rsidRDefault="003E4C41">
      <w:pPr>
        <w:pStyle w:val="CommentText"/>
      </w:pPr>
      <w:r>
        <w:rPr>
          <w:rStyle w:val="CommentReference"/>
        </w:rPr>
        <w:annotationRef/>
      </w:r>
      <w:r>
        <w:t>This last bit seems redundant</w:t>
      </w:r>
    </w:p>
  </w:comment>
  <w:comment w:id="13" w:author="Carlos Prada Montoya" w:date="2019-02-18T11:10:00Z" w:initials="CPM">
    <w:p w14:paraId="45AB4D0D" w14:textId="78BE8FE9" w:rsidR="003E4C41" w:rsidRDefault="003E4C41">
      <w:pPr>
        <w:pStyle w:val="CommentText"/>
      </w:pPr>
      <w:r>
        <w:rPr>
          <w:rStyle w:val="CommentReference"/>
        </w:rPr>
        <w:annotationRef/>
      </w:r>
      <w:r>
        <w:t>Very good summary</w:t>
      </w:r>
    </w:p>
  </w:comment>
  <w:comment w:id="14" w:author="Carlos Prada Montoya" w:date="2019-02-18T11:11:00Z" w:initials="CPM">
    <w:p w14:paraId="3443E782" w14:textId="123C2E00" w:rsidR="003E4C41" w:rsidRDefault="003E4C41">
      <w:pPr>
        <w:pStyle w:val="CommentText"/>
      </w:pPr>
      <w:r>
        <w:rPr>
          <w:rStyle w:val="CommentReference"/>
        </w:rPr>
        <w:annotationRef/>
      </w:r>
      <w:r>
        <w:t>Up to here is clear but not this last part</w:t>
      </w:r>
    </w:p>
  </w:comment>
  <w:comment w:id="17" w:author="Carlos Prada Montoya" w:date="2019-02-18T11:12:00Z" w:initials="CPM">
    <w:p w14:paraId="4D372256" w14:textId="339DB93E" w:rsidR="003E4C41" w:rsidRDefault="003E4C41">
      <w:pPr>
        <w:pStyle w:val="CommentText"/>
      </w:pPr>
      <w:r>
        <w:rPr>
          <w:rStyle w:val="CommentReference"/>
        </w:rPr>
        <w:annotationRef/>
      </w:r>
      <w:r>
        <w:t xml:space="preserve">All this lacks any info. We can change the whole thing </w:t>
      </w:r>
      <w:proofErr w:type="gramStart"/>
      <w:r>
        <w:t>for  “</w:t>
      </w:r>
      <w:proofErr w:type="gramEnd"/>
      <w:r>
        <w:t>show”</w:t>
      </w:r>
    </w:p>
  </w:comment>
  <w:comment w:id="34" w:author="Carlos Prada Montoya" w:date="2019-02-18T11:19:00Z" w:initials="CPM">
    <w:p w14:paraId="7AF280EA" w14:textId="0DA6D613" w:rsidR="00D60326" w:rsidRDefault="00D60326">
      <w:pPr>
        <w:pStyle w:val="CommentText"/>
      </w:pPr>
      <w:r>
        <w:rPr>
          <w:rStyle w:val="CommentReference"/>
        </w:rPr>
        <w:annotationRef/>
      </w:r>
      <w:r>
        <w:t>Redundant?</w:t>
      </w:r>
    </w:p>
  </w:comment>
  <w:comment w:id="35" w:author="Carlos Prada Montoya" w:date="2019-02-18T11:20:00Z" w:initials="CPM">
    <w:p w14:paraId="546F4402" w14:textId="08032590" w:rsidR="00D60326" w:rsidRDefault="00D60326">
      <w:pPr>
        <w:pStyle w:val="CommentText"/>
      </w:pPr>
      <w:r>
        <w:rPr>
          <w:rStyle w:val="CommentReference"/>
        </w:rPr>
        <w:annotationRef/>
      </w:r>
      <w:r>
        <w:t>Always, when possible, use active voice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6192B6" w15:done="0"/>
  <w15:commentEx w15:paraId="4E0751E4" w15:done="0"/>
  <w15:commentEx w15:paraId="64EB1781" w15:done="0"/>
  <w15:commentEx w15:paraId="23BBEC70" w15:done="0"/>
  <w15:commentEx w15:paraId="45AB4D0D" w15:done="0"/>
  <w15:commentEx w15:paraId="3443E782" w15:done="0"/>
  <w15:commentEx w15:paraId="4D372256" w15:done="0"/>
  <w15:commentEx w15:paraId="7AF280EA" w15:done="0"/>
  <w15:commentEx w15:paraId="546F44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6192B6" w16cid:durableId="20151450"/>
  <w16cid:commentId w16cid:paraId="4E0751E4" w16cid:durableId="20151010"/>
  <w16cid:commentId w16cid:paraId="64EB1781" w16cid:durableId="20151042"/>
  <w16cid:commentId w16cid:paraId="23BBEC70" w16cid:durableId="20151092"/>
  <w16cid:commentId w16cid:paraId="45AB4D0D" w16cid:durableId="2015111A"/>
  <w16cid:commentId w16cid:paraId="3443E782" w16cid:durableId="20151171"/>
  <w16cid:commentId w16cid:paraId="4D372256" w16cid:durableId="201511A9"/>
  <w16cid:commentId w16cid:paraId="7AF280EA" w16cid:durableId="2015133D"/>
  <w16cid:commentId w16cid:paraId="546F4402" w16cid:durableId="201513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003"/>
    <w:rsid w:val="003E4C41"/>
    <w:rsid w:val="00590D58"/>
    <w:rsid w:val="00783916"/>
    <w:rsid w:val="00987003"/>
    <w:rsid w:val="00D6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F7FE3"/>
  <w15:docId w15:val="{B760E99C-9452-CE4F-BE9B-28855400C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E4C41"/>
    <w:rPr>
      <w:sz w:val="16"/>
      <w:szCs w:val="16"/>
    </w:rPr>
  </w:style>
  <w:style w:type="paragraph" w:styleId="CommentText">
    <w:name w:val="annotation text"/>
    <w:basedOn w:val="Normal"/>
    <w:link w:val="CommentTextChar"/>
    <w:uiPriority w:val="99"/>
    <w:semiHidden/>
    <w:unhideWhenUsed/>
    <w:rsid w:val="003E4C41"/>
    <w:pPr>
      <w:spacing w:line="240" w:lineRule="auto"/>
    </w:pPr>
    <w:rPr>
      <w:sz w:val="20"/>
      <w:szCs w:val="20"/>
    </w:rPr>
  </w:style>
  <w:style w:type="character" w:customStyle="1" w:styleId="CommentTextChar">
    <w:name w:val="Comment Text Char"/>
    <w:basedOn w:val="DefaultParagraphFont"/>
    <w:link w:val="CommentText"/>
    <w:uiPriority w:val="99"/>
    <w:semiHidden/>
    <w:rsid w:val="003E4C41"/>
    <w:rPr>
      <w:sz w:val="20"/>
      <w:szCs w:val="20"/>
    </w:rPr>
  </w:style>
  <w:style w:type="paragraph" w:styleId="CommentSubject">
    <w:name w:val="annotation subject"/>
    <w:basedOn w:val="CommentText"/>
    <w:next w:val="CommentText"/>
    <w:link w:val="CommentSubjectChar"/>
    <w:uiPriority w:val="99"/>
    <w:semiHidden/>
    <w:unhideWhenUsed/>
    <w:rsid w:val="003E4C41"/>
    <w:rPr>
      <w:b/>
      <w:bCs/>
    </w:rPr>
  </w:style>
  <w:style w:type="character" w:customStyle="1" w:styleId="CommentSubjectChar">
    <w:name w:val="Comment Subject Char"/>
    <w:basedOn w:val="CommentTextChar"/>
    <w:link w:val="CommentSubject"/>
    <w:uiPriority w:val="99"/>
    <w:semiHidden/>
    <w:rsid w:val="003E4C41"/>
    <w:rPr>
      <w:b/>
      <w:bCs/>
      <w:sz w:val="20"/>
      <w:szCs w:val="20"/>
    </w:rPr>
  </w:style>
  <w:style w:type="paragraph" w:styleId="BalloonText">
    <w:name w:val="Balloon Text"/>
    <w:basedOn w:val="Normal"/>
    <w:link w:val="BalloonTextChar"/>
    <w:uiPriority w:val="99"/>
    <w:semiHidden/>
    <w:unhideWhenUsed/>
    <w:rsid w:val="003E4C4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4C4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Prada Montoya</cp:lastModifiedBy>
  <cp:revision>4</cp:revision>
  <dcterms:created xsi:type="dcterms:W3CDTF">2019-02-18T16:04:00Z</dcterms:created>
  <dcterms:modified xsi:type="dcterms:W3CDTF">2019-02-18T16:24:00Z</dcterms:modified>
</cp:coreProperties>
</file>