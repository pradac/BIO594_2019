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52BB0" w14:textId="5556A26A" w:rsidR="004651BC" w:rsidRDefault="00D541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Emma Strand </w:t>
      </w:r>
      <w:commentRangeStart w:id="0"/>
      <w:ins w:id="1" w:author="Carlos Prada Montoya" w:date="2019-02-10T18:37:00Z">
        <w:r w:rsidR="00B4593B">
          <w:rPr>
            <w:rFonts w:ascii="Times New Roman" w:eastAsia="Times New Roman" w:hAnsi="Times New Roman" w:cs="Times New Roman"/>
            <w:sz w:val="24"/>
            <w:szCs w:val="24"/>
          </w:rPr>
          <w:t>(9</w:t>
        </w:r>
      </w:ins>
      <w:ins w:id="2" w:author="Carlos Prada Montoya" w:date="2019-02-10T18:44:00Z">
        <w:r>
          <w:rPr>
            <w:rFonts w:ascii="Times New Roman" w:eastAsia="Times New Roman" w:hAnsi="Times New Roman" w:cs="Times New Roman"/>
            <w:sz w:val="24"/>
            <w:szCs w:val="24"/>
          </w:rPr>
          <w:t>3</w:t>
        </w:r>
      </w:ins>
      <w:ins w:id="3" w:author="Carlos Prada Montoya" w:date="2019-02-10T18:37:00Z">
        <w:r w:rsidR="00B4593B">
          <w:rPr>
            <w:rFonts w:ascii="Times New Roman" w:eastAsia="Times New Roman" w:hAnsi="Times New Roman" w:cs="Times New Roman"/>
            <w:sz w:val="24"/>
            <w:szCs w:val="24"/>
          </w:rPr>
          <w:t>%)</w:t>
        </w:r>
      </w:ins>
      <w:commentRangeEnd w:id="0"/>
      <w:ins w:id="4" w:author="Carlos Prada Montoya" w:date="2019-02-10T18:38:00Z">
        <w:r w:rsidR="008C2EBB">
          <w:rPr>
            <w:rStyle w:val="CommentReference"/>
          </w:rPr>
          <w:commentReference w:id="0"/>
        </w:r>
      </w:ins>
    </w:p>
    <w:p w14:paraId="55B9DCD2" w14:textId="77777777" w:rsidR="004651BC" w:rsidRDefault="00D541CD">
      <w:pPr>
        <w:rPr>
          <w:rFonts w:ascii="Times New Roman" w:eastAsia="Times New Roman" w:hAnsi="Times New Roman" w:cs="Times New Roman"/>
          <w:sz w:val="24"/>
          <w:szCs w:val="24"/>
        </w:rPr>
      </w:pPr>
      <w:r>
        <w:rPr>
          <w:rFonts w:ascii="Times New Roman" w:eastAsia="Times New Roman" w:hAnsi="Times New Roman" w:cs="Times New Roman"/>
          <w:sz w:val="24"/>
          <w:szCs w:val="24"/>
        </w:rPr>
        <w:t>750-1000 Summary 1</w:t>
      </w:r>
    </w:p>
    <w:p w14:paraId="565954FB" w14:textId="77777777" w:rsidR="004651BC" w:rsidRDefault="00D541CD">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 776</w:t>
      </w:r>
    </w:p>
    <w:p w14:paraId="3C1E0237" w14:textId="77777777" w:rsidR="004651BC" w:rsidRDefault="004651BC">
      <w:pPr>
        <w:rPr>
          <w:rFonts w:ascii="Times New Roman" w:eastAsia="Times New Roman" w:hAnsi="Times New Roman" w:cs="Times New Roman"/>
          <w:sz w:val="24"/>
          <w:szCs w:val="24"/>
        </w:rPr>
      </w:pPr>
      <w:bookmarkStart w:id="5" w:name="_GoBack"/>
      <w:bookmarkEnd w:id="5"/>
    </w:p>
    <w:p w14:paraId="6647DA6F" w14:textId="77777777" w:rsidR="004651BC" w:rsidRDefault="00D541C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Riverscape genomics of a threatened fish across a </w:t>
      </w:r>
      <w:proofErr w:type="spellStart"/>
      <w:r>
        <w:rPr>
          <w:rFonts w:ascii="Times New Roman" w:eastAsia="Times New Roman" w:hAnsi="Times New Roman" w:cs="Times New Roman"/>
          <w:i/>
          <w:sz w:val="24"/>
          <w:szCs w:val="24"/>
        </w:rPr>
        <w:t>hydroclimatically</w:t>
      </w:r>
      <w:proofErr w:type="spellEnd"/>
      <w:r>
        <w:rPr>
          <w:rFonts w:ascii="Times New Roman" w:eastAsia="Times New Roman" w:hAnsi="Times New Roman" w:cs="Times New Roman"/>
          <w:i/>
          <w:sz w:val="24"/>
          <w:szCs w:val="24"/>
        </w:rPr>
        <w:t xml:space="preserve"> heterogeneous river basin</w:t>
      </w:r>
    </w:p>
    <w:p w14:paraId="6D93C816" w14:textId="2F9D9E90" w:rsidR="004651BC" w:rsidRDefault="00D541C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Brauer</w:t>
      </w:r>
      <w:proofErr w:type="spellEnd"/>
      <w:r>
        <w:rPr>
          <w:rFonts w:ascii="Times New Roman" w:eastAsia="Times New Roman" w:hAnsi="Times New Roman" w:cs="Times New Roman"/>
          <w:sz w:val="24"/>
          <w:szCs w:val="24"/>
        </w:rPr>
        <w:t xml:space="preserve"> </w:t>
      </w:r>
      <w:del w:id="6" w:author="Carlos Prada Montoya" w:date="2019-02-10T18:28:00Z">
        <w:r w:rsidDel="00D8688B">
          <w:rPr>
            <w:rFonts w:ascii="Times New Roman" w:eastAsia="Times New Roman" w:hAnsi="Times New Roman" w:cs="Times New Roman"/>
            <w:sz w:val="24"/>
            <w:szCs w:val="24"/>
          </w:rPr>
          <w:delText>et al</w:delText>
        </w:r>
      </w:del>
      <w:ins w:id="7" w:author="Carlos Prada Montoya" w:date="2019-02-10T18:28:00Z">
        <w:r w:rsidR="00D8688B">
          <w:rPr>
            <w:rFonts w:ascii="Times New Roman" w:eastAsia="Times New Roman" w:hAnsi="Times New Roman" w:cs="Times New Roman"/>
            <w:sz w:val="24"/>
            <w:szCs w:val="24"/>
          </w:rPr>
          <w:t xml:space="preserve">et al. </w:t>
        </w:r>
      </w:ins>
      <w:r>
        <w:rPr>
          <w:rFonts w:ascii="Times New Roman" w:eastAsia="Times New Roman" w:hAnsi="Times New Roman" w:cs="Times New Roman"/>
          <w:sz w:val="24"/>
          <w:szCs w:val="24"/>
        </w:rPr>
        <w:t xml:space="preserve"> </w:t>
      </w:r>
      <w:del w:id="8" w:author="Carlos Prada Montoya" w:date="2019-02-10T18:31:00Z">
        <w:r w:rsidDel="00D8688B">
          <w:rPr>
            <w:rFonts w:ascii="Times New Roman" w:eastAsia="Times New Roman" w:hAnsi="Times New Roman" w:cs="Times New Roman"/>
            <w:sz w:val="24"/>
            <w:szCs w:val="24"/>
          </w:rPr>
          <w:delText>2016</w:delText>
        </w:r>
      </w:del>
      <w:ins w:id="9" w:author="Carlos Prada Montoya" w:date="2019-02-10T18:31:00Z">
        <w:r w:rsidR="00D8688B">
          <w:rPr>
            <w:rFonts w:ascii="Times New Roman" w:eastAsia="Times New Roman" w:hAnsi="Times New Roman" w:cs="Times New Roman"/>
            <w:sz w:val="24"/>
            <w:szCs w:val="24"/>
          </w:rPr>
          <w:t>(2016)</w:t>
        </w:r>
      </w:ins>
    </w:p>
    <w:p w14:paraId="596FE62F" w14:textId="77777777" w:rsidR="004651BC" w:rsidRDefault="00D541CD">
      <w:pPr>
        <w:rPr>
          <w:rFonts w:ascii="Times New Roman" w:eastAsia="Times New Roman" w:hAnsi="Times New Roman" w:cs="Times New Roman"/>
          <w:sz w:val="24"/>
          <w:szCs w:val="24"/>
        </w:rPr>
      </w:pPr>
      <w:r>
        <w:rPr>
          <w:rFonts w:ascii="Times New Roman" w:eastAsia="Times New Roman" w:hAnsi="Times New Roman" w:cs="Times New Roman"/>
          <w:i/>
          <w:sz w:val="24"/>
          <w:szCs w:val="24"/>
        </w:rPr>
        <w:t>Adaptation to Climate Across the Arabidopsis thaliana Genome</w:t>
      </w:r>
    </w:p>
    <w:p w14:paraId="34DE6C05" w14:textId="0AEC11DF" w:rsidR="004651BC" w:rsidRDefault="00D541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Hancock </w:t>
      </w:r>
      <w:del w:id="10" w:author="Carlos Prada Montoya" w:date="2019-02-10T18:28:00Z">
        <w:r w:rsidDel="00D8688B">
          <w:rPr>
            <w:rFonts w:ascii="Times New Roman" w:eastAsia="Times New Roman" w:hAnsi="Times New Roman" w:cs="Times New Roman"/>
            <w:sz w:val="24"/>
            <w:szCs w:val="24"/>
          </w:rPr>
          <w:delText>et al</w:delText>
        </w:r>
      </w:del>
      <w:ins w:id="11" w:author="Carlos Prada Montoya" w:date="2019-02-10T18:28:00Z">
        <w:r w:rsidR="00D8688B">
          <w:rPr>
            <w:rFonts w:ascii="Times New Roman" w:eastAsia="Times New Roman" w:hAnsi="Times New Roman" w:cs="Times New Roman"/>
            <w:sz w:val="24"/>
            <w:szCs w:val="24"/>
          </w:rPr>
          <w:t xml:space="preserve">et al. </w:t>
        </w:r>
      </w:ins>
      <w:r>
        <w:rPr>
          <w:rFonts w:ascii="Times New Roman" w:eastAsia="Times New Roman" w:hAnsi="Times New Roman" w:cs="Times New Roman"/>
          <w:sz w:val="24"/>
          <w:szCs w:val="24"/>
        </w:rPr>
        <w:t xml:space="preserve"> </w:t>
      </w:r>
      <w:del w:id="12" w:author="Carlos Prada Montoya" w:date="2019-02-10T18:32:00Z">
        <w:r w:rsidDel="00D8688B">
          <w:rPr>
            <w:rFonts w:ascii="Times New Roman" w:eastAsia="Times New Roman" w:hAnsi="Times New Roman" w:cs="Times New Roman"/>
            <w:sz w:val="24"/>
            <w:szCs w:val="24"/>
          </w:rPr>
          <w:delText>2012</w:delText>
        </w:r>
      </w:del>
      <w:ins w:id="13" w:author="Carlos Prada Montoya" w:date="2019-02-10T18:32:00Z">
        <w:r w:rsidR="00D8688B">
          <w:rPr>
            <w:rFonts w:ascii="Times New Roman" w:eastAsia="Times New Roman" w:hAnsi="Times New Roman" w:cs="Times New Roman"/>
            <w:sz w:val="24"/>
            <w:szCs w:val="24"/>
          </w:rPr>
          <w:t>(2012)</w:t>
        </w:r>
      </w:ins>
    </w:p>
    <w:p w14:paraId="53E2D894" w14:textId="77777777" w:rsidR="004651BC" w:rsidRDefault="004651BC">
      <w:pPr>
        <w:rPr>
          <w:rFonts w:ascii="Times New Roman" w:eastAsia="Times New Roman" w:hAnsi="Times New Roman" w:cs="Times New Roman"/>
          <w:sz w:val="24"/>
          <w:szCs w:val="24"/>
        </w:rPr>
      </w:pPr>
    </w:p>
    <w:p w14:paraId="409B7AA9" w14:textId="77777777" w:rsidR="004651BC" w:rsidRDefault="00D541CD">
      <w:pPr>
        <w:rPr>
          <w:rFonts w:ascii="Times New Roman" w:eastAsia="Times New Roman" w:hAnsi="Times New Roman" w:cs="Times New Roman"/>
          <w:sz w:val="24"/>
          <w:szCs w:val="24"/>
        </w:rPr>
      </w:pPr>
      <w:r>
        <w:rPr>
          <w:rFonts w:ascii="Times New Roman" w:eastAsia="Times New Roman" w:hAnsi="Times New Roman" w:cs="Times New Roman"/>
          <w:i/>
          <w:sz w:val="24"/>
          <w:szCs w:val="24"/>
        </w:rPr>
        <w:t>Bigger Picture</w:t>
      </w:r>
    </w:p>
    <w:p w14:paraId="27BD7785" w14:textId="4CD8BC2D" w:rsidR="004651BC" w:rsidRDefault="00D541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Brauer</w:t>
      </w:r>
      <w:proofErr w:type="spellEnd"/>
      <w:r>
        <w:rPr>
          <w:rFonts w:ascii="Times New Roman" w:eastAsia="Times New Roman" w:hAnsi="Times New Roman" w:cs="Times New Roman"/>
          <w:sz w:val="24"/>
          <w:szCs w:val="24"/>
        </w:rPr>
        <w:t xml:space="preserve"> </w:t>
      </w:r>
      <w:del w:id="14" w:author="Carlos Prada Montoya" w:date="2019-02-10T18:28:00Z">
        <w:r w:rsidDel="00D8688B">
          <w:rPr>
            <w:rFonts w:ascii="Times New Roman" w:eastAsia="Times New Roman" w:hAnsi="Times New Roman" w:cs="Times New Roman"/>
            <w:sz w:val="24"/>
            <w:szCs w:val="24"/>
          </w:rPr>
          <w:delText>et al</w:delText>
        </w:r>
      </w:del>
      <w:ins w:id="15" w:author="Carlos Prada Montoya" w:date="2019-02-10T18:28:00Z">
        <w:r w:rsidR="00D8688B">
          <w:rPr>
            <w:rFonts w:ascii="Times New Roman" w:eastAsia="Times New Roman" w:hAnsi="Times New Roman" w:cs="Times New Roman"/>
            <w:sz w:val="24"/>
            <w:szCs w:val="24"/>
          </w:rPr>
          <w:t xml:space="preserve">et al. </w:t>
        </w:r>
      </w:ins>
      <w:r>
        <w:rPr>
          <w:rFonts w:ascii="Times New Roman" w:eastAsia="Times New Roman" w:hAnsi="Times New Roman" w:cs="Times New Roman"/>
          <w:sz w:val="24"/>
          <w:szCs w:val="24"/>
        </w:rPr>
        <w:t xml:space="preserve"> </w:t>
      </w:r>
      <w:del w:id="16" w:author="Carlos Prada Montoya" w:date="2019-02-10T18:31:00Z">
        <w:r w:rsidDel="00D8688B">
          <w:rPr>
            <w:rFonts w:ascii="Times New Roman" w:eastAsia="Times New Roman" w:hAnsi="Times New Roman" w:cs="Times New Roman"/>
            <w:sz w:val="24"/>
            <w:szCs w:val="24"/>
          </w:rPr>
          <w:delText>2016</w:delText>
        </w:r>
      </w:del>
      <w:ins w:id="17" w:author="Carlos Prada Montoya" w:date="2019-02-10T18:31:00Z">
        <w:r w:rsidR="00D8688B">
          <w:rPr>
            <w:rFonts w:ascii="Times New Roman" w:eastAsia="Times New Roman" w:hAnsi="Times New Roman" w:cs="Times New Roman"/>
            <w:sz w:val="24"/>
            <w:szCs w:val="24"/>
          </w:rPr>
          <w:t>(2016)</w:t>
        </w:r>
      </w:ins>
      <w:r>
        <w:rPr>
          <w:rFonts w:ascii="Times New Roman" w:eastAsia="Times New Roman" w:hAnsi="Times New Roman" w:cs="Times New Roman"/>
          <w:sz w:val="24"/>
          <w:szCs w:val="24"/>
        </w:rPr>
        <w:t xml:space="preserve"> study aimed to use landscape genomics to inform both in situ and ex situ eco</w:t>
      </w:r>
      <w:del w:id="18" w:author="Carlos Prada Montoya" w:date="2019-02-10T18:23:00Z">
        <w:r w:rsidDel="00D8688B">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system</w:t>
      </w:r>
      <w:ins w:id="19" w:author="Carlos Prada Montoya" w:date="2019-02-10T18:23:00Z">
        <w:r w:rsidR="00D8688B">
          <w:rPr>
            <w:rFonts w:ascii="Times New Roman" w:eastAsia="Times New Roman" w:hAnsi="Times New Roman" w:cs="Times New Roman"/>
            <w:sz w:val="24"/>
            <w:szCs w:val="24"/>
          </w:rPr>
          <w:t>-</w:t>
        </w:r>
      </w:ins>
      <w:del w:id="20" w:author="Carlos Prada Montoya" w:date="2019-02-10T18:23:00Z">
        <w:r w:rsidDel="00D8688B">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based management of a threatened southern pygmy perch </w:t>
      </w:r>
      <w:r>
        <w:rPr>
          <w:rFonts w:ascii="Times New Roman" w:eastAsia="Times New Roman" w:hAnsi="Times New Roman" w:cs="Times New Roman"/>
          <w:sz w:val="24"/>
          <w:szCs w:val="24"/>
        </w:rPr>
        <w:t>in Australia. To accomplish this, genotype-environment association analyses (GEA) and F</w:t>
      </w:r>
      <w:r>
        <w:rPr>
          <w:rFonts w:ascii="Times New Roman" w:eastAsia="Times New Roman" w:hAnsi="Times New Roman" w:cs="Times New Roman"/>
          <w:sz w:val="24"/>
          <w:szCs w:val="24"/>
          <w:vertAlign w:val="subscript"/>
        </w:rPr>
        <w:t>ST</w:t>
      </w:r>
      <w:r>
        <w:rPr>
          <w:rFonts w:ascii="Times New Roman" w:eastAsia="Times New Roman" w:hAnsi="Times New Roman" w:cs="Times New Roman"/>
          <w:sz w:val="24"/>
          <w:szCs w:val="24"/>
        </w:rPr>
        <w:t xml:space="preserve"> outlier tests were used to find loci that were either neutral or adaptive. High-resolution environmental data and thousands of SNPs were used to assess population str</w:t>
      </w:r>
      <w:r>
        <w:rPr>
          <w:rFonts w:ascii="Times New Roman" w:eastAsia="Times New Roman" w:hAnsi="Times New Roman" w:cs="Times New Roman"/>
          <w:sz w:val="24"/>
          <w:szCs w:val="24"/>
        </w:rPr>
        <w:t xml:space="preserve">ucture and find areas of selection in environments that varied in 40 different ways, including human disturbance, precipitation, and temperature. </w:t>
      </w:r>
    </w:p>
    <w:p w14:paraId="2A9EDFCA" w14:textId="1D764C77" w:rsidR="004651BC" w:rsidRDefault="00D541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Hancock </w:t>
      </w:r>
      <w:del w:id="21" w:author="Carlos Prada Montoya" w:date="2019-02-10T18:28:00Z">
        <w:r w:rsidDel="00D8688B">
          <w:rPr>
            <w:rFonts w:ascii="Times New Roman" w:eastAsia="Times New Roman" w:hAnsi="Times New Roman" w:cs="Times New Roman"/>
            <w:sz w:val="24"/>
            <w:szCs w:val="24"/>
          </w:rPr>
          <w:delText>et al</w:delText>
        </w:r>
      </w:del>
      <w:ins w:id="22" w:author="Carlos Prada Montoya" w:date="2019-02-10T18:28:00Z">
        <w:r w:rsidR="00D8688B">
          <w:rPr>
            <w:rFonts w:ascii="Times New Roman" w:eastAsia="Times New Roman" w:hAnsi="Times New Roman" w:cs="Times New Roman"/>
            <w:sz w:val="24"/>
            <w:szCs w:val="24"/>
          </w:rPr>
          <w:t xml:space="preserve">et al. </w:t>
        </w:r>
      </w:ins>
      <w:r>
        <w:rPr>
          <w:rFonts w:ascii="Times New Roman" w:eastAsia="Times New Roman" w:hAnsi="Times New Roman" w:cs="Times New Roman"/>
          <w:sz w:val="24"/>
          <w:szCs w:val="24"/>
        </w:rPr>
        <w:t xml:space="preserve"> </w:t>
      </w:r>
      <w:del w:id="23" w:author="Carlos Prada Montoya" w:date="2019-02-10T18:32:00Z">
        <w:r w:rsidDel="00D8688B">
          <w:rPr>
            <w:rFonts w:ascii="Times New Roman" w:eastAsia="Times New Roman" w:hAnsi="Times New Roman" w:cs="Times New Roman"/>
            <w:sz w:val="24"/>
            <w:szCs w:val="24"/>
          </w:rPr>
          <w:delText>2012</w:delText>
        </w:r>
      </w:del>
      <w:ins w:id="24" w:author="Carlos Prada Montoya" w:date="2019-02-10T18:32:00Z">
        <w:r w:rsidR="00D8688B">
          <w:rPr>
            <w:rFonts w:ascii="Times New Roman" w:eastAsia="Times New Roman" w:hAnsi="Times New Roman" w:cs="Times New Roman"/>
            <w:sz w:val="24"/>
            <w:szCs w:val="24"/>
          </w:rPr>
          <w:t>(2012)</w:t>
        </w:r>
      </w:ins>
      <w:r>
        <w:rPr>
          <w:rFonts w:ascii="Times New Roman" w:eastAsia="Times New Roman" w:hAnsi="Times New Roman" w:cs="Times New Roman"/>
          <w:sz w:val="24"/>
          <w:szCs w:val="24"/>
        </w:rPr>
        <w:t xml:space="preserve"> study did not include a management based broader impact, but similarly focused on find</w:t>
      </w:r>
      <w:r>
        <w:rPr>
          <w:rFonts w:ascii="Times New Roman" w:eastAsia="Times New Roman" w:hAnsi="Times New Roman" w:cs="Times New Roman"/>
          <w:sz w:val="24"/>
          <w:szCs w:val="24"/>
        </w:rPr>
        <w:t xml:space="preserve">ing adaptive loci in the genome. This study focused on the plant species </w:t>
      </w:r>
      <w:r>
        <w:rPr>
          <w:rFonts w:ascii="Times New Roman" w:eastAsia="Times New Roman" w:hAnsi="Times New Roman" w:cs="Times New Roman"/>
          <w:i/>
          <w:sz w:val="24"/>
          <w:szCs w:val="24"/>
        </w:rPr>
        <w:t>Arabidopsis thaliana</w:t>
      </w:r>
      <w:r>
        <w:rPr>
          <w:rFonts w:ascii="Times New Roman" w:eastAsia="Times New Roman" w:hAnsi="Times New Roman" w:cs="Times New Roman"/>
          <w:sz w:val="24"/>
          <w:szCs w:val="24"/>
        </w:rPr>
        <w:t xml:space="preserve">. In contrast to the </w:t>
      </w:r>
      <w:proofErr w:type="spellStart"/>
      <w:r>
        <w:rPr>
          <w:rFonts w:ascii="Times New Roman" w:eastAsia="Times New Roman" w:hAnsi="Times New Roman" w:cs="Times New Roman"/>
          <w:sz w:val="24"/>
          <w:szCs w:val="24"/>
        </w:rPr>
        <w:t>Brauer</w:t>
      </w:r>
      <w:proofErr w:type="spellEnd"/>
      <w:r>
        <w:rPr>
          <w:rFonts w:ascii="Times New Roman" w:eastAsia="Times New Roman" w:hAnsi="Times New Roman" w:cs="Times New Roman"/>
          <w:sz w:val="24"/>
          <w:szCs w:val="24"/>
        </w:rPr>
        <w:t xml:space="preserve"> </w:t>
      </w:r>
      <w:del w:id="25" w:author="Carlos Prada Montoya" w:date="2019-02-10T18:28:00Z">
        <w:r w:rsidDel="00D8688B">
          <w:rPr>
            <w:rFonts w:ascii="Times New Roman" w:eastAsia="Times New Roman" w:hAnsi="Times New Roman" w:cs="Times New Roman"/>
            <w:sz w:val="24"/>
            <w:szCs w:val="24"/>
          </w:rPr>
          <w:delText>et al</w:delText>
        </w:r>
      </w:del>
      <w:ins w:id="26" w:author="Carlos Prada Montoya" w:date="2019-02-10T18:28:00Z">
        <w:r w:rsidR="00D8688B">
          <w:rPr>
            <w:rFonts w:ascii="Times New Roman" w:eastAsia="Times New Roman" w:hAnsi="Times New Roman" w:cs="Times New Roman"/>
            <w:sz w:val="24"/>
            <w:szCs w:val="24"/>
          </w:rPr>
          <w:t xml:space="preserve">et al. </w:t>
        </w:r>
      </w:ins>
      <w:r>
        <w:rPr>
          <w:rFonts w:ascii="Times New Roman" w:eastAsia="Times New Roman" w:hAnsi="Times New Roman" w:cs="Times New Roman"/>
          <w:sz w:val="24"/>
          <w:szCs w:val="24"/>
        </w:rPr>
        <w:t xml:space="preserve"> </w:t>
      </w:r>
      <w:del w:id="27" w:author="Carlos Prada Montoya" w:date="2019-02-10T18:31:00Z">
        <w:r w:rsidDel="00D8688B">
          <w:rPr>
            <w:rFonts w:ascii="Times New Roman" w:eastAsia="Times New Roman" w:hAnsi="Times New Roman" w:cs="Times New Roman"/>
            <w:sz w:val="24"/>
            <w:szCs w:val="24"/>
          </w:rPr>
          <w:delText>2016</w:delText>
        </w:r>
      </w:del>
      <w:ins w:id="28" w:author="Carlos Prada Montoya" w:date="2019-02-10T18:31:00Z">
        <w:r w:rsidR="00D8688B">
          <w:rPr>
            <w:rFonts w:ascii="Times New Roman" w:eastAsia="Times New Roman" w:hAnsi="Times New Roman" w:cs="Times New Roman"/>
            <w:sz w:val="24"/>
            <w:szCs w:val="24"/>
          </w:rPr>
          <w:t>(2016)</w:t>
        </w:r>
      </w:ins>
      <w:r>
        <w:rPr>
          <w:rFonts w:ascii="Times New Roman" w:eastAsia="Times New Roman" w:hAnsi="Times New Roman" w:cs="Times New Roman"/>
          <w:sz w:val="24"/>
          <w:szCs w:val="24"/>
        </w:rPr>
        <w:t xml:space="preserve"> paper, Hancock </w:t>
      </w:r>
      <w:del w:id="29" w:author="Carlos Prada Montoya" w:date="2019-02-10T18:28:00Z">
        <w:r w:rsidDel="00D8688B">
          <w:rPr>
            <w:rFonts w:ascii="Times New Roman" w:eastAsia="Times New Roman" w:hAnsi="Times New Roman" w:cs="Times New Roman"/>
            <w:sz w:val="24"/>
            <w:szCs w:val="24"/>
          </w:rPr>
          <w:delText>et al</w:delText>
        </w:r>
      </w:del>
      <w:ins w:id="30" w:author="Carlos Prada Montoya" w:date="2019-02-10T18:28:00Z">
        <w:r w:rsidR="00D8688B">
          <w:rPr>
            <w:rFonts w:ascii="Times New Roman" w:eastAsia="Times New Roman" w:hAnsi="Times New Roman" w:cs="Times New Roman"/>
            <w:sz w:val="24"/>
            <w:szCs w:val="24"/>
          </w:rPr>
          <w:t xml:space="preserve">et al. </w:t>
        </w:r>
      </w:ins>
      <w:r>
        <w:rPr>
          <w:rFonts w:ascii="Times New Roman" w:eastAsia="Times New Roman" w:hAnsi="Times New Roman" w:cs="Times New Roman"/>
          <w:sz w:val="24"/>
          <w:szCs w:val="24"/>
        </w:rPr>
        <w:t xml:space="preserve"> focused on amino-acid changing variants to detect adaptive alleles and the prevalence of selective swee</w:t>
      </w:r>
      <w:r>
        <w:rPr>
          <w:rFonts w:ascii="Times New Roman" w:eastAsia="Times New Roman" w:hAnsi="Times New Roman" w:cs="Times New Roman"/>
          <w:sz w:val="24"/>
          <w:szCs w:val="24"/>
        </w:rPr>
        <w:t xml:space="preserve">ps. This study compared 107 phenotypes in </w:t>
      </w:r>
      <w:r>
        <w:rPr>
          <w:rFonts w:ascii="Times New Roman" w:eastAsia="Times New Roman" w:hAnsi="Times New Roman" w:cs="Times New Roman"/>
          <w:i/>
          <w:sz w:val="24"/>
          <w:szCs w:val="24"/>
        </w:rPr>
        <w:t>A. thaliana</w:t>
      </w:r>
      <w:r>
        <w:rPr>
          <w:rFonts w:ascii="Times New Roman" w:eastAsia="Times New Roman" w:hAnsi="Times New Roman" w:cs="Times New Roman"/>
          <w:sz w:val="24"/>
          <w:szCs w:val="24"/>
        </w:rPr>
        <w:t xml:space="preserve"> and 13 climate variables using hundreds of thousands of SNPs including non-synonymous, synonymous, and intergenic SNPS. </w:t>
      </w:r>
    </w:p>
    <w:p w14:paraId="2BFC243F" w14:textId="77777777" w:rsidR="004651BC" w:rsidRDefault="004651BC">
      <w:pPr>
        <w:rPr>
          <w:rFonts w:ascii="Times New Roman" w:eastAsia="Times New Roman" w:hAnsi="Times New Roman" w:cs="Times New Roman"/>
          <w:sz w:val="24"/>
          <w:szCs w:val="24"/>
        </w:rPr>
      </w:pPr>
    </w:p>
    <w:p w14:paraId="030752E4" w14:textId="74C88D7B" w:rsidR="004651BC" w:rsidRDefault="00D541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Brauer</w:t>
      </w:r>
      <w:proofErr w:type="spellEnd"/>
      <w:r>
        <w:rPr>
          <w:rFonts w:ascii="Times New Roman" w:eastAsia="Times New Roman" w:hAnsi="Times New Roman" w:cs="Times New Roman"/>
          <w:sz w:val="24"/>
          <w:szCs w:val="24"/>
        </w:rPr>
        <w:t xml:space="preserve"> </w:t>
      </w:r>
      <w:del w:id="31" w:author="Carlos Prada Montoya" w:date="2019-02-10T18:28:00Z">
        <w:r w:rsidDel="00D8688B">
          <w:rPr>
            <w:rFonts w:ascii="Times New Roman" w:eastAsia="Times New Roman" w:hAnsi="Times New Roman" w:cs="Times New Roman"/>
            <w:sz w:val="24"/>
            <w:szCs w:val="24"/>
          </w:rPr>
          <w:delText>et al</w:delText>
        </w:r>
      </w:del>
      <w:ins w:id="32" w:author="Carlos Prada Montoya" w:date="2019-02-10T18:28:00Z">
        <w:r w:rsidR="00D8688B">
          <w:rPr>
            <w:rFonts w:ascii="Times New Roman" w:eastAsia="Times New Roman" w:hAnsi="Times New Roman" w:cs="Times New Roman"/>
            <w:sz w:val="24"/>
            <w:szCs w:val="24"/>
          </w:rPr>
          <w:t xml:space="preserve">et al. </w:t>
        </w:r>
      </w:ins>
      <w:r>
        <w:rPr>
          <w:rFonts w:ascii="Times New Roman" w:eastAsia="Times New Roman" w:hAnsi="Times New Roman" w:cs="Times New Roman"/>
          <w:sz w:val="24"/>
          <w:szCs w:val="24"/>
        </w:rPr>
        <w:t xml:space="preserve"> </w:t>
      </w:r>
      <w:del w:id="33" w:author="Carlos Prada Montoya" w:date="2019-02-10T18:31:00Z">
        <w:r w:rsidDel="00D8688B">
          <w:rPr>
            <w:rFonts w:ascii="Times New Roman" w:eastAsia="Times New Roman" w:hAnsi="Times New Roman" w:cs="Times New Roman"/>
            <w:sz w:val="24"/>
            <w:szCs w:val="24"/>
          </w:rPr>
          <w:delText>2016</w:delText>
        </w:r>
      </w:del>
      <w:ins w:id="34" w:author="Carlos Prada Montoya" w:date="2019-02-10T18:31:00Z">
        <w:r w:rsidR="00D8688B">
          <w:rPr>
            <w:rFonts w:ascii="Times New Roman" w:eastAsia="Times New Roman" w:hAnsi="Times New Roman" w:cs="Times New Roman"/>
            <w:sz w:val="24"/>
            <w:szCs w:val="24"/>
          </w:rPr>
          <w:t>(2016)</w:t>
        </w:r>
      </w:ins>
      <w:r>
        <w:rPr>
          <w:rFonts w:ascii="Times New Roman" w:eastAsia="Times New Roman" w:hAnsi="Times New Roman" w:cs="Times New Roman"/>
          <w:sz w:val="24"/>
          <w:szCs w:val="24"/>
        </w:rPr>
        <w:t xml:space="preserve"> study uses landscape genomics techniques to investigate a </w:t>
      </w:r>
      <w:r>
        <w:rPr>
          <w:rFonts w:ascii="Times New Roman" w:eastAsia="Times New Roman" w:hAnsi="Times New Roman" w:cs="Times New Roman"/>
          <w:sz w:val="24"/>
          <w:szCs w:val="24"/>
        </w:rPr>
        <w:t>threatened species’ potential to act on and adapt using only standing genetic variation. One main goal was to identify and quantify regions that could be under selection, in order to evaluate the resiliency or vulnerability of a species. The main questions</w:t>
      </w:r>
      <w:r>
        <w:rPr>
          <w:rFonts w:ascii="Times New Roman" w:eastAsia="Times New Roman" w:hAnsi="Times New Roman" w:cs="Times New Roman"/>
          <w:sz w:val="24"/>
          <w:szCs w:val="24"/>
        </w:rPr>
        <w:t xml:space="preserve"> addressed included: “Can landscape genomics be used to distinguish signals of selection from other confounding effects (e.g. strong drift) in a threatened, poor dispersive species?”, “Can selection due to human disturbance be distinguished from selection </w:t>
      </w:r>
      <w:r>
        <w:rPr>
          <w:rFonts w:ascii="Times New Roman" w:eastAsia="Times New Roman" w:hAnsi="Times New Roman" w:cs="Times New Roman"/>
          <w:sz w:val="24"/>
          <w:szCs w:val="24"/>
        </w:rPr>
        <w:t xml:space="preserve">due to natural environmental heterogeneity?”, “Can GEA approaches detect genomic footprints of polygenic adaptation due to hydroclimatic heterogeneity?”. </w:t>
      </w:r>
    </w:p>
    <w:p w14:paraId="4B03ABAD" w14:textId="5E602A66" w:rsidR="004651BC" w:rsidRDefault="00D541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Hancock </w:t>
      </w:r>
      <w:del w:id="35" w:author="Carlos Prada Montoya" w:date="2019-02-10T18:28:00Z">
        <w:r w:rsidDel="00D8688B">
          <w:rPr>
            <w:rFonts w:ascii="Times New Roman" w:eastAsia="Times New Roman" w:hAnsi="Times New Roman" w:cs="Times New Roman"/>
            <w:sz w:val="24"/>
            <w:szCs w:val="24"/>
          </w:rPr>
          <w:delText>et al</w:delText>
        </w:r>
      </w:del>
      <w:ins w:id="36" w:author="Carlos Prada Montoya" w:date="2019-02-10T18:28:00Z">
        <w:r w:rsidR="00D8688B">
          <w:rPr>
            <w:rFonts w:ascii="Times New Roman" w:eastAsia="Times New Roman" w:hAnsi="Times New Roman" w:cs="Times New Roman"/>
            <w:sz w:val="24"/>
            <w:szCs w:val="24"/>
          </w:rPr>
          <w:t xml:space="preserve">et al. </w:t>
        </w:r>
      </w:ins>
      <w:r>
        <w:rPr>
          <w:rFonts w:ascii="Times New Roman" w:eastAsia="Times New Roman" w:hAnsi="Times New Roman" w:cs="Times New Roman"/>
          <w:sz w:val="24"/>
          <w:szCs w:val="24"/>
        </w:rPr>
        <w:t xml:space="preserve"> </w:t>
      </w:r>
      <w:del w:id="37" w:author="Carlos Prada Montoya" w:date="2019-02-10T18:32:00Z">
        <w:r w:rsidDel="00D8688B">
          <w:rPr>
            <w:rFonts w:ascii="Times New Roman" w:eastAsia="Times New Roman" w:hAnsi="Times New Roman" w:cs="Times New Roman"/>
            <w:sz w:val="24"/>
            <w:szCs w:val="24"/>
          </w:rPr>
          <w:delText>2012</w:delText>
        </w:r>
      </w:del>
      <w:ins w:id="38" w:author="Carlos Prada Montoya" w:date="2019-02-10T18:32:00Z">
        <w:r w:rsidR="00D8688B">
          <w:rPr>
            <w:rFonts w:ascii="Times New Roman" w:eastAsia="Times New Roman" w:hAnsi="Times New Roman" w:cs="Times New Roman"/>
            <w:sz w:val="24"/>
            <w:szCs w:val="24"/>
          </w:rPr>
          <w:t>(2012)</w:t>
        </w:r>
      </w:ins>
      <w:r>
        <w:rPr>
          <w:rFonts w:ascii="Times New Roman" w:eastAsia="Times New Roman" w:hAnsi="Times New Roman" w:cs="Times New Roman"/>
          <w:sz w:val="24"/>
          <w:szCs w:val="24"/>
        </w:rPr>
        <w:t xml:space="preserve"> study also investigated the role </w:t>
      </w:r>
      <w:ins w:id="39" w:author="Carlos Prada Montoya" w:date="2019-02-10T18:26:00Z">
        <w:r w:rsidR="00D8688B">
          <w:rPr>
            <w:rFonts w:ascii="Times New Roman" w:eastAsia="Times New Roman" w:hAnsi="Times New Roman" w:cs="Times New Roman"/>
            <w:sz w:val="24"/>
            <w:szCs w:val="24"/>
          </w:rPr>
          <w:t xml:space="preserve">of </w:t>
        </w:r>
      </w:ins>
      <w:r>
        <w:rPr>
          <w:rFonts w:ascii="Times New Roman" w:eastAsia="Times New Roman" w:hAnsi="Times New Roman" w:cs="Times New Roman"/>
          <w:sz w:val="24"/>
          <w:szCs w:val="24"/>
        </w:rPr>
        <w:t xml:space="preserve">standing genetic variation in </w:t>
      </w:r>
      <w:r>
        <w:rPr>
          <w:rFonts w:ascii="Times New Roman" w:eastAsia="Times New Roman" w:hAnsi="Times New Roman" w:cs="Times New Roman"/>
          <w:i/>
          <w:sz w:val="24"/>
          <w:szCs w:val="24"/>
        </w:rPr>
        <w:t xml:space="preserve">A. </w:t>
      </w:r>
      <w:proofErr w:type="gramStart"/>
      <w:r>
        <w:rPr>
          <w:rFonts w:ascii="Times New Roman" w:eastAsia="Times New Roman" w:hAnsi="Times New Roman" w:cs="Times New Roman"/>
          <w:i/>
          <w:sz w:val="24"/>
          <w:szCs w:val="24"/>
        </w:rPr>
        <w:t>thaliana</w:t>
      </w:r>
      <w:r>
        <w:rPr>
          <w:rFonts w:ascii="Times New Roman" w:eastAsia="Times New Roman" w:hAnsi="Times New Roman" w:cs="Times New Roman"/>
          <w:sz w:val="24"/>
          <w:szCs w:val="24"/>
        </w:rPr>
        <w:t>, bu</w:t>
      </w:r>
      <w:r>
        <w:rPr>
          <w:rFonts w:ascii="Times New Roman" w:eastAsia="Times New Roman" w:hAnsi="Times New Roman" w:cs="Times New Roman"/>
          <w:sz w:val="24"/>
          <w:szCs w:val="24"/>
        </w:rPr>
        <w:t>t</w:t>
      </w:r>
      <w:proofErr w:type="gramEnd"/>
      <w:r>
        <w:rPr>
          <w:rFonts w:ascii="Times New Roman" w:eastAsia="Times New Roman" w:hAnsi="Times New Roman" w:cs="Times New Roman"/>
          <w:sz w:val="24"/>
          <w:szCs w:val="24"/>
        </w:rPr>
        <w:t xml:space="preserve"> found that selective sweeps were much more influential in the adaptation of this plant species. </w:t>
      </w:r>
    </w:p>
    <w:p w14:paraId="66DDE430" w14:textId="77777777" w:rsidR="004651BC" w:rsidRDefault="004651BC">
      <w:pPr>
        <w:rPr>
          <w:rFonts w:ascii="Times New Roman" w:eastAsia="Times New Roman" w:hAnsi="Times New Roman" w:cs="Times New Roman"/>
          <w:sz w:val="24"/>
          <w:szCs w:val="24"/>
        </w:rPr>
      </w:pPr>
    </w:p>
    <w:p w14:paraId="6987FC32" w14:textId="4CE8977A" w:rsidR="004651BC" w:rsidRDefault="00D541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framework of GEA used in </w:t>
      </w:r>
      <w:proofErr w:type="spellStart"/>
      <w:r>
        <w:rPr>
          <w:rFonts w:ascii="Times New Roman" w:eastAsia="Times New Roman" w:hAnsi="Times New Roman" w:cs="Times New Roman"/>
          <w:sz w:val="24"/>
          <w:szCs w:val="24"/>
        </w:rPr>
        <w:t>Brauer</w:t>
      </w:r>
      <w:proofErr w:type="spellEnd"/>
      <w:r>
        <w:rPr>
          <w:rFonts w:ascii="Times New Roman" w:eastAsia="Times New Roman" w:hAnsi="Times New Roman" w:cs="Times New Roman"/>
          <w:sz w:val="24"/>
          <w:szCs w:val="24"/>
        </w:rPr>
        <w:t xml:space="preserve"> </w:t>
      </w:r>
      <w:del w:id="40" w:author="Carlos Prada Montoya" w:date="2019-02-10T18:28:00Z">
        <w:r w:rsidDel="00D8688B">
          <w:rPr>
            <w:rFonts w:ascii="Times New Roman" w:eastAsia="Times New Roman" w:hAnsi="Times New Roman" w:cs="Times New Roman"/>
            <w:sz w:val="24"/>
            <w:szCs w:val="24"/>
          </w:rPr>
          <w:delText>et al</w:delText>
        </w:r>
      </w:del>
      <w:ins w:id="41" w:author="Carlos Prada Montoya" w:date="2019-02-10T18:28:00Z">
        <w:r w:rsidR="00D8688B">
          <w:rPr>
            <w:rFonts w:ascii="Times New Roman" w:eastAsia="Times New Roman" w:hAnsi="Times New Roman" w:cs="Times New Roman"/>
            <w:sz w:val="24"/>
            <w:szCs w:val="24"/>
          </w:rPr>
          <w:t xml:space="preserve">et al. </w:t>
        </w:r>
      </w:ins>
      <w:r>
        <w:rPr>
          <w:rFonts w:ascii="Times New Roman" w:eastAsia="Times New Roman" w:hAnsi="Times New Roman" w:cs="Times New Roman"/>
          <w:sz w:val="24"/>
          <w:szCs w:val="24"/>
        </w:rPr>
        <w:t xml:space="preserve"> </w:t>
      </w:r>
      <w:del w:id="42" w:author="Carlos Prada Montoya" w:date="2019-02-10T18:31:00Z">
        <w:r w:rsidDel="00D8688B">
          <w:rPr>
            <w:rFonts w:ascii="Times New Roman" w:eastAsia="Times New Roman" w:hAnsi="Times New Roman" w:cs="Times New Roman"/>
            <w:sz w:val="24"/>
            <w:szCs w:val="24"/>
          </w:rPr>
          <w:delText>2016</w:delText>
        </w:r>
      </w:del>
      <w:ins w:id="43" w:author="Carlos Prada Montoya" w:date="2019-02-10T18:31:00Z">
        <w:r w:rsidR="00D8688B">
          <w:rPr>
            <w:rFonts w:ascii="Times New Roman" w:eastAsia="Times New Roman" w:hAnsi="Times New Roman" w:cs="Times New Roman"/>
            <w:sz w:val="24"/>
            <w:szCs w:val="24"/>
          </w:rPr>
          <w:t>(2016)</w:t>
        </w:r>
      </w:ins>
      <w:r>
        <w:rPr>
          <w:rFonts w:ascii="Times New Roman" w:eastAsia="Times New Roman" w:hAnsi="Times New Roman" w:cs="Times New Roman"/>
          <w:sz w:val="24"/>
          <w:szCs w:val="24"/>
        </w:rPr>
        <w:t xml:space="preserve"> requires the inclusion of </w:t>
      </w:r>
      <w:commentRangeStart w:id="44"/>
      <w:r>
        <w:rPr>
          <w:rFonts w:ascii="Times New Roman" w:eastAsia="Times New Roman" w:hAnsi="Times New Roman" w:cs="Times New Roman"/>
          <w:sz w:val="24"/>
          <w:szCs w:val="24"/>
        </w:rPr>
        <w:t xml:space="preserve">means </w:t>
      </w:r>
      <w:commentRangeEnd w:id="44"/>
      <w:r w:rsidR="00D8688B">
        <w:rPr>
          <w:rStyle w:val="CommentReference"/>
        </w:rPr>
        <w:commentReference w:id="44"/>
      </w:r>
      <w:r>
        <w:rPr>
          <w:rFonts w:ascii="Times New Roman" w:eastAsia="Times New Roman" w:hAnsi="Times New Roman" w:cs="Times New Roman"/>
          <w:sz w:val="24"/>
          <w:szCs w:val="24"/>
        </w:rPr>
        <w:t>to rule out the confounding effects of population history and geographic regi</w:t>
      </w:r>
      <w:r>
        <w:rPr>
          <w:rFonts w:ascii="Times New Roman" w:eastAsia="Times New Roman" w:hAnsi="Times New Roman" w:cs="Times New Roman"/>
          <w:sz w:val="24"/>
          <w:szCs w:val="24"/>
        </w:rPr>
        <w:t xml:space="preserve">ons, since the perch species can be greatly influenced by physical landscape structure. </w:t>
      </w:r>
    </w:p>
    <w:p w14:paraId="20E3068C" w14:textId="77777777" w:rsidR="004651BC" w:rsidRDefault="004651BC">
      <w:pPr>
        <w:rPr>
          <w:rFonts w:ascii="Times New Roman" w:eastAsia="Times New Roman" w:hAnsi="Times New Roman" w:cs="Times New Roman"/>
          <w:sz w:val="24"/>
          <w:szCs w:val="24"/>
        </w:rPr>
      </w:pPr>
    </w:p>
    <w:p w14:paraId="407EF06B" w14:textId="77777777" w:rsidR="004651BC" w:rsidRDefault="00D541CD">
      <w:pPr>
        <w:rPr>
          <w:rFonts w:ascii="Times New Roman" w:eastAsia="Times New Roman" w:hAnsi="Times New Roman" w:cs="Times New Roman"/>
          <w:sz w:val="24"/>
          <w:szCs w:val="24"/>
        </w:rPr>
      </w:pPr>
      <w:r>
        <w:rPr>
          <w:rFonts w:ascii="Times New Roman" w:eastAsia="Times New Roman" w:hAnsi="Times New Roman" w:cs="Times New Roman"/>
          <w:i/>
          <w:sz w:val="24"/>
          <w:szCs w:val="24"/>
        </w:rPr>
        <w:t>Genomic techniques</w:t>
      </w:r>
    </w:p>
    <w:p w14:paraId="60D9FE41" w14:textId="1207FD76" w:rsidR="004651BC" w:rsidRDefault="00D541C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Brauer</w:t>
      </w:r>
      <w:proofErr w:type="spellEnd"/>
      <w:r>
        <w:rPr>
          <w:rFonts w:ascii="Times New Roman" w:eastAsia="Times New Roman" w:hAnsi="Times New Roman" w:cs="Times New Roman"/>
          <w:sz w:val="24"/>
          <w:szCs w:val="24"/>
        </w:rPr>
        <w:t xml:space="preserve"> </w:t>
      </w:r>
      <w:del w:id="45" w:author="Carlos Prada Montoya" w:date="2019-02-10T18:28:00Z">
        <w:r w:rsidRPr="00D8688B" w:rsidDel="00D8688B">
          <w:rPr>
            <w:rFonts w:ascii="Times New Roman" w:eastAsia="Times New Roman" w:hAnsi="Times New Roman" w:cs="Times New Roman"/>
            <w:i/>
            <w:sz w:val="24"/>
            <w:szCs w:val="24"/>
            <w:rPrChange w:id="46" w:author="Carlos Prada Montoya" w:date="2019-02-10T18:27:00Z">
              <w:rPr>
                <w:rFonts w:ascii="Times New Roman" w:eastAsia="Times New Roman" w:hAnsi="Times New Roman" w:cs="Times New Roman"/>
                <w:sz w:val="24"/>
                <w:szCs w:val="24"/>
              </w:rPr>
            </w:rPrChange>
          </w:rPr>
          <w:delText>et al</w:delText>
        </w:r>
      </w:del>
      <w:ins w:id="47" w:author="Carlos Prada Montoya" w:date="2019-02-10T18:28:00Z">
        <w:r w:rsidR="00D8688B">
          <w:rPr>
            <w:rFonts w:ascii="Times New Roman" w:eastAsia="Times New Roman" w:hAnsi="Times New Roman" w:cs="Times New Roman"/>
            <w:i/>
            <w:sz w:val="24"/>
            <w:szCs w:val="24"/>
          </w:rPr>
          <w:t>et al</w:t>
        </w:r>
      </w:ins>
      <w:ins w:id="48" w:author="Carlos Prada Montoya" w:date="2019-02-10T18:27:00Z">
        <w:r w:rsidR="00D8688B" w:rsidRPr="00D8688B">
          <w:rPr>
            <w:rFonts w:ascii="Times New Roman" w:eastAsia="Times New Roman" w:hAnsi="Times New Roman" w:cs="Times New Roman"/>
            <w:i/>
            <w:sz w:val="24"/>
            <w:szCs w:val="24"/>
            <w:rPrChange w:id="49" w:author="Carlos Prada Montoya" w:date="2019-02-10T18:27:00Z">
              <w:rPr>
                <w:rFonts w:ascii="Times New Roman" w:eastAsia="Times New Roman" w:hAnsi="Times New Roman" w:cs="Times New Roman"/>
                <w:sz w:val="24"/>
                <w:szCs w:val="24"/>
              </w:rPr>
            </w:rPrChange>
          </w:rPr>
          <w:t>.</w:t>
        </w:r>
      </w:ins>
      <w:r>
        <w:rPr>
          <w:rFonts w:ascii="Times New Roman" w:eastAsia="Times New Roman" w:hAnsi="Times New Roman" w:cs="Times New Roman"/>
          <w:sz w:val="24"/>
          <w:szCs w:val="24"/>
        </w:rPr>
        <w:t xml:space="preserve"> </w:t>
      </w:r>
      <w:del w:id="50" w:author="Carlos Prada Montoya" w:date="2019-02-10T18:31:00Z">
        <w:r w:rsidDel="00D8688B">
          <w:rPr>
            <w:rFonts w:ascii="Times New Roman" w:eastAsia="Times New Roman" w:hAnsi="Times New Roman" w:cs="Times New Roman"/>
            <w:sz w:val="24"/>
            <w:szCs w:val="24"/>
          </w:rPr>
          <w:delText>2016</w:delText>
        </w:r>
      </w:del>
      <w:ins w:id="51" w:author="Carlos Prada Montoya" w:date="2019-02-10T18:31:00Z">
        <w:r w:rsidR="00D8688B">
          <w:rPr>
            <w:rFonts w:ascii="Times New Roman" w:eastAsia="Times New Roman" w:hAnsi="Times New Roman" w:cs="Times New Roman"/>
            <w:sz w:val="24"/>
            <w:szCs w:val="24"/>
          </w:rPr>
          <w:t>(2016)</w:t>
        </w:r>
      </w:ins>
      <w:r>
        <w:rPr>
          <w:rFonts w:ascii="Times New Roman" w:eastAsia="Times New Roman" w:hAnsi="Times New Roman" w:cs="Times New Roman"/>
          <w:sz w:val="24"/>
          <w:szCs w:val="24"/>
        </w:rPr>
        <w:t xml:space="preserve"> focused on detecting outlier and neutral loci was done with the Bayesian approach. Remaining neutral SNPs were compared to </w:t>
      </w:r>
      <w:del w:id="52" w:author="Carlos Prada Montoya" w:date="2019-02-10T18:28:00Z">
        <w:r w:rsidDel="00D8688B">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Ha</w:t>
      </w:r>
      <w:r>
        <w:rPr>
          <w:rFonts w:ascii="Times New Roman" w:eastAsia="Times New Roman" w:hAnsi="Times New Roman" w:cs="Times New Roman"/>
          <w:sz w:val="24"/>
          <w:szCs w:val="24"/>
        </w:rPr>
        <w:t xml:space="preserve">rdy-Weinberg </w:t>
      </w:r>
      <w:del w:id="53" w:author="Carlos Prada Montoya" w:date="2019-02-10T18:28:00Z">
        <w:r w:rsidDel="00D8688B">
          <w:rPr>
            <w:rFonts w:ascii="Times New Roman" w:eastAsia="Times New Roman" w:hAnsi="Times New Roman" w:cs="Times New Roman"/>
            <w:sz w:val="24"/>
            <w:szCs w:val="24"/>
          </w:rPr>
          <w:delText>equilibrium</w:delText>
        </w:r>
      </w:del>
      <w:ins w:id="54" w:author="Carlos Prada Montoya" w:date="2019-02-10T18:28:00Z">
        <w:r w:rsidR="00D8688B">
          <w:rPr>
            <w:rFonts w:ascii="Times New Roman" w:eastAsia="Times New Roman" w:hAnsi="Times New Roman" w:cs="Times New Roman"/>
            <w:sz w:val="24"/>
            <w:szCs w:val="24"/>
          </w:rPr>
          <w:t>p</w:t>
        </w:r>
      </w:ins>
      <w:ins w:id="55" w:author="Carlos Prada Montoya" w:date="2019-02-10T18:29:00Z">
        <w:r w:rsidR="00D8688B">
          <w:rPr>
            <w:rFonts w:ascii="Times New Roman" w:eastAsia="Times New Roman" w:hAnsi="Times New Roman" w:cs="Times New Roman"/>
            <w:sz w:val="24"/>
            <w:szCs w:val="24"/>
          </w:rPr>
          <w:t>roportions</w:t>
        </w:r>
      </w:ins>
      <w:r>
        <w:rPr>
          <w:rFonts w:ascii="Times New Roman" w:eastAsia="Times New Roman" w:hAnsi="Times New Roman" w:cs="Times New Roman"/>
          <w:sz w:val="24"/>
          <w:szCs w:val="24"/>
        </w:rPr>
        <w:t xml:space="preserve">. Expected and observed heterozygosity was calculated for both neutral and candidate loci. Effective population size was determined </w:t>
      </w:r>
      <w:del w:id="56" w:author="Carlos Prada Montoya" w:date="2019-02-10T18:29:00Z">
        <w:r w:rsidDel="00D8688B">
          <w:rPr>
            <w:rFonts w:ascii="Times New Roman" w:eastAsia="Times New Roman" w:hAnsi="Times New Roman" w:cs="Times New Roman"/>
            <w:sz w:val="24"/>
            <w:szCs w:val="24"/>
          </w:rPr>
          <w:delText xml:space="preserve">by </w:delText>
        </w:r>
      </w:del>
      <w:r>
        <w:rPr>
          <w:rFonts w:ascii="Times New Roman" w:eastAsia="Times New Roman" w:hAnsi="Times New Roman" w:cs="Times New Roman"/>
          <w:sz w:val="24"/>
          <w:szCs w:val="24"/>
        </w:rPr>
        <w:t xml:space="preserve">using </w:t>
      </w:r>
      <w:del w:id="57" w:author="Carlos Prada Montoya" w:date="2019-02-10T18:29:00Z">
        <w:r w:rsidDel="00D8688B">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linkage disequilibrium</w:t>
      </w:r>
      <w:del w:id="58" w:author="Carlos Prada Montoya" w:date="2019-02-10T18:29:00Z">
        <w:r w:rsidDel="00D8688B">
          <w:rPr>
            <w:rFonts w:ascii="Times New Roman" w:eastAsia="Times New Roman" w:hAnsi="Times New Roman" w:cs="Times New Roman"/>
            <w:sz w:val="24"/>
            <w:szCs w:val="24"/>
          </w:rPr>
          <w:delText xml:space="preserve"> method</w:delText>
        </w:r>
      </w:del>
      <w:r>
        <w:rPr>
          <w:rFonts w:ascii="Times New Roman" w:eastAsia="Times New Roman" w:hAnsi="Times New Roman" w:cs="Times New Roman"/>
          <w:sz w:val="24"/>
          <w:szCs w:val="24"/>
        </w:rPr>
        <w:t>. Population-specific F</w:t>
      </w:r>
      <w:r>
        <w:rPr>
          <w:rFonts w:ascii="Times New Roman" w:eastAsia="Times New Roman" w:hAnsi="Times New Roman" w:cs="Times New Roman"/>
          <w:sz w:val="24"/>
          <w:szCs w:val="24"/>
          <w:vertAlign w:val="subscript"/>
        </w:rPr>
        <w:t>ST</w:t>
      </w:r>
      <w:r>
        <w:rPr>
          <w:rFonts w:ascii="Times New Roman" w:eastAsia="Times New Roman" w:hAnsi="Times New Roman" w:cs="Times New Roman"/>
          <w:sz w:val="24"/>
          <w:szCs w:val="24"/>
        </w:rPr>
        <w:t xml:space="preserve"> for each site was estimated for </w:t>
      </w:r>
      <w:r>
        <w:rPr>
          <w:rFonts w:ascii="Times New Roman" w:eastAsia="Times New Roman" w:hAnsi="Times New Roman" w:cs="Times New Roman"/>
          <w:sz w:val="24"/>
          <w:szCs w:val="24"/>
        </w:rPr>
        <w:t xml:space="preserve">both neutral and </w:t>
      </w:r>
      <w:del w:id="59" w:author="Carlos Prada Montoya" w:date="2019-02-10T18:29:00Z">
        <w:r w:rsidDel="00D8688B">
          <w:rPr>
            <w:rFonts w:ascii="Times New Roman" w:eastAsia="Times New Roman" w:hAnsi="Times New Roman" w:cs="Times New Roman"/>
            <w:sz w:val="24"/>
            <w:szCs w:val="24"/>
          </w:rPr>
          <w:delText xml:space="preserve">candidate </w:delText>
        </w:r>
      </w:del>
      <w:ins w:id="60" w:author="Carlos Prada Montoya" w:date="2019-02-10T18:29:00Z">
        <w:r w:rsidR="00D8688B">
          <w:rPr>
            <w:rFonts w:ascii="Times New Roman" w:eastAsia="Times New Roman" w:hAnsi="Times New Roman" w:cs="Times New Roman"/>
            <w:sz w:val="24"/>
            <w:szCs w:val="24"/>
          </w:rPr>
          <w:t>adaptive</w:t>
        </w:r>
        <w:r w:rsidR="00D8688B">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loci. This study also used </w:t>
      </w:r>
      <w:del w:id="61" w:author="Carlos Prada Montoya" w:date="2019-02-10T18:29:00Z">
        <w:r w:rsidDel="00D8688B">
          <w:rPr>
            <w:rFonts w:ascii="Times New Roman" w:eastAsia="Times New Roman" w:hAnsi="Times New Roman" w:cs="Times New Roman"/>
            <w:sz w:val="24"/>
            <w:szCs w:val="24"/>
          </w:rPr>
          <w:delText xml:space="preserve">a variety of </w:delText>
        </w:r>
      </w:del>
      <w:r>
        <w:rPr>
          <w:rFonts w:ascii="Times New Roman" w:eastAsia="Times New Roman" w:hAnsi="Times New Roman" w:cs="Times New Roman"/>
          <w:sz w:val="24"/>
          <w:szCs w:val="24"/>
        </w:rPr>
        <w:t xml:space="preserve">models that assessed the most likely K </w:t>
      </w:r>
      <w:del w:id="62" w:author="Carlos Prada Montoya" w:date="2019-02-10T18:30:00Z">
        <w:r w:rsidDel="00D8688B">
          <w:rPr>
            <w:rFonts w:ascii="Times New Roman" w:eastAsia="Times New Roman" w:hAnsi="Times New Roman" w:cs="Times New Roman"/>
            <w:sz w:val="24"/>
            <w:szCs w:val="24"/>
          </w:rPr>
          <w:delText xml:space="preserve">value </w:delText>
        </w:r>
      </w:del>
      <w:r>
        <w:rPr>
          <w:rFonts w:ascii="Times New Roman" w:eastAsia="Times New Roman" w:hAnsi="Times New Roman" w:cs="Times New Roman"/>
          <w:sz w:val="24"/>
          <w:szCs w:val="24"/>
        </w:rPr>
        <w:t xml:space="preserve">(number of populations) from individual genotypes and the probability of that genotype belonging to that population. </w:t>
      </w:r>
    </w:p>
    <w:p w14:paraId="25FBE519" w14:textId="1982DAD3" w:rsidR="004651BC" w:rsidRDefault="00D541CD">
      <w:pPr>
        <w:rPr>
          <w:rFonts w:ascii="Times New Roman" w:eastAsia="Times New Roman" w:hAnsi="Times New Roman" w:cs="Times New Roman"/>
          <w:sz w:val="24"/>
          <w:szCs w:val="24"/>
        </w:rPr>
      </w:pPr>
      <w:del w:id="63" w:author="Carlos Prada Montoya" w:date="2019-02-10T18:32:00Z">
        <w:r w:rsidDel="00B4593B">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 xml:space="preserve">Hancock </w:t>
      </w:r>
      <w:del w:id="64" w:author="Carlos Prada Montoya" w:date="2019-02-10T18:28:00Z">
        <w:r w:rsidDel="00D8688B">
          <w:rPr>
            <w:rFonts w:ascii="Times New Roman" w:eastAsia="Times New Roman" w:hAnsi="Times New Roman" w:cs="Times New Roman"/>
            <w:sz w:val="24"/>
            <w:szCs w:val="24"/>
          </w:rPr>
          <w:delText>et al</w:delText>
        </w:r>
      </w:del>
      <w:ins w:id="65" w:author="Carlos Prada Montoya" w:date="2019-02-10T18:28:00Z">
        <w:r w:rsidR="00D8688B">
          <w:rPr>
            <w:rFonts w:ascii="Times New Roman" w:eastAsia="Times New Roman" w:hAnsi="Times New Roman" w:cs="Times New Roman"/>
            <w:sz w:val="24"/>
            <w:szCs w:val="24"/>
          </w:rPr>
          <w:t xml:space="preserve">et al. </w:t>
        </w:r>
      </w:ins>
      <w:r>
        <w:rPr>
          <w:rFonts w:ascii="Times New Roman" w:eastAsia="Times New Roman" w:hAnsi="Times New Roman" w:cs="Times New Roman"/>
          <w:sz w:val="24"/>
          <w:szCs w:val="24"/>
        </w:rPr>
        <w:t xml:space="preserve"> </w:t>
      </w:r>
      <w:del w:id="66" w:author="Carlos Prada Montoya" w:date="2019-02-10T18:32:00Z">
        <w:r w:rsidDel="00D8688B">
          <w:rPr>
            <w:rFonts w:ascii="Times New Roman" w:eastAsia="Times New Roman" w:hAnsi="Times New Roman" w:cs="Times New Roman"/>
            <w:sz w:val="24"/>
            <w:szCs w:val="24"/>
          </w:rPr>
          <w:delText>2012</w:delText>
        </w:r>
      </w:del>
      <w:ins w:id="67" w:author="Carlos Prada Montoya" w:date="2019-02-10T18:32:00Z">
        <w:r w:rsidR="00D8688B">
          <w:rPr>
            <w:rFonts w:ascii="Times New Roman" w:eastAsia="Times New Roman" w:hAnsi="Times New Roman" w:cs="Times New Roman"/>
            <w:sz w:val="24"/>
            <w:szCs w:val="24"/>
          </w:rPr>
          <w:t>(2012)</w:t>
        </w:r>
      </w:ins>
      <w:r>
        <w:rPr>
          <w:rFonts w:ascii="Times New Roman" w:eastAsia="Times New Roman" w:hAnsi="Times New Roman" w:cs="Times New Roman"/>
          <w:sz w:val="24"/>
          <w:szCs w:val="24"/>
        </w:rPr>
        <w:t xml:space="preserve"> </w:t>
      </w:r>
      <w:del w:id="68" w:author="Carlos Prada Montoya" w:date="2019-02-10T18:32:00Z">
        <w:r w:rsidDel="00B4593B">
          <w:rPr>
            <w:rFonts w:ascii="Times New Roman" w:eastAsia="Times New Roman" w:hAnsi="Times New Roman" w:cs="Times New Roman"/>
            <w:sz w:val="24"/>
            <w:szCs w:val="24"/>
          </w:rPr>
          <w:delText>pap</w:delText>
        </w:r>
        <w:r w:rsidDel="00B4593B">
          <w:rPr>
            <w:rFonts w:ascii="Times New Roman" w:eastAsia="Times New Roman" w:hAnsi="Times New Roman" w:cs="Times New Roman"/>
            <w:sz w:val="24"/>
            <w:szCs w:val="24"/>
          </w:rPr>
          <w:delText xml:space="preserve">er </w:delText>
        </w:r>
      </w:del>
      <w:r>
        <w:rPr>
          <w:rFonts w:ascii="Times New Roman" w:eastAsia="Times New Roman" w:hAnsi="Times New Roman" w:cs="Times New Roman"/>
          <w:sz w:val="24"/>
          <w:szCs w:val="24"/>
        </w:rPr>
        <w:t>also used a series of model</w:t>
      </w:r>
      <w:ins w:id="69" w:author="Carlos Prada Montoya" w:date="2019-02-10T18:30:00Z">
        <w:r w:rsidR="00D8688B">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but instead to predict relative fitness of genotypes grown in a particular climate. This study </w:t>
      </w:r>
      <w:del w:id="70" w:author="Carlos Prada Montoya" w:date="2019-02-10T18:32:00Z">
        <w:r w:rsidDel="00B4593B">
          <w:rPr>
            <w:rFonts w:ascii="Times New Roman" w:eastAsia="Times New Roman" w:hAnsi="Times New Roman" w:cs="Times New Roman"/>
            <w:sz w:val="24"/>
            <w:szCs w:val="24"/>
          </w:rPr>
          <w:delText xml:space="preserve">also </w:delText>
        </w:r>
      </w:del>
      <w:r>
        <w:rPr>
          <w:rFonts w:ascii="Times New Roman" w:eastAsia="Times New Roman" w:hAnsi="Times New Roman" w:cs="Times New Roman"/>
          <w:sz w:val="24"/>
          <w:szCs w:val="24"/>
        </w:rPr>
        <w:t xml:space="preserve">focused more on directly testing selective sweeps than </w:t>
      </w:r>
      <w:proofErr w:type="spellStart"/>
      <w:r>
        <w:rPr>
          <w:rFonts w:ascii="Times New Roman" w:eastAsia="Times New Roman" w:hAnsi="Times New Roman" w:cs="Times New Roman"/>
          <w:sz w:val="24"/>
          <w:szCs w:val="24"/>
        </w:rPr>
        <w:t>Brauer</w:t>
      </w:r>
      <w:proofErr w:type="spellEnd"/>
      <w:r>
        <w:rPr>
          <w:rFonts w:ascii="Times New Roman" w:eastAsia="Times New Roman" w:hAnsi="Times New Roman" w:cs="Times New Roman"/>
          <w:sz w:val="24"/>
          <w:szCs w:val="24"/>
        </w:rPr>
        <w:t xml:space="preserve"> </w:t>
      </w:r>
      <w:del w:id="71" w:author="Carlos Prada Montoya" w:date="2019-02-10T18:28:00Z">
        <w:r w:rsidDel="00D8688B">
          <w:rPr>
            <w:rFonts w:ascii="Times New Roman" w:eastAsia="Times New Roman" w:hAnsi="Times New Roman" w:cs="Times New Roman"/>
            <w:sz w:val="24"/>
            <w:szCs w:val="24"/>
          </w:rPr>
          <w:delText>et al</w:delText>
        </w:r>
      </w:del>
      <w:ins w:id="72" w:author="Carlos Prada Montoya" w:date="2019-02-10T18:28:00Z">
        <w:r w:rsidR="00D8688B">
          <w:rPr>
            <w:rFonts w:ascii="Times New Roman" w:eastAsia="Times New Roman" w:hAnsi="Times New Roman" w:cs="Times New Roman"/>
            <w:sz w:val="24"/>
            <w:szCs w:val="24"/>
          </w:rPr>
          <w:t xml:space="preserve">et al. </w:t>
        </w:r>
      </w:ins>
      <w:r>
        <w:rPr>
          <w:rFonts w:ascii="Times New Roman" w:eastAsia="Times New Roman" w:hAnsi="Times New Roman" w:cs="Times New Roman"/>
          <w:sz w:val="24"/>
          <w:szCs w:val="24"/>
        </w:rPr>
        <w:t xml:space="preserve"> </w:t>
      </w:r>
      <w:del w:id="73" w:author="Carlos Prada Montoya" w:date="2019-02-10T18:31:00Z">
        <w:r w:rsidDel="00D8688B">
          <w:rPr>
            <w:rFonts w:ascii="Times New Roman" w:eastAsia="Times New Roman" w:hAnsi="Times New Roman" w:cs="Times New Roman"/>
            <w:sz w:val="24"/>
            <w:szCs w:val="24"/>
          </w:rPr>
          <w:delText>2016</w:delText>
        </w:r>
      </w:del>
      <w:ins w:id="74" w:author="Carlos Prada Montoya" w:date="2019-02-10T18:31:00Z">
        <w:r w:rsidR="00D8688B">
          <w:rPr>
            <w:rFonts w:ascii="Times New Roman" w:eastAsia="Times New Roman" w:hAnsi="Times New Roman" w:cs="Times New Roman"/>
            <w:sz w:val="24"/>
            <w:szCs w:val="24"/>
          </w:rPr>
          <w:t>(2016)</w:t>
        </w:r>
      </w:ins>
      <w:r>
        <w:rPr>
          <w:rFonts w:ascii="Times New Roman" w:eastAsia="Times New Roman" w:hAnsi="Times New Roman" w:cs="Times New Roman"/>
          <w:sz w:val="24"/>
          <w:szCs w:val="24"/>
        </w:rPr>
        <w:t xml:space="preserve">. </w:t>
      </w:r>
    </w:p>
    <w:p w14:paraId="4B90AF9F" w14:textId="77777777" w:rsidR="004651BC" w:rsidRDefault="004651BC">
      <w:pPr>
        <w:rPr>
          <w:rFonts w:ascii="Times New Roman" w:eastAsia="Times New Roman" w:hAnsi="Times New Roman" w:cs="Times New Roman"/>
          <w:sz w:val="24"/>
          <w:szCs w:val="24"/>
        </w:rPr>
      </w:pPr>
    </w:p>
    <w:p w14:paraId="08AE41CE" w14:textId="77777777" w:rsidR="004651BC" w:rsidRDefault="00D541CD">
      <w:pPr>
        <w:rPr>
          <w:rFonts w:ascii="Times New Roman" w:eastAsia="Times New Roman" w:hAnsi="Times New Roman" w:cs="Times New Roman"/>
          <w:sz w:val="24"/>
          <w:szCs w:val="24"/>
        </w:rPr>
      </w:pPr>
      <w:r>
        <w:rPr>
          <w:rFonts w:ascii="Times New Roman" w:eastAsia="Times New Roman" w:hAnsi="Times New Roman" w:cs="Times New Roman"/>
          <w:i/>
          <w:sz w:val="24"/>
          <w:szCs w:val="24"/>
        </w:rPr>
        <w:t>Environmental factors</w:t>
      </w:r>
    </w:p>
    <w:p w14:paraId="201F238D" w14:textId="5B5685FF" w:rsidR="004651BC" w:rsidRDefault="00D541CD">
      <w:pPr>
        <w:rPr>
          <w:rFonts w:ascii="Times New Roman" w:eastAsia="Times New Roman" w:hAnsi="Times New Roman" w:cs="Times New Roman"/>
          <w:sz w:val="24"/>
          <w:szCs w:val="24"/>
        </w:rPr>
      </w:pPr>
      <w:del w:id="75" w:author="Carlos Prada Montoya" w:date="2019-02-10T18:31:00Z">
        <w:r w:rsidDel="00D8688B">
          <w:rPr>
            <w:rFonts w:ascii="Times New Roman" w:eastAsia="Times New Roman" w:hAnsi="Times New Roman" w:cs="Times New Roman"/>
            <w:sz w:val="24"/>
            <w:szCs w:val="24"/>
          </w:rPr>
          <w:delText xml:space="preserve">The </w:delText>
        </w:r>
      </w:del>
      <w:proofErr w:type="spellStart"/>
      <w:r>
        <w:rPr>
          <w:rFonts w:ascii="Times New Roman" w:eastAsia="Times New Roman" w:hAnsi="Times New Roman" w:cs="Times New Roman"/>
          <w:sz w:val="24"/>
          <w:szCs w:val="24"/>
        </w:rPr>
        <w:t>Brauer</w:t>
      </w:r>
      <w:proofErr w:type="spellEnd"/>
      <w:r>
        <w:rPr>
          <w:rFonts w:ascii="Times New Roman" w:eastAsia="Times New Roman" w:hAnsi="Times New Roman" w:cs="Times New Roman"/>
          <w:sz w:val="24"/>
          <w:szCs w:val="24"/>
        </w:rPr>
        <w:t xml:space="preserve"> </w:t>
      </w:r>
      <w:del w:id="76" w:author="Carlos Prada Montoya" w:date="2019-02-10T18:28:00Z">
        <w:r w:rsidDel="00D8688B">
          <w:rPr>
            <w:rFonts w:ascii="Times New Roman" w:eastAsia="Times New Roman" w:hAnsi="Times New Roman" w:cs="Times New Roman"/>
            <w:sz w:val="24"/>
            <w:szCs w:val="24"/>
          </w:rPr>
          <w:delText>et al</w:delText>
        </w:r>
      </w:del>
      <w:ins w:id="77" w:author="Carlos Prada Montoya" w:date="2019-02-10T18:28:00Z">
        <w:r w:rsidR="00D8688B">
          <w:rPr>
            <w:rFonts w:ascii="Times New Roman" w:eastAsia="Times New Roman" w:hAnsi="Times New Roman" w:cs="Times New Roman"/>
            <w:sz w:val="24"/>
            <w:szCs w:val="24"/>
          </w:rPr>
          <w:t xml:space="preserve">et al. </w:t>
        </w:r>
      </w:ins>
      <w:r>
        <w:rPr>
          <w:rFonts w:ascii="Times New Roman" w:eastAsia="Times New Roman" w:hAnsi="Times New Roman" w:cs="Times New Roman"/>
          <w:sz w:val="24"/>
          <w:szCs w:val="24"/>
        </w:rPr>
        <w:t xml:space="preserve"> </w:t>
      </w:r>
      <w:del w:id="78" w:author="Carlos Prada Montoya" w:date="2019-02-10T18:31:00Z">
        <w:r w:rsidDel="00D8688B">
          <w:rPr>
            <w:rFonts w:ascii="Times New Roman" w:eastAsia="Times New Roman" w:hAnsi="Times New Roman" w:cs="Times New Roman"/>
            <w:sz w:val="24"/>
            <w:szCs w:val="24"/>
          </w:rPr>
          <w:delText>2016</w:delText>
        </w:r>
      </w:del>
      <w:ins w:id="79" w:author="Carlos Prada Montoya" w:date="2019-02-10T18:31:00Z">
        <w:r w:rsidR="00D8688B">
          <w:rPr>
            <w:rFonts w:ascii="Times New Roman" w:eastAsia="Times New Roman" w:hAnsi="Times New Roman" w:cs="Times New Roman"/>
            <w:sz w:val="24"/>
            <w:szCs w:val="24"/>
          </w:rPr>
          <w:t>(2016)</w:t>
        </w:r>
      </w:ins>
      <w:r>
        <w:rPr>
          <w:rFonts w:ascii="Times New Roman" w:eastAsia="Times New Roman" w:hAnsi="Times New Roman" w:cs="Times New Roman"/>
          <w:sz w:val="24"/>
          <w:szCs w:val="24"/>
        </w:rPr>
        <w:t xml:space="preserve"> </w:t>
      </w:r>
      <w:del w:id="80" w:author="Carlos Prada Montoya" w:date="2019-02-10T18:33:00Z">
        <w:r w:rsidDel="00B4593B">
          <w:rPr>
            <w:rFonts w:ascii="Times New Roman" w:eastAsia="Times New Roman" w:hAnsi="Times New Roman" w:cs="Times New Roman"/>
            <w:sz w:val="24"/>
            <w:szCs w:val="24"/>
          </w:rPr>
          <w:delText>stud</w:delText>
        </w:r>
        <w:r w:rsidDel="00B4593B">
          <w:rPr>
            <w:rFonts w:ascii="Times New Roman" w:eastAsia="Times New Roman" w:hAnsi="Times New Roman" w:cs="Times New Roman"/>
            <w:sz w:val="24"/>
            <w:szCs w:val="24"/>
          </w:rPr>
          <w:delText xml:space="preserve">y </w:delText>
        </w:r>
      </w:del>
      <w:r>
        <w:rPr>
          <w:rFonts w:ascii="Times New Roman" w:eastAsia="Times New Roman" w:hAnsi="Times New Roman" w:cs="Times New Roman"/>
          <w:sz w:val="24"/>
          <w:szCs w:val="24"/>
        </w:rPr>
        <w:t xml:space="preserve">used principal component analysis (PCA) to analyze the relationship of a subset of 40 candidate variables to allele frequency in order to determine signatures of selection. Then, partial redundancy </w:t>
      </w:r>
      <w:commentRangeStart w:id="81"/>
      <w:r>
        <w:rPr>
          <w:rFonts w:ascii="Times New Roman" w:eastAsia="Times New Roman" w:hAnsi="Times New Roman" w:cs="Times New Roman"/>
          <w:sz w:val="24"/>
          <w:szCs w:val="24"/>
        </w:rPr>
        <w:t xml:space="preserve">analysis (RDA) was used </w:t>
      </w:r>
      <w:commentRangeEnd w:id="81"/>
      <w:r w:rsidR="00B4593B">
        <w:rPr>
          <w:rStyle w:val="CommentReference"/>
        </w:rPr>
        <w:commentReference w:id="81"/>
      </w:r>
      <w:r>
        <w:rPr>
          <w:rFonts w:ascii="Times New Roman" w:eastAsia="Times New Roman" w:hAnsi="Times New Roman" w:cs="Times New Roman"/>
          <w:sz w:val="24"/>
          <w:szCs w:val="24"/>
        </w:rPr>
        <w:t>to control for spatial genetic s</w:t>
      </w:r>
      <w:r>
        <w:rPr>
          <w:rFonts w:ascii="Times New Roman" w:eastAsia="Times New Roman" w:hAnsi="Times New Roman" w:cs="Times New Roman"/>
          <w:sz w:val="24"/>
          <w:szCs w:val="24"/>
        </w:rPr>
        <w:t xml:space="preserve">tructure while comparing environmental factors to genomic diversity patterns. </w:t>
      </w:r>
    </w:p>
    <w:p w14:paraId="65A39609" w14:textId="77777777" w:rsidR="004651BC" w:rsidRDefault="00D541CD">
      <w:pPr>
        <w:rPr>
          <w:rFonts w:ascii="Times New Roman" w:eastAsia="Times New Roman" w:hAnsi="Times New Roman" w:cs="Times New Roman"/>
          <w:sz w:val="24"/>
          <w:szCs w:val="24"/>
        </w:rPr>
      </w:pPr>
      <w:r>
        <w:rPr>
          <w:rFonts w:ascii="Times New Roman" w:eastAsia="Times New Roman" w:hAnsi="Times New Roman" w:cs="Times New Roman"/>
          <w:sz w:val="24"/>
          <w:szCs w:val="24"/>
        </w:rPr>
        <w:t>Hancock identifies 13 environmental variables that could be contributing to adaptive changes in the genome including evidence that aridity, maximum temperature, and precipitatio</w:t>
      </w:r>
      <w:r>
        <w:rPr>
          <w:rFonts w:ascii="Times New Roman" w:eastAsia="Times New Roman" w:hAnsi="Times New Roman" w:cs="Times New Roman"/>
          <w:sz w:val="24"/>
          <w:szCs w:val="24"/>
        </w:rPr>
        <w:t xml:space="preserve">n were the most influential. </w:t>
      </w:r>
    </w:p>
    <w:p w14:paraId="4FBFD1DA" w14:textId="77777777" w:rsidR="004651BC" w:rsidRDefault="004651BC">
      <w:pPr>
        <w:rPr>
          <w:rFonts w:ascii="Times New Roman" w:eastAsia="Times New Roman" w:hAnsi="Times New Roman" w:cs="Times New Roman"/>
          <w:sz w:val="24"/>
          <w:szCs w:val="24"/>
        </w:rPr>
      </w:pPr>
    </w:p>
    <w:p w14:paraId="0CE27855" w14:textId="77777777" w:rsidR="004651BC" w:rsidRDefault="00D541CD">
      <w:pPr>
        <w:rPr>
          <w:rFonts w:ascii="Times New Roman" w:eastAsia="Times New Roman" w:hAnsi="Times New Roman" w:cs="Times New Roman"/>
          <w:sz w:val="24"/>
          <w:szCs w:val="24"/>
        </w:rPr>
      </w:pPr>
      <w:r>
        <w:rPr>
          <w:rFonts w:ascii="Times New Roman" w:eastAsia="Times New Roman" w:hAnsi="Times New Roman" w:cs="Times New Roman"/>
          <w:i/>
          <w:sz w:val="24"/>
          <w:szCs w:val="24"/>
        </w:rPr>
        <w:t>Conclusions</w:t>
      </w:r>
    </w:p>
    <w:p w14:paraId="672F0A13" w14:textId="77F83F50" w:rsidR="004651BC" w:rsidRDefault="00D541C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Brauer</w:t>
      </w:r>
      <w:proofErr w:type="spellEnd"/>
      <w:r>
        <w:rPr>
          <w:rFonts w:ascii="Times New Roman" w:eastAsia="Times New Roman" w:hAnsi="Times New Roman" w:cs="Times New Roman"/>
          <w:sz w:val="24"/>
          <w:szCs w:val="24"/>
        </w:rPr>
        <w:t xml:space="preserve"> </w:t>
      </w:r>
      <w:del w:id="82" w:author="Carlos Prada Montoya" w:date="2019-02-10T18:28:00Z">
        <w:r w:rsidDel="00D8688B">
          <w:rPr>
            <w:rFonts w:ascii="Times New Roman" w:eastAsia="Times New Roman" w:hAnsi="Times New Roman" w:cs="Times New Roman"/>
            <w:sz w:val="24"/>
            <w:szCs w:val="24"/>
          </w:rPr>
          <w:delText>et al</w:delText>
        </w:r>
      </w:del>
      <w:ins w:id="83" w:author="Carlos Prada Montoya" w:date="2019-02-10T18:28:00Z">
        <w:r w:rsidR="00D8688B">
          <w:rPr>
            <w:rFonts w:ascii="Times New Roman" w:eastAsia="Times New Roman" w:hAnsi="Times New Roman" w:cs="Times New Roman"/>
            <w:sz w:val="24"/>
            <w:szCs w:val="24"/>
          </w:rPr>
          <w:t xml:space="preserve">et al. </w:t>
        </w:r>
      </w:ins>
      <w:r>
        <w:rPr>
          <w:rFonts w:ascii="Times New Roman" w:eastAsia="Times New Roman" w:hAnsi="Times New Roman" w:cs="Times New Roman"/>
          <w:sz w:val="24"/>
          <w:szCs w:val="24"/>
        </w:rPr>
        <w:t xml:space="preserve"> </w:t>
      </w:r>
      <w:del w:id="84" w:author="Carlos Prada Montoya" w:date="2019-02-10T18:31:00Z">
        <w:r w:rsidDel="00D8688B">
          <w:rPr>
            <w:rFonts w:ascii="Times New Roman" w:eastAsia="Times New Roman" w:hAnsi="Times New Roman" w:cs="Times New Roman"/>
            <w:sz w:val="24"/>
            <w:szCs w:val="24"/>
          </w:rPr>
          <w:delText>2016</w:delText>
        </w:r>
      </w:del>
      <w:ins w:id="85" w:author="Carlos Prada Montoya" w:date="2019-02-10T18:31:00Z">
        <w:r w:rsidR="00D8688B">
          <w:rPr>
            <w:rFonts w:ascii="Times New Roman" w:eastAsia="Times New Roman" w:hAnsi="Times New Roman" w:cs="Times New Roman"/>
            <w:sz w:val="24"/>
            <w:szCs w:val="24"/>
          </w:rPr>
          <w:t>(2016)</w:t>
        </w:r>
      </w:ins>
      <w:r>
        <w:rPr>
          <w:rFonts w:ascii="Times New Roman" w:eastAsia="Times New Roman" w:hAnsi="Times New Roman" w:cs="Times New Roman"/>
          <w:sz w:val="24"/>
          <w:szCs w:val="24"/>
        </w:rPr>
        <w:t xml:space="preserve"> found </w:t>
      </w:r>
      <w:del w:id="86" w:author="Carlos Prada Montoya" w:date="2019-02-10T18:35:00Z">
        <w:r w:rsidDel="00B4593B">
          <w:rPr>
            <w:rFonts w:ascii="Times New Roman" w:eastAsia="Times New Roman" w:hAnsi="Times New Roman" w:cs="Times New Roman"/>
            <w:sz w:val="24"/>
            <w:szCs w:val="24"/>
          </w:rPr>
          <w:delText xml:space="preserve">that </w:delText>
        </w:r>
      </w:del>
      <w:r>
        <w:rPr>
          <w:rFonts w:ascii="Times New Roman" w:eastAsia="Times New Roman" w:hAnsi="Times New Roman" w:cs="Times New Roman"/>
          <w:sz w:val="24"/>
          <w:szCs w:val="24"/>
        </w:rPr>
        <w:t xml:space="preserve">drift was a major evolutionary process </w:t>
      </w:r>
      <w:del w:id="87" w:author="Carlos Prada Montoya" w:date="2019-02-10T18:35:00Z">
        <w:r w:rsidDel="00B4593B">
          <w:rPr>
            <w:rFonts w:ascii="Times New Roman" w:eastAsia="Times New Roman" w:hAnsi="Times New Roman" w:cs="Times New Roman"/>
            <w:sz w:val="24"/>
            <w:szCs w:val="24"/>
          </w:rPr>
          <w:delText xml:space="preserve">that was </w:delText>
        </w:r>
      </w:del>
      <w:r>
        <w:rPr>
          <w:rFonts w:ascii="Times New Roman" w:eastAsia="Times New Roman" w:hAnsi="Times New Roman" w:cs="Times New Roman"/>
          <w:sz w:val="24"/>
          <w:szCs w:val="24"/>
        </w:rPr>
        <w:t xml:space="preserve">affecting genetic diversity in this </w:t>
      </w:r>
      <w:del w:id="88" w:author="Carlos Prada Montoya" w:date="2019-02-10T18:35:00Z">
        <w:r w:rsidDel="00B4593B">
          <w:rPr>
            <w:rFonts w:ascii="Times New Roman" w:eastAsia="Times New Roman" w:hAnsi="Times New Roman" w:cs="Times New Roman"/>
            <w:sz w:val="24"/>
            <w:szCs w:val="24"/>
          </w:rPr>
          <w:delText xml:space="preserve">particular </w:delText>
        </w:r>
      </w:del>
      <w:r>
        <w:rPr>
          <w:rFonts w:ascii="Times New Roman" w:eastAsia="Times New Roman" w:hAnsi="Times New Roman" w:cs="Times New Roman"/>
          <w:sz w:val="24"/>
          <w:szCs w:val="24"/>
        </w:rPr>
        <w:t xml:space="preserve">system. Temperature and precipitation were the most influential </w:t>
      </w:r>
      <w:del w:id="89" w:author="Carlos Prada Montoya" w:date="2019-02-10T18:36:00Z">
        <w:r w:rsidDel="00B4593B">
          <w:rPr>
            <w:rFonts w:ascii="Times New Roman" w:eastAsia="Times New Roman" w:hAnsi="Times New Roman" w:cs="Times New Roman"/>
            <w:sz w:val="24"/>
            <w:szCs w:val="24"/>
          </w:rPr>
          <w:delText xml:space="preserve">environmental </w:delText>
        </w:r>
      </w:del>
      <w:r>
        <w:rPr>
          <w:rFonts w:ascii="Times New Roman" w:eastAsia="Times New Roman" w:hAnsi="Times New Roman" w:cs="Times New Roman"/>
          <w:sz w:val="24"/>
          <w:szCs w:val="24"/>
        </w:rPr>
        <w:t xml:space="preserve">factors </w:t>
      </w:r>
      <w:del w:id="90" w:author="Carlos Prada Montoya" w:date="2019-02-10T18:36:00Z">
        <w:r w:rsidDel="00B4593B">
          <w:rPr>
            <w:rFonts w:ascii="Times New Roman" w:eastAsia="Times New Roman" w:hAnsi="Times New Roman" w:cs="Times New Roman"/>
            <w:sz w:val="24"/>
            <w:szCs w:val="24"/>
          </w:rPr>
          <w:delText>fou</w:delText>
        </w:r>
        <w:r w:rsidDel="00B4593B">
          <w:rPr>
            <w:rFonts w:ascii="Times New Roman" w:eastAsia="Times New Roman" w:hAnsi="Times New Roman" w:cs="Times New Roman"/>
            <w:sz w:val="24"/>
            <w:szCs w:val="24"/>
          </w:rPr>
          <w:delText>nd to be a part of a hydroclimatic-driven</w:delText>
        </w:r>
      </w:del>
      <w:ins w:id="91" w:author="Carlos Prada Montoya" w:date="2019-02-10T18:36:00Z">
        <w:r w:rsidR="00B4593B">
          <w:rPr>
            <w:rFonts w:ascii="Times New Roman" w:eastAsia="Times New Roman" w:hAnsi="Times New Roman" w:cs="Times New Roman"/>
            <w:sz w:val="24"/>
            <w:szCs w:val="24"/>
          </w:rPr>
          <w:t>driving</w:t>
        </w:r>
      </w:ins>
      <w:r>
        <w:rPr>
          <w:rFonts w:ascii="Times New Roman" w:eastAsia="Times New Roman" w:hAnsi="Times New Roman" w:cs="Times New Roman"/>
          <w:sz w:val="24"/>
          <w:szCs w:val="24"/>
        </w:rPr>
        <w:t xml:space="preserve"> selection</w:t>
      </w:r>
      <w:del w:id="92" w:author="Carlos Prada Montoya" w:date="2019-02-10T18:36:00Z">
        <w:r w:rsidDel="00B4593B">
          <w:rPr>
            <w:rFonts w:ascii="Times New Roman" w:eastAsia="Times New Roman" w:hAnsi="Times New Roman" w:cs="Times New Roman"/>
            <w:sz w:val="24"/>
            <w:szCs w:val="24"/>
          </w:rPr>
          <w:delText xml:space="preserve"> process</w:delText>
        </w:r>
      </w:del>
      <w:r>
        <w:rPr>
          <w:rFonts w:ascii="Times New Roman" w:eastAsia="Times New Roman" w:hAnsi="Times New Roman" w:cs="Times New Roman"/>
          <w:sz w:val="24"/>
          <w:szCs w:val="24"/>
        </w:rPr>
        <w:t xml:space="preserve">. Human disturbance effects on loci were much smaller and localized compared </w:t>
      </w:r>
      <w:commentRangeStart w:id="93"/>
      <w:r>
        <w:rPr>
          <w:rFonts w:ascii="Times New Roman" w:eastAsia="Times New Roman" w:hAnsi="Times New Roman" w:cs="Times New Roman"/>
          <w:sz w:val="24"/>
          <w:szCs w:val="24"/>
        </w:rPr>
        <w:t>to other environmental factors</w:t>
      </w:r>
      <w:commentRangeEnd w:id="93"/>
      <w:r w:rsidR="00B4593B">
        <w:rPr>
          <w:rStyle w:val="CommentReference"/>
        </w:rPr>
        <w:commentReference w:id="93"/>
      </w:r>
      <w:r>
        <w:rPr>
          <w:rFonts w:ascii="Times New Roman" w:eastAsia="Times New Roman" w:hAnsi="Times New Roman" w:cs="Times New Roman"/>
          <w:sz w:val="24"/>
          <w:szCs w:val="24"/>
        </w:rPr>
        <w:t xml:space="preserve"> affecting the population regionally. </w:t>
      </w:r>
    </w:p>
    <w:p w14:paraId="12A279C2" w14:textId="10197637" w:rsidR="004651BC" w:rsidRDefault="00D541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Hancock </w:t>
      </w:r>
      <w:del w:id="94" w:author="Carlos Prada Montoya" w:date="2019-02-10T18:28:00Z">
        <w:r w:rsidDel="00D8688B">
          <w:rPr>
            <w:rFonts w:ascii="Times New Roman" w:eastAsia="Times New Roman" w:hAnsi="Times New Roman" w:cs="Times New Roman"/>
            <w:sz w:val="24"/>
            <w:szCs w:val="24"/>
          </w:rPr>
          <w:delText>et al</w:delText>
        </w:r>
      </w:del>
      <w:ins w:id="95" w:author="Carlos Prada Montoya" w:date="2019-02-10T18:28:00Z">
        <w:r w:rsidR="00D8688B">
          <w:rPr>
            <w:rFonts w:ascii="Times New Roman" w:eastAsia="Times New Roman" w:hAnsi="Times New Roman" w:cs="Times New Roman"/>
            <w:sz w:val="24"/>
            <w:szCs w:val="24"/>
          </w:rPr>
          <w:t xml:space="preserve">et al. </w:t>
        </w:r>
      </w:ins>
      <w:r>
        <w:rPr>
          <w:rFonts w:ascii="Times New Roman" w:eastAsia="Times New Roman" w:hAnsi="Times New Roman" w:cs="Times New Roman"/>
          <w:sz w:val="24"/>
          <w:szCs w:val="24"/>
        </w:rPr>
        <w:t xml:space="preserve"> </w:t>
      </w:r>
      <w:del w:id="96" w:author="Carlos Prada Montoya" w:date="2019-02-10T18:32:00Z">
        <w:r w:rsidDel="00D8688B">
          <w:rPr>
            <w:rFonts w:ascii="Times New Roman" w:eastAsia="Times New Roman" w:hAnsi="Times New Roman" w:cs="Times New Roman"/>
            <w:sz w:val="24"/>
            <w:szCs w:val="24"/>
          </w:rPr>
          <w:delText>2012</w:delText>
        </w:r>
      </w:del>
      <w:ins w:id="97" w:author="Carlos Prada Montoya" w:date="2019-02-10T18:32:00Z">
        <w:r w:rsidR="00D8688B">
          <w:rPr>
            <w:rFonts w:ascii="Times New Roman" w:eastAsia="Times New Roman" w:hAnsi="Times New Roman" w:cs="Times New Roman"/>
            <w:sz w:val="24"/>
            <w:szCs w:val="24"/>
          </w:rPr>
          <w:t>(2012)</w:t>
        </w:r>
      </w:ins>
      <w:r>
        <w:rPr>
          <w:rFonts w:ascii="Times New Roman" w:eastAsia="Times New Roman" w:hAnsi="Times New Roman" w:cs="Times New Roman"/>
          <w:sz w:val="24"/>
          <w:szCs w:val="24"/>
        </w:rPr>
        <w:t xml:space="preserve"> concludes that selective sweeps </w:t>
      </w:r>
      <w:r>
        <w:rPr>
          <w:rFonts w:ascii="Times New Roman" w:eastAsia="Times New Roman" w:hAnsi="Times New Roman" w:cs="Times New Roman"/>
          <w:sz w:val="24"/>
          <w:szCs w:val="24"/>
        </w:rPr>
        <w:t xml:space="preserve">play more of an adaptive role than standing genetic variation. This study suggests that </w:t>
      </w:r>
      <w:r>
        <w:rPr>
          <w:rFonts w:ascii="Times New Roman" w:eastAsia="Times New Roman" w:hAnsi="Times New Roman" w:cs="Times New Roman"/>
          <w:i/>
          <w:sz w:val="24"/>
          <w:szCs w:val="24"/>
        </w:rPr>
        <w:t>A. thaliana</w:t>
      </w:r>
      <w:r>
        <w:rPr>
          <w:rFonts w:ascii="Times New Roman" w:eastAsia="Times New Roman" w:hAnsi="Times New Roman" w:cs="Times New Roman"/>
          <w:sz w:val="24"/>
          <w:szCs w:val="24"/>
        </w:rPr>
        <w:t xml:space="preserve"> may have limitations in their capacity to adapt under rapid climate change due to the species waiting for more mutations in their genome. </w:t>
      </w:r>
    </w:p>
    <w:p w14:paraId="7E25CECE" w14:textId="77777777" w:rsidR="004651BC" w:rsidRDefault="004651BC">
      <w:pPr>
        <w:rPr>
          <w:rFonts w:ascii="Times New Roman" w:eastAsia="Times New Roman" w:hAnsi="Times New Roman" w:cs="Times New Roman"/>
          <w:sz w:val="24"/>
          <w:szCs w:val="24"/>
        </w:rPr>
      </w:pPr>
    </w:p>
    <w:p w14:paraId="0B7BB20B" w14:textId="09227B97" w:rsidR="004651BC" w:rsidRDefault="00D541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 </w:t>
      </w:r>
      <w:proofErr w:type="spellStart"/>
      <w:r>
        <w:rPr>
          <w:rFonts w:ascii="Times New Roman" w:eastAsia="Times New Roman" w:hAnsi="Times New Roman" w:cs="Times New Roman"/>
          <w:sz w:val="24"/>
          <w:szCs w:val="24"/>
        </w:rPr>
        <w:t>Brauer</w:t>
      </w:r>
      <w:proofErr w:type="spellEnd"/>
      <w:r>
        <w:rPr>
          <w:rFonts w:ascii="Times New Roman" w:eastAsia="Times New Roman" w:hAnsi="Times New Roman" w:cs="Times New Roman"/>
          <w:sz w:val="24"/>
          <w:szCs w:val="24"/>
        </w:rPr>
        <w:t xml:space="preserve"> </w:t>
      </w:r>
      <w:del w:id="98" w:author="Carlos Prada Montoya" w:date="2019-02-10T18:28:00Z">
        <w:r w:rsidDel="00D8688B">
          <w:rPr>
            <w:rFonts w:ascii="Times New Roman" w:eastAsia="Times New Roman" w:hAnsi="Times New Roman" w:cs="Times New Roman"/>
            <w:sz w:val="24"/>
            <w:szCs w:val="24"/>
          </w:rPr>
          <w:delText>et al</w:delText>
        </w:r>
      </w:del>
      <w:ins w:id="99" w:author="Carlos Prada Montoya" w:date="2019-02-10T18:28:00Z">
        <w:r w:rsidR="00D8688B">
          <w:rPr>
            <w:rFonts w:ascii="Times New Roman" w:eastAsia="Times New Roman" w:hAnsi="Times New Roman" w:cs="Times New Roman"/>
            <w:sz w:val="24"/>
            <w:szCs w:val="24"/>
          </w:rPr>
          <w:t xml:space="preserve">et al. </w:t>
        </w:r>
      </w:ins>
      <w:r>
        <w:rPr>
          <w:rFonts w:ascii="Times New Roman" w:eastAsia="Times New Roman" w:hAnsi="Times New Roman" w:cs="Times New Roman"/>
          <w:sz w:val="24"/>
          <w:szCs w:val="24"/>
        </w:rPr>
        <w:t xml:space="preserve"> </w:t>
      </w:r>
      <w:del w:id="100" w:author="Carlos Prada Montoya" w:date="2019-02-10T18:31:00Z">
        <w:r w:rsidDel="00D8688B">
          <w:rPr>
            <w:rFonts w:ascii="Times New Roman" w:eastAsia="Times New Roman" w:hAnsi="Times New Roman" w:cs="Times New Roman"/>
            <w:sz w:val="24"/>
            <w:szCs w:val="24"/>
          </w:rPr>
          <w:delText>2016</w:delText>
        </w:r>
      </w:del>
      <w:ins w:id="101" w:author="Carlos Prada Montoya" w:date="2019-02-10T18:31:00Z">
        <w:r w:rsidR="00D8688B">
          <w:rPr>
            <w:rFonts w:ascii="Times New Roman" w:eastAsia="Times New Roman" w:hAnsi="Times New Roman" w:cs="Times New Roman"/>
            <w:sz w:val="24"/>
            <w:szCs w:val="24"/>
          </w:rPr>
          <w:t>(2016)</w:t>
        </w:r>
      </w:ins>
      <w:r>
        <w:rPr>
          <w:rFonts w:ascii="Times New Roman" w:eastAsia="Times New Roman" w:hAnsi="Times New Roman" w:cs="Times New Roman"/>
          <w:sz w:val="24"/>
          <w:szCs w:val="24"/>
        </w:rPr>
        <w:t xml:space="preserve"> and Hancock </w:t>
      </w:r>
      <w:del w:id="102" w:author="Carlos Prada Montoya" w:date="2019-02-10T18:28:00Z">
        <w:r w:rsidDel="00D8688B">
          <w:rPr>
            <w:rFonts w:ascii="Times New Roman" w:eastAsia="Times New Roman" w:hAnsi="Times New Roman" w:cs="Times New Roman"/>
            <w:sz w:val="24"/>
            <w:szCs w:val="24"/>
          </w:rPr>
          <w:delText>et al</w:delText>
        </w:r>
      </w:del>
      <w:ins w:id="103" w:author="Carlos Prada Montoya" w:date="2019-02-10T18:28:00Z">
        <w:r w:rsidR="00D8688B">
          <w:rPr>
            <w:rFonts w:ascii="Times New Roman" w:eastAsia="Times New Roman" w:hAnsi="Times New Roman" w:cs="Times New Roman"/>
            <w:sz w:val="24"/>
            <w:szCs w:val="24"/>
          </w:rPr>
          <w:t xml:space="preserve">et al. </w:t>
        </w:r>
      </w:ins>
      <w:r>
        <w:rPr>
          <w:rFonts w:ascii="Times New Roman" w:eastAsia="Times New Roman" w:hAnsi="Times New Roman" w:cs="Times New Roman"/>
          <w:sz w:val="24"/>
          <w:szCs w:val="24"/>
        </w:rPr>
        <w:t xml:space="preserve"> </w:t>
      </w:r>
      <w:del w:id="104" w:author="Carlos Prada Montoya" w:date="2019-02-10T18:32:00Z">
        <w:r w:rsidDel="00D8688B">
          <w:rPr>
            <w:rFonts w:ascii="Times New Roman" w:eastAsia="Times New Roman" w:hAnsi="Times New Roman" w:cs="Times New Roman"/>
            <w:sz w:val="24"/>
            <w:szCs w:val="24"/>
          </w:rPr>
          <w:delText>2012</w:delText>
        </w:r>
      </w:del>
      <w:ins w:id="105" w:author="Carlos Prada Montoya" w:date="2019-02-10T18:32:00Z">
        <w:r w:rsidR="00D8688B">
          <w:rPr>
            <w:rFonts w:ascii="Times New Roman" w:eastAsia="Times New Roman" w:hAnsi="Times New Roman" w:cs="Times New Roman"/>
            <w:sz w:val="24"/>
            <w:szCs w:val="24"/>
          </w:rPr>
          <w:t>(2012)</w:t>
        </w:r>
      </w:ins>
      <w:r>
        <w:rPr>
          <w:rFonts w:ascii="Times New Roman" w:eastAsia="Times New Roman" w:hAnsi="Times New Roman" w:cs="Times New Roman"/>
          <w:sz w:val="24"/>
          <w:szCs w:val="24"/>
        </w:rPr>
        <w:t xml:space="preserve"> papers had similar end goals of determining adaptive loci and comparing environmental factors (temperature and precipitation), the methods and models used in both papers were aimed at answering differen</w:t>
      </w:r>
      <w:r>
        <w:rPr>
          <w:rFonts w:ascii="Times New Roman" w:eastAsia="Times New Roman" w:hAnsi="Times New Roman" w:cs="Times New Roman"/>
          <w:sz w:val="24"/>
          <w:szCs w:val="24"/>
        </w:rPr>
        <w:t xml:space="preserve">t bigger picture questions. </w:t>
      </w:r>
      <w:proofErr w:type="spellStart"/>
      <w:r>
        <w:rPr>
          <w:rFonts w:ascii="Times New Roman" w:eastAsia="Times New Roman" w:hAnsi="Times New Roman" w:cs="Times New Roman"/>
          <w:sz w:val="24"/>
          <w:szCs w:val="24"/>
        </w:rPr>
        <w:t>Brauer</w:t>
      </w:r>
      <w:proofErr w:type="spellEnd"/>
      <w:r>
        <w:rPr>
          <w:rFonts w:ascii="Times New Roman" w:eastAsia="Times New Roman" w:hAnsi="Times New Roman" w:cs="Times New Roman"/>
          <w:sz w:val="24"/>
          <w:szCs w:val="24"/>
        </w:rPr>
        <w:t xml:space="preserve"> focused on detailing landscape genomic methods including calculating F</w:t>
      </w:r>
      <w:r>
        <w:rPr>
          <w:rFonts w:ascii="Times New Roman" w:eastAsia="Times New Roman" w:hAnsi="Times New Roman" w:cs="Times New Roman"/>
          <w:sz w:val="24"/>
          <w:szCs w:val="24"/>
          <w:vertAlign w:val="subscript"/>
        </w:rPr>
        <w:t>ST</w:t>
      </w:r>
      <w:r>
        <w:rPr>
          <w:rFonts w:ascii="Times New Roman" w:eastAsia="Times New Roman" w:hAnsi="Times New Roman" w:cs="Times New Roman"/>
          <w:sz w:val="24"/>
          <w:szCs w:val="24"/>
        </w:rPr>
        <w:t xml:space="preserve"> values and PCA analysis, which were not analysis methods used in Hancock </w:t>
      </w:r>
      <w:del w:id="106" w:author="Carlos Prada Montoya" w:date="2019-02-10T18:28:00Z">
        <w:r w:rsidDel="00D8688B">
          <w:rPr>
            <w:rFonts w:ascii="Times New Roman" w:eastAsia="Times New Roman" w:hAnsi="Times New Roman" w:cs="Times New Roman"/>
            <w:sz w:val="24"/>
            <w:szCs w:val="24"/>
          </w:rPr>
          <w:delText>et al</w:delText>
        </w:r>
      </w:del>
      <w:ins w:id="107" w:author="Carlos Prada Montoya" w:date="2019-02-10T18:28:00Z">
        <w:r w:rsidR="00D8688B">
          <w:rPr>
            <w:rFonts w:ascii="Times New Roman" w:eastAsia="Times New Roman" w:hAnsi="Times New Roman" w:cs="Times New Roman"/>
            <w:sz w:val="24"/>
            <w:szCs w:val="24"/>
          </w:rPr>
          <w:t xml:space="preserve">et al. </w:t>
        </w:r>
      </w:ins>
      <w:r>
        <w:rPr>
          <w:rFonts w:ascii="Times New Roman" w:eastAsia="Times New Roman" w:hAnsi="Times New Roman" w:cs="Times New Roman"/>
          <w:sz w:val="24"/>
          <w:szCs w:val="24"/>
        </w:rPr>
        <w:t xml:space="preserve"> </w:t>
      </w:r>
      <w:del w:id="108" w:author="Carlos Prada Montoya" w:date="2019-02-10T18:32:00Z">
        <w:r w:rsidDel="00D8688B">
          <w:rPr>
            <w:rFonts w:ascii="Times New Roman" w:eastAsia="Times New Roman" w:hAnsi="Times New Roman" w:cs="Times New Roman"/>
            <w:sz w:val="24"/>
            <w:szCs w:val="24"/>
          </w:rPr>
          <w:delText>2012</w:delText>
        </w:r>
      </w:del>
      <w:ins w:id="109" w:author="Carlos Prada Montoya" w:date="2019-02-10T18:32:00Z">
        <w:r w:rsidR="00D8688B">
          <w:rPr>
            <w:rFonts w:ascii="Times New Roman" w:eastAsia="Times New Roman" w:hAnsi="Times New Roman" w:cs="Times New Roman"/>
            <w:sz w:val="24"/>
            <w:szCs w:val="24"/>
          </w:rPr>
          <w:t>(2012)</w:t>
        </w:r>
      </w:ins>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Brauer</w:t>
      </w:r>
      <w:proofErr w:type="spellEnd"/>
      <w:r>
        <w:rPr>
          <w:rFonts w:ascii="Times New Roman" w:eastAsia="Times New Roman" w:hAnsi="Times New Roman" w:cs="Times New Roman"/>
          <w:sz w:val="24"/>
          <w:szCs w:val="24"/>
        </w:rPr>
        <w:t xml:space="preserve"> focuses on neutral and candidate loci compared to Hancoc</w:t>
      </w:r>
      <w:r>
        <w:rPr>
          <w:rFonts w:ascii="Times New Roman" w:eastAsia="Times New Roman" w:hAnsi="Times New Roman" w:cs="Times New Roman"/>
          <w:sz w:val="24"/>
          <w:szCs w:val="24"/>
        </w:rPr>
        <w:t xml:space="preserve">k focusing on various kinds of SNPs. However, both papers aim to broadly identify the capacity of their study species to adapt under rapid climate change. </w:t>
      </w:r>
    </w:p>
    <w:sectPr w:rsidR="004651B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2-10T18:38:00Z" w:initials="CPM">
    <w:p w14:paraId="78045F86" w14:textId="59ADD7B3" w:rsidR="008C2EBB" w:rsidRDefault="008C2EBB">
      <w:pPr>
        <w:pStyle w:val="CommentText"/>
      </w:pPr>
      <w:r>
        <w:rPr>
          <w:rStyle w:val="CommentReference"/>
        </w:rPr>
        <w:annotationRef/>
      </w:r>
      <w:r>
        <w:t xml:space="preserve">This is in general very good. Perhaps you can go a bit deeper into the theory. For example, why it was easier to detect hard sweeps </w:t>
      </w:r>
      <w:r w:rsidR="004B490A">
        <w:t>than</w:t>
      </w:r>
      <w:r>
        <w:t xml:space="preserve"> soft sweeps</w:t>
      </w:r>
      <w:r w:rsidR="004B490A">
        <w:t xml:space="preserve">. Is standing variation more important for adaptation than de-novo mutations? </w:t>
      </w:r>
    </w:p>
  </w:comment>
  <w:comment w:id="44" w:author="Carlos Prada Montoya" w:date="2019-02-10T18:26:00Z" w:initials="CPM">
    <w:p w14:paraId="17488F42" w14:textId="702E6C48" w:rsidR="00D8688B" w:rsidRDefault="00D8688B">
      <w:pPr>
        <w:pStyle w:val="CommentText"/>
      </w:pPr>
      <w:r>
        <w:rPr>
          <w:rStyle w:val="CommentReference"/>
        </w:rPr>
        <w:annotationRef/>
      </w:r>
      <w:r>
        <w:t>unclear</w:t>
      </w:r>
    </w:p>
  </w:comment>
  <w:comment w:id="81" w:author="Carlos Prada Montoya" w:date="2019-02-10T18:33:00Z" w:initials="CPM">
    <w:p w14:paraId="215F7DCD" w14:textId="2ADBF4FF" w:rsidR="00B4593B" w:rsidRDefault="00B4593B">
      <w:pPr>
        <w:pStyle w:val="CommentText"/>
      </w:pPr>
      <w:r>
        <w:rPr>
          <w:rStyle w:val="CommentReference"/>
        </w:rPr>
        <w:annotationRef/>
      </w:r>
      <w:r>
        <w:t xml:space="preserve">Try using active voice as </w:t>
      </w:r>
      <w:r w:rsidR="00D541CD">
        <w:rPr>
          <w:noProof/>
        </w:rPr>
        <w:t>i</w:t>
      </w:r>
      <w:r w:rsidR="00D541CD">
        <w:rPr>
          <w:noProof/>
        </w:rPr>
        <w:t>t</w:t>
      </w:r>
      <w:r w:rsidR="00D541CD">
        <w:rPr>
          <w:noProof/>
        </w:rPr>
        <w:t xml:space="preserve"> </w:t>
      </w:r>
      <w:r w:rsidR="00D541CD">
        <w:rPr>
          <w:noProof/>
        </w:rPr>
        <w:t>is</w:t>
      </w:r>
      <w:r w:rsidR="00D541CD">
        <w:rPr>
          <w:noProof/>
        </w:rPr>
        <w:t xml:space="preserve"> </w:t>
      </w:r>
      <w:r w:rsidR="00D541CD">
        <w:rPr>
          <w:noProof/>
        </w:rPr>
        <w:t>m</w:t>
      </w:r>
      <w:r w:rsidR="00D541CD">
        <w:rPr>
          <w:noProof/>
        </w:rPr>
        <w:t>or</w:t>
      </w:r>
      <w:r w:rsidR="00D541CD">
        <w:rPr>
          <w:noProof/>
        </w:rPr>
        <w:t>e</w:t>
      </w:r>
      <w:r>
        <w:t xml:space="preserve"> engag</w:t>
      </w:r>
      <w:r w:rsidR="00D541CD">
        <w:rPr>
          <w:noProof/>
        </w:rPr>
        <w:t>i</w:t>
      </w:r>
      <w:r w:rsidR="00D541CD">
        <w:rPr>
          <w:noProof/>
        </w:rPr>
        <w:t>n</w:t>
      </w:r>
      <w:r w:rsidR="00D541CD">
        <w:rPr>
          <w:noProof/>
        </w:rPr>
        <w:t>g</w:t>
      </w:r>
      <w:r>
        <w:t xml:space="preserve"> </w:t>
      </w:r>
      <w:r w:rsidR="00D541CD">
        <w:rPr>
          <w:noProof/>
        </w:rPr>
        <w:t>fo</w:t>
      </w:r>
      <w:r w:rsidR="00D541CD">
        <w:rPr>
          <w:noProof/>
        </w:rPr>
        <w:t>r</w:t>
      </w:r>
      <w:r w:rsidR="00D541CD">
        <w:rPr>
          <w:noProof/>
        </w:rPr>
        <w:t xml:space="preserve"> </w:t>
      </w:r>
      <w:r w:rsidR="00D541CD">
        <w:rPr>
          <w:noProof/>
        </w:rPr>
        <w:t>t</w:t>
      </w:r>
      <w:r w:rsidR="00D541CD">
        <w:rPr>
          <w:noProof/>
        </w:rPr>
        <w:t>he</w:t>
      </w:r>
      <w:r w:rsidR="00D541CD">
        <w:rPr>
          <w:noProof/>
        </w:rPr>
        <w:t xml:space="preserve"> </w:t>
      </w:r>
      <w:r w:rsidR="00D541CD">
        <w:rPr>
          <w:noProof/>
        </w:rPr>
        <w:t xml:space="preserve"> r</w:t>
      </w:r>
      <w:r w:rsidR="00D541CD">
        <w:rPr>
          <w:noProof/>
        </w:rPr>
        <w:t>e</w:t>
      </w:r>
      <w:r w:rsidR="00D541CD">
        <w:rPr>
          <w:noProof/>
        </w:rPr>
        <w:t>a</w:t>
      </w:r>
      <w:r w:rsidR="00D541CD">
        <w:rPr>
          <w:noProof/>
        </w:rPr>
        <w:t>d</w:t>
      </w:r>
      <w:r w:rsidR="00D541CD">
        <w:rPr>
          <w:noProof/>
        </w:rPr>
        <w:t>e</w:t>
      </w:r>
      <w:r w:rsidR="00D541CD">
        <w:rPr>
          <w:noProof/>
        </w:rPr>
        <w:t>r</w:t>
      </w:r>
    </w:p>
  </w:comment>
  <w:comment w:id="93" w:author="Carlos Prada Montoya" w:date="2019-02-10T18:37:00Z" w:initials="CPM">
    <w:p w14:paraId="06461D90" w14:textId="11BE5B19" w:rsidR="00B4593B" w:rsidRDefault="00B4593B">
      <w:pPr>
        <w:pStyle w:val="CommentText"/>
      </w:pPr>
      <w:r>
        <w:rPr>
          <w:rStyle w:val="CommentReference"/>
        </w:rPr>
        <w:annotationRef/>
      </w:r>
      <w:r>
        <w:t>Temperature and precipitation? Unclear?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045F86" w15:done="0"/>
  <w15:commentEx w15:paraId="17488F42" w15:done="0"/>
  <w15:commentEx w15:paraId="215F7DCD" w15:done="0"/>
  <w15:commentEx w15:paraId="06461D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045F86" w16cid:durableId="200AEE25"/>
  <w16cid:commentId w16cid:paraId="17488F42" w16cid:durableId="200AEB62"/>
  <w16cid:commentId w16cid:paraId="215F7DCD" w16cid:durableId="200AED03"/>
  <w16cid:commentId w16cid:paraId="06461D90" w16cid:durableId="200AED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AD" w15:userId="S::prada@uri.edu::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1BC"/>
    <w:rsid w:val="004651BC"/>
    <w:rsid w:val="004B490A"/>
    <w:rsid w:val="008C2EBB"/>
    <w:rsid w:val="00B4593B"/>
    <w:rsid w:val="00D541CD"/>
    <w:rsid w:val="00D8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1667F8"/>
  <w15:docId w15:val="{66C81778-01F5-4E46-B84D-7B824920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8688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688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8688B"/>
    <w:rPr>
      <w:sz w:val="16"/>
      <w:szCs w:val="16"/>
    </w:rPr>
  </w:style>
  <w:style w:type="paragraph" w:styleId="CommentText">
    <w:name w:val="annotation text"/>
    <w:basedOn w:val="Normal"/>
    <w:link w:val="CommentTextChar"/>
    <w:uiPriority w:val="99"/>
    <w:semiHidden/>
    <w:unhideWhenUsed/>
    <w:rsid w:val="00D8688B"/>
    <w:pPr>
      <w:spacing w:line="240" w:lineRule="auto"/>
    </w:pPr>
    <w:rPr>
      <w:sz w:val="20"/>
      <w:szCs w:val="20"/>
    </w:rPr>
  </w:style>
  <w:style w:type="character" w:customStyle="1" w:styleId="CommentTextChar">
    <w:name w:val="Comment Text Char"/>
    <w:basedOn w:val="DefaultParagraphFont"/>
    <w:link w:val="CommentText"/>
    <w:uiPriority w:val="99"/>
    <w:semiHidden/>
    <w:rsid w:val="00D8688B"/>
    <w:rPr>
      <w:sz w:val="20"/>
      <w:szCs w:val="20"/>
    </w:rPr>
  </w:style>
  <w:style w:type="paragraph" w:styleId="CommentSubject">
    <w:name w:val="annotation subject"/>
    <w:basedOn w:val="CommentText"/>
    <w:next w:val="CommentText"/>
    <w:link w:val="CommentSubjectChar"/>
    <w:uiPriority w:val="99"/>
    <w:semiHidden/>
    <w:unhideWhenUsed/>
    <w:rsid w:val="00D8688B"/>
    <w:rPr>
      <w:b/>
      <w:bCs/>
    </w:rPr>
  </w:style>
  <w:style w:type="character" w:customStyle="1" w:styleId="CommentSubjectChar">
    <w:name w:val="Comment Subject Char"/>
    <w:basedOn w:val="CommentTextChar"/>
    <w:link w:val="CommentSubject"/>
    <w:uiPriority w:val="99"/>
    <w:semiHidden/>
    <w:rsid w:val="00D8688B"/>
    <w:rPr>
      <w:b/>
      <w:bCs/>
      <w:sz w:val="20"/>
      <w:szCs w:val="20"/>
    </w:rPr>
  </w:style>
  <w:style w:type="paragraph" w:styleId="Revision">
    <w:name w:val="Revision"/>
    <w:hidden/>
    <w:uiPriority w:val="99"/>
    <w:semiHidden/>
    <w:rsid w:val="00B4593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853</Words>
  <Characters>4831</Characters>
  <Application>Microsoft Office Word</Application>
  <DocSecurity>0</DocSecurity>
  <Lines>83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Prada Montoya</cp:lastModifiedBy>
  <cp:revision>4</cp:revision>
  <dcterms:created xsi:type="dcterms:W3CDTF">2019-02-10T23:38:00Z</dcterms:created>
  <dcterms:modified xsi:type="dcterms:W3CDTF">2019-02-10T23:44:00Z</dcterms:modified>
</cp:coreProperties>
</file>