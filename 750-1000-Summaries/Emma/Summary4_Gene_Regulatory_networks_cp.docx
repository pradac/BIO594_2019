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D657C8" w:rsidRDefault="00620FF5">
      <w:pPr>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 xml:space="preserve">Emma Strand </w:t>
      </w:r>
    </w:p>
    <w:p w14:paraId="00000002" w14:textId="77777777" w:rsidR="00D657C8" w:rsidRDefault="00620FF5">
      <w:pPr>
        <w:rPr>
          <w:rFonts w:ascii="Times New Roman" w:eastAsia="Times New Roman" w:hAnsi="Times New Roman" w:cs="Times New Roman"/>
          <w:sz w:val="24"/>
          <w:szCs w:val="24"/>
        </w:rPr>
      </w:pPr>
      <w:r>
        <w:rPr>
          <w:rFonts w:ascii="Times New Roman" w:eastAsia="Times New Roman" w:hAnsi="Times New Roman" w:cs="Times New Roman"/>
          <w:sz w:val="24"/>
          <w:szCs w:val="24"/>
        </w:rPr>
        <w:t>750-1000 Summary 4</w:t>
      </w:r>
    </w:p>
    <w:p w14:paraId="00000003" w14:textId="77777777" w:rsidR="00D657C8" w:rsidRDefault="00620FF5">
      <w:pPr>
        <w:rPr>
          <w:rFonts w:ascii="Times New Roman" w:eastAsia="Times New Roman" w:hAnsi="Times New Roman" w:cs="Times New Roman"/>
          <w:sz w:val="24"/>
          <w:szCs w:val="24"/>
        </w:rPr>
      </w:pPr>
      <w:r>
        <w:rPr>
          <w:rFonts w:ascii="Times New Roman" w:eastAsia="Times New Roman" w:hAnsi="Times New Roman" w:cs="Times New Roman"/>
          <w:sz w:val="24"/>
          <w:szCs w:val="24"/>
        </w:rPr>
        <w:t>Gene Regulatory Networks</w:t>
      </w:r>
    </w:p>
    <w:p w14:paraId="00000004" w14:textId="77777777" w:rsidR="00D657C8" w:rsidRDefault="00620FF5">
      <w:pPr>
        <w:rPr>
          <w:rFonts w:ascii="Times New Roman" w:eastAsia="Times New Roman" w:hAnsi="Times New Roman" w:cs="Times New Roman"/>
          <w:sz w:val="24"/>
          <w:szCs w:val="24"/>
        </w:rPr>
      </w:pPr>
      <w:r>
        <w:rPr>
          <w:rFonts w:ascii="Times New Roman" w:eastAsia="Times New Roman" w:hAnsi="Times New Roman" w:cs="Times New Roman"/>
          <w:sz w:val="24"/>
          <w:szCs w:val="24"/>
        </w:rPr>
        <w:t>Words: 780</w:t>
      </w:r>
    </w:p>
    <w:p w14:paraId="00000005" w14:textId="77777777" w:rsidR="00D657C8" w:rsidRDefault="00D657C8">
      <w:pPr>
        <w:rPr>
          <w:rFonts w:ascii="Times New Roman" w:eastAsia="Times New Roman" w:hAnsi="Times New Roman" w:cs="Times New Roman"/>
          <w:sz w:val="24"/>
          <w:szCs w:val="24"/>
        </w:rPr>
      </w:pPr>
    </w:p>
    <w:p w14:paraId="00000006" w14:textId="77777777" w:rsidR="00D657C8" w:rsidRDefault="00620FF5">
      <w:p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Imam, S., </w:t>
      </w:r>
      <w:proofErr w:type="spellStart"/>
      <w:r>
        <w:rPr>
          <w:rFonts w:ascii="Times New Roman" w:eastAsia="Times New Roman" w:hAnsi="Times New Roman" w:cs="Times New Roman"/>
          <w:color w:val="222222"/>
          <w:sz w:val="24"/>
          <w:szCs w:val="24"/>
          <w:highlight w:val="white"/>
        </w:rPr>
        <w:t>Noguera</w:t>
      </w:r>
      <w:proofErr w:type="spellEnd"/>
      <w:r>
        <w:rPr>
          <w:rFonts w:ascii="Times New Roman" w:eastAsia="Times New Roman" w:hAnsi="Times New Roman" w:cs="Times New Roman"/>
          <w:color w:val="222222"/>
          <w:sz w:val="24"/>
          <w:szCs w:val="24"/>
          <w:highlight w:val="white"/>
        </w:rPr>
        <w:t xml:space="preserve">, D. R., &amp; Donohue, T. J. (2014). Global analysis of photosynthesis transcriptional regulatory networks. </w:t>
      </w:r>
      <w:proofErr w:type="spellStart"/>
      <w:r>
        <w:rPr>
          <w:rFonts w:ascii="Times New Roman" w:eastAsia="Times New Roman" w:hAnsi="Times New Roman" w:cs="Times New Roman"/>
          <w:i/>
          <w:color w:val="222222"/>
          <w:sz w:val="24"/>
          <w:szCs w:val="24"/>
          <w:highlight w:val="white"/>
        </w:rPr>
        <w:t>PLoS</w:t>
      </w:r>
      <w:proofErr w:type="spellEnd"/>
      <w:r>
        <w:rPr>
          <w:rFonts w:ascii="Times New Roman" w:eastAsia="Times New Roman" w:hAnsi="Times New Roman" w:cs="Times New Roman"/>
          <w:i/>
          <w:color w:val="222222"/>
          <w:sz w:val="24"/>
          <w:szCs w:val="24"/>
          <w:highlight w:val="white"/>
        </w:rPr>
        <w:t xml:space="preserve"> genetics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10</w:t>
      </w:r>
      <w:r>
        <w:rPr>
          <w:rFonts w:ascii="Times New Roman" w:eastAsia="Times New Roman" w:hAnsi="Times New Roman" w:cs="Times New Roman"/>
          <w:color w:val="222222"/>
          <w:sz w:val="24"/>
          <w:szCs w:val="24"/>
          <w:highlight w:val="white"/>
        </w:rPr>
        <w:t>(12), e1004837.</w:t>
      </w:r>
    </w:p>
    <w:p w14:paraId="00000007" w14:textId="77777777" w:rsidR="00D657C8" w:rsidRDefault="00D657C8">
      <w:pPr>
        <w:rPr>
          <w:rFonts w:ascii="Times New Roman" w:eastAsia="Times New Roman" w:hAnsi="Times New Roman" w:cs="Times New Roman"/>
          <w:color w:val="222222"/>
          <w:sz w:val="24"/>
          <w:szCs w:val="24"/>
          <w:highlight w:val="white"/>
        </w:rPr>
      </w:pPr>
    </w:p>
    <w:p w14:paraId="00000008" w14:textId="77777777" w:rsidR="00D657C8" w:rsidRDefault="00620FF5">
      <w:p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Israel, J. W., </w:t>
      </w:r>
      <w:proofErr w:type="spellStart"/>
      <w:r>
        <w:rPr>
          <w:rFonts w:ascii="Times New Roman" w:eastAsia="Times New Roman" w:hAnsi="Times New Roman" w:cs="Times New Roman"/>
          <w:color w:val="222222"/>
          <w:sz w:val="24"/>
          <w:szCs w:val="24"/>
          <w:highlight w:val="white"/>
        </w:rPr>
        <w:t>Martik</w:t>
      </w:r>
      <w:proofErr w:type="spellEnd"/>
      <w:r>
        <w:rPr>
          <w:rFonts w:ascii="Times New Roman" w:eastAsia="Times New Roman" w:hAnsi="Times New Roman" w:cs="Times New Roman"/>
          <w:color w:val="222222"/>
          <w:sz w:val="24"/>
          <w:szCs w:val="24"/>
          <w:highlight w:val="white"/>
        </w:rPr>
        <w:t>, M. L., Byrne, M., Raff, E. C., Raff, R. A., McClay, D. R., &amp; Wray, G. A. (201</w:t>
      </w:r>
      <w:r>
        <w:rPr>
          <w:rFonts w:ascii="Times New Roman" w:eastAsia="Times New Roman" w:hAnsi="Times New Roman" w:cs="Times New Roman"/>
          <w:color w:val="222222"/>
          <w:sz w:val="24"/>
          <w:szCs w:val="24"/>
          <w:highlight w:val="white"/>
        </w:rPr>
        <w:t xml:space="preserve">6). Comparative developmental transcriptomics reveals rewiring of a highly conserved gene regulatory network during a major life history switch in the sea urchin genus </w:t>
      </w:r>
      <w:proofErr w:type="spellStart"/>
      <w:r>
        <w:rPr>
          <w:rFonts w:ascii="Times New Roman" w:eastAsia="Times New Roman" w:hAnsi="Times New Roman" w:cs="Times New Roman"/>
          <w:color w:val="222222"/>
          <w:sz w:val="24"/>
          <w:szCs w:val="24"/>
          <w:highlight w:val="white"/>
        </w:rPr>
        <w:t>Heliocidaris</w:t>
      </w:r>
      <w:proofErr w:type="spellEnd"/>
      <w:r>
        <w:rPr>
          <w:rFonts w:ascii="Times New Roman" w:eastAsia="Times New Roman" w:hAnsi="Times New Roman" w:cs="Times New Roman"/>
          <w:color w:val="222222"/>
          <w:sz w:val="24"/>
          <w:szCs w:val="24"/>
          <w:highlight w:val="white"/>
        </w:rPr>
        <w:t xml:space="preserve">. </w:t>
      </w:r>
      <w:proofErr w:type="spellStart"/>
      <w:r>
        <w:rPr>
          <w:rFonts w:ascii="Times New Roman" w:eastAsia="Times New Roman" w:hAnsi="Times New Roman" w:cs="Times New Roman"/>
          <w:i/>
          <w:color w:val="222222"/>
          <w:sz w:val="24"/>
          <w:szCs w:val="24"/>
          <w:highlight w:val="white"/>
        </w:rPr>
        <w:t>PLoS</w:t>
      </w:r>
      <w:proofErr w:type="spellEnd"/>
      <w:r>
        <w:rPr>
          <w:rFonts w:ascii="Times New Roman" w:eastAsia="Times New Roman" w:hAnsi="Times New Roman" w:cs="Times New Roman"/>
          <w:i/>
          <w:color w:val="222222"/>
          <w:sz w:val="24"/>
          <w:szCs w:val="24"/>
          <w:highlight w:val="white"/>
        </w:rPr>
        <w:t xml:space="preserve"> biology</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14</w:t>
      </w:r>
      <w:r>
        <w:rPr>
          <w:rFonts w:ascii="Times New Roman" w:eastAsia="Times New Roman" w:hAnsi="Times New Roman" w:cs="Times New Roman"/>
          <w:color w:val="222222"/>
          <w:sz w:val="24"/>
          <w:szCs w:val="24"/>
          <w:highlight w:val="white"/>
        </w:rPr>
        <w:t>(3), e1002391.</w:t>
      </w:r>
    </w:p>
    <w:p w14:paraId="00000009" w14:textId="77777777" w:rsidR="00D657C8" w:rsidRDefault="00D657C8">
      <w:pPr>
        <w:rPr>
          <w:rFonts w:ascii="Times New Roman" w:eastAsia="Times New Roman" w:hAnsi="Times New Roman" w:cs="Times New Roman"/>
          <w:color w:val="222222"/>
          <w:sz w:val="24"/>
          <w:szCs w:val="24"/>
          <w:highlight w:val="white"/>
        </w:rPr>
      </w:pPr>
    </w:p>
    <w:p w14:paraId="0000000A" w14:textId="77777777" w:rsidR="00D657C8" w:rsidRDefault="00620FF5">
      <w:p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Studying gene regulatory networks allows r</w:t>
      </w:r>
      <w:r>
        <w:rPr>
          <w:rFonts w:ascii="Times New Roman" w:eastAsia="Times New Roman" w:hAnsi="Times New Roman" w:cs="Times New Roman"/>
          <w:color w:val="222222"/>
          <w:sz w:val="24"/>
          <w:szCs w:val="24"/>
          <w:highlight w:val="white"/>
        </w:rPr>
        <w:t xml:space="preserve">esearchers to further explain the relationship from the DNA through transcription of RNA to translation of proteins that perform specific functions. This field aims to elucidate the relationship between genotype and </w:t>
      </w:r>
      <w:proofErr w:type="gramStart"/>
      <w:r>
        <w:rPr>
          <w:rFonts w:ascii="Times New Roman" w:eastAsia="Times New Roman" w:hAnsi="Times New Roman" w:cs="Times New Roman"/>
          <w:color w:val="222222"/>
          <w:sz w:val="24"/>
          <w:szCs w:val="24"/>
          <w:highlight w:val="white"/>
        </w:rPr>
        <w:t>phenotype, and</w:t>
      </w:r>
      <w:proofErr w:type="gramEnd"/>
      <w:r>
        <w:rPr>
          <w:rFonts w:ascii="Times New Roman" w:eastAsia="Times New Roman" w:hAnsi="Times New Roman" w:cs="Times New Roman"/>
          <w:color w:val="222222"/>
          <w:sz w:val="24"/>
          <w:szCs w:val="24"/>
          <w:highlight w:val="white"/>
        </w:rPr>
        <w:t xml:space="preserve"> shed light on how the env</w:t>
      </w:r>
      <w:r>
        <w:rPr>
          <w:rFonts w:ascii="Times New Roman" w:eastAsia="Times New Roman" w:hAnsi="Times New Roman" w:cs="Times New Roman"/>
          <w:color w:val="222222"/>
          <w:sz w:val="24"/>
          <w:szCs w:val="24"/>
          <w:highlight w:val="white"/>
        </w:rPr>
        <w:t>ironment can impact that relationship. Clearly defining this relationship in non-model organisms is difficult due to the lack of knowledge about the functions of genes. The rapid development of genomic methods, including whole genome sequencing, has expone</w:t>
      </w:r>
      <w:r>
        <w:rPr>
          <w:rFonts w:ascii="Times New Roman" w:eastAsia="Times New Roman" w:hAnsi="Times New Roman" w:cs="Times New Roman"/>
          <w:color w:val="222222"/>
          <w:sz w:val="24"/>
          <w:szCs w:val="24"/>
          <w:highlight w:val="white"/>
        </w:rPr>
        <w:t>ntially expanded our ability to address the functions and connections within gene regulatory networks.</w:t>
      </w:r>
    </w:p>
    <w:p w14:paraId="0000000B" w14:textId="77777777" w:rsidR="00D657C8" w:rsidRDefault="00D657C8">
      <w:pPr>
        <w:rPr>
          <w:rFonts w:ascii="Times New Roman" w:eastAsia="Times New Roman" w:hAnsi="Times New Roman" w:cs="Times New Roman"/>
          <w:color w:val="222222"/>
          <w:sz w:val="24"/>
          <w:szCs w:val="24"/>
          <w:highlight w:val="white"/>
        </w:rPr>
      </w:pPr>
    </w:p>
    <w:p w14:paraId="0000000C" w14:textId="77777777" w:rsidR="00D657C8" w:rsidRDefault="00620FF5">
      <w:p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Imam and team investigated a photosynthesis gene regulatory network, focusing on explaining the function of gene involved with 4 transcription factors. </w:t>
      </w:r>
      <w:r>
        <w:rPr>
          <w:rFonts w:ascii="Times New Roman" w:eastAsia="Times New Roman" w:hAnsi="Times New Roman" w:cs="Times New Roman"/>
          <w:color w:val="222222"/>
          <w:sz w:val="24"/>
          <w:szCs w:val="24"/>
          <w:highlight w:val="white"/>
        </w:rPr>
        <w:t>Chromatin immunoprecipitation and high-throughput sequencing (</w:t>
      </w:r>
      <w:proofErr w:type="spellStart"/>
      <w:r>
        <w:rPr>
          <w:rFonts w:ascii="Times New Roman" w:eastAsia="Times New Roman" w:hAnsi="Times New Roman" w:cs="Times New Roman"/>
          <w:color w:val="222222"/>
          <w:sz w:val="24"/>
          <w:szCs w:val="24"/>
          <w:highlight w:val="white"/>
        </w:rPr>
        <w:t>ChIP-seq</w:t>
      </w:r>
      <w:proofErr w:type="spellEnd"/>
      <w:r>
        <w:rPr>
          <w:rFonts w:ascii="Times New Roman" w:eastAsia="Times New Roman" w:hAnsi="Times New Roman" w:cs="Times New Roman"/>
          <w:color w:val="222222"/>
          <w:sz w:val="24"/>
          <w:szCs w:val="24"/>
          <w:highlight w:val="white"/>
        </w:rPr>
        <w:t xml:space="preserve">) was used to identify a series of operons regulated by each transcription factor. </w:t>
      </w:r>
      <w:proofErr w:type="spellStart"/>
      <w:r>
        <w:rPr>
          <w:rFonts w:ascii="Times New Roman" w:eastAsia="Times New Roman" w:hAnsi="Times New Roman" w:cs="Times New Roman"/>
          <w:color w:val="222222"/>
          <w:sz w:val="24"/>
          <w:szCs w:val="24"/>
          <w:highlight w:val="white"/>
        </w:rPr>
        <w:t>ChIP-seq</w:t>
      </w:r>
      <w:proofErr w:type="spellEnd"/>
      <w:r>
        <w:rPr>
          <w:rFonts w:ascii="Times New Roman" w:eastAsia="Times New Roman" w:hAnsi="Times New Roman" w:cs="Times New Roman"/>
          <w:color w:val="222222"/>
          <w:sz w:val="24"/>
          <w:szCs w:val="24"/>
          <w:highlight w:val="white"/>
        </w:rPr>
        <w:t xml:space="preserve"> is commonly used in this field to associate protein function and interactions with DNA by iden</w:t>
      </w:r>
      <w:r>
        <w:rPr>
          <w:rFonts w:ascii="Times New Roman" w:eastAsia="Times New Roman" w:hAnsi="Times New Roman" w:cs="Times New Roman"/>
          <w:color w:val="222222"/>
          <w:sz w:val="24"/>
          <w:szCs w:val="24"/>
          <w:highlight w:val="white"/>
        </w:rPr>
        <w:t xml:space="preserve">tifying the binding sites of the proteins. To visualize data from the </w:t>
      </w:r>
      <w:proofErr w:type="spellStart"/>
      <w:r>
        <w:rPr>
          <w:rFonts w:ascii="Times New Roman" w:eastAsia="Times New Roman" w:hAnsi="Times New Roman" w:cs="Times New Roman"/>
          <w:color w:val="222222"/>
          <w:sz w:val="24"/>
          <w:szCs w:val="24"/>
          <w:highlight w:val="white"/>
        </w:rPr>
        <w:t>FnrL</w:t>
      </w:r>
      <w:proofErr w:type="spellEnd"/>
      <w:r>
        <w:rPr>
          <w:rFonts w:ascii="Times New Roman" w:eastAsia="Times New Roman" w:hAnsi="Times New Roman" w:cs="Times New Roman"/>
          <w:color w:val="222222"/>
          <w:sz w:val="24"/>
          <w:szCs w:val="24"/>
          <w:highlight w:val="white"/>
        </w:rPr>
        <w:t xml:space="preserve"> regulon, the paper shows levels of fold enrichment, a measure of association, for the binding sites identified by </w:t>
      </w:r>
      <w:proofErr w:type="spellStart"/>
      <w:r>
        <w:rPr>
          <w:rFonts w:ascii="Times New Roman" w:eastAsia="Times New Roman" w:hAnsi="Times New Roman" w:cs="Times New Roman"/>
          <w:color w:val="222222"/>
          <w:sz w:val="24"/>
          <w:szCs w:val="24"/>
          <w:highlight w:val="white"/>
        </w:rPr>
        <w:t>ChIP</w:t>
      </w:r>
      <w:proofErr w:type="spellEnd"/>
      <w:r>
        <w:rPr>
          <w:rFonts w:ascii="Times New Roman" w:eastAsia="Times New Roman" w:hAnsi="Times New Roman" w:cs="Times New Roman"/>
          <w:color w:val="222222"/>
          <w:sz w:val="24"/>
          <w:szCs w:val="24"/>
          <w:highlight w:val="white"/>
        </w:rPr>
        <w:t>-seq. The higher the fold enrichment, the higher the proportion</w:t>
      </w:r>
      <w:r>
        <w:rPr>
          <w:rFonts w:ascii="Times New Roman" w:eastAsia="Times New Roman" w:hAnsi="Times New Roman" w:cs="Times New Roman"/>
          <w:color w:val="222222"/>
          <w:sz w:val="24"/>
          <w:szCs w:val="24"/>
          <w:highlight w:val="white"/>
        </w:rPr>
        <w:t xml:space="preserve"> of your input genes compared to the total number of associated genes. Differential transcription was visualized using a heat map, that shows gene expression of individuals from the wild type and the mutant strain. The mutant strain is shown to downregulat</w:t>
      </w:r>
      <w:r>
        <w:rPr>
          <w:rFonts w:ascii="Times New Roman" w:eastAsia="Times New Roman" w:hAnsi="Times New Roman" w:cs="Times New Roman"/>
          <w:color w:val="222222"/>
          <w:sz w:val="24"/>
          <w:szCs w:val="24"/>
          <w:highlight w:val="white"/>
        </w:rPr>
        <w:t xml:space="preserve">e activating genes, compared to the wild type upregulated activating genes. Repressing genes were upregulated in the mutant strain and downregulated in the wild type. The </w:t>
      </w:r>
      <w:proofErr w:type="spellStart"/>
      <w:r>
        <w:rPr>
          <w:rFonts w:ascii="Times New Roman" w:eastAsia="Times New Roman" w:hAnsi="Times New Roman" w:cs="Times New Roman"/>
          <w:color w:val="222222"/>
          <w:sz w:val="24"/>
          <w:szCs w:val="24"/>
          <w:highlight w:val="white"/>
        </w:rPr>
        <w:t>PrrA</w:t>
      </w:r>
      <w:proofErr w:type="spellEnd"/>
      <w:r>
        <w:rPr>
          <w:rFonts w:ascii="Times New Roman" w:eastAsia="Times New Roman" w:hAnsi="Times New Roman" w:cs="Times New Roman"/>
          <w:color w:val="222222"/>
          <w:sz w:val="24"/>
          <w:szCs w:val="24"/>
          <w:highlight w:val="white"/>
        </w:rPr>
        <w:t xml:space="preserve"> regulon data was visualized in the same </w:t>
      </w:r>
      <w:proofErr w:type="gramStart"/>
      <w:r>
        <w:rPr>
          <w:rFonts w:ascii="Times New Roman" w:eastAsia="Times New Roman" w:hAnsi="Times New Roman" w:cs="Times New Roman"/>
          <w:color w:val="222222"/>
          <w:sz w:val="24"/>
          <w:szCs w:val="24"/>
          <w:highlight w:val="white"/>
        </w:rPr>
        <w:t>way, but</w:t>
      </w:r>
      <w:proofErr w:type="gramEnd"/>
      <w:r>
        <w:rPr>
          <w:rFonts w:ascii="Times New Roman" w:eastAsia="Times New Roman" w:hAnsi="Times New Roman" w:cs="Times New Roman"/>
          <w:color w:val="222222"/>
          <w:sz w:val="24"/>
          <w:szCs w:val="24"/>
          <w:highlight w:val="white"/>
        </w:rPr>
        <w:t xml:space="preserve"> indicated a more stark differen</w:t>
      </w:r>
      <w:r>
        <w:rPr>
          <w:rFonts w:ascii="Times New Roman" w:eastAsia="Times New Roman" w:hAnsi="Times New Roman" w:cs="Times New Roman"/>
          <w:color w:val="222222"/>
          <w:sz w:val="24"/>
          <w:szCs w:val="24"/>
          <w:highlight w:val="white"/>
        </w:rPr>
        <w:t xml:space="preserve">ce in gene regulation between the wildtype and mutant compared to the </w:t>
      </w:r>
      <w:proofErr w:type="spellStart"/>
      <w:r>
        <w:rPr>
          <w:rFonts w:ascii="Times New Roman" w:eastAsia="Times New Roman" w:hAnsi="Times New Roman" w:cs="Times New Roman"/>
          <w:color w:val="222222"/>
          <w:sz w:val="24"/>
          <w:szCs w:val="24"/>
          <w:highlight w:val="white"/>
        </w:rPr>
        <w:t>FnrL</w:t>
      </w:r>
      <w:proofErr w:type="spellEnd"/>
      <w:r>
        <w:rPr>
          <w:rFonts w:ascii="Times New Roman" w:eastAsia="Times New Roman" w:hAnsi="Times New Roman" w:cs="Times New Roman"/>
          <w:color w:val="222222"/>
          <w:sz w:val="24"/>
          <w:szCs w:val="24"/>
          <w:highlight w:val="white"/>
        </w:rPr>
        <w:t xml:space="preserve"> regulon. The </w:t>
      </w:r>
      <w:proofErr w:type="spellStart"/>
      <w:r>
        <w:rPr>
          <w:rFonts w:ascii="Times New Roman" w:eastAsia="Times New Roman" w:hAnsi="Times New Roman" w:cs="Times New Roman"/>
          <w:color w:val="222222"/>
          <w:sz w:val="24"/>
          <w:szCs w:val="24"/>
          <w:highlight w:val="white"/>
        </w:rPr>
        <w:t>CrpK</w:t>
      </w:r>
      <w:proofErr w:type="spellEnd"/>
      <w:r>
        <w:rPr>
          <w:rFonts w:ascii="Times New Roman" w:eastAsia="Times New Roman" w:hAnsi="Times New Roman" w:cs="Times New Roman"/>
          <w:color w:val="222222"/>
          <w:sz w:val="24"/>
          <w:szCs w:val="24"/>
          <w:highlight w:val="white"/>
        </w:rPr>
        <w:t xml:space="preserve"> regulon and </w:t>
      </w:r>
      <w:proofErr w:type="spellStart"/>
      <w:r>
        <w:rPr>
          <w:rFonts w:ascii="Times New Roman" w:eastAsia="Times New Roman" w:hAnsi="Times New Roman" w:cs="Times New Roman"/>
          <w:color w:val="222222"/>
          <w:sz w:val="24"/>
          <w:szCs w:val="24"/>
          <w:highlight w:val="white"/>
        </w:rPr>
        <w:t>MppG</w:t>
      </w:r>
      <w:proofErr w:type="spellEnd"/>
      <w:r>
        <w:rPr>
          <w:rFonts w:ascii="Times New Roman" w:eastAsia="Times New Roman" w:hAnsi="Times New Roman" w:cs="Times New Roman"/>
          <w:color w:val="222222"/>
          <w:sz w:val="24"/>
          <w:szCs w:val="24"/>
          <w:highlight w:val="white"/>
        </w:rPr>
        <w:t xml:space="preserve"> regulation are discussed using heat maps as well as physiological characteristics. A gene regulatory network map shows both photosynthetic and ana</w:t>
      </w:r>
      <w:r>
        <w:rPr>
          <w:rFonts w:ascii="Times New Roman" w:eastAsia="Times New Roman" w:hAnsi="Times New Roman" w:cs="Times New Roman"/>
          <w:color w:val="222222"/>
          <w:sz w:val="24"/>
          <w:szCs w:val="24"/>
          <w:highlight w:val="white"/>
        </w:rPr>
        <w:t xml:space="preserve">erobic pathways, including transcriptional regulators and the target genes. The authors are able to link the up and down regulation by target genes in the network to specific functions like the production of photopigments.  </w:t>
      </w:r>
    </w:p>
    <w:p w14:paraId="0000000D" w14:textId="77777777" w:rsidR="00D657C8" w:rsidRDefault="00D657C8">
      <w:pPr>
        <w:rPr>
          <w:rFonts w:ascii="Times New Roman" w:eastAsia="Times New Roman" w:hAnsi="Times New Roman" w:cs="Times New Roman"/>
          <w:color w:val="222222"/>
          <w:sz w:val="24"/>
          <w:szCs w:val="24"/>
          <w:highlight w:val="white"/>
        </w:rPr>
      </w:pPr>
    </w:p>
    <w:p w14:paraId="0000000E" w14:textId="77777777" w:rsidR="00D657C8" w:rsidRDefault="00620FF5">
      <w:p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The four transcription factors</w:t>
      </w:r>
      <w:r>
        <w:rPr>
          <w:rFonts w:ascii="Times New Roman" w:eastAsia="Times New Roman" w:hAnsi="Times New Roman" w:cs="Times New Roman"/>
          <w:color w:val="222222"/>
          <w:sz w:val="24"/>
          <w:szCs w:val="24"/>
          <w:highlight w:val="white"/>
        </w:rPr>
        <w:t xml:space="preserve"> were presented with titles of physiological function such as photosynthetic and anaerobic growth, reiterating the connection between genotype and </w:t>
      </w:r>
      <w:r>
        <w:rPr>
          <w:rFonts w:ascii="Times New Roman" w:eastAsia="Times New Roman" w:hAnsi="Times New Roman" w:cs="Times New Roman"/>
          <w:color w:val="222222"/>
          <w:sz w:val="24"/>
          <w:szCs w:val="24"/>
          <w:highlight w:val="white"/>
        </w:rPr>
        <w:lastRenderedPageBreak/>
        <w:t>phenotype. The study presented new information regarding two of the transcription factors that had not been c</w:t>
      </w:r>
      <w:r>
        <w:rPr>
          <w:rFonts w:ascii="Times New Roman" w:eastAsia="Times New Roman" w:hAnsi="Times New Roman" w:cs="Times New Roman"/>
          <w:color w:val="222222"/>
          <w:sz w:val="24"/>
          <w:szCs w:val="24"/>
          <w:highlight w:val="white"/>
        </w:rPr>
        <w:t xml:space="preserve">haracterized before, as well as confirmed previous predictions of the other two transcription factor regulations. Although a model bacterial organism, </w:t>
      </w:r>
      <w:proofErr w:type="spellStart"/>
      <w:r>
        <w:rPr>
          <w:rFonts w:ascii="Times New Roman" w:eastAsia="Times New Roman" w:hAnsi="Times New Roman" w:cs="Times New Roman"/>
          <w:i/>
          <w:color w:val="222222"/>
          <w:sz w:val="24"/>
          <w:szCs w:val="24"/>
          <w:highlight w:val="white"/>
        </w:rPr>
        <w:t>Rhodobacter</w:t>
      </w:r>
      <w:proofErr w:type="spellEnd"/>
      <w:r>
        <w:rPr>
          <w:rFonts w:ascii="Times New Roman" w:eastAsia="Times New Roman" w:hAnsi="Times New Roman" w:cs="Times New Roman"/>
          <w:i/>
          <w:color w:val="222222"/>
          <w:sz w:val="24"/>
          <w:szCs w:val="24"/>
          <w:highlight w:val="white"/>
        </w:rPr>
        <w:t xml:space="preserve"> </w:t>
      </w:r>
      <w:proofErr w:type="spellStart"/>
      <w:r>
        <w:rPr>
          <w:rFonts w:ascii="Times New Roman" w:eastAsia="Times New Roman" w:hAnsi="Times New Roman" w:cs="Times New Roman"/>
          <w:i/>
          <w:color w:val="222222"/>
          <w:sz w:val="24"/>
          <w:szCs w:val="24"/>
          <w:highlight w:val="white"/>
        </w:rPr>
        <w:t>sphaeroides</w:t>
      </w:r>
      <w:proofErr w:type="spellEnd"/>
      <w:r>
        <w:rPr>
          <w:rFonts w:ascii="Times New Roman" w:eastAsia="Times New Roman" w:hAnsi="Times New Roman" w:cs="Times New Roman"/>
          <w:color w:val="222222"/>
          <w:sz w:val="24"/>
          <w:szCs w:val="24"/>
          <w:highlight w:val="white"/>
        </w:rPr>
        <w:t>, was used for this particular study, the authors suggest the regulatory network i</w:t>
      </w:r>
      <w:r>
        <w:rPr>
          <w:rFonts w:ascii="Times New Roman" w:eastAsia="Times New Roman" w:hAnsi="Times New Roman" w:cs="Times New Roman"/>
          <w:color w:val="222222"/>
          <w:sz w:val="24"/>
          <w:szCs w:val="24"/>
          <w:highlight w:val="white"/>
        </w:rPr>
        <w:t xml:space="preserve">s likely to be highly conserved and therefore applicable to other non-model organisms. </w:t>
      </w:r>
    </w:p>
    <w:p w14:paraId="0000000F" w14:textId="77777777" w:rsidR="00D657C8" w:rsidRDefault="00D657C8">
      <w:pPr>
        <w:rPr>
          <w:rFonts w:ascii="Times New Roman" w:eastAsia="Times New Roman" w:hAnsi="Times New Roman" w:cs="Times New Roman"/>
          <w:color w:val="222222"/>
          <w:sz w:val="24"/>
          <w:szCs w:val="24"/>
          <w:highlight w:val="white"/>
        </w:rPr>
      </w:pPr>
    </w:p>
    <w:p w14:paraId="00000010" w14:textId="77777777" w:rsidR="00D657C8" w:rsidRDefault="00620FF5">
      <w:p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Israel and research team investigated the developmental change from feeding to nonfeeding mechanisms in sea urchins. There is a gap in knowledge regarding how gene exp</w:t>
      </w:r>
      <w:r>
        <w:rPr>
          <w:rFonts w:ascii="Times New Roman" w:eastAsia="Times New Roman" w:hAnsi="Times New Roman" w:cs="Times New Roman"/>
          <w:color w:val="222222"/>
          <w:sz w:val="24"/>
          <w:szCs w:val="24"/>
          <w:highlight w:val="white"/>
        </w:rPr>
        <w:t>ression changes are associated with this physiological change and how those genes are related to the larger gene regulatory network in play. RNA-</w:t>
      </w:r>
      <w:proofErr w:type="spellStart"/>
      <w:r>
        <w:rPr>
          <w:rFonts w:ascii="Times New Roman" w:eastAsia="Times New Roman" w:hAnsi="Times New Roman" w:cs="Times New Roman"/>
          <w:color w:val="222222"/>
          <w:sz w:val="24"/>
          <w:szCs w:val="24"/>
          <w:highlight w:val="white"/>
        </w:rPr>
        <w:t>seq</w:t>
      </w:r>
      <w:proofErr w:type="spellEnd"/>
      <w:r>
        <w:rPr>
          <w:rFonts w:ascii="Times New Roman" w:eastAsia="Times New Roman" w:hAnsi="Times New Roman" w:cs="Times New Roman"/>
          <w:color w:val="222222"/>
          <w:sz w:val="24"/>
          <w:szCs w:val="24"/>
          <w:highlight w:val="white"/>
        </w:rPr>
        <w:t xml:space="preserve"> was used to identify differential gene expression in three urchin species within one genus in an attempt to</w:t>
      </w:r>
      <w:r>
        <w:rPr>
          <w:rFonts w:ascii="Times New Roman" w:eastAsia="Times New Roman" w:hAnsi="Times New Roman" w:cs="Times New Roman"/>
          <w:color w:val="222222"/>
          <w:sz w:val="24"/>
          <w:szCs w:val="24"/>
          <w:highlight w:val="white"/>
        </w:rPr>
        <w:t xml:space="preserve"> identify functions for genes involved in the developmental switch. One of the main conclusions of this paper was the development of a framework to compare gene expression profiles, and the phenotypic change was associated with large changes in gene expres</w:t>
      </w:r>
      <w:r>
        <w:rPr>
          <w:rFonts w:ascii="Times New Roman" w:eastAsia="Times New Roman" w:hAnsi="Times New Roman" w:cs="Times New Roman"/>
          <w:color w:val="222222"/>
          <w:sz w:val="24"/>
          <w:szCs w:val="24"/>
          <w:highlight w:val="white"/>
        </w:rPr>
        <w:t>sion as well. Their results from this model indicated substantial gene expression changes that accompanied the dramatic physiological change, and associations with genes that are known to be involved in developing larval skeletal patterns. The data in this</w:t>
      </w:r>
      <w:r>
        <w:rPr>
          <w:rFonts w:ascii="Times New Roman" w:eastAsia="Times New Roman" w:hAnsi="Times New Roman" w:cs="Times New Roman"/>
          <w:color w:val="222222"/>
          <w:sz w:val="24"/>
          <w:szCs w:val="24"/>
          <w:highlight w:val="white"/>
        </w:rPr>
        <w:t xml:space="preserve"> paper was visualized using principal component analysis (PCA) to explain variation in gene expression by phylogenetic relationship and larval stages. The gene regulatory network was also separated by physiological characteristic, but this paper section th</w:t>
      </w:r>
      <w:r>
        <w:rPr>
          <w:rFonts w:ascii="Times New Roman" w:eastAsia="Times New Roman" w:hAnsi="Times New Roman" w:cs="Times New Roman"/>
          <w:color w:val="222222"/>
          <w:sz w:val="24"/>
          <w:szCs w:val="24"/>
          <w:highlight w:val="white"/>
        </w:rPr>
        <w:t xml:space="preserve">e GRN into skeletogenic, </w:t>
      </w:r>
      <w:proofErr w:type="spellStart"/>
      <w:r>
        <w:rPr>
          <w:rFonts w:ascii="Times New Roman" w:eastAsia="Times New Roman" w:hAnsi="Times New Roman" w:cs="Times New Roman"/>
          <w:color w:val="222222"/>
          <w:sz w:val="24"/>
          <w:szCs w:val="24"/>
          <w:highlight w:val="white"/>
        </w:rPr>
        <w:t>endomesoderm</w:t>
      </w:r>
      <w:proofErr w:type="spellEnd"/>
      <w:r>
        <w:rPr>
          <w:rFonts w:ascii="Times New Roman" w:eastAsia="Times New Roman" w:hAnsi="Times New Roman" w:cs="Times New Roman"/>
          <w:color w:val="222222"/>
          <w:sz w:val="24"/>
          <w:szCs w:val="24"/>
          <w:highlight w:val="white"/>
        </w:rPr>
        <w:t>, and ectoderm. The Imam paper was much easier to read since the arrows that represented a type of regulation were not overlapping like the GRN in this paper. This GRN also included jump scores and connections between t</w:t>
      </w:r>
      <w:r>
        <w:rPr>
          <w:rFonts w:ascii="Times New Roman" w:eastAsia="Times New Roman" w:hAnsi="Times New Roman" w:cs="Times New Roman"/>
          <w:color w:val="222222"/>
          <w:sz w:val="24"/>
          <w:szCs w:val="24"/>
          <w:highlight w:val="white"/>
        </w:rPr>
        <w:t>he three sections of the GRN.</w:t>
      </w:r>
    </w:p>
    <w:p w14:paraId="00000011" w14:textId="77777777" w:rsidR="00D657C8" w:rsidRDefault="00D657C8">
      <w:pPr>
        <w:rPr>
          <w:rFonts w:ascii="Times New Roman" w:eastAsia="Times New Roman" w:hAnsi="Times New Roman" w:cs="Times New Roman"/>
          <w:color w:val="222222"/>
          <w:sz w:val="24"/>
          <w:szCs w:val="24"/>
          <w:highlight w:val="white"/>
        </w:rPr>
      </w:pPr>
    </w:p>
    <w:p w14:paraId="00000012" w14:textId="77777777" w:rsidR="00D657C8" w:rsidRDefault="00620FF5">
      <w:p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RNA-</w:t>
      </w:r>
      <w:proofErr w:type="spellStart"/>
      <w:r>
        <w:rPr>
          <w:rFonts w:ascii="Times New Roman" w:eastAsia="Times New Roman" w:hAnsi="Times New Roman" w:cs="Times New Roman"/>
          <w:color w:val="222222"/>
          <w:sz w:val="24"/>
          <w:szCs w:val="24"/>
          <w:highlight w:val="white"/>
        </w:rPr>
        <w:t>seq</w:t>
      </w:r>
      <w:proofErr w:type="spellEnd"/>
      <w:r>
        <w:rPr>
          <w:rFonts w:ascii="Times New Roman" w:eastAsia="Times New Roman" w:hAnsi="Times New Roman" w:cs="Times New Roman"/>
          <w:color w:val="222222"/>
          <w:sz w:val="24"/>
          <w:szCs w:val="24"/>
          <w:highlight w:val="white"/>
        </w:rPr>
        <w:t xml:space="preserve"> is a molecular analysis technique that looks at the entire transcriptome using next generation sequencing, compared to </w:t>
      </w:r>
      <w:proofErr w:type="spellStart"/>
      <w:r>
        <w:rPr>
          <w:rFonts w:ascii="Times New Roman" w:eastAsia="Times New Roman" w:hAnsi="Times New Roman" w:cs="Times New Roman"/>
          <w:color w:val="222222"/>
          <w:sz w:val="24"/>
          <w:szCs w:val="24"/>
          <w:highlight w:val="white"/>
        </w:rPr>
        <w:t>ChIP-seq</w:t>
      </w:r>
      <w:proofErr w:type="spellEnd"/>
      <w:r>
        <w:rPr>
          <w:rFonts w:ascii="Times New Roman" w:eastAsia="Times New Roman" w:hAnsi="Times New Roman" w:cs="Times New Roman"/>
          <w:color w:val="222222"/>
          <w:sz w:val="24"/>
          <w:szCs w:val="24"/>
          <w:highlight w:val="white"/>
        </w:rPr>
        <w:t xml:space="preserve"> that sheds light on the proteome by identifying protein binding sites. Both techniques ar</w:t>
      </w:r>
      <w:r>
        <w:rPr>
          <w:rFonts w:ascii="Times New Roman" w:eastAsia="Times New Roman" w:hAnsi="Times New Roman" w:cs="Times New Roman"/>
          <w:color w:val="222222"/>
          <w:sz w:val="24"/>
          <w:szCs w:val="24"/>
          <w:highlight w:val="white"/>
        </w:rPr>
        <w:t xml:space="preserve">e used to analyze and construct gene regulatory </w:t>
      </w:r>
      <w:proofErr w:type="gramStart"/>
      <w:r>
        <w:rPr>
          <w:rFonts w:ascii="Times New Roman" w:eastAsia="Times New Roman" w:hAnsi="Times New Roman" w:cs="Times New Roman"/>
          <w:color w:val="222222"/>
          <w:sz w:val="24"/>
          <w:szCs w:val="24"/>
          <w:highlight w:val="white"/>
        </w:rPr>
        <w:t>networks, and</w:t>
      </w:r>
      <w:proofErr w:type="gramEnd"/>
      <w:r>
        <w:rPr>
          <w:rFonts w:ascii="Times New Roman" w:eastAsia="Times New Roman" w:hAnsi="Times New Roman" w:cs="Times New Roman"/>
          <w:color w:val="222222"/>
          <w:sz w:val="24"/>
          <w:szCs w:val="24"/>
          <w:highlight w:val="white"/>
        </w:rPr>
        <w:t xml:space="preserve"> provide valuable information about the connections between genotype and phenotype, and how those connections are regulated and controlled. Both papers addressed similar research </w:t>
      </w:r>
      <w:proofErr w:type="gramStart"/>
      <w:r>
        <w:rPr>
          <w:rFonts w:ascii="Times New Roman" w:eastAsia="Times New Roman" w:hAnsi="Times New Roman" w:cs="Times New Roman"/>
          <w:color w:val="222222"/>
          <w:sz w:val="24"/>
          <w:szCs w:val="24"/>
          <w:highlight w:val="white"/>
        </w:rPr>
        <w:t>questions, but</w:t>
      </w:r>
      <w:proofErr w:type="gramEnd"/>
      <w:r>
        <w:rPr>
          <w:rFonts w:ascii="Times New Roman" w:eastAsia="Times New Roman" w:hAnsi="Times New Roman" w:cs="Times New Roman"/>
          <w:color w:val="222222"/>
          <w:sz w:val="24"/>
          <w:szCs w:val="24"/>
          <w:highlight w:val="white"/>
        </w:rPr>
        <w:t xml:space="preserve"> u</w:t>
      </w:r>
      <w:r>
        <w:rPr>
          <w:rFonts w:ascii="Times New Roman" w:eastAsia="Times New Roman" w:hAnsi="Times New Roman" w:cs="Times New Roman"/>
          <w:color w:val="222222"/>
          <w:sz w:val="24"/>
          <w:szCs w:val="24"/>
          <w:highlight w:val="white"/>
        </w:rPr>
        <w:t xml:space="preserve">sed very different systems and methods to answer those questions. </w:t>
      </w:r>
      <w:proofErr w:type="spellStart"/>
      <w:r>
        <w:rPr>
          <w:rFonts w:ascii="Times New Roman" w:eastAsia="Times New Roman" w:hAnsi="Times New Roman" w:cs="Times New Roman"/>
          <w:color w:val="222222"/>
          <w:sz w:val="24"/>
          <w:szCs w:val="24"/>
          <w:highlight w:val="white"/>
        </w:rPr>
        <w:t>ChIP-seq</w:t>
      </w:r>
      <w:proofErr w:type="spellEnd"/>
      <w:r>
        <w:rPr>
          <w:rFonts w:ascii="Times New Roman" w:eastAsia="Times New Roman" w:hAnsi="Times New Roman" w:cs="Times New Roman"/>
          <w:color w:val="222222"/>
          <w:sz w:val="24"/>
          <w:szCs w:val="24"/>
          <w:highlight w:val="white"/>
        </w:rPr>
        <w:t xml:space="preserve"> and RNA-</w:t>
      </w:r>
      <w:proofErr w:type="spellStart"/>
      <w:r>
        <w:rPr>
          <w:rFonts w:ascii="Times New Roman" w:eastAsia="Times New Roman" w:hAnsi="Times New Roman" w:cs="Times New Roman"/>
          <w:color w:val="222222"/>
          <w:sz w:val="24"/>
          <w:szCs w:val="24"/>
          <w:highlight w:val="white"/>
        </w:rPr>
        <w:t>seq</w:t>
      </w:r>
      <w:proofErr w:type="spellEnd"/>
      <w:r>
        <w:rPr>
          <w:rFonts w:ascii="Times New Roman" w:eastAsia="Times New Roman" w:hAnsi="Times New Roman" w:cs="Times New Roman"/>
          <w:color w:val="222222"/>
          <w:sz w:val="24"/>
          <w:szCs w:val="24"/>
          <w:highlight w:val="white"/>
        </w:rPr>
        <w:t xml:space="preserve"> are applicable to any system, but the conclusions and overarching discussion points may not be comparable between a sea urchin and bacteria. Both papers discussed that t</w:t>
      </w:r>
      <w:r>
        <w:rPr>
          <w:rFonts w:ascii="Times New Roman" w:eastAsia="Times New Roman" w:hAnsi="Times New Roman" w:cs="Times New Roman"/>
          <w:color w:val="222222"/>
          <w:sz w:val="24"/>
          <w:szCs w:val="24"/>
          <w:highlight w:val="white"/>
        </w:rPr>
        <w:t xml:space="preserve">he focus gene regulatory networks were thought to be conserved, which has implications on the evolution of those regulatory networks. </w:t>
      </w:r>
    </w:p>
    <w:sectPr w:rsidR="00D657C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7C8"/>
    <w:rsid w:val="00620FF5"/>
    <w:rsid w:val="007D52D2"/>
    <w:rsid w:val="00D65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5718B05C-F8EA-9E45-B697-6409E15CD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871</Words>
  <Characters>4965</Characters>
  <Application>Microsoft Office Word</Application>
  <DocSecurity>0</DocSecurity>
  <Lines>41</Lines>
  <Paragraphs>11</Paragraphs>
  <ScaleCrop>false</ScaleCrop>
  <Company/>
  <LinksUpToDate>false</LinksUpToDate>
  <CharactersWithSpaces>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Prada Montoya</cp:lastModifiedBy>
  <cp:revision>3</cp:revision>
  <dcterms:created xsi:type="dcterms:W3CDTF">2019-03-19T11:56:00Z</dcterms:created>
  <dcterms:modified xsi:type="dcterms:W3CDTF">2019-03-19T11:56:00Z</dcterms:modified>
</cp:coreProperties>
</file>