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7B302" w14:textId="0975C6D2" w:rsidR="00F94DDF" w:rsidRPr="008F68C0" w:rsidRDefault="008F68C0" w:rsidP="00F94DDF">
      <w:pPr>
        <w:jc w:val="center"/>
        <w:rPr>
          <w:rFonts w:ascii="Times New Roman" w:hAnsi="Times New Roman" w:cs="Times New Roman"/>
        </w:rPr>
      </w:pPr>
      <w:r>
        <w:rPr>
          <w:rFonts w:ascii="Times New Roman" w:hAnsi="Times New Roman" w:cs="Times New Roman"/>
          <w:b/>
        </w:rPr>
        <w:t>Hybridization and Speciation</w:t>
      </w:r>
    </w:p>
    <w:p w14:paraId="6C4D8C42" w14:textId="06592B9A" w:rsidR="00F94DDF" w:rsidRDefault="00F94DDF">
      <w:pPr>
        <w:rPr>
          <w:rFonts w:ascii="Times New Roman" w:hAnsi="Times New Roman" w:cs="Times New Roman"/>
        </w:rPr>
      </w:pPr>
    </w:p>
    <w:p w14:paraId="25EA6719" w14:textId="7441FE0C" w:rsidR="008F68C0" w:rsidRPr="008F68C0" w:rsidRDefault="008F68C0">
      <w:pPr>
        <w:rPr>
          <w:rFonts w:ascii="Times New Roman" w:hAnsi="Times New Roman" w:cs="Times New Roman"/>
          <w:i/>
        </w:rPr>
      </w:pPr>
      <w:commentRangeStart w:id="0"/>
      <w:r>
        <w:rPr>
          <w:rFonts w:ascii="Times New Roman" w:hAnsi="Times New Roman" w:cs="Times New Roman"/>
          <w:i/>
        </w:rPr>
        <w:t>Introduction</w:t>
      </w:r>
      <w:commentRangeEnd w:id="0"/>
      <w:r w:rsidR="00EC7ED0">
        <w:rPr>
          <w:rStyle w:val="CommentReference"/>
        </w:rPr>
        <w:commentReference w:id="0"/>
      </w:r>
    </w:p>
    <w:p w14:paraId="7EA97F61" w14:textId="62B7992B" w:rsidR="003579A5" w:rsidRPr="007156EC" w:rsidRDefault="00EA2015">
      <w:pPr>
        <w:rPr>
          <w:rFonts w:ascii="Times New Roman" w:hAnsi="Times New Roman" w:cs="Times New Roman"/>
        </w:rPr>
      </w:pPr>
      <w:r w:rsidRPr="007156EC">
        <w:rPr>
          <w:rFonts w:ascii="Times New Roman" w:hAnsi="Times New Roman" w:cs="Times New Roman"/>
        </w:rPr>
        <w:tab/>
        <w:t xml:space="preserve">It is </w:t>
      </w:r>
      <w:del w:id="2" w:author="Carlos Prada Montoya" w:date="2019-04-15T10:54:00Z">
        <w:r w:rsidRPr="007156EC" w:rsidDel="00D2459A">
          <w:rPr>
            <w:rFonts w:ascii="Times New Roman" w:hAnsi="Times New Roman" w:cs="Times New Roman"/>
          </w:rPr>
          <w:delText xml:space="preserve">extremely </w:delText>
        </w:r>
      </w:del>
      <w:r w:rsidRPr="007156EC">
        <w:rPr>
          <w:rFonts w:ascii="Times New Roman" w:hAnsi="Times New Roman" w:cs="Times New Roman"/>
        </w:rPr>
        <w:t xml:space="preserve">difficult </w:t>
      </w:r>
      <w:ins w:id="3" w:author="Carlos Prada Montoya" w:date="2019-04-15T10:54:00Z">
        <w:r w:rsidR="00D2459A">
          <w:rPr>
            <w:rFonts w:ascii="Times New Roman" w:hAnsi="Times New Roman" w:cs="Times New Roman"/>
          </w:rPr>
          <w:t xml:space="preserve">to </w:t>
        </w:r>
      </w:ins>
      <w:r w:rsidR="00961522" w:rsidRPr="007156EC">
        <w:rPr>
          <w:rFonts w:ascii="Times New Roman" w:hAnsi="Times New Roman" w:cs="Times New Roman"/>
        </w:rPr>
        <w:t xml:space="preserve">experimentally prove </w:t>
      </w:r>
      <w:del w:id="4" w:author="Carlos Prada Montoya" w:date="2019-04-15T10:54:00Z">
        <w:r w:rsidR="00961522" w:rsidRPr="007156EC" w:rsidDel="00D2459A">
          <w:rPr>
            <w:rFonts w:ascii="Times New Roman" w:hAnsi="Times New Roman" w:cs="Times New Roman"/>
          </w:rPr>
          <w:delText xml:space="preserve">methods of </w:delText>
        </w:r>
      </w:del>
      <w:r w:rsidR="00961522" w:rsidRPr="007156EC">
        <w:rPr>
          <w:rFonts w:ascii="Times New Roman" w:hAnsi="Times New Roman" w:cs="Times New Roman"/>
        </w:rPr>
        <w:t>speciation</w:t>
      </w:r>
      <w:r w:rsidR="00B2268F" w:rsidRPr="007156EC">
        <w:rPr>
          <w:rFonts w:ascii="Times New Roman" w:hAnsi="Times New Roman" w:cs="Times New Roman"/>
        </w:rPr>
        <w:t xml:space="preserve">, and most </w:t>
      </w:r>
      <w:r w:rsidR="00C8753F">
        <w:rPr>
          <w:rFonts w:ascii="Times New Roman" w:hAnsi="Times New Roman" w:cs="Times New Roman"/>
        </w:rPr>
        <w:t>analyse</w:t>
      </w:r>
      <w:r w:rsidR="00B2268F" w:rsidRPr="007156EC">
        <w:rPr>
          <w:rFonts w:ascii="Times New Roman" w:hAnsi="Times New Roman" w:cs="Times New Roman"/>
        </w:rPr>
        <w:t xml:space="preserve">s involve a combination of different types of analysis. </w:t>
      </w:r>
    </w:p>
    <w:p w14:paraId="17BFFD2E" w14:textId="440D469F" w:rsidR="00CD42AD" w:rsidRDefault="00AA6F89">
      <w:pPr>
        <w:rPr>
          <w:rFonts w:ascii="Times New Roman" w:hAnsi="Times New Roman" w:cs="Times New Roman"/>
        </w:rPr>
      </w:pPr>
      <w:r w:rsidRPr="007156EC">
        <w:rPr>
          <w:rFonts w:ascii="Times New Roman" w:hAnsi="Times New Roman" w:cs="Times New Roman"/>
        </w:rPr>
        <w:tab/>
      </w:r>
      <w:proofErr w:type="spellStart"/>
      <w:r w:rsidRPr="007156EC">
        <w:rPr>
          <w:rFonts w:ascii="Times New Roman" w:hAnsi="Times New Roman" w:cs="Times New Roman"/>
        </w:rPr>
        <w:t>Lamichhaney</w:t>
      </w:r>
      <w:proofErr w:type="spellEnd"/>
      <w:r w:rsidRPr="007156EC">
        <w:rPr>
          <w:rFonts w:ascii="Times New Roman" w:hAnsi="Times New Roman" w:cs="Times New Roman"/>
        </w:rPr>
        <w:t xml:space="preserve"> et al. (2018) studied </w:t>
      </w:r>
      <w:del w:id="5" w:author="Carlos Prada Montoya" w:date="2019-04-15T11:01:00Z">
        <w:r w:rsidRPr="007156EC" w:rsidDel="00D2459A">
          <w:rPr>
            <w:rFonts w:ascii="Times New Roman" w:hAnsi="Times New Roman" w:cs="Times New Roman"/>
          </w:rPr>
          <w:delText>a popular organism in evolutionary biology: the</w:delText>
        </w:r>
      </w:del>
      <w:ins w:id="6" w:author="Carlos Prada Montoya" w:date="2019-04-15T11:01:00Z">
        <w:r w:rsidR="00D2459A">
          <w:rPr>
            <w:rFonts w:ascii="Times New Roman" w:hAnsi="Times New Roman" w:cs="Times New Roman"/>
          </w:rPr>
          <w:t>speciation in</w:t>
        </w:r>
      </w:ins>
      <w:r w:rsidRPr="007156EC">
        <w:rPr>
          <w:rFonts w:ascii="Times New Roman" w:hAnsi="Times New Roman" w:cs="Times New Roman"/>
        </w:rPr>
        <w:t xml:space="preserve"> Galapagos finch</w:t>
      </w:r>
      <w:ins w:id="7" w:author="Carlos Prada Montoya" w:date="2019-04-15T11:01:00Z">
        <w:r w:rsidR="00D2459A">
          <w:rPr>
            <w:rFonts w:ascii="Times New Roman" w:hAnsi="Times New Roman" w:cs="Times New Roman"/>
          </w:rPr>
          <w:t>es</w:t>
        </w:r>
      </w:ins>
      <w:r w:rsidRPr="007156EC">
        <w:rPr>
          <w:rFonts w:ascii="Times New Roman" w:hAnsi="Times New Roman" w:cs="Times New Roman"/>
        </w:rPr>
        <w:t xml:space="preserve">. Their study </w:t>
      </w:r>
      <w:r w:rsidR="006245B7" w:rsidRPr="007156EC">
        <w:rPr>
          <w:rFonts w:ascii="Times New Roman" w:hAnsi="Times New Roman" w:cs="Times New Roman"/>
        </w:rPr>
        <w:t xml:space="preserve">focused on a population of </w:t>
      </w:r>
      <w:proofErr w:type="spellStart"/>
      <w:r w:rsidR="006245B7" w:rsidRPr="00105823">
        <w:rPr>
          <w:rFonts w:ascii="Times New Roman" w:hAnsi="Times New Roman" w:cs="Times New Roman"/>
          <w:i/>
        </w:rPr>
        <w:t>Geospiza</w:t>
      </w:r>
      <w:proofErr w:type="spellEnd"/>
      <w:r w:rsidR="006245B7" w:rsidRPr="00105823">
        <w:rPr>
          <w:rFonts w:ascii="Times New Roman" w:hAnsi="Times New Roman" w:cs="Times New Roman"/>
          <w:i/>
        </w:rPr>
        <w:t xml:space="preserve"> </w:t>
      </w:r>
      <w:proofErr w:type="spellStart"/>
      <w:r w:rsidR="00AE5951" w:rsidRPr="00105823">
        <w:rPr>
          <w:rFonts w:ascii="Times New Roman" w:hAnsi="Times New Roman" w:cs="Times New Roman"/>
          <w:i/>
        </w:rPr>
        <w:t>fortis</w:t>
      </w:r>
      <w:proofErr w:type="spellEnd"/>
      <w:r w:rsidR="006245B7" w:rsidRPr="007156EC">
        <w:rPr>
          <w:rFonts w:ascii="Times New Roman" w:hAnsi="Times New Roman" w:cs="Times New Roman"/>
        </w:rPr>
        <w:t xml:space="preserve"> </w:t>
      </w:r>
      <w:r w:rsidR="00AE5951" w:rsidRPr="007156EC">
        <w:rPr>
          <w:rFonts w:ascii="Times New Roman" w:hAnsi="Times New Roman" w:cs="Times New Roman"/>
        </w:rPr>
        <w:t xml:space="preserve">and the effects of one male </w:t>
      </w:r>
      <w:r w:rsidR="00AE5951" w:rsidRPr="000A37F3">
        <w:rPr>
          <w:rFonts w:ascii="Times New Roman" w:hAnsi="Times New Roman" w:cs="Times New Roman"/>
          <w:i/>
        </w:rPr>
        <w:t xml:space="preserve">G. </w:t>
      </w:r>
      <w:proofErr w:type="spellStart"/>
      <w:r w:rsidR="00AE5951" w:rsidRPr="000A37F3">
        <w:rPr>
          <w:rFonts w:ascii="Times New Roman" w:hAnsi="Times New Roman" w:cs="Times New Roman"/>
          <w:i/>
        </w:rPr>
        <w:t>conirostris</w:t>
      </w:r>
      <w:proofErr w:type="spellEnd"/>
      <w:r w:rsidR="00AE5951" w:rsidRPr="007156EC">
        <w:rPr>
          <w:rFonts w:ascii="Times New Roman" w:hAnsi="Times New Roman" w:cs="Times New Roman"/>
        </w:rPr>
        <w:t xml:space="preserve"> migrant. </w:t>
      </w:r>
      <w:r w:rsidR="00473433" w:rsidRPr="007156EC">
        <w:rPr>
          <w:rFonts w:ascii="Times New Roman" w:hAnsi="Times New Roman" w:cs="Times New Roman"/>
        </w:rPr>
        <w:t xml:space="preserve">Their study chiefly focused on the </w:t>
      </w:r>
      <w:commentRangeStart w:id="8"/>
      <w:r w:rsidR="00473433" w:rsidRPr="007156EC">
        <w:rPr>
          <w:rFonts w:ascii="Times New Roman" w:hAnsi="Times New Roman" w:cs="Times New Roman"/>
        </w:rPr>
        <w:t>fitness of hybrids</w:t>
      </w:r>
      <w:commentRangeEnd w:id="8"/>
      <w:r w:rsidR="0062249D">
        <w:rPr>
          <w:rStyle w:val="CommentReference"/>
        </w:rPr>
        <w:commentReference w:id="8"/>
      </w:r>
      <w:r w:rsidR="00473433" w:rsidRPr="007156EC">
        <w:rPr>
          <w:rFonts w:ascii="Times New Roman" w:hAnsi="Times New Roman" w:cs="Times New Roman"/>
        </w:rPr>
        <w:t xml:space="preserve">, to try to determine if the </w:t>
      </w:r>
      <w:r w:rsidR="00473433" w:rsidRPr="000A37F3">
        <w:rPr>
          <w:rFonts w:ascii="Times New Roman" w:hAnsi="Times New Roman" w:cs="Times New Roman"/>
          <w:i/>
        </w:rPr>
        <w:t xml:space="preserve">G. </w:t>
      </w:r>
      <w:proofErr w:type="spellStart"/>
      <w:r w:rsidR="00473433" w:rsidRPr="000A37F3">
        <w:rPr>
          <w:rFonts w:ascii="Times New Roman" w:hAnsi="Times New Roman" w:cs="Times New Roman"/>
          <w:i/>
        </w:rPr>
        <w:t>conirostris</w:t>
      </w:r>
      <w:proofErr w:type="spellEnd"/>
      <w:r w:rsidR="00473433" w:rsidRPr="007156EC">
        <w:rPr>
          <w:rFonts w:ascii="Times New Roman" w:hAnsi="Times New Roman" w:cs="Times New Roman"/>
        </w:rPr>
        <w:t xml:space="preserve"> had started a viable and distinct population. In contrast, </w:t>
      </w:r>
      <w:proofErr w:type="spellStart"/>
      <w:r w:rsidR="00473433" w:rsidRPr="007156EC">
        <w:rPr>
          <w:rFonts w:ascii="Times New Roman" w:hAnsi="Times New Roman" w:cs="Times New Roman"/>
        </w:rPr>
        <w:t>Kautt</w:t>
      </w:r>
      <w:proofErr w:type="spellEnd"/>
      <w:r w:rsidR="00473433" w:rsidRPr="007156EC">
        <w:rPr>
          <w:rFonts w:ascii="Times New Roman" w:hAnsi="Times New Roman" w:cs="Times New Roman"/>
        </w:rPr>
        <w:t xml:space="preserve"> et al. (2016)</w:t>
      </w:r>
      <w:r w:rsidR="00B6718F" w:rsidRPr="007156EC">
        <w:rPr>
          <w:rFonts w:ascii="Times New Roman" w:hAnsi="Times New Roman" w:cs="Times New Roman"/>
        </w:rPr>
        <w:t xml:space="preserve"> examined </w:t>
      </w:r>
      <w:del w:id="9" w:author="Carlos Prada Montoya" w:date="2019-04-15T11:02:00Z">
        <w:r w:rsidR="00B6718F" w:rsidRPr="007156EC" w:rsidDel="0062249D">
          <w:rPr>
            <w:rFonts w:ascii="Times New Roman" w:hAnsi="Times New Roman" w:cs="Times New Roman"/>
          </w:rPr>
          <w:delText xml:space="preserve">possible </w:delText>
        </w:r>
      </w:del>
      <w:r w:rsidR="00B6718F" w:rsidRPr="007156EC">
        <w:rPr>
          <w:rFonts w:ascii="Times New Roman" w:hAnsi="Times New Roman" w:cs="Times New Roman"/>
        </w:rPr>
        <w:t xml:space="preserve">sympatric speciation in Nicaraguan cichlids. </w:t>
      </w:r>
      <w:r w:rsidR="005000A4" w:rsidRPr="007156EC">
        <w:rPr>
          <w:rFonts w:ascii="Times New Roman" w:hAnsi="Times New Roman" w:cs="Times New Roman"/>
        </w:rPr>
        <w:t xml:space="preserve">Instead of the introduction of a new species, they examined evidence for species divergence over time, and identified five genetically distinct species (although they acknowledge that there could be six, which was previously thought to be the number of species in the lake system). </w:t>
      </w:r>
      <w:r w:rsidR="000A37F3">
        <w:rPr>
          <w:rFonts w:ascii="Times New Roman" w:hAnsi="Times New Roman" w:cs="Times New Roman"/>
        </w:rPr>
        <w:t xml:space="preserve">Instead of examining a recent event, like </w:t>
      </w:r>
      <w:proofErr w:type="spellStart"/>
      <w:r w:rsidR="000A37F3">
        <w:rPr>
          <w:rFonts w:ascii="Times New Roman" w:hAnsi="Times New Roman" w:cs="Times New Roman"/>
        </w:rPr>
        <w:t>Lamichhaney</w:t>
      </w:r>
      <w:proofErr w:type="spellEnd"/>
      <w:r w:rsidR="000A37F3">
        <w:rPr>
          <w:rFonts w:ascii="Times New Roman" w:hAnsi="Times New Roman" w:cs="Times New Roman"/>
        </w:rPr>
        <w:t xml:space="preserve">, </w:t>
      </w:r>
      <w:proofErr w:type="spellStart"/>
      <w:r w:rsidR="000A37F3">
        <w:rPr>
          <w:rFonts w:ascii="Times New Roman" w:hAnsi="Times New Roman" w:cs="Times New Roman"/>
        </w:rPr>
        <w:t>Kautt</w:t>
      </w:r>
      <w:proofErr w:type="spellEnd"/>
      <w:r w:rsidR="000A37F3">
        <w:rPr>
          <w:rFonts w:ascii="Times New Roman" w:hAnsi="Times New Roman" w:cs="Times New Roman"/>
        </w:rPr>
        <w:t xml:space="preserve"> and their team investigated </w:t>
      </w:r>
      <w:del w:id="10" w:author="Carlos Prada Montoya" w:date="2019-04-15T11:03:00Z">
        <w:r w:rsidR="000A37F3" w:rsidDel="0062249D">
          <w:rPr>
            <w:rFonts w:ascii="Times New Roman" w:hAnsi="Times New Roman" w:cs="Times New Roman"/>
          </w:rPr>
          <w:delText xml:space="preserve">much </w:delText>
        </w:r>
      </w:del>
      <w:ins w:id="11" w:author="Carlos Prada Montoya" w:date="2019-04-15T11:03:00Z">
        <w:r w:rsidR="0062249D">
          <w:rPr>
            <w:rFonts w:ascii="Times New Roman" w:hAnsi="Times New Roman" w:cs="Times New Roman"/>
          </w:rPr>
          <w:t>a</w:t>
        </w:r>
        <w:r w:rsidR="0062249D">
          <w:rPr>
            <w:rFonts w:ascii="Times New Roman" w:hAnsi="Times New Roman" w:cs="Times New Roman"/>
          </w:rPr>
          <w:t xml:space="preserve"> </w:t>
        </w:r>
      </w:ins>
      <w:r w:rsidR="000A37F3">
        <w:rPr>
          <w:rFonts w:ascii="Times New Roman" w:hAnsi="Times New Roman" w:cs="Times New Roman"/>
        </w:rPr>
        <w:t xml:space="preserve">deeper evolutionary </w:t>
      </w:r>
      <w:del w:id="12" w:author="Carlos Prada Montoya" w:date="2019-04-15T11:03:00Z">
        <w:r w:rsidR="000A37F3" w:rsidDel="0062249D">
          <w:rPr>
            <w:rFonts w:ascii="Times New Roman" w:hAnsi="Times New Roman" w:cs="Times New Roman"/>
          </w:rPr>
          <w:delText>history of a species</w:delText>
        </w:r>
      </w:del>
      <w:ins w:id="13" w:author="Carlos Prada Montoya" w:date="2019-04-15T11:03:00Z">
        <w:r w:rsidR="0062249D">
          <w:rPr>
            <w:rFonts w:ascii="Times New Roman" w:hAnsi="Times New Roman" w:cs="Times New Roman"/>
          </w:rPr>
          <w:t>event</w:t>
        </w:r>
        <w:r w:rsidR="00BE6425">
          <w:rPr>
            <w:rFonts w:ascii="Times New Roman" w:hAnsi="Times New Roman" w:cs="Times New Roman"/>
          </w:rPr>
          <w:t xml:space="preserve"> of at least </w:t>
        </w:r>
        <w:proofErr w:type="spellStart"/>
        <w:r w:rsidR="00BE6425">
          <w:rPr>
            <w:rFonts w:ascii="Times New Roman" w:hAnsi="Times New Roman" w:cs="Times New Roman"/>
          </w:rPr>
          <w:t>xxxx</w:t>
        </w:r>
        <w:proofErr w:type="spellEnd"/>
        <w:r w:rsidR="00BE6425">
          <w:rPr>
            <w:rFonts w:ascii="Times New Roman" w:hAnsi="Times New Roman" w:cs="Times New Roman"/>
          </w:rPr>
          <w:t xml:space="preserve"> generations</w:t>
        </w:r>
      </w:ins>
      <w:r w:rsidR="000A37F3">
        <w:rPr>
          <w:rFonts w:ascii="Times New Roman" w:hAnsi="Times New Roman" w:cs="Times New Roman"/>
        </w:rPr>
        <w:t xml:space="preserve">. </w:t>
      </w:r>
    </w:p>
    <w:p w14:paraId="271C5AD8" w14:textId="05D5CEBD" w:rsidR="00B6052C" w:rsidRDefault="00B6052C">
      <w:pPr>
        <w:rPr>
          <w:rFonts w:ascii="Times New Roman" w:hAnsi="Times New Roman" w:cs="Times New Roman"/>
        </w:rPr>
      </w:pPr>
    </w:p>
    <w:p w14:paraId="7668D9F6" w14:textId="6098B569" w:rsidR="00B6052C" w:rsidRPr="00B6052C" w:rsidRDefault="00B6052C">
      <w:pPr>
        <w:rPr>
          <w:rFonts w:ascii="Times New Roman" w:hAnsi="Times New Roman" w:cs="Times New Roman"/>
          <w:i/>
        </w:rPr>
      </w:pPr>
      <w:r>
        <w:rPr>
          <w:rFonts w:ascii="Times New Roman" w:hAnsi="Times New Roman" w:cs="Times New Roman"/>
          <w:i/>
        </w:rPr>
        <w:t>Methods</w:t>
      </w:r>
    </w:p>
    <w:p w14:paraId="51BC6C40" w14:textId="7DBEBCFB" w:rsidR="00D50C60" w:rsidRPr="007156EC" w:rsidRDefault="003466CD" w:rsidP="00CD42AD">
      <w:pPr>
        <w:ind w:firstLine="720"/>
        <w:rPr>
          <w:rFonts w:ascii="Times New Roman" w:hAnsi="Times New Roman" w:cs="Times New Roman"/>
        </w:rPr>
      </w:pPr>
      <w:r w:rsidRPr="007156EC">
        <w:rPr>
          <w:rFonts w:ascii="Times New Roman" w:hAnsi="Times New Roman" w:cs="Times New Roman"/>
        </w:rPr>
        <w:t xml:space="preserve">Both studies </w:t>
      </w:r>
      <w:del w:id="14" w:author="Carlos Prada Montoya" w:date="2019-04-15T11:03:00Z">
        <w:r w:rsidRPr="007156EC" w:rsidDel="00BE6425">
          <w:rPr>
            <w:rFonts w:ascii="Times New Roman" w:hAnsi="Times New Roman" w:cs="Times New Roman"/>
          </w:rPr>
          <w:delText>utilized extensive</w:delText>
        </w:r>
      </w:del>
      <w:ins w:id="15" w:author="Carlos Prada Montoya" w:date="2019-04-15T11:03:00Z">
        <w:r w:rsidR="00BE6425">
          <w:rPr>
            <w:rFonts w:ascii="Times New Roman" w:hAnsi="Times New Roman" w:cs="Times New Roman"/>
          </w:rPr>
          <w:t>used</w:t>
        </w:r>
      </w:ins>
      <w:r w:rsidRPr="007156EC">
        <w:rPr>
          <w:rFonts w:ascii="Times New Roman" w:hAnsi="Times New Roman" w:cs="Times New Roman"/>
        </w:rPr>
        <w:t xml:space="preserve"> </w:t>
      </w:r>
      <w:r w:rsidR="00D9095F">
        <w:rPr>
          <w:rFonts w:ascii="Times New Roman" w:hAnsi="Times New Roman" w:cs="Times New Roman"/>
        </w:rPr>
        <w:t>whole-</w:t>
      </w:r>
      <w:r w:rsidRPr="007156EC">
        <w:rPr>
          <w:rFonts w:ascii="Times New Roman" w:hAnsi="Times New Roman" w:cs="Times New Roman"/>
        </w:rPr>
        <w:t>genom</w:t>
      </w:r>
      <w:r w:rsidR="00D9095F">
        <w:rPr>
          <w:rFonts w:ascii="Times New Roman" w:hAnsi="Times New Roman" w:cs="Times New Roman"/>
        </w:rPr>
        <w:t>e</w:t>
      </w:r>
      <w:r w:rsidRPr="007156EC">
        <w:rPr>
          <w:rFonts w:ascii="Times New Roman" w:hAnsi="Times New Roman" w:cs="Times New Roman"/>
        </w:rPr>
        <w:t xml:space="preserve"> analysis</w:t>
      </w:r>
      <w:r w:rsidR="00482D59" w:rsidRPr="007156EC">
        <w:rPr>
          <w:rFonts w:ascii="Times New Roman" w:hAnsi="Times New Roman" w:cs="Times New Roman"/>
        </w:rPr>
        <w:t>.</w:t>
      </w:r>
      <w:r w:rsidR="005768F6" w:rsidRPr="007156EC">
        <w:rPr>
          <w:rFonts w:ascii="Times New Roman" w:hAnsi="Times New Roman" w:cs="Times New Roman"/>
        </w:rPr>
        <w:t xml:space="preserve"> </w:t>
      </w:r>
      <w:proofErr w:type="spellStart"/>
      <w:r w:rsidR="00115CB2" w:rsidRPr="007156EC">
        <w:rPr>
          <w:rFonts w:ascii="Times New Roman" w:hAnsi="Times New Roman" w:cs="Times New Roman"/>
        </w:rPr>
        <w:t>K</w:t>
      </w:r>
      <w:r w:rsidR="0082652B" w:rsidRPr="007156EC">
        <w:rPr>
          <w:rFonts w:ascii="Times New Roman" w:hAnsi="Times New Roman" w:cs="Times New Roman"/>
        </w:rPr>
        <w:t>autt</w:t>
      </w:r>
      <w:proofErr w:type="spellEnd"/>
      <w:r w:rsidR="0082652B" w:rsidRPr="007156EC">
        <w:rPr>
          <w:rFonts w:ascii="Times New Roman" w:hAnsi="Times New Roman" w:cs="Times New Roman"/>
        </w:rPr>
        <w:t xml:space="preserve"> began with a PCA, </w:t>
      </w:r>
      <w:del w:id="16" w:author="Carlos Prada Montoya" w:date="2019-04-15T11:04:00Z">
        <w:r w:rsidR="0082652B" w:rsidRPr="007156EC" w:rsidDel="00BE6425">
          <w:rPr>
            <w:rFonts w:ascii="Times New Roman" w:hAnsi="Times New Roman" w:cs="Times New Roman"/>
          </w:rPr>
          <w:delText xml:space="preserve">to begin </w:delText>
        </w:r>
      </w:del>
      <w:r w:rsidR="0082652B" w:rsidRPr="007156EC">
        <w:rPr>
          <w:rFonts w:ascii="Times New Roman" w:hAnsi="Times New Roman" w:cs="Times New Roman"/>
        </w:rPr>
        <w:t xml:space="preserve">to identify the different genetic groups. </w:t>
      </w:r>
      <w:proofErr w:type="spellStart"/>
      <w:r w:rsidR="0082652B" w:rsidRPr="007156EC">
        <w:rPr>
          <w:rFonts w:ascii="Times New Roman" w:hAnsi="Times New Roman" w:cs="Times New Roman"/>
        </w:rPr>
        <w:t>K</w:t>
      </w:r>
      <w:r w:rsidR="00115CB2" w:rsidRPr="007156EC">
        <w:rPr>
          <w:rFonts w:ascii="Times New Roman" w:hAnsi="Times New Roman" w:cs="Times New Roman"/>
        </w:rPr>
        <w:t>autt</w:t>
      </w:r>
      <w:proofErr w:type="spellEnd"/>
      <w:r w:rsidR="00145F37">
        <w:rPr>
          <w:rFonts w:ascii="Times New Roman" w:hAnsi="Times New Roman" w:cs="Times New Roman"/>
        </w:rPr>
        <w:t xml:space="preserve"> then</w:t>
      </w:r>
      <w:r w:rsidR="00115CB2" w:rsidRPr="007156EC">
        <w:rPr>
          <w:rFonts w:ascii="Times New Roman" w:hAnsi="Times New Roman" w:cs="Times New Roman"/>
        </w:rPr>
        <w:t xml:space="preserve"> used RAD-</w:t>
      </w:r>
      <w:proofErr w:type="spellStart"/>
      <w:r w:rsidR="00115CB2" w:rsidRPr="007156EC">
        <w:rPr>
          <w:rFonts w:ascii="Times New Roman" w:hAnsi="Times New Roman" w:cs="Times New Roman"/>
        </w:rPr>
        <w:t>seq</w:t>
      </w:r>
      <w:proofErr w:type="spellEnd"/>
      <w:r w:rsidR="00115CB2" w:rsidRPr="007156EC">
        <w:rPr>
          <w:rFonts w:ascii="Times New Roman" w:hAnsi="Times New Roman" w:cs="Times New Roman"/>
        </w:rPr>
        <w:t xml:space="preserve"> analysis</w:t>
      </w:r>
      <w:r w:rsidR="00590A61" w:rsidRPr="007156EC">
        <w:rPr>
          <w:rFonts w:ascii="Times New Roman" w:hAnsi="Times New Roman" w:cs="Times New Roman"/>
        </w:rPr>
        <w:t xml:space="preserve">, which allows them to randomly sample the entire genome, and examine both neutral and adaptive genomic variation. </w:t>
      </w:r>
      <w:r w:rsidR="00A65501" w:rsidRPr="007156EC">
        <w:rPr>
          <w:rFonts w:ascii="Times New Roman" w:hAnsi="Times New Roman" w:cs="Times New Roman"/>
        </w:rPr>
        <w:t xml:space="preserve">They specifically used the double digest RAD method, or </w:t>
      </w:r>
      <w:proofErr w:type="spellStart"/>
      <w:r w:rsidR="00A65501" w:rsidRPr="007156EC">
        <w:rPr>
          <w:rFonts w:ascii="Times New Roman" w:hAnsi="Times New Roman" w:cs="Times New Roman"/>
        </w:rPr>
        <w:t>ddRAD</w:t>
      </w:r>
      <w:proofErr w:type="spellEnd"/>
      <w:r w:rsidR="00A65501" w:rsidRPr="007156EC">
        <w:rPr>
          <w:rFonts w:ascii="Times New Roman" w:hAnsi="Times New Roman" w:cs="Times New Roman"/>
        </w:rPr>
        <w:t xml:space="preserve">, which uses two enzymes to sample the genome. </w:t>
      </w:r>
      <w:r w:rsidR="00B054DC" w:rsidRPr="007156EC">
        <w:rPr>
          <w:rFonts w:ascii="Times New Roman" w:hAnsi="Times New Roman" w:cs="Times New Roman"/>
        </w:rPr>
        <w:t xml:space="preserve">However, </w:t>
      </w:r>
      <w:proofErr w:type="spellStart"/>
      <w:r w:rsidR="00B054DC" w:rsidRPr="007156EC">
        <w:rPr>
          <w:rFonts w:ascii="Times New Roman" w:hAnsi="Times New Roman" w:cs="Times New Roman"/>
        </w:rPr>
        <w:t>ddRAD</w:t>
      </w:r>
      <w:proofErr w:type="spellEnd"/>
      <w:r w:rsidR="00B054DC" w:rsidRPr="007156EC">
        <w:rPr>
          <w:rFonts w:ascii="Times New Roman" w:hAnsi="Times New Roman" w:cs="Times New Roman"/>
        </w:rPr>
        <w:t xml:space="preserve"> is prone to allele dropout, which can cause researchers to underestimate heterozygosity. </w:t>
      </w:r>
      <w:r w:rsidR="00E026FA" w:rsidRPr="007156EC">
        <w:rPr>
          <w:rFonts w:ascii="Times New Roman" w:hAnsi="Times New Roman" w:cs="Times New Roman"/>
        </w:rPr>
        <w:t xml:space="preserve">This wouldn’t necessarily be picked up in their </w:t>
      </w:r>
      <w:proofErr w:type="spellStart"/>
      <w:r w:rsidR="00E026FA" w:rsidRPr="007156EC">
        <w:rPr>
          <w:rFonts w:ascii="Times New Roman" w:hAnsi="Times New Roman" w:cs="Times New Roman"/>
        </w:rPr>
        <w:t>FastQC</w:t>
      </w:r>
      <w:proofErr w:type="spellEnd"/>
      <w:r w:rsidR="00E026FA" w:rsidRPr="007156EC">
        <w:rPr>
          <w:rFonts w:ascii="Times New Roman" w:hAnsi="Times New Roman" w:cs="Times New Roman"/>
        </w:rPr>
        <w:t xml:space="preserve"> quality analysis</w:t>
      </w:r>
      <w:r w:rsidR="00234FA4" w:rsidRPr="007156EC">
        <w:rPr>
          <w:rFonts w:ascii="Times New Roman" w:hAnsi="Times New Roman" w:cs="Times New Roman"/>
        </w:rPr>
        <w:t xml:space="preserve">. </w:t>
      </w:r>
      <w:r w:rsidR="00D6056B" w:rsidRPr="007156EC">
        <w:rPr>
          <w:rFonts w:ascii="Times New Roman" w:hAnsi="Times New Roman" w:cs="Times New Roman"/>
        </w:rPr>
        <w:t xml:space="preserve">However, the did not rely solely on </w:t>
      </w:r>
      <w:proofErr w:type="spellStart"/>
      <w:r w:rsidR="00D6056B" w:rsidRPr="007156EC">
        <w:rPr>
          <w:rFonts w:ascii="Times New Roman" w:hAnsi="Times New Roman" w:cs="Times New Roman"/>
        </w:rPr>
        <w:t>ddRAD-seq</w:t>
      </w:r>
      <w:proofErr w:type="spellEnd"/>
      <w:r w:rsidR="00D6056B" w:rsidRPr="007156EC">
        <w:rPr>
          <w:rFonts w:ascii="Times New Roman" w:hAnsi="Times New Roman" w:cs="Times New Roman"/>
        </w:rPr>
        <w:t xml:space="preserve">, and mitigated shortcomings by using </w:t>
      </w:r>
      <w:commentRangeStart w:id="17"/>
      <w:r w:rsidR="00D6056B" w:rsidRPr="007156EC">
        <w:rPr>
          <w:rFonts w:ascii="Times New Roman" w:hAnsi="Times New Roman" w:cs="Times New Roman"/>
        </w:rPr>
        <w:t>other analyses</w:t>
      </w:r>
      <w:commentRangeEnd w:id="17"/>
      <w:r w:rsidR="00BE6425">
        <w:rPr>
          <w:rStyle w:val="CommentReference"/>
        </w:rPr>
        <w:commentReference w:id="17"/>
      </w:r>
      <w:r w:rsidR="00D6056B" w:rsidRPr="007156EC">
        <w:rPr>
          <w:rFonts w:ascii="Times New Roman" w:hAnsi="Times New Roman" w:cs="Times New Roman"/>
        </w:rPr>
        <w:t xml:space="preserve">. </w:t>
      </w:r>
      <w:proofErr w:type="spellStart"/>
      <w:r w:rsidR="00E83997" w:rsidRPr="007156EC">
        <w:rPr>
          <w:rFonts w:ascii="Times New Roman" w:hAnsi="Times New Roman" w:cs="Times New Roman"/>
        </w:rPr>
        <w:t>Lamichhaney’s</w:t>
      </w:r>
      <w:proofErr w:type="spellEnd"/>
      <w:r w:rsidR="00E83997" w:rsidRPr="007156EC">
        <w:rPr>
          <w:rFonts w:ascii="Times New Roman" w:hAnsi="Times New Roman" w:cs="Times New Roman"/>
        </w:rPr>
        <w:t xml:space="preserve"> whole-genome </w:t>
      </w:r>
      <w:r w:rsidR="0081779A">
        <w:rPr>
          <w:rFonts w:ascii="Times New Roman" w:hAnsi="Times New Roman" w:cs="Times New Roman"/>
        </w:rPr>
        <w:t xml:space="preserve">sequencing was able to identify the migrant male conclusively as </w:t>
      </w:r>
      <w:r w:rsidR="0081779A">
        <w:rPr>
          <w:rFonts w:ascii="Times New Roman" w:hAnsi="Times New Roman" w:cs="Times New Roman"/>
          <w:i/>
        </w:rPr>
        <w:t xml:space="preserve">G. </w:t>
      </w:r>
      <w:proofErr w:type="spellStart"/>
      <w:r w:rsidR="0081779A">
        <w:rPr>
          <w:rFonts w:ascii="Times New Roman" w:hAnsi="Times New Roman" w:cs="Times New Roman"/>
          <w:i/>
        </w:rPr>
        <w:t>conirostris</w:t>
      </w:r>
      <w:proofErr w:type="spellEnd"/>
      <w:r w:rsidR="0081779A">
        <w:rPr>
          <w:rFonts w:ascii="Times New Roman" w:hAnsi="Times New Roman" w:cs="Times New Roman"/>
          <w:i/>
        </w:rPr>
        <w:t xml:space="preserve">, </w:t>
      </w:r>
      <w:r w:rsidR="0081779A">
        <w:rPr>
          <w:rFonts w:ascii="Times New Roman" w:hAnsi="Times New Roman" w:cs="Times New Roman"/>
        </w:rPr>
        <w:t xml:space="preserve">additionally providing evidence of longer migrations by Galapagos finches. Their </w:t>
      </w:r>
      <w:r w:rsidR="00E83997" w:rsidRPr="007156EC">
        <w:rPr>
          <w:rFonts w:ascii="Times New Roman" w:hAnsi="Times New Roman" w:cs="Times New Roman"/>
        </w:rPr>
        <w:t>analysis found a significant increase in</w:t>
      </w:r>
      <w:r w:rsidR="00872F1D">
        <w:rPr>
          <w:rFonts w:ascii="Times New Roman" w:hAnsi="Times New Roman" w:cs="Times New Roman"/>
        </w:rPr>
        <w:t xml:space="preserve"> homozygosity in</w:t>
      </w:r>
      <w:r w:rsidR="00E83997" w:rsidRPr="007156EC">
        <w:rPr>
          <w:rFonts w:ascii="Times New Roman" w:hAnsi="Times New Roman" w:cs="Times New Roman"/>
        </w:rPr>
        <w:t xml:space="preserve"> the hybrid </w:t>
      </w:r>
      <w:r w:rsidR="0081779A">
        <w:rPr>
          <w:rFonts w:ascii="Times New Roman" w:hAnsi="Times New Roman" w:cs="Times New Roman"/>
        </w:rPr>
        <w:t xml:space="preserve">bird </w:t>
      </w:r>
      <w:r w:rsidR="00E83997" w:rsidRPr="007156EC">
        <w:rPr>
          <w:rFonts w:ascii="Times New Roman" w:hAnsi="Times New Roman" w:cs="Times New Roman"/>
        </w:rPr>
        <w:t xml:space="preserve">lineage, indicating increased interbreeding and possible reproductive isolation. </w:t>
      </w:r>
      <w:r w:rsidR="001F67A6">
        <w:rPr>
          <w:rFonts w:ascii="Times New Roman" w:hAnsi="Times New Roman" w:cs="Times New Roman"/>
        </w:rPr>
        <w:t xml:space="preserve">Genome-wide average nucleotide diversity declined from 0.17% to about 0.13% over the course of four to six generations, further indicating increased interbreeding in the hybrid population. </w:t>
      </w:r>
      <w:r w:rsidR="0081779A">
        <w:rPr>
          <w:rFonts w:ascii="Times New Roman" w:hAnsi="Times New Roman" w:cs="Times New Roman"/>
        </w:rPr>
        <w:t xml:space="preserve">The decrease in genetic diversity on multiple levels was clear evidence of endogamous breeding. </w:t>
      </w:r>
    </w:p>
    <w:p w14:paraId="46E62EF6" w14:textId="77DB05A9" w:rsidR="0033674C" w:rsidRDefault="0033674C">
      <w:pPr>
        <w:rPr>
          <w:rFonts w:ascii="Times New Roman" w:hAnsi="Times New Roman" w:cs="Times New Roman"/>
        </w:rPr>
      </w:pPr>
      <w:r w:rsidRPr="007156EC">
        <w:rPr>
          <w:rFonts w:ascii="Times New Roman" w:hAnsi="Times New Roman" w:cs="Times New Roman"/>
        </w:rPr>
        <w:tab/>
        <w:t xml:space="preserve">To </w:t>
      </w:r>
      <w:r w:rsidR="00C72DEA" w:rsidRPr="007156EC">
        <w:rPr>
          <w:rFonts w:ascii="Times New Roman" w:hAnsi="Times New Roman" w:cs="Times New Roman"/>
        </w:rPr>
        <w:t>complement</w:t>
      </w:r>
      <w:r w:rsidRPr="007156EC">
        <w:rPr>
          <w:rFonts w:ascii="Times New Roman" w:hAnsi="Times New Roman" w:cs="Times New Roman"/>
        </w:rPr>
        <w:t xml:space="preserve"> their whole-genome analysis, both studies paired their results with other methods</w:t>
      </w:r>
      <w:ins w:id="18" w:author="Carlos Prada Montoya" w:date="2019-04-15T11:06:00Z">
        <w:r w:rsidR="00BE6425">
          <w:rPr>
            <w:rFonts w:ascii="Times New Roman" w:hAnsi="Times New Roman" w:cs="Times New Roman"/>
          </w:rPr>
          <w:t>, including morphological variation</w:t>
        </w:r>
      </w:ins>
      <w:r w:rsidRPr="007156EC">
        <w:rPr>
          <w:rFonts w:ascii="Times New Roman" w:hAnsi="Times New Roman" w:cs="Times New Roman"/>
        </w:rPr>
        <w:t xml:space="preserve">. </w:t>
      </w:r>
      <w:proofErr w:type="spellStart"/>
      <w:r w:rsidRPr="007156EC">
        <w:rPr>
          <w:rFonts w:ascii="Times New Roman" w:hAnsi="Times New Roman" w:cs="Times New Roman"/>
        </w:rPr>
        <w:t>Lamichhaney</w:t>
      </w:r>
      <w:proofErr w:type="spellEnd"/>
      <w:r w:rsidRPr="007156EC">
        <w:rPr>
          <w:rFonts w:ascii="Times New Roman" w:hAnsi="Times New Roman" w:cs="Times New Roman"/>
        </w:rPr>
        <w:t xml:space="preserve"> </w:t>
      </w:r>
      <w:del w:id="19" w:author="Carlos Prada Montoya" w:date="2019-04-15T11:06:00Z">
        <w:r w:rsidRPr="007156EC" w:rsidDel="00BE6425">
          <w:rPr>
            <w:rFonts w:ascii="Times New Roman" w:hAnsi="Times New Roman" w:cs="Times New Roman"/>
          </w:rPr>
          <w:delText>took morphological measurements</w:delText>
        </w:r>
        <w:r w:rsidR="00502EE1" w:rsidDel="00BE6425">
          <w:rPr>
            <w:rFonts w:ascii="Times New Roman" w:hAnsi="Times New Roman" w:cs="Times New Roman"/>
          </w:rPr>
          <w:delText xml:space="preserve">. </w:delText>
        </w:r>
        <w:r w:rsidR="005E4450" w:rsidRPr="007156EC" w:rsidDel="00BE6425">
          <w:rPr>
            <w:rFonts w:ascii="Times New Roman" w:hAnsi="Times New Roman" w:cs="Times New Roman"/>
          </w:rPr>
          <w:delText xml:space="preserve">Lamichhaney </w:delText>
        </w:r>
        <w:r w:rsidR="000506A6" w:rsidRPr="007156EC" w:rsidDel="00BE6425">
          <w:rPr>
            <w:rFonts w:ascii="Times New Roman" w:hAnsi="Times New Roman" w:cs="Times New Roman"/>
          </w:rPr>
          <w:delText xml:space="preserve">chose to </w:delText>
        </w:r>
      </w:del>
      <w:r w:rsidR="000506A6" w:rsidRPr="007156EC">
        <w:rPr>
          <w:rFonts w:ascii="Times New Roman" w:hAnsi="Times New Roman" w:cs="Times New Roman"/>
        </w:rPr>
        <w:t xml:space="preserve">focus on traits known to be important to finches in choosing a mate. They also chose traits that they already knew were significantly different between </w:t>
      </w:r>
      <w:r w:rsidR="000506A6" w:rsidRPr="00BE6425">
        <w:rPr>
          <w:rFonts w:ascii="Times New Roman" w:hAnsi="Times New Roman" w:cs="Times New Roman"/>
          <w:i/>
          <w:rPrChange w:id="20" w:author="Carlos Prada Montoya" w:date="2019-04-15T11:07:00Z">
            <w:rPr>
              <w:rFonts w:ascii="Times New Roman" w:hAnsi="Times New Roman" w:cs="Times New Roman"/>
            </w:rPr>
          </w:rPrChange>
        </w:rPr>
        <w:t xml:space="preserve">C. </w:t>
      </w:r>
      <w:proofErr w:type="spellStart"/>
      <w:r w:rsidR="000506A6" w:rsidRPr="00BE6425">
        <w:rPr>
          <w:rFonts w:ascii="Times New Roman" w:hAnsi="Times New Roman" w:cs="Times New Roman"/>
          <w:i/>
          <w:rPrChange w:id="21" w:author="Carlos Prada Montoya" w:date="2019-04-15T11:07:00Z">
            <w:rPr>
              <w:rFonts w:ascii="Times New Roman" w:hAnsi="Times New Roman" w:cs="Times New Roman"/>
            </w:rPr>
          </w:rPrChange>
        </w:rPr>
        <w:t>fortis</w:t>
      </w:r>
      <w:proofErr w:type="spellEnd"/>
      <w:r w:rsidR="000506A6" w:rsidRPr="007156EC">
        <w:rPr>
          <w:rFonts w:ascii="Times New Roman" w:hAnsi="Times New Roman" w:cs="Times New Roman"/>
        </w:rPr>
        <w:t xml:space="preserve"> and </w:t>
      </w:r>
      <w:r w:rsidR="000506A6" w:rsidRPr="00BE6425">
        <w:rPr>
          <w:rFonts w:ascii="Times New Roman" w:hAnsi="Times New Roman" w:cs="Times New Roman"/>
          <w:i/>
          <w:rPrChange w:id="22" w:author="Carlos Prada Montoya" w:date="2019-04-15T11:07:00Z">
            <w:rPr>
              <w:rFonts w:ascii="Times New Roman" w:hAnsi="Times New Roman" w:cs="Times New Roman"/>
            </w:rPr>
          </w:rPrChange>
        </w:rPr>
        <w:t xml:space="preserve">C. </w:t>
      </w:r>
      <w:proofErr w:type="spellStart"/>
      <w:r w:rsidR="000506A6" w:rsidRPr="00BE6425">
        <w:rPr>
          <w:rFonts w:ascii="Times New Roman" w:hAnsi="Times New Roman" w:cs="Times New Roman"/>
          <w:i/>
          <w:rPrChange w:id="23" w:author="Carlos Prada Montoya" w:date="2019-04-15T11:07:00Z">
            <w:rPr>
              <w:rFonts w:ascii="Times New Roman" w:hAnsi="Times New Roman" w:cs="Times New Roman"/>
            </w:rPr>
          </w:rPrChange>
        </w:rPr>
        <w:t>conirostris</w:t>
      </w:r>
      <w:proofErr w:type="spellEnd"/>
      <w:r w:rsidR="000506A6" w:rsidRPr="007156EC">
        <w:rPr>
          <w:rFonts w:ascii="Times New Roman" w:hAnsi="Times New Roman" w:cs="Times New Roman"/>
        </w:rPr>
        <w:t xml:space="preserve">. </w:t>
      </w:r>
      <w:r w:rsidR="00D73BF5" w:rsidRPr="007156EC">
        <w:rPr>
          <w:rFonts w:ascii="Times New Roman" w:hAnsi="Times New Roman" w:cs="Times New Roman"/>
        </w:rPr>
        <w:t xml:space="preserve">They focused on body size, bill size, and bill depth. </w:t>
      </w:r>
      <w:r w:rsidR="00DC1C59" w:rsidRPr="007156EC">
        <w:rPr>
          <w:rFonts w:ascii="Times New Roman" w:hAnsi="Times New Roman" w:cs="Times New Roman"/>
        </w:rPr>
        <w:t xml:space="preserve">They found strong </w:t>
      </w:r>
      <w:r w:rsidR="00BE7D4A" w:rsidRPr="007156EC">
        <w:rPr>
          <w:rFonts w:ascii="Times New Roman" w:hAnsi="Times New Roman" w:cs="Times New Roman"/>
        </w:rPr>
        <w:t>correlations</w:t>
      </w:r>
      <w:r w:rsidR="00DC1C59" w:rsidRPr="007156EC">
        <w:rPr>
          <w:rFonts w:ascii="Times New Roman" w:hAnsi="Times New Roman" w:cs="Times New Roman"/>
        </w:rPr>
        <w:t xml:space="preserve"> between bill size and body size, and bill length and bill depth, showing the hybrids as a clear group of “Big Birds” (</w:t>
      </w:r>
      <w:proofErr w:type="spellStart"/>
      <w:r w:rsidR="00665455">
        <w:rPr>
          <w:rFonts w:ascii="Times New Roman" w:hAnsi="Times New Roman" w:cs="Times New Roman"/>
        </w:rPr>
        <w:t>Lamichhaney</w:t>
      </w:r>
      <w:proofErr w:type="spellEnd"/>
      <w:r w:rsidR="00665455">
        <w:rPr>
          <w:rFonts w:ascii="Times New Roman" w:hAnsi="Times New Roman" w:cs="Times New Roman"/>
        </w:rPr>
        <w:t xml:space="preserve"> </w:t>
      </w:r>
      <w:r w:rsidR="00DC1C59" w:rsidRPr="007156EC">
        <w:rPr>
          <w:rFonts w:ascii="Times New Roman" w:hAnsi="Times New Roman" w:cs="Times New Roman"/>
        </w:rPr>
        <w:t xml:space="preserve">Fig. 3). </w:t>
      </w:r>
      <w:r w:rsidR="00E87791">
        <w:rPr>
          <w:rFonts w:ascii="Times New Roman" w:hAnsi="Times New Roman" w:cs="Times New Roman"/>
        </w:rPr>
        <w:t xml:space="preserve">They were also able to identify that the </w:t>
      </w:r>
      <w:r w:rsidR="00E87791">
        <w:rPr>
          <w:rFonts w:ascii="Times New Roman" w:hAnsi="Times New Roman" w:cs="Times New Roman"/>
          <w:i/>
        </w:rPr>
        <w:t xml:space="preserve">AXL1 </w:t>
      </w:r>
      <w:r w:rsidR="00E87791">
        <w:rPr>
          <w:rFonts w:ascii="Times New Roman" w:hAnsi="Times New Roman" w:cs="Times New Roman"/>
        </w:rPr>
        <w:t xml:space="preserve">locus on the </w:t>
      </w:r>
      <w:r w:rsidR="00E87791">
        <w:rPr>
          <w:rFonts w:ascii="Times New Roman" w:hAnsi="Times New Roman" w:cs="Times New Roman"/>
          <w:i/>
        </w:rPr>
        <w:t>B</w:t>
      </w:r>
      <w:r w:rsidR="00E87791">
        <w:rPr>
          <w:rFonts w:ascii="Times New Roman" w:hAnsi="Times New Roman" w:cs="Times New Roman"/>
        </w:rPr>
        <w:t xml:space="preserve"> allele is likely largely responsible for beak depth. </w:t>
      </w:r>
      <w:r w:rsidR="00502EE1">
        <w:rPr>
          <w:rFonts w:ascii="Times New Roman" w:hAnsi="Times New Roman" w:cs="Times New Roman"/>
        </w:rPr>
        <w:t xml:space="preserve">Instead of looking at morphological traits, </w:t>
      </w:r>
      <w:proofErr w:type="spellStart"/>
      <w:r w:rsidR="00502EE1" w:rsidRPr="007156EC">
        <w:rPr>
          <w:rFonts w:ascii="Times New Roman" w:hAnsi="Times New Roman" w:cs="Times New Roman"/>
        </w:rPr>
        <w:t>Kautt</w:t>
      </w:r>
      <w:proofErr w:type="spellEnd"/>
      <w:r w:rsidR="00502EE1" w:rsidRPr="007156EC">
        <w:rPr>
          <w:rFonts w:ascii="Times New Roman" w:hAnsi="Times New Roman" w:cs="Times New Roman"/>
        </w:rPr>
        <w:t xml:space="preserve"> performed a </w:t>
      </w:r>
      <w:r w:rsidR="00B901EB">
        <w:rPr>
          <w:rFonts w:ascii="Times New Roman" w:hAnsi="Times New Roman" w:cs="Times New Roman"/>
        </w:rPr>
        <w:t>SNAPP</w:t>
      </w:r>
      <w:r w:rsidR="00502EE1" w:rsidRPr="007156EC">
        <w:rPr>
          <w:rFonts w:ascii="Times New Roman" w:hAnsi="Times New Roman" w:cs="Times New Roman"/>
        </w:rPr>
        <w:t xml:space="preserve"> analysis and extensive modeling.</w:t>
      </w:r>
      <w:r w:rsidR="00502EE1">
        <w:rPr>
          <w:rFonts w:ascii="Times New Roman" w:hAnsi="Times New Roman" w:cs="Times New Roman"/>
        </w:rPr>
        <w:t xml:space="preserve"> </w:t>
      </w:r>
      <w:r w:rsidR="00B901EB">
        <w:rPr>
          <w:rFonts w:ascii="Times New Roman" w:hAnsi="Times New Roman" w:cs="Times New Roman"/>
        </w:rPr>
        <w:t>They used SNAPP, which is especially useful for analyzing SNP data, to calculate possible phylogenetic trees</w:t>
      </w:r>
      <w:r w:rsidR="00187D48">
        <w:rPr>
          <w:rFonts w:ascii="Times New Roman" w:hAnsi="Times New Roman" w:cs="Times New Roman"/>
        </w:rPr>
        <w:t xml:space="preserve"> (</w:t>
      </w:r>
      <w:proofErr w:type="spellStart"/>
      <w:r w:rsidR="00665455">
        <w:rPr>
          <w:rFonts w:ascii="Times New Roman" w:hAnsi="Times New Roman" w:cs="Times New Roman"/>
        </w:rPr>
        <w:t>Kautt</w:t>
      </w:r>
      <w:proofErr w:type="spellEnd"/>
      <w:r w:rsidR="00665455">
        <w:rPr>
          <w:rFonts w:ascii="Times New Roman" w:hAnsi="Times New Roman" w:cs="Times New Roman"/>
        </w:rPr>
        <w:t xml:space="preserve"> </w:t>
      </w:r>
      <w:r w:rsidR="00187D48">
        <w:rPr>
          <w:rFonts w:ascii="Times New Roman" w:hAnsi="Times New Roman" w:cs="Times New Roman"/>
        </w:rPr>
        <w:t xml:space="preserve">Fig. 3). However, constructing these trees was </w:t>
      </w:r>
      <w:del w:id="24" w:author="Carlos Prada Montoya" w:date="2019-04-15T11:08:00Z">
        <w:r w:rsidR="00187D48" w:rsidDel="00BE6425">
          <w:rPr>
            <w:rFonts w:ascii="Times New Roman" w:hAnsi="Times New Roman" w:cs="Times New Roman"/>
          </w:rPr>
          <w:delText xml:space="preserve">extremely </w:delText>
        </w:r>
      </w:del>
      <w:r w:rsidR="00187D48">
        <w:rPr>
          <w:rFonts w:ascii="Times New Roman" w:hAnsi="Times New Roman" w:cs="Times New Roman"/>
        </w:rPr>
        <w:t xml:space="preserve">computationally intense, so they were only able to use </w:t>
      </w:r>
      <w:commentRangeStart w:id="25"/>
      <w:r w:rsidR="00187D48">
        <w:rPr>
          <w:rFonts w:ascii="Times New Roman" w:hAnsi="Times New Roman" w:cs="Times New Roman"/>
        </w:rPr>
        <w:t xml:space="preserve">three individuals </w:t>
      </w:r>
      <w:commentRangeEnd w:id="25"/>
      <w:r w:rsidR="00BE6425">
        <w:rPr>
          <w:rStyle w:val="CommentReference"/>
        </w:rPr>
        <w:commentReference w:id="25"/>
      </w:r>
      <w:r w:rsidR="00187D48">
        <w:rPr>
          <w:rFonts w:ascii="Times New Roman" w:hAnsi="Times New Roman" w:cs="Times New Roman"/>
        </w:rPr>
        <w:t xml:space="preserve">for each species. </w:t>
      </w:r>
      <w:r w:rsidR="00737260">
        <w:rPr>
          <w:rFonts w:ascii="Times New Roman" w:hAnsi="Times New Roman" w:cs="Times New Roman"/>
        </w:rPr>
        <w:t>When modeling the populations, they started with single-populations models and then texted four to six other models. A “</w:t>
      </w:r>
      <w:proofErr w:type="spellStart"/>
      <w:r w:rsidR="00737260">
        <w:rPr>
          <w:rFonts w:ascii="Times New Roman" w:hAnsi="Times New Roman" w:cs="Times New Roman"/>
        </w:rPr>
        <w:t>bottlegrowth</w:t>
      </w:r>
      <w:proofErr w:type="spellEnd"/>
      <w:r w:rsidR="00737260">
        <w:rPr>
          <w:rFonts w:ascii="Times New Roman" w:hAnsi="Times New Roman" w:cs="Times New Roman"/>
        </w:rPr>
        <w:t xml:space="preserve">” model fit the data the best, which </w:t>
      </w:r>
      <w:r w:rsidR="00E42960">
        <w:rPr>
          <w:rFonts w:ascii="Times New Roman" w:hAnsi="Times New Roman" w:cs="Times New Roman"/>
        </w:rPr>
        <w:t>supported</w:t>
      </w:r>
      <w:r w:rsidR="00737260">
        <w:rPr>
          <w:rFonts w:ascii="Times New Roman" w:hAnsi="Times New Roman" w:cs="Times New Roman"/>
        </w:rPr>
        <w:t xml:space="preserve"> their conclusions from their genomic and phylogenetic analyses. </w:t>
      </w:r>
    </w:p>
    <w:p w14:paraId="57F11CE7" w14:textId="3A144914" w:rsidR="00B6052C" w:rsidRDefault="00B6052C">
      <w:pPr>
        <w:rPr>
          <w:rFonts w:ascii="Times New Roman" w:hAnsi="Times New Roman" w:cs="Times New Roman"/>
        </w:rPr>
      </w:pPr>
    </w:p>
    <w:p w14:paraId="3744509E" w14:textId="52D59AC2" w:rsidR="002E681F" w:rsidRDefault="002E681F">
      <w:pPr>
        <w:rPr>
          <w:rFonts w:ascii="Times New Roman" w:hAnsi="Times New Roman" w:cs="Times New Roman"/>
        </w:rPr>
      </w:pPr>
    </w:p>
    <w:p w14:paraId="679EEAC0" w14:textId="77777777" w:rsidR="002E681F" w:rsidRDefault="002E681F">
      <w:pPr>
        <w:rPr>
          <w:rFonts w:ascii="Times New Roman" w:hAnsi="Times New Roman" w:cs="Times New Roman"/>
        </w:rPr>
      </w:pPr>
    </w:p>
    <w:p w14:paraId="784F63AE" w14:textId="52FE5B55" w:rsidR="00B6052C" w:rsidRPr="00B6052C" w:rsidRDefault="00B6052C">
      <w:pPr>
        <w:rPr>
          <w:rFonts w:ascii="Times New Roman" w:hAnsi="Times New Roman" w:cs="Times New Roman"/>
        </w:rPr>
      </w:pPr>
      <w:r>
        <w:rPr>
          <w:rFonts w:ascii="Times New Roman" w:hAnsi="Times New Roman" w:cs="Times New Roman"/>
          <w:i/>
        </w:rPr>
        <w:t>Conclusions</w:t>
      </w:r>
    </w:p>
    <w:p w14:paraId="25760856" w14:textId="09469788" w:rsidR="00D50C60" w:rsidRDefault="00D50C60">
      <w:pPr>
        <w:rPr>
          <w:rFonts w:ascii="Times New Roman" w:hAnsi="Times New Roman" w:cs="Times New Roman"/>
        </w:rPr>
      </w:pPr>
      <w:r w:rsidRPr="007156EC">
        <w:rPr>
          <w:rFonts w:ascii="Times New Roman" w:hAnsi="Times New Roman" w:cs="Times New Roman"/>
        </w:rPr>
        <w:lastRenderedPageBreak/>
        <w:tab/>
      </w:r>
      <w:r w:rsidR="00CD42AD" w:rsidRPr="007156EC">
        <w:rPr>
          <w:rFonts w:ascii="Times New Roman" w:hAnsi="Times New Roman" w:cs="Times New Roman"/>
        </w:rPr>
        <w:t xml:space="preserve"> </w:t>
      </w:r>
      <w:proofErr w:type="spellStart"/>
      <w:r w:rsidR="00342699" w:rsidRPr="007156EC">
        <w:rPr>
          <w:rFonts w:ascii="Times New Roman" w:hAnsi="Times New Roman" w:cs="Times New Roman"/>
        </w:rPr>
        <w:t>Lamichhaney</w:t>
      </w:r>
      <w:proofErr w:type="spellEnd"/>
      <w:r w:rsidR="00342699" w:rsidRPr="007156EC">
        <w:rPr>
          <w:rFonts w:ascii="Times New Roman" w:hAnsi="Times New Roman" w:cs="Times New Roman"/>
        </w:rPr>
        <w:t xml:space="preserve"> found </w:t>
      </w:r>
      <w:del w:id="26" w:author="Carlos Prada Montoya" w:date="2019-04-15T11:08:00Z">
        <w:r w:rsidR="00342699" w:rsidRPr="007156EC" w:rsidDel="00533D45">
          <w:rPr>
            <w:rFonts w:ascii="Times New Roman" w:hAnsi="Times New Roman" w:cs="Times New Roman"/>
          </w:rPr>
          <w:delText xml:space="preserve">some </w:delText>
        </w:r>
      </w:del>
      <w:del w:id="27" w:author="Carlos Prada Montoya" w:date="2019-04-15T11:09:00Z">
        <w:r w:rsidR="00342699" w:rsidRPr="007156EC" w:rsidDel="00533D45">
          <w:rPr>
            <w:rFonts w:ascii="Times New Roman" w:hAnsi="Times New Roman" w:cs="Times New Roman"/>
          </w:rPr>
          <w:delText xml:space="preserve">separation between the two populations. </w:delText>
        </w:r>
        <w:r w:rsidR="00E42960" w:rsidDel="00533D45">
          <w:rPr>
            <w:rFonts w:ascii="Times New Roman" w:hAnsi="Times New Roman" w:cs="Times New Roman"/>
          </w:rPr>
          <w:delText xml:space="preserve">They </w:delText>
        </w:r>
        <w:r w:rsidR="00342699" w:rsidRPr="007156EC" w:rsidDel="00533D45">
          <w:rPr>
            <w:rFonts w:ascii="Times New Roman" w:hAnsi="Times New Roman" w:cs="Times New Roman"/>
          </w:rPr>
          <w:delText xml:space="preserve">found a lot of linkage disequlibrium in the offspring, clearly supporting recent hybridization. They also found </w:delText>
        </w:r>
      </w:del>
      <w:r w:rsidR="00342699" w:rsidRPr="007156EC">
        <w:rPr>
          <w:rFonts w:ascii="Times New Roman" w:hAnsi="Times New Roman" w:cs="Times New Roman"/>
        </w:rPr>
        <w:t xml:space="preserve">significant morphological differences between the hybrid offspring and the G. </w:t>
      </w:r>
      <w:proofErr w:type="spellStart"/>
      <w:r w:rsidR="00342699" w:rsidRPr="007156EC">
        <w:rPr>
          <w:rFonts w:ascii="Times New Roman" w:hAnsi="Times New Roman" w:cs="Times New Roman"/>
        </w:rPr>
        <w:t>fortis</w:t>
      </w:r>
      <w:proofErr w:type="spellEnd"/>
      <w:r w:rsidR="00342699" w:rsidRPr="007156EC">
        <w:rPr>
          <w:rFonts w:ascii="Times New Roman" w:hAnsi="Times New Roman" w:cs="Times New Roman"/>
        </w:rPr>
        <w:t xml:space="preserve"> population. The hybrids had larger beaks, larger body size, and distinctive songs. These traits are all important in choosing a mate, indicating that these two populations could continue to be reproductively isolated. </w:t>
      </w:r>
      <w:proofErr w:type="spellStart"/>
      <w:r w:rsidR="00342699" w:rsidRPr="007156EC">
        <w:rPr>
          <w:rFonts w:ascii="Times New Roman" w:hAnsi="Times New Roman" w:cs="Times New Roman"/>
        </w:rPr>
        <w:t>Kautt</w:t>
      </w:r>
      <w:proofErr w:type="spellEnd"/>
      <w:r w:rsidR="00342699" w:rsidRPr="007156EC">
        <w:rPr>
          <w:rFonts w:ascii="Times New Roman" w:hAnsi="Times New Roman" w:cs="Times New Roman"/>
        </w:rPr>
        <w:t xml:space="preserve"> found evidence for distinct genetic clusters, </w:t>
      </w:r>
      <w:del w:id="28" w:author="Carlos Prada Montoya" w:date="2019-04-15T11:09:00Z">
        <w:r w:rsidR="00342699" w:rsidRPr="007156EC" w:rsidDel="00533D45">
          <w:rPr>
            <w:rFonts w:ascii="Times New Roman" w:hAnsi="Times New Roman" w:cs="Times New Roman"/>
          </w:rPr>
          <w:delText>but also for</w:delText>
        </w:r>
      </w:del>
      <w:ins w:id="29" w:author="Carlos Prada Montoya" w:date="2019-04-15T11:09:00Z">
        <w:r w:rsidR="00533D45">
          <w:rPr>
            <w:rFonts w:ascii="Times New Roman" w:hAnsi="Times New Roman" w:cs="Times New Roman"/>
          </w:rPr>
          <w:t>and</w:t>
        </w:r>
      </w:ins>
      <w:r w:rsidR="00342699" w:rsidRPr="007156EC">
        <w:rPr>
          <w:rFonts w:ascii="Times New Roman" w:hAnsi="Times New Roman" w:cs="Times New Roman"/>
        </w:rPr>
        <w:t xml:space="preserve"> ongoing gene flow (</w:t>
      </w:r>
      <w:proofErr w:type="spellStart"/>
      <w:r w:rsidR="00D72CE8">
        <w:rPr>
          <w:rFonts w:ascii="Times New Roman" w:hAnsi="Times New Roman" w:cs="Times New Roman"/>
        </w:rPr>
        <w:t>Kautt</w:t>
      </w:r>
      <w:proofErr w:type="spellEnd"/>
      <w:r w:rsidR="00D72CE8">
        <w:rPr>
          <w:rFonts w:ascii="Times New Roman" w:hAnsi="Times New Roman" w:cs="Times New Roman"/>
        </w:rPr>
        <w:t xml:space="preserve"> </w:t>
      </w:r>
      <w:r w:rsidR="00342699" w:rsidRPr="007156EC">
        <w:rPr>
          <w:rFonts w:ascii="Times New Roman" w:hAnsi="Times New Roman" w:cs="Times New Roman"/>
        </w:rPr>
        <w:t xml:space="preserve">Fig. 2). They also found that speciation occurred very rapidly, and in some cases possibly simultaneously. It appears from their data that the Nicaraguan cichlids provide a clear example of </w:t>
      </w:r>
      <w:ins w:id="30" w:author="Carlos Prada Montoya" w:date="2019-04-15T11:09:00Z">
        <w:r w:rsidR="00533D45">
          <w:rPr>
            <w:rFonts w:ascii="Times New Roman" w:hAnsi="Times New Roman" w:cs="Times New Roman"/>
          </w:rPr>
          <w:t xml:space="preserve">sympatric </w:t>
        </w:r>
      </w:ins>
      <w:r w:rsidR="00342699" w:rsidRPr="007156EC">
        <w:rPr>
          <w:rFonts w:ascii="Times New Roman" w:hAnsi="Times New Roman" w:cs="Times New Roman"/>
        </w:rPr>
        <w:t>speciation, as their genetic lineages diverged in the same area without geographic separation.</w:t>
      </w:r>
      <w:r w:rsidR="0028041F">
        <w:rPr>
          <w:rFonts w:ascii="Times New Roman" w:hAnsi="Times New Roman" w:cs="Times New Roman"/>
        </w:rPr>
        <w:t xml:space="preserve"> Importantly, the researchers claim that their results are evidence of a multi-species outcome of sympatric speciation. </w:t>
      </w:r>
    </w:p>
    <w:p w14:paraId="74B6878D" w14:textId="5F0BEAE7" w:rsidR="00E77A06" w:rsidRDefault="00E77A06">
      <w:pPr>
        <w:rPr>
          <w:rFonts w:ascii="Times New Roman" w:hAnsi="Times New Roman" w:cs="Times New Roman"/>
        </w:rPr>
      </w:pPr>
      <w:r>
        <w:rPr>
          <w:rFonts w:ascii="Times New Roman" w:hAnsi="Times New Roman" w:cs="Times New Roman"/>
        </w:rPr>
        <w:tab/>
        <w:t xml:space="preserve">These studies provide </w:t>
      </w:r>
      <w:del w:id="31" w:author="Carlos Prada Montoya" w:date="2019-04-15T11:10:00Z">
        <w:r w:rsidDel="00533D45">
          <w:rPr>
            <w:rFonts w:ascii="Times New Roman" w:hAnsi="Times New Roman" w:cs="Times New Roman"/>
          </w:rPr>
          <w:delText xml:space="preserve">good </w:delText>
        </w:r>
      </w:del>
      <w:r>
        <w:rPr>
          <w:rFonts w:ascii="Times New Roman" w:hAnsi="Times New Roman" w:cs="Times New Roman"/>
        </w:rPr>
        <w:t xml:space="preserve">examples that even with </w:t>
      </w:r>
      <w:del w:id="32" w:author="Carlos Prada Montoya" w:date="2019-04-15T11:10:00Z">
        <w:r w:rsidDel="00533D45">
          <w:rPr>
            <w:rFonts w:ascii="Times New Roman" w:hAnsi="Times New Roman" w:cs="Times New Roman"/>
          </w:rPr>
          <w:delText xml:space="preserve">the ability to </w:delText>
        </w:r>
        <w:r w:rsidR="00BA4861" w:rsidDel="00533D45">
          <w:rPr>
            <w:rFonts w:ascii="Times New Roman" w:hAnsi="Times New Roman" w:cs="Times New Roman"/>
          </w:rPr>
          <w:delText xml:space="preserve">perform </w:delText>
        </w:r>
      </w:del>
      <w:r w:rsidR="00BA4861">
        <w:rPr>
          <w:rFonts w:ascii="Times New Roman" w:hAnsi="Times New Roman" w:cs="Times New Roman"/>
        </w:rPr>
        <w:t xml:space="preserve">whole-genome analysis, it is still </w:t>
      </w:r>
      <w:del w:id="33" w:author="Carlos Prada Montoya" w:date="2019-04-15T11:10:00Z">
        <w:r w:rsidR="00BA4861" w:rsidDel="00533D45">
          <w:rPr>
            <w:rFonts w:ascii="Times New Roman" w:hAnsi="Times New Roman" w:cs="Times New Roman"/>
          </w:rPr>
          <w:delText xml:space="preserve">extremely </w:delText>
        </w:r>
      </w:del>
      <w:r w:rsidR="00BA4861">
        <w:rPr>
          <w:rFonts w:ascii="Times New Roman" w:hAnsi="Times New Roman" w:cs="Times New Roman"/>
        </w:rPr>
        <w:t xml:space="preserve">difficult to tease apart the exact mechanisms of speciation. </w:t>
      </w:r>
      <w:r w:rsidR="0098228C">
        <w:rPr>
          <w:rFonts w:ascii="Times New Roman" w:hAnsi="Times New Roman" w:cs="Times New Roman"/>
        </w:rPr>
        <w:t xml:space="preserve">Combining genomic analysis with other methods, such as morphological data or </w:t>
      </w:r>
      <w:r w:rsidR="00775DD1">
        <w:rPr>
          <w:rFonts w:ascii="Times New Roman" w:hAnsi="Times New Roman" w:cs="Times New Roman"/>
        </w:rPr>
        <w:t xml:space="preserve">modeling, can help create a more complete picture of the speciation process. </w:t>
      </w:r>
    </w:p>
    <w:p w14:paraId="5EDE4628" w14:textId="10366685" w:rsidR="00D428D1" w:rsidRDefault="00D428D1">
      <w:pPr>
        <w:rPr>
          <w:rFonts w:ascii="Times New Roman" w:hAnsi="Times New Roman" w:cs="Times New Roman"/>
        </w:rPr>
      </w:pPr>
    </w:p>
    <w:p w14:paraId="1207A4B5" w14:textId="4A46638F" w:rsidR="00D428D1" w:rsidRDefault="00D428D1">
      <w:pPr>
        <w:rPr>
          <w:rFonts w:ascii="Times New Roman" w:hAnsi="Times New Roman" w:cs="Times New Roman"/>
        </w:rPr>
      </w:pPr>
    </w:p>
    <w:p w14:paraId="09663A72" w14:textId="31DCE48F" w:rsidR="00D428D1" w:rsidRDefault="00D428D1">
      <w:pPr>
        <w:rPr>
          <w:rFonts w:ascii="Times New Roman" w:hAnsi="Times New Roman" w:cs="Times New Roman"/>
        </w:rPr>
      </w:pPr>
    </w:p>
    <w:p w14:paraId="0238FDD2" w14:textId="641CDB9B" w:rsidR="00D428D1" w:rsidRDefault="00D428D1">
      <w:pPr>
        <w:rPr>
          <w:rFonts w:ascii="Times New Roman" w:hAnsi="Times New Roman" w:cs="Times New Roman"/>
        </w:rPr>
      </w:pPr>
      <w:r>
        <w:rPr>
          <w:rFonts w:ascii="Times New Roman" w:hAnsi="Times New Roman" w:cs="Times New Roman"/>
          <w:i/>
        </w:rPr>
        <w:t>Sources</w:t>
      </w:r>
    </w:p>
    <w:p w14:paraId="51571D99" w14:textId="7B6DB017" w:rsidR="006E612F" w:rsidRDefault="00D428D1" w:rsidP="006E612F">
      <w:pPr>
        <w:pStyle w:val="NormalWeb"/>
        <w:ind w:left="480" w:hanging="480"/>
      </w:pPr>
      <w:proofErr w:type="spellStart"/>
      <w:r>
        <w:t>Kautt</w:t>
      </w:r>
      <w:proofErr w:type="spellEnd"/>
      <w:r>
        <w:t xml:space="preserve"> AF, Machado-</w:t>
      </w:r>
      <w:proofErr w:type="spellStart"/>
      <w:r>
        <w:t>Schiaffino</w:t>
      </w:r>
      <w:proofErr w:type="spellEnd"/>
      <w:r>
        <w:t xml:space="preserve"> G, Meyer A. 2016. Multispecies Outcomes of Sympatric Speciation after Admixture with the Source Population in Two Radiations of Nicaraguan Crater Lake Cichlids. </w:t>
      </w:r>
      <w:proofErr w:type="spellStart"/>
      <w:r w:rsidRPr="006E612F">
        <w:rPr>
          <w:i/>
        </w:rPr>
        <w:t>PLoS</w:t>
      </w:r>
      <w:proofErr w:type="spellEnd"/>
      <w:r w:rsidRPr="006E612F">
        <w:rPr>
          <w:i/>
        </w:rPr>
        <w:t xml:space="preserve"> Genet</w:t>
      </w:r>
      <w:r w:rsidR="006E612F">
        <w:t>.</w:t>
      </w:r>
      <w:r>
        <w:t xml:space="preserve"> 12:1–33. </w:t>
      </w:r>
    </w:p>
    <w:p w14:paraId="4221C790" w14:textId="2B4B1B93" w:rsidR="00D428D1" w:rsidRPr="00D428D1" w:rsidRDefault="006E612F" w:rsidP="006E612F">
      <w:pPr>
        <w:pStyle w:val="NormalWeb"/>
        <w:ind w:left="480" w:hanging="480"/>
      </w:pPr>
      <w:proofErr w:type="spellStart"/>
      <w:r>
        <w:t>Lamichhaney</w:t>
      </w:r>
      <w:proofErr w:type="spellEnd"/>
      <w:r>
        <w:t xml:space="preserve"> S, Webster MT, Han F, Grant PR, Grant BR, Andersson L. 2017. Rapid hybrid speciation in Darwin’s finches. </w:t>
      </w:r>
      <w:r w:rsidRPr="006E612F">
        <w:rPr>
          <w:i/>
        </w:rPr>
        <w:t>Science</w:t>
      </w:r>
      <w:r>
        <w:t xml:space="preserve">. (80- ) 359:224–228. </w:t>
      </w:r>
    </w:p>
    <w:sectPr w:rsidR="00D428D1" w:rsidRPr="00D428D1" w:rsidSect="003806E3">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4-15T11:10:00Z" w:initials="CPM">
    <w:p w14:paraId="49302ED7" w14:textId="44F1AF00" w:rsidR="00EC7ED0" w:rsidRDefault="00EC7ED0">
      <w:pPr>
        <w:pStyle w:val="CommentText"/>
      </w:pPr>
      <w:r>
        <w:rPr>
          <w:rStyle w:val="CommentReference"/>
        </w:rPr>
        <w:annotationRef/>
      </w:r>
      <w:r>
        <w:t xml:space="preserve">93% Better! Avoid extra words and be </w:t>
      </w:r>
      <w:bookmarkStart w:id="1" w:name="_GoBack"/>
      <w:bookmarkEnd w:id="1"/>
      <w:r>
        <w:t>direct.</w:t>
      </w:r>
    </w:p>
  </w:comment>
  <w:comment w:id="8" w:author="Carlos Prada Montoya" w:date="2019-04-15T11:02:00Z" w:initials="CPM">
    <w:p w14:paraId="204D9360" w14:textId="58CB7A46" w:rsidR="0062249D" w:rsidRDefault="0062249D">
      <w:pPr>
        <w:pStyle w:val="CommentText"/>
      </w:pPr>
      <w:r>
        <w:rPr>
          <w:rStyle w:val="CommentReference"/>
        </w:rPr>
        <w:annotationRef/>
      </w:r>
      <w:r>
        <w:t>Mating preferences</w:t>
      </w:r>
    </w:p>
  </w:comment>
  <w:comment w:id="17" w:author="Carlos Prada Montoya" w:date="2019-04-15T11:04:00Z" w:initials="CPM">
    <w:p w14:paraId="1964F753" w14:textId="1007668F" w:rsidR="00BE6425" w:rsidRDefault="00BE6425">
      <w:pPr>
        <w:pStyle w:val="CommentText"/>
      </w:pPr>
      <w:r>
        <w:rPr>
          <w:rStyle w:val="CommentReference"/>
        </w:rPr>
        <w:annotationRef/>
      </w:r>
      <w:r>
        <w:t>Which others, if you do not mention them, it is vague</w:t>
      </w:r>
    </w:p>
  </w:comment>
  <w:comment w:id="25" w:author="Carlos Prada Montoya" w:date="2019-04-15T11:08:00Z" w:initials="CPM">
    <w:p w14:paraId="287524F9" w14:textId="73605C3F" w:rsidR="00BE6425" w:rsidRDefault="00BE6425">
      <w:pPr>
        <w:pStyle w:val="CommentText"/>
      </w:pPr>
      <w:r>
        <w:rPr>
          <w:rStyle w:val="CommentReference"/>
        </w:rPr>
        <w:annotationRef/>
      </w:r>
      <w:r>
        <w:t>I thought it was 4 alleles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302ED7" w15:done="0"/>
  <w15:commentEx w15:paraId="204D9360" w15:done="0"/>
  <w15:commentEx w15:paraId="1964F753" w15:done="0"/>
  <w15:commentEx w15:paraId="287524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302ED7" w16cid:durableId="205EE538"/>
  <w16cid:commentId w16cid:paraId="204D9360" w16cid:durableId="205EE341"/>
  <w16cid:commentId w16cid:paraId="1964F753" w16cid:durableId="205EE3CB"/>
  <w16cid:commentId w16cid:paraId="287524F9" w16cid:durableId="205EE4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4344D" w14:textId="77777777" w:rsidR="000A3E93" w:rsidRDefault="000A3E93" w:rsidP="008F68C0">
      <w:r>
        <w:separator/>
      </w:r>
    </w:p>
  </w:endnote>
  <w:endnote w:type="continuationSeparator" w:id="0">
    <w:p w14:paraId="58B75107" w14:textId="77777777" w:rsidR="000A3E93" w:rsidRDefault="000A3E93" w:rsidP="008F6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96CDF" w14:textId="77777777" w:rsidR="000A3E93" w:rsidRDefault="000A3E93" w:rsidP="008F68C0">
      <w:r>
        <w:separator/>
      </w:r>
    </w:p>
  </w:footnote>
  <w:footnote w:type="continuationSeparator" w:id="0">
    <w:p w14:paraId="5D72243D" w14:textId="77777777" w:rsidR="000A3E93" w:rsidRDefault="000A3E93" w:rsidP="008F6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0287E" w14:textId="72F11454" w:rsidR="008F68C0" w:rsidRDefault="008F68C0">
    <w:pPr>
      <w:pStyle w:val="Header"/>
    </w:pPr>
    <w:r>
      <w:t xml:space="preserve">Cassie </w:t>
    </w:r>
    <w:proofErr w:type="spellStart"/>
    <w:r>
      <w:t>Raker</w:t>
    </w:r>
    <w:proofErr w:type="spellEnd"/>
  </w:p>
  <w:p w14:paraId="25A5D21A" w14:textId="7E86740E" w:rsidR="008F68C0" w:rsidRDefault="008F68C0">
    <w:pPr>
      <w:pStyle w:val="Header"/>
    </w:pPr>
    <w:r>
      <w:t>BIO594 Spring 2019</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15"/>
    <w:rsid w:val="000506A6"/>
    <w:rsid w:val="000A37F3"/>
    <w:rsid w:val="000A3E93"/>
    <w:rsid w:val="000E557B"/>
    <w:rsid w:val="00105823"/>
    <w:rsid w:val="00115CB2"/>
    <w:rsid w:val="00145F37"/>
    <w:rsid w:val="00187D48"/>
    <w:rsid w:val="001F67A6"/>
    <w:rsid w:val="00234FA4"/>
    <w:rsid w:val="0028041F"/>
    <w:rsid w:val="002E4422"/>
    <w:rsid w:val="002E681F"/>
    <w:rsid w:val="0033674C"/>
    <w:rsid w:val="00342699"/>
    <w:rsid w:val="003466CD"/>
    <w:rsid w:val="003806E3"/>
    <w:rsid w:val="00473433"/>
    <w:rsid w:val="00482D59"/>
    <w:rsid w:val="004C68D6"/>
    <w:rsid w:val="004C7034"/>
    <w:rsid w:val="005000A4"/>
    <w:rsid w:val="00502EE1"/>
    <w:rsid w:val="00505D99"/>
    <w:rsid w:val="00533D45"/>
    <w:rsid w:val="005768F6"/>
    <w:rsid w:val="00590A61"/>
    <w:rsid w:val="005C3E1E"/>
    <w:rsid w:val="005C3FDE"/>
    <w:rsid w:val="005E4450"/>
    <w:rsid w:val="0062249D"/>
    <w:rsid w:val="006245B7"/>
    <w:rsid w:val="00665455"/>
    <w:rsid w:val="006E1738"/>
    <w:rsid w:val="006E3AA0"/>
    <w:rsid w:val="006E612F"/>
    <w:rsid w:val="007156EC"/>
    <w:rsid w:val="0073142A"/>
    <w:rsid w:val="00737260"/>
    <w:rsid w:val="00775DD1"/>
    <w:rsid w:val="007F10B4"/>
    <w:rsid w:val="00800534"/>
    <w:rsid w:val="0081779A"/>
    <w:rsid w:val="0082652B"/>
    <w:rsid w:val="00872F1D"/>
    <w:rsid w:val="008F68C0"/>
    <w:rsid w:val="00961522"/>
    <w:rsid w:val="0098228C"/>
    <w:rsid w:val="00A65501"/>
    <w:rsid w:val="00AA6F89"/>
    <w:rsid w:val="00AC5AC7"/>
    <w:rsid w:val="00AE5951"/>
    <w:rsid w:val="00B054DC"/>
    <w:rsid w:val="00B2268F"/>
    <w:rsid w:val="00B5145F"/>
    <w:rsid w:val="00B6052C"/>
    <w:rsid w:val="00B6718F"/>
    <w:rsid w:val="00B901EB"/>
    <w:rsid w:val="00BA4861"/>
    <w:rsid w:val="00BE6425"/>
    <w:rsid w:val="00BE7D4A"/>
    <w:rsid w:val="00C33E34"/>
    <w:rsid w:val="00C72DEA"/>
    <w:rsid w:val="00C8753F"/>
    <w:rsid w:val="00CA14FA"/>
    <w:rsid w:val="00CB0B4A"/>
    <w:rsid w:val="00CC24ED"/>
    <w:rsid w:val="00CD42AD"/>
    <w:rsid w:val="00D2459A"/>
    <w:rsid w:val="00D272B5"/>
    <w:rsid w:val="00D428D1"/>
    <w:rsid w:val="00D50C60"/>
    <w:rsid w:val="00D6056B"/>
    <w:rsid w:val="00D72CE8"/>
    <w:rsid w:val="00D73BF5"/>
    <w:rsid w:val="00D9095F"/>
    <w:rsid w:val="00DC1C59"/>
    <w:rsid w:val="00DC31A9"/>
    <w:rsid w:val="00DC5AE8"/>
    <w:rsid w:val="00E026FA"/>
    <w:rsid w:val="00E16899"/>
    <w:rsid w:val="00E42960"/>
    <w:rsid w:val="00E77A06"/>
    <w:rsid w:val="00E83997"/>
    <w:rsid w:val="00E87791"/>
    <w:rsid w:val="00EA2015"/>
    <w:rsid w:val="00EC7ED0"/>
    <w:rsid w:val="00F94DDF"/>
    <w:rsid w:val="00FD1BA7"/>
    <w:rsid w:val="00FD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FCF08"/>
  <w15:chartTrackingRefBased/>
  <w15:docId w15:val="{52BDA5E7-5248-E042-8DF7-E17663A1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8C0"/>
    <w:pPr>
      <w:tabs>
        <w:tab w:val="center" w:pos="4680"/>
        <w:tab w:val="right" w:pos="9360"/>
      </w:tabs>
    </w:pPr>
  </w:style>
  <w:style w:type="character" w:customStyle="1" w:styleId="HeaderChar">
    <w:name w:val="Header Char"/>
    <w:basedOn w:val="DefaultParagraphFont"/>
    <w:link w:val="Header"/>
    <w:uiPriority w:val="99"/>
    <w:rsid w:val="008F68C0"/>
  </w:style>
  <w:style w:type="paragraph" w:styleId="Footer">
    <w:name w:val="footer"/>
    <w:basedOn w:val="Normal"/>
    <w:link w:val="FooterChar"/>
    <w:uiPriority w:val="99"/>
    <w:unhideWhenUsed/>
    <w:rsid w:val="008F68C0"/>
    <w:pPr>
      <w:tabs>
        <w:tab w:val="center" w:pos="4680"/>
        <w:tab w:val="right" w:pos="9360"/>
      </w:tabs>
    </w:pPr>
  </w:style>
  <w:style w:type="character" w:customStyle="1" w:styleId="FooterChar">
    <w:name w:val="Footer Char"/>
    <w:basedOn w:val="DefaultParagraphFont"/>
    <w:link w:val="Footer"/>
    <w:uiPriority w:val="99"/>
    <w:rsid w:val="008F68C0"/>
  </w:style>
  <w:style w:type="paragraph" w:styleId="NormalWeb">
    <w:name w:val="Normal (Web)"/>
    <w:basedOn w:val="Normal"/>
    <w:uiPriority w:val="99"/>
    <w:unhideWhenUsed/>
    <w:rsid w:val="00D428D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245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459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2249D"/>
    <w:rPr>
      <w:sz w:val="16"/>
      <w:szCs w:val="16"/>
    </w:rPr>
  </w:style>
  <w:style w:type="paragraph" w:styleId="CommentText">
    <w:name w:val="annotation text"/>
    <w:basedOn w:val="Normal"/>
    <w:link w:val="CommentTextChar"/>
    <w:uiPriority w:val="99"/>
    <w:semiHidden/>
    <w:unhideWhenUsed/>
    <w:rsid w:val="0062249D"/>
    <w:rPr>
      <w:sz w:val="20"/>
      <w:szCs w:val="20"/>
    </w:rPr>
  </w:style>
  <w:style w:type="character" w:customStyle="1" w:styleId="CommentTextChar">
    <w:name w:val="Comment Text Char"/>
    <w:basedOn w:val="DefaultParagraphFont"/>
    <w:link w:val="CommentText"/>
    <w:uiPriority w:val="99"/>
    <w:semiHidden/>
    <w:rsid w:val="0062249D"/>
    <w:rPr>
      <w:sz w:val="20"/>
      <w:szCs w:val="20"/>
    </w:rPr>
  </w:style>
  <w:style w:type="paragraph" w:styleId="CommentSubject">
    <w:name w:val="annotation subject"/>
    <w:basedOn w:val="CommentText"/>
    <w:next w:val="CommentText"/>
    <w:link w:val="CommentSubjectChar"/>
    <w:uiPriority w:val="99"/>
    <w:semiHidden/>
    <w:unhideWhenUsed/>
    <w:rsid w:val="0062249D"/>
    <w:rPr>
      <w:b/>
      <w:bCs/>
    </w:rPr>
  </w:style>
  <w:style w:type="character" w:customStyle="1" w:styleId="CommentSubjectChar">
    <w:name w:val="Comment Subject Char"/>
    <w:basedOn w:val="CommentTextChar"/>
    <w:link w:val="CommentSubject"/>
    <w:uiPriority w:val="99"/>
    <w:semiHidden/>
    <w:rsid w:val="006224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801998">
      <w:bodyDiv w:val="1"/>
      <w:marLeft w:val="0"/>
      <w:marRight w:val="0"/>
      <w:marTop w:val="0"/>
      <w:marBottom w:val="0"/>
      <w:divBdr>
        <w:top w:val="none" w:sz="0" w:space="0" w:color="auto"/>
        <w:left w:val="none" w:sz="0" w:space="0" w:color="auto"/>
        <w:bottom w:val="none" w:sz="0" w:space="0" w:color="auto"/>
        <w:right w:val="none" w:sz="0" w:space="0" w:color="auto"/>
      </w:divBdr>
    </w:div>
    <w:div w:id="180330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Raker</dc:creator>
  <cp:keywords/>
  <dc:description/>
  <cp:lastModifiedBy>Carlos Prada Montoya</cp:lastModifiedBy>
  <cp:revision>6</cp:revision>
  <dcterms:created xsi:type="dcterms:W3CDTF">2019-04-15T14:54:00Z</dcterms:created>
  <dcterms:modified xsi:type="dcterms:W3CDTF">2019-04-15T15:11:00Z</dcterms:modified>
</cp:coreProperties>
</file>