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6208B" w14:textId="2C6CDC3D" w:rsidR="003579A5" w:rsidRPr="008F6DB6" w:rsidRDefault="00F05D6B" w:rsidP="00F05D6B">
      <w:pPr>
        <w:jc w:val="center"/>
        <w:rPr>
          <w:rFonts w:ascii="Times New Roman" w:hAnsi="Times New Roman" w:cs="Times New Roman"/>
        </w:rPr>
      </w:pPr>
      <w:commentRangeStart w:id="0"/>
      <w:r w:rsidRPr="008F6DB6">
        <w:rPr>
          <w:rFonts w:ascii="Times New Roman" w:hAnsi="Times New Roman" w:cs="Times New Roman"/>
          <w:b/>
        </w:rPr>
        <w:t xml:space="preserve">Plasticity </w:t>
      </w:r>
      <w:commentRangeEnd w:id="0"/>
      <w:r w:rsidR="009B484F">
        <w:rPr>
          <w:rStyle w:val="CommentReference"/>
        </w:rPr>
        <w:commentReference w:id="0"/>
      </w:r>
      <w:r w:rsidRPr="008F6DB6">
        <w:rPr>
          <w:rFonts w:ascii="Times New Roman" w:hAnsi="Times New Roman" w:cs="Times New Roman"/>
          <w:b/>
        </w:rPr>
        <w:t>and Epigenetics Discussion Summary</w:t>
      </w:r>
    </w:p>
    <w:p w14:paraId="6749D278" w14:textId="2300B202" w:rsidR="00F05D6B" w:rsidRDefault="00F05D6B" w:rsidP="00F05D6B">
      <w:pPr>
        <w:jc w:val="center"/>
        <w:rPr>
          <w:rFonts w:ascii="Times New Roman" w:hAnsi="Times New Roman" w:cs="Times New Roman"/>
        </w:rPr>
      </w:pPr>
    </w:p>
    <w:p w14:paraId="6CB9B60A" w14:textId="455E5383" w:rsidR="002965A1" w:rsidRPr="002965A1" w:rsidRDefault="004F03D2" w:rsidP="002965A1">
      <w:pPr>
        <w:rPr>
          <w:rFonts w:ascii="Times New Roman" w:hAnsi="Times New Roman" w:cs="Times New Roman"/>
          <w:i/>
        </w:rPr>
      </w:pPr>
      <w:r>
        <w:rPr>
          <w:rFonts w:ascii="Times New Roman" w:hAnsi="Times New Roman" w:cs="Times New Roman"/>
          <w:i/>
        </w:rPr>
        <w:t>Goals and Experimental Design</w:t>
      </w:r>
    </w:p>
    <w:p w14:paraId="54416534" w14:textId="0238EB9E" w:rsidR="00F05D6B" w:rsidRPr="008F6DB6" w:rsidRDefault="00F05D6B" w:rsidP="00F05D6B">
      <w:pPr>
        <w:rPr>
          <w:rFonts w:ascii="Times New Roman" w:hAnsi="Times New Roman" w:cs="Times New Roman"/>
        </w:rPr>
      </w:pPr>
      <w:r w:rsidRPr="008F6DB6">
        <w:rPr>
          <w:rFonts w:ascii="Times New Roman" w:hAnsi="Times New Roman" w:cs="Times New Roman"/>
        </w:rPr>
        <w:tab/>
      </w:r>
      <w:del w:id="2" w:author="Carlos Prada Montoya" w:date="2019-03-12T15:15:00Z">
        <w:r w:rsidRPr="008F6DB6" w:rsidDel="00E302D8">
          <w:rPr>
            <w:rFonts w:ascii="Times New Roman" w:hAnsi="Times New Roman" w:cs="Times New Roman"/>
          </w:rPr>
          <w:delText xml:space="preserve">When studying </w:delText>
        </w:r>
      </w:del>
      <w:ins w:id="3" w:author="Carlos Prada Montoya" w:date="2019-03-12T15:15:00Z">
        <w:r w:rsidR="00E302D8">
          <w:rPr>
            <w:rFonts w:ascii="Times New Roman" w:hAnsi="Times New Roman" w:cs="Times New Roman"/>
          </w:rPr>
          <w:t>P</w:t>
        </w:r>
      </w:ins>
      <w:ins w:id="4" w:author="Carlos Prada Montoya" w:date="2019-03-12T15:14:00Z">
        <w:r w:rsidR="00BA0303">
          <w:rPr>
            <w:rFonts w:ascii="Times New Roman" w:hAnsi="Times New Roman" w:cs="Times New Roman"/>
          </w:rPr>
          <w:t xml:space="preserve">lasticity and adaptation </w:t>
        </w:r>
      </w:ins>
      <w:ins w:id="5" w:author="Carlos Prada Montoya" w:date="2019-03-12T15:15:00Z">
        <w:r w:rsidR="00E302D8">
          <w:rPr>
            <w:rFonts w:ascii="Times New Roman" w:hAnsi="Times New Roman" w:cs="Times New Roman"/>
          </w:rPr>
          <w:t xml:space="preserve">may be driven by gene expression variation.  </w:t>
        </w:r>
      </w:ins>
      <w:del w:id="6" w:author="Carlos Prada Montoya" w:date="2019-03-12T15:16:00Z">
        <w:r w:rsidRPr="008F6DB6" w:rsidDel="00E302D8">
          <w:rPr>
            <w:rFonts w:ascii="Times New Roman" w:hAnsi="Times New Roman" w:cs="Times New Roman"/>
          </w:rPr>
          <w:delText>the genomics of an organism, it is important to take into account how the genes in question are being expressed. This</w:delText>
        </w:r>
      </w:del>
      <w:ins w:id="7" w:author="Carlos Prada Montoya" w:date="2019-03-12T15:16:00Z">
        <w:r w:rsidR="00E302D8">
          <w:rPr>
            <w:rFonts w:ascii="Times New Roman" w:hAnsi="Times New Roman" w:cs="Times New Roman"/>
          </w:rPr>
          <w:t>Gene expression in turn</w:t>
        </w:r>
      </w:ins>
      <w:r w:rsidRPr="008F6DB6">
        <w:rPr>
          <w:rFonts w:ascii="Times New Roman" w:hAnsi="Times New Roman" w:cs="Times New Roman"/>
        </w:rPr>
        <w:t xml:space="preserve"> can be affected by epigenetics, specifically DNA methylation. </w:t>
      </w:r>
      <w:r w:rsidR="00C40638" w:rsidRPr="008F6DB6">
        <w:rPr>
          <w:rFonts w:ascii="Times New Roman" w:hAnsi="Times New Roman" w:cs="Times New Roman"/>
        </w:rPr>
        <w:t>Ryu et al. set out to determine if DNA methylation impacts transgenerational responses to climate stress in damselfish, specifically looking at responses to higher temperatures (2018). Similarly, Liew et al. studie</w:t>
      </w:r>
      <w:ins w:id="8" w:author="Carlos Prada Montoya" w:date="2019-03-12T15:16:00Z">
        <w:r w:rsidR="00E302D8">
          <w:rPr>
            <w:rFonts w:ascii="Times New Roman" w:hAnsi="Times New Roman" w:cs="Times New Roman"/>
          </w:rPr>
          <w:t>d</w:t>
        </w:r>
      </w:ins>
      <w:del w:id="9" w:author="Carlos Prada Montoya" w:date="2019-03-12T15:16:00Z">
        <w:r w:rsidR="00C40638" w:rsidRPr="008F6DB6" w:rsidDel="00E302D8">
          <w:rPr>
            <w:rFonts w:ascii="Times New Roman" w:hAnsi="Times New Roman" w:cs="Times New Roman"/>
          </w:rPr>
          <w:delText>s</w:delText>
        </w:r>
      </w:del>
      <w:r w:rsidR="00C40638" w:rsidRPr="008F6DB6">
        <w:rPr>
          <w:rFonts w:ascii="Times New Roman" w:hAnsi="Times New Roman" w:cs="Times New Roman"/>
        </w:rPr>
        <w:t xml:space="preserve"> the effects of DNA methylation on corals’ ability to acclimate to lower pH levels, another kind of climate stress</w:t>
      </w:r>
      <w:r w:rsidR="00053DDD" w:rsidRPr="008F6DB6">
        <w:rPr>
          <w:rFonts w:ascii="Times New Roman" w:hAnsi="Times New Roman" w:cs="Times New Roman"/>
        </w:rPr>
        <w:t xml:space="preserve"> (2018)</w:t>
      </w:r>
      <w:r w:rsidR="00C40638" w:rsidRPr="008F6DB6">
        <w:rPr>
          <w:rFonts w:ascii="Times New Roman" w:hAnsi="Times New Roman" w:cs="Times New Roman"/>
        </w:rPr>
        <w:t>. Both focused on epigenetics as a possible mechanism for organisms to adjust to a rapidly changing environment</w:t>
      </w:r>
      <w:r w:rsidR="00620632" w:rsidRPr="008F6DB6">
        <w:rPr>
          <w:rFonts w:ascii="Times New Roman" w:hAnsi="Times New Roman" w:cs="Times New Roman"/>
        </w:rPr>
        <w:t xml:space="preserve">, possibly through </w:t>
      </w:r>
      <w:del w:id="10" w:author="Carlos Prada Montoya" w:date="2019-03-12T15:16:00Z">
        <w:r w:rsidR="00620632" w:rsidRPr="008F6DB6" w:rsidDel="00E302D8">
          <w:rPr>
            <w:rFonts w:ascii="Times New Roman" w:hAnsi="Times New Roman" w:cs="Times New Roman"/>
          </w:rPr>
          <w:delText xml:space="preserve">phenotypic </w:delText>
        </w:r>
      </w:del>
      <w:r w:rsidR="00620632" w:rsidRPr="008F6DB6">
        <w:rPr>
          <w:rFonts w:ascii="Times New Roman" w:hAnsi="Times New Roman" w:cs="Times New Roman"/>
        </w:rPr>
        <w:t xml:space="preserve">acclimation. </w:t>
      </w:r>
      <w:del w:id="11" w:author="Carlos Prada Montoya" w:date="2019-03-12T15:17:00Z">
        <w:r w:rsidR="00C40638" w:rsidRPr="008F6DB6" w:rsidDel="00E302D8">
          <w:rPr>
            <w:rFonts w:ascii="Times New Roman" w:hAnsi="Times New Roman" w:cs="Times New Roman"/>
          </w:rPr>
          <w:delText xml:space="preserve">Liew </w:delText>
        </w:r>
        <w:r w:rsidR="00620632" w:rsidRPr="008F6DB6" w:rsidDel="00E302D8">
          <w:rPr>
            <w:rFonts w:ascii="Times New Roman" w:hAnsi="Times New Roman" w:cs="Times New Roman"/>
          </w:rPr>
          <w:delText>especially focused on this</w:delText>
        </w:r>
        <w:r w:rsidR="002F7C26" w:rsidRPr="008F6DB6" w:rsidDel="00E302D8">
          <w:rPr>
            <w:rFonts w:ascii="Times New Roman" w:hAnsi="Times New Roman" w:cs="Times New Roman"/>
          </w:rPr>
          <w:delText xml:space="preserve">. </w:delText>
        </w:r>
        <w:r w:rsidR="00C40638" w:rsidRPr="008F6DB6" w:rsidDel="00E302D8">
          <w:rPr>
            <w:rFonts w:ascii="Times New Roman" w:hAnsi="Times New Roman" w:cs="Times New Roman"/>
          </w:rPr>
          <w:delText xml:space="preserve">It </w:delText>
        </w:r>
        <w:r w:rsidR="00DF0FEE" w:rsidRPr="008F6DB6" w:rsidDel="00E302D8">
          <w:rPr>
            <w:rFonts w:ascii="Times New Roman" w:hAnsi="Times New Roman" w:cs="Times New Roman"/>
          </w:rPr>
          <w:delText xml:space="preserve">can also be informative to examine phenotypic plasticity. </w:delText>
        </w:r>
      </w:del>
      <w:r w:rsidR="00053DDD" w:rsidRPr="008F6DB6">
        <w:rPr>
          <w:rFonts w:ascii="Times New Roman" w:hAnsi="Times New Roman" w:cs="Times New Roman"/>
        </w:rPr>
        <w:t>Ghalambor et al.</w:t>
      </w:r>
      <w:r w:rsidR="00C40638" w:rsidRPr="008F6DB6">
        <w:rPr>
          <w:rFonts w:ascii="Times New Roman" w:hAnsi="Times New Roman" w:cs="Times New Roman"/>
        </w:rPr>
        <w:t xml:space="preserve"> </w:t>
      </w:r>
      <w:r w:rsidR="00053DDD" w:rsidRPr="008F6DB6">
        <w:rPr>
          <w:rFonts w:ascii="Times New Roman" w:hAnsi="Times New Roman" w:cs="Times New Roman"/>
        </w:rPr>
        <w:t xml:space="preserve">studied Trinidadian guppies to investigate how non-adaptive phenotypic plasticity can affect evolution (2015). They tested the theory that </w:t>
      </w:r>
      <w:r w:rsidR="000B0B60" w:rsidRPr="008F6DB6">
        <w:rPr>
          <w:rFonts w:ascii="Times New Roman" w:hAnsi="Times New Roman" w:cs="Times New Roman"/>
        </w:rPr>
        <w:t xml:space="preserve">the direction of plasticity in gene expression is generally opposite to the direction of adaptive evolution. </w:t>
      </w:r>
    </w:p>
    <w:p w14:paraId="2CA2E8E5" w14:textId="235FADC3" w:rsidR="00C15C89" w:rsidRDefault="00C15C89" w:rsidP="00F05D6B">
      <w:pPr>
        <w:rPr>
          <w:rFonts w:ascii="Times New Roman" w:hAnsi="Times New Roman" w:cs="Times New Roman"/>
        </w:rPr>
      </w:pPr>
      <w:r w:rsidRPr="008F6DB6">
        <w:rPr>
          <w:rFonts w:ascii="Times New Roman" w:hAnsi="Times New Roman" w:cs="Times New Roman"/>
        </w:rPr>
        <w:tab/>
        <w:t xml:space="preserve">All three studies began with practical experimental designs. </w:t>
      </w:r>
      <w:r w:rsidR="00BB6EB9" w:rsidRPr="008F6DB6">
        <w:rPr>
          <w:rFonts w:ascii="Times New Roman" w:hAnsi="Times New Roman" w:cs="Times New Roman"/>
        </w:rPr>
        <w:t xml:space="preserve">Ryu </w:t>
      </w:r>
      <w:r w:rsidR="007500EC" w:rsidRPr="008F6DB6">
        <w:rPr>
          <w:rFonts w:ascii="Times New Roman" w:hAnsi="Times New Roman" w:cs="Times New Roman"/>
        </w:rPr>
        <w:t xml:space="preserve">tested both step-wise and developmental temperature increases </w:t>
      </w:r>
      <w:r w:rsidR="006F3CFA" w:rsidRPr="008F6DB6">
        <w:rPr>
          <w:rFonts w:ascii="Times New Roman" w:hAnsi="Times New Roman" w:cs="Times New Roman"/>
        </w:rPr>
        <w:t>(+1.5 and +3.0</w:t>
      </w:r>
      <w:r w:rsidR="006F3CFA" w:rsidRPr="008F6DB6">
        <w:rPr>
          <w:rFonts w:ascii="Times New Roman" w:hAnsi="Times New Roman" w:cs="Times New Roman"/>
        </w:rPr>
        <w:sym w:font="Symbol" w:char="F0B0"/>
      </w:r>
      <w:r w:rsidR="006F3CFA" w:rsidRPr="008F6DB6">
        <w:rPr>
          <w:rFonts w:ascii="Times New Roman" w:hAnsi="Times New Roman" w:cs="Times New Roman"/>
        </w:rPr>
        <w:t xml:space="preserve">C) </w:t>
      </w:r>
      <w:r w:rsidR="007500EC" w:rsidRPr="008F6DB6">
        <w:rPr>
          <w:rFonts w:ascii="Times New Roman" w:hAnsi="Times New Roman" w:cs="Times New Roman"/>
        </w:rPr>
        <w:t xml:space="preserve">on the damselfish </w:t>
      </w:r>
      <w:r w:rsidR="007500EC" w:rsidRPr="008F6DB6">
        <w:rPr>
          <w:rFonts w:ascii="Calibri" w:hAnsi="Calibri" w:cs="Calibri"/>
        </w:rPr>
        <w:t>﻿</w:t>
      </w:r>
      <w:r w:rsidR="007500EC" w:rsidRPr="008F6DB6">
        <w:rPr>
          <w:rFonts w:ascii="Times New Roman" w:hAnsi="Times New Roman" w:cs="Times New Roman"/>
          <w:i/>
        </w:rPr>
        <w:t>Acanthochromis polyacanthus</w:t>
      </w:r>
      <w:r w:rsidR="007500EC" w:rsidRPr="008F6DB6">
        <w:rPr>
          <w:rFonts w:ascii="Times New Roman" w:hAnsi="Times New Roman" w:cs="Times New Roman"/>
        </w:rPr>
        <w:t>, continuing their study through the F</w:t>
      </w:r>
      <w:r w:rsidR="007500EC" w:rsidRPr="008F6DB6">
        <w:rPr>
          <w:rFonts w:ascii="Times New Roman" w:hAnsi="Times New Roman" w:cs="Times New Roman"/>
          <w:vertAlign w:val="subscript"/>
        </w:rPr>
        <w:t>2</w:t>
      </w:r>
      <w:r w:rsidR="007500EC" w:rsidRPr="008F6DB6">
        <w:rPr>
          <w:rFonts w:ascii="Times New Roman" w:hAnsi="Times New Roman" w:cs="Times New Roman"/>
        </w:rPr>
        <w:t xml:space="preserve"> generation and </w:t>
      </w:r>
      <w:del w:id="12" w:author="Carlos Prada Montoya" w:date="2019-03-12T15:17:00Z">
        <w:r w:rsidR="007500EC" w:rsidRPr="008F6DB6" w:rsidDel="00E302D8">
          <w:rPr>
            <w:rFonts w:ascii="Times New Roman" w:hAnsi="Times New Roman" w:cs="Times New Roman"/>
          </w:rPr>
          <w:delText>making it a true</w:delText>
        </w:r>
      </w:del>
      <w:ins w:id="13" w:author="Carlos Prada Montoya" w:date="2019-03-12T15:17:00Z">
        <w:r w:rsidR="00E302D8">
          <w:rPr>
            <w:rFonts w:ascii="Times New Roman" w:hAnsi="Times New Roman" w:cs="Times New Roman"/>
          </w:rPr>
          <w:t>measuring</w:t>
        </w:r>
      </w:ins>
      <w:r w:rsidR="007500EC" w:rsidRPr="008F6DB6">
        <w:rPr>
          <w:rFonts w:ascii="Times New Roman" w:hAnsi="Times New Roman" w:cs="Times New Roman"/>
        </w:rPr>
        <w:t xml:space="preserve"> transgenerational </w:t>
      </w:r>
      <w:del w:id="14" w:author="Carlos Prada Montoya" w:date="2019-03-12T15:17:00Z">
        <w:r w:rsidR="007500EC" w:rsidRPr="008F6DB6" w:rsidDel="00E302D8">
          <w:rPr>
            <w:rFonts w:ascii="Times New Roman" w:hAnsi="Times New Roman" w:cs="Times New Roman"/>
          </w:rPr>
          <w:delText>analysis</w:delText>
        </w:r>
      </w:del>
      <w:ins w:id="15" w:author="Carlos Prada Montoya" w:date="2019-03-12T15:17:00Z">
        <w:r w:rsidR="00E302D8">
          <w:rPr>
            <w:rFonts w:ascii="Times New Roman" w:hAnsi="Times New Roman" w:cs="Times New Roman"/>
          </w:rPr>
          <w:t>effects</w:t>
        </w:r>
      </w:ins>
      <w:r w:rsidR="007500EC" w:rsidRPr="008F6DB6">
        <w:rPr>
          <w:rFonts w:ascii="Times New Roman" w:hAnsi="Times New Roman" w:cs="Times New Roman"/>
        </w:rPr>
        <w:t xml:space="preserve">. This experimental design allowed them to draw </w:t>
      </w:r>
      <w:del w:id="16" w:author="Carlos Prada Montoya" w:date="2019-03-12T15:18:00Z">
        <w:r w:rsidR="007500EC" w:rsidRPr="008F6DB6" w:rsidDel="00E302D8">
          <w:rPr>
            <w:rFonts w:ascii="Times New Roman" w:hAnsi="Times New Roman" w:cs="Times New Roman"/>
          </w:rPr>
          <w:delText xml:space="preserve">strong </w:delText>
        </w:r>
      </w:del>
      <w:r w:rsidR="007500EC" w:rsidRPr="008F6DB6">
        <w:rPr>
          <w:rFonts w:ascii="Times New Roman" w:hAnsi="Times New Roman" w:cs="Times New Roman"/>
        </w:rPr>
        <w:t xml:space="preserve">conclusions on the </w:t>
      </w:r>
      <w:r w:rsidR="00BB1E08" w:rsidRPr="008F6DB6">
        <w:rPr>
          <w:rFonts w:ascii="Times New Roman" w:hAnsi="Times New Roman" w:cs="Times New Roman"/>
        </w:rPr>
        <w:t>acclimation effects</w:t>
      </w:r>
      <w:r w:rsidR="007500EC" w:rsidRPr="008F6DB6">
        <w:rPr>
          <w:rFonts w:ascii="Times New Roman" w:hAnsi="Times New Roman" w:cs="Times New Roman"/>
        </w:rPr>
        <w:t xml:space="preserve"> of </w:t>
      </w:r>
      <w:r w:rsidR="00C81944" w:rsidRPr="008F6DB6">
        <w:rPr>
          <w:rFonts w:ascii="Times New Roman" w:hAnsi="Times New Roman" w:cs="Times New Roman"/>
        </w:rPr>
        <w:t>DNA methylation</w:t>
      </w:r>
      <w:r w:rsidR="00BB1E08" w:rsidRPr="008F6DB6">
        <w:rPr>
          <w:rFonts w:ascii="Times New Roman" w:hAnsi="Times New Roman" w:cs="Times New Roman"/>
        </w:rPr>
        <w:t xml:space="preserve"> across multiple generations. </w:t>
      </w:r>
      <w:r w:rsidR="000354B7" w:rsidRPr="008F6DB6">
        <w:rPr>
          <w:rFonts w:ascii="Times New Roman" w:hAnsi="Times New Roman" w:cs="Times New Roman"/>
        </w:rPr>
        <w:t>Liew</w:t>
      </w:r>
      <w:r w:rsidR="00E1686E" w:rsidRPr="008F6DB6">
        <w:rPr>
          <w:rFonts w:ascii="Times New Roman" w:hAnsi="Times New Roman" w:cs="Times New Roman"/>
        </w:rPr>
        <w:t xml:space="preserve"> fragmented </w:t>
      </w:r>
      <w:r w:rsidR="00E1686E" w:rsidRPr="008F6DB6">
        <w:rPr>
          <w:rFonts w:ascii="Times New Roman" w:hAnsi="Times New Roman" w:cs="Times New Roman"/>
          <w:i/>
        </w:rPr>
        <w:t>Stylophora pistillata</w:t>
      </w:r>
      <w:r w:rsidR="00E1686E" w:rsidRPr="008F6DB6">
        <w:rPr>
          <w:rFonts w:ascii="Times New Roman" w:hAnsi="Times New Roman" w:cs="Times New Roman"/>
        </w:rPr>
        <w:t xml:space="preserve"> corals and raised </w:t>
      </w:r>
      <w:ins w:id="17" w:author="Carlos Prada Montoya" w:date="2019-03-12T15:18:00Z">
        <w:r w:rsidR="00E302D8">
          <w:rPr>
            <w:rFonts w:ascii="Times New Roman" w:hAnsi="Times New Roman" w:cs="Times New Roman"/>
          </w:rPr>
          <w:t xml:space="preserve">them </w:t>
        </w:r>
      </w:ins>
      <w:r w:rsidR="00E1686E" w:rsidRPr="008F6DB6">
        <w:rPr>
          <w:rFonts w:ascii="Times New Roman" w:hAnsi="Times New Roman" w:cs="Times New Roman"/>
        </w:rPr>
        <w:t xml:space="preserve">in a tank system under different pH levels of 7.2, 7.4, 7.8, and 8.0. </w:t>
      </w:r>
      <w:r w:rsidR="00611649" w:rsidRPr="008F6DB6">
        <w:rPr>
          <w:rFonts w:ascii="Times New Roman" w:hAnsi="Times New Roman" w:cs="Times New Roman"/>
        </w:rPr>
        <w:t xml:space="preserve">This system has been maintained since 2010, but this specific experiment was carried out for two years. </w:t>
      </w:r>
      <w:r w:rsidR="00224720" w:rsidRPr="008F6DB6">
        <w:rPr>
          <w:rFonts w:ascii="Times New Roman" w:hAnsi="Times New Roman" w:cs="Times New Roman"/>
        </w:rPr>
        <w:t xml:space="preserve">Ghalambor raised wild-caught Trinidadian guppies in enclosures connected to other tanks, some of which contained cichlids (predators of the guppies), some of which did not. They then split the offspring of these guppies between the two treatments, resulting in four different treatment groups. All three studies designed clear experiments, </w:t>
      </w:r>
      <w:r w:rsidR="00B76A4C" w:rsidRPr="008F6DB6">
        <w:rPr>
          <w:rFonts w:ascii="Times New Roman" w:hAnsi="Times New Roman" w:cs="Times New Roman"/>
        </w:rPr>
        <w:t xml:space="preserve">with good replication and controls. </w:t>
      </w:r>
    </w:p>
    <w:p w14:paraId="2DF7C8E6" w14:textId="15E2DD00" w:rsidR="002965A1" w:rsidRDefault="002965A1" w:rsidP="00F05D6B">
      <w:pPr>
        <w:rPr>
          <w:rFonts w:ascii="Times New Roman" w:hAnsi="Times New Roman" w:cs="Times New Roman"/>
        </w:rPr>
      </w:pPr>
    </w:p>
    <w:p w14:paraId="3B44FA61" w14:textId="4BB55AD0" w:rsidR="002965A1" w:rsidRPr="002965A1" w:rsidRDefault="002965A1" w:rsidP="00F05D6B">
      <w:pPr>
        <w:rPr>
          <w:rFonts w:ascii="Times New Roman" w:hAnsi="Times New Roman" w:cs="Times New Roman"/>
          <w:i/>
        </w:rPr>
      </w:pPr>
      <w:r>
        <w:rPr>
          <w:rFonts w:ascii="Times New Roman" w:hAnsi="Times New Roman" w:cs="Times New Roman"/>
          <w:i/>
        </w:rPr>
        <w:t>Analysis</w:t>
      </w:r>
    </w:p>
    <w:p w14:paraId="4F23D9A2" w14:textId="38A89782" w:rsidR="00C73E37" w:rsidRPr="008F6DB6" w:rsidRDefault="00C73E37" w:rsidP="00F05D6B">
      <w:pPr>
        <w:rPr>
          <w:rFonts w:ascii="Times New Roman" w:hAnsi="Times New Roman" w:cs="Times New Roman"/>
        </w:rPr>
      </w:pPr>
      <w:r w:rsidRPr="008F6DB6">
        <w:rPr>
          <w:rFonts w:ascii="Times New Roman" w:hAnsi="Times New Roman" w:cs="Times New Roman"/>
        </w:rPr>
        <w:tab/>
      </w:r>
      <w:r w:rsidR="003107C2" w:rsidRPr="008F6DB6">
        <w:rPr>
          <w:rFonts w:ascii="Times New Roman" w:hAnsi="Times New Roman" w:cs="Times New Roman"/>
        </w:rPr>
        <w:t>While Ryu and Ghalambor posed vastly different research questions, they both performed genomic analysis on fish. Since fish are complex organisms, it is difficult to perform whole-organism genomic analysis</w:t>
      </w:r>
      <w:r w:rsidR="00B06E7E" w:rsidRPr="008F6DB6">
        <w:rPr>
          <w:rFonts w:ascii="Times New Roman" w:hAnsi="Times New Roman" w:cs="Times New Roman"/>
        </w:rPr>
        <w:t xml:space="preserve">, and researchers must decide what part of the </w:t>
      </w:r>
      <w:commentRangeStart w:id="18"/>
      <w:r w:rsidR="00B06E7E" w:rsidRPr="008F6DB6">
        <w:rPr>
          <w:rFonts w:ascii="Times New Roman" w:hAnsi="Times New Roman" w:cs="Times New Roman"/>
        </w:rPr>
        <w:t>an</w:t>
      </w:r>
      <w:r w:rsidR="00222F4A" w:rsidRPr="008F6DB6">
        <w:rPr>
          <w:rFonts w:ascii="Times New Roman" w:hAnsi="Times New Roman" w:cs="Times New Roman"/>
        </w:rPr>
        <w:t>a</w:t>
      </w:r>
      <w:r w:rsidR="00B06E7E" w:rsidRPr="008F6DB6">
        <w:rPr>
          <w:rFonts w:ascii="Times New Roman" w:hAnsi="Times New Roman" w:cs="Times New Roman"/>
        </w:rPr>
        <w:t xml:space="preserve">tomy </w:t>
      </w:r>
      <w:commentRangeEnd w:id="18"/>
      <w:r w:rsidR="00E302D8">
        <w:rPr>
          <w:rStyle w:val="CommentReference"/>
        </w:rPr>
        <w:commentReference w:id="18"/>
      </w:r>
      <w:r w:rsidR="00B06E7E" w:rsidRPr="008F6DB6">
        <w:rPr>
          <w:rFonts w:ascii="Times New Roman" w:hAnsi="Times New Roman" w:cs="Times New Roman"/>
        </w:rPr>
        <w:t xml:space="preserve">to focus on. </w:t>
      </w:r>
      <w:r w:rsidR="00CA5712" w:rsidRPr="008F6DB6">
        <w:rPr>
          <w:rFonts w:ascii="Times New Roman" w:hAnsi="Times New Roman" w:cs="Times New Roman"/>
        </w:rPr>
        <w:t xml:space="preserve">Ryu </w:t>
      </w:r>
      <w:r w:rsidR="0008259B" w:rsidRPr="008F6DB6">
        <w:rPr>
          <w:rFonts w:ascii="Times New Roman" w:hAnsi="Times New Roman" w:cs="Times New Roman"/>
        </w:rPr>
        <w:t xml:space="preserve">chose to sample the liver, as they </w:t>
      </w:r>
      <w:r w:rsidR="00D005B0" w:rsidRPr="008F6DB6">
        <w:rPr>
          <w:rFonts w:ascii="Times New Roman" w:hAnsi="Times New Roman" w:cs="Times New Roman"/>
        </w:rPr>
        <w:t xml:space="preserve">knew from previous research that </w:t>
      </w:r>
      <w:r w:rsidR="003E443D" w:rsidRPr="008F6DB6">
        <w:rPr>
          <w:rFonts w:ascii="Times New Roman" w:hAnsi="Times New Roman" w:cs="Times New Roman"/>
        </w:rPr>
        <w:t xml:space="preserve">metabolic functions related to stress response were found in that organ. </w:t>
      </w:r>
      <w:r w:rsidR="00224720" w:rsidRPr="008F6DB6">
        <w:rPr>
          <w:rFonts w:ascii="Times New Roman" w:hAnsi="Times New Roman" w:cs="Times New Roman"/>
        </w:rPr>
        <w:t xml:space="preserve">Ghalambor </w:t>
      </w:r>
      <w:r w:rsidR="00EF5BE2" w:rsidRPr="008F6DB6">
        <w:rPr>
          <w:rFonts w:ascii="Times New Roman" w:hAnsi="Times New Roman" w:cs="Times New Roman"/>
        </w:rPr>
        <w:t xml:space="preserve">sampled </w:t>
      </w:r>
      <w:ins w:id="19" w:author="Carlos Prada Montoya" w:date="2019-03-12T15:19:00Z">
        <w:r w:rsidR="00E302D8" w:rsidRPr="008F6DB6">
          <w:rPr>
            <w:rFonts w:ascii="Times New Roman" w:hAnsi="Times New Roman" w:cs="Times New Roman"/>
          </w:rPr>
          <w:t>fish</w:t>
        </w:r>
        <w:r w:rsidR="00E302D8" w:rsidRPr="008F6DB6">
          <w:rPr>
            <w:rFonts w:ascii="Times New Roman" w:hAnsi="Times New Roman" w:cs="Times New Roman"/>
          </w:rPr>
          <w:t xml:space="preserve"> </w:t>
        </w:r>
      </w:ins>
      <w:del w:id="20" w:author="Carlos Prada Montoya" w:date="2019-03-12T15:19:00Z">
        <w:r w:rsidR="00EF5BE2" w:rsidRPr="008F6DB6" w:rsidDel="00E302D8">
          <w:rPr>
            <w:rFonts w:ascii="Times New Roman" w:hAnsi="Times New Roman" w:cs="Times New Roman"/>
          </w:rPr>
          <w:delText xml:space="preserve">the </w:delText>
        </w:r>
      </w:del>
      <w:r w:rsidR="00EF5BE2" w:rsidRPr="008F6DB6">
        <w:rPr>
          <w:rFonts w:ascii="Times New Roman" w:hAnsi="Times New Roman" w:cs="Times New Roman"/>
        </w:rPr>
        <w:t>brain</w:t>
      </w:r>
      <w:del w:id="21" w:author="Carlos Prada Montoya" w:date="2019-03-12T15:19:00Z">
        <w:r w:rsidR="00EF5BE2" w:rsidRPr="008F6DB6" w:rsidDel="00E302D8">
          <w:rPr>
            <w:rFonts w:ascii="Times New Roman" w:hAnsi="Times New Roman" w:cs="Times New Roman"/>
          </w:rPr>
          <w:delText>s of the fish</w:delText>
        </w:r>
      </w:del>
      <w:r w:rsidR="00EF5BE2" w:rsidRPr="008F6DB6">
        <w:rPr>
          <w:rFonts w:ascii="Times New Roman" w:hAnsi="Times New Roman" w:cs="Times New Roman"/>
        </w:rPr>
        <w:t xml:space="preserve">, as they were </w:t>
      </w:r>
      <w:commentRangeStart w:id="22"/>
      <w:r w:rsidR="00EF5BE2" w:rsidRPr="008F6DB6">
        <w:rPr>
          <w:rFonts w:ascii="Times New Roman" w:hAnsi="Times New Roman" w:cs="Times New Roman"/>
        </w:rPr>
        <w:t>looking at responses to the presence or absence of predators</w:t>
      </w:r>
      <w:commentRangeEnd w:id="22"/>
      <w:r w:rsidR="00E302D8">
        <w:rPr>
          <w:rStyle w:val="CommentReference"/>
        </w:rPr>
        <w:commentReference w:id="22"/>
      </w:r>
      <w:r w:rsidR="00EF5BE2" w:rsidRPr="008F6DB6">
        <w:rPr>
          <w:rFonts w:ascii="Times New Roman" w:hAnsi="Times New Roman" w:cs="Times New Roman"/>
        </w:rPr>
        <w:t xml:space="preserve">. </w:t>
      </w:r>
      <w:r w:rsidR="00041845" w:rsidRPr="008F6DB6">
        <w:rPr>
          <w:rFonts w:ascii="Times New Roman" w:hAnsi="Times New Roman" w:cs="Times New Roman"/>
        </w:rPr>
        <w:t xml:space="preserve">These types of reactions are found in the brain, </w:t>
      </w:r>
      <w:r w:rsidR="00E31046" w:rsidRPr="008F6DB6">
        <w:rPr>
          <w:rFonts w:ascii="Times New Roman" w:hAnsi="Times New Roman" w:cs="Times New Roman"/>
        </w:rPr>
        <w:t xml:space="preserve">so it makes sense to focus on this area for sampling. Liew, on the other hand, studied corals: a clonal organism with a comparatively simple body plan. </w:t>
      </w:r>
      <w:r w:rsidR="00957909" w:rsidRPr="008F6DB6">
        <w:rPr>
          <w:rFonts w:ascii="Times New Roman" w:hAnsi="Times New Roman" w:cs="Times New Roman"/>
        </w:rPr>
        <w:t xml:space="preserve">Tissue sampling was therefore more flexible, and they were able to get much closer to whole-organism genome analysis. </w:t>
      </w:r>
    </w:p>
    <w:p w14:paraId="48A3388E" w14:textId="1A29BC80" w:rsidR="00C831C9" w:rsidRDefault="00E30D8F" w:rsidP="00F05D6B">
      <w:pPr>
        <w:rPr>
          <w:rFonts w:ascii="Times New Roman" w:hAnsi="Times New Roman" w:cs="Times New Roman"/>
        </w:rPr>
      </w:pPr>
      <w:r w:rsidRPr="008F6DB6">
        <w:rPr>
          <w:rFonts w:ascii="Times New Roman" w:hAnsi="Times New Roman" w:cs="Times New Roman"/>
        </w:rPr>
        <w:tab/>
      </w:r>
      <w:del w:id="23" w:author="Carlos Prada Montoya" w:date="2019-03-12T15:23:00Z">
        <w:r w:rsidRPr="008F6DB6" w:rsidDel="00E302D8">
          <w:rPr>
            <w:rFonts w:ascii="Times New Roman" w:hAnsi="Times New Roman" w:cs="Times New Roman"/>
          </w:rPr>
          <w:delText xml:space="preserve">When it came time to analyze samples, the different research questions determined the different strategies used. </w:delText>
        </w:r>
      </w:del>
      <w:r w:rsidRPr="008F6DB6">
        <w:rPr>
          <w:rFonts w:ascii="Times New Roman" w:hAnsi="Times New Roman" w:cs="Times New Roman"/>
        </w:rPr>
        <w:t xml:space="preserve">Since they were studying phenotypic plasticity, </w:t>
      </w:r>
      <w:r w:rsidR="006D26B4" w:rsidRPr="008F6DB6">
        <w:rPr>
          <w:rFonts w:ascii="Times New Roman" w:hAnsi="Times New Roman" w:cs="Times New Roman"/>
        </w:rPr>
        <w:t xml:space="preserve">Ghalambor focused on measuring patterns of transcription using RNA-sequencing techniques. However, these strategies will not help determine epigenetic changes. </w:t>
      </w:r>
      <w:r w:rsidR="00A71616" w:rsidRPr="008F6DB6">
        <w:rPr>
          <w:rFonts w:ascii="Times New Roman" w:hAnsi="Times New Roman" w:cs="Times New Roman"/>
        </w:rPr>
        <w:t xml:space="preserve">Both Ryu and Liew </w:t>
      </w:r>
      <w:r w:rsidR="008A5959" w:rsidRPr="008F6DB6">
        <w:rPr>
          <w:rFonts w:ascii="Times New Roman" w:hAnsi="Times New Roman" w:cs="Times New Roman"/>
        </w:rPr>
        <w:t xml:space="preserve">used whole genome bisulfite sequencing to analyze their samples. </w:t>
      </w:r>
      <w:r w:rsidR="00130B21" w:rsidRPr="008F6DB6">
        <w:rPr>
          <w:rFonts w:ascii="Times New Roman" w:hAnsi="Times New Roman" w:cs="Times New Roman"/>
        </w:rPr>
        <w:t xml:space="preserve">This method gives single base pair resolution on what is being methylated, </w:t>
      </w:r>
      <w:r w:rsidR="00A71059" w:rsidRPr="008F6DB6">
        <w:rPr>
          <w:rFonts w:ascii="Times New Roman" w:hAnsi="Times New Roman" w:cs="Times New Roman"/>
        </w:rPr>
        <w:t>leading to</w:t>
      </w:r>
      <w:r w:rsidR="00130B21" w:rsidRPr="008F6DB6">
        <w:rPr>
          <w:rFonts w:ascii="Times New Roman" w:hAnsi="Times New Roman" w:cs="Times New Roman"/>
        </w:rPr>
        <w:t xml:space="preserve"> </w:t>
      </w:r>
      <w:del w:id="24" w:author="Carlos Prada Montoya" w:date="2019-03-12T15:23:00Z">
        <w:r w:rsidR="00130B21" w:rsidRPr="008F6DB6" w:rsidDel="00E302D8">
          <w:rPr>
            <w:rFonts w:ascii="Times New Roman" w:hAnsi="Times New Roman" w:cs="Times New Roman"/>
          </w:rPr>
          <w:delText xml:space="preserve">very </w:delText>
        </w:r>
      </w:del>
      <w:r w:rsidR="00130B21" w:rsidRPr="008F6DB6">
        <w:rPr>
          <w:rFonts w:ascii="Times New Roman" w:hAnsi="Times New Roman" w:cs="Times New Roman"/>
        </w:rPr>
        <w:t xml:space="preserve">accurate results. </w:t>
      </w:r>
      <w:r w:rsidR="00A71059" w:rsidRPr="008F6DB6">
        <w:rPr>
          <w:rFonts w:ascii="Times New Roman" w:hAnsi="Times New Roman" w:cs="Times New Roman"/>
        </w:rPr>
        <w:t>Ryu sequenced the genome, the methylome, and the transcriptome from the live</w:t>
      </w:r>
      <w:r w:rsidR="00A955BE">
        <w:rPr>
          <w:rFonts w:ascii="Times New Roman" w:hAnsi="Times New Roman" w:cs="Times New Roman"/>
        </w:rPr>
        <w:t>r</w:t>
      </w:r>
      <w:r w:rsidR="00890053" w:rsidRPr="008F6DB6">
        <w:rPr>
          <w:rFonts w:ascii="Times New Roman" w:hAnsi="Times New Roman" w:cs="Times New Roman"/>
        </w:rPr>
        <w:t>, and found unique DMRs for both CpG and CHH</w:t>
      </w:r>
      <w:r w:rsidR="00045C7E" w:rsidRPr="008F6DB6">
        <w:rPr>
          <w:rFonts w:ascii="Times New Roman" w:hAnsi="Times New Roman" w:cs="Times New Roman"/>
        </w:rPr>
        <w:t xml:space="preserve">. CpG DMRs were found in introns, exons, and repeats, while CHH DMRs were found only in exons and repeats. </w:t>
      </w:r>
      <w:r w:rsidR="00C831C9" w:rsidRPr="008F6DB6">
        <w:rPr>
          <w:rFonts w:ascii="Times New Roman" w:hAnsi="Times New Roman" w:cs="Times New Roman"/>
        </w:rPr>
        <w:t xml:space="preserve">In addition to WGBS, Liew also used generalized linear models to identify genes that underwent different methylation in response to the different pH treatments. </w:t>
      </w:r>
      <w:r w:rsidR="00853651" w:rsidRPr="008F6DB6">
        <w:rPr>
          <w:rFonts w:ascii="Times New Roman" w:hAnsi="Times New Roman" w:cs="Times New Roman"/>
        </w:rPr>
        <w:t xml:space="preserve">To verify these results, they performed amplicon-specific bisulfite sequencing. </w:t>
      </w:r>
    </w:p>
    <w:p w14:paraId="7C68EAB3" w14:textId="6000DA19" w:rsidR="002965A1" w:rsidRDefault="002965A1" w:rsidP="00F05D6B">
      <w:pPr>
        <w:rPr>
          <w:rFonts w:ascii="Times New Roman" w:hAnsi="Times New Roman" w:cs="Times New Roman"/>
        </w:rPr>
      </w:pPr>
    </w:p>
    <w:p w14:paraId="1BBBE1B4" w14:textId="0A7AE5CE" w:rsidR="002965A1" w:rsidRPr="002965A1" w:rsidRDefault="002965A1" w:rsidP="00F05D6B">
      <w:pPr>
        <w:rPr>
          <w:rFonts w:ascii="Times New Roman" w:hAnsi="Times New Roman" w:cs="Times New Roman"/>
          <w:i/>
        </w:rPr>
      </w:pPr>
      <w:r>
        <w:rPr>
          <w:rFonts w:ascii="Times New Roman" w:hAnsi="Times New Roman" w:cs="Times New Roman"/>
          <w:i/>
        </w:rPr>
        <w:t>Conclusions</w:t>
      </w:r>
    </w:p>
    <w:p w14:paraId="0C7ED707" w14:textId="643B190F" w:rsidR="00E30D8F" w:rsidRPr="008F6DB6" w:rsidRDefault="00A71F41" w:rsidP="00C831C9">
      <w:pPr>
        <w:ind w:firstLine="720"/>
        <w:rPr>
          <w:rFonts w:ascii="Times New Roman" w:hAnsi="Times New Roman" w:cs="Times New Roman"/>
        </w:rPr>
      </w:pPr>
      <w:commentRangeStart w:id="25"/>
      <w:r w:rsidRPr="008F6DB6">
        <w:rPr>
          <w:rFonts w:ascii="Times New Roman" w:hAnsi="Times New Roman" w:cs="Times New Roman"/>
        </w:rPr>
        <w:lastRenderedPageBreak/>
        <w:t xml:space="preserve">All three studies found significant results. </w:t>
      </w:r>
      <w:commentRangeEnd w:id="25"/>
      <w:r w:rsidR="00E302D8">
        <w:rPr>
          <w:rStyle w:val="CommentReference"/>
        </w:rPr>
        <w:commentReference w:id="25"/>
      </w:r>
      <w:r w:rsidR="006939D2" w:rsidRPr="008F6DB6">
        <w:rPr>
          <w:rFonts w:ascii="Times New Roman" w:hAnsi="Times New Roman" w:cs="Times New Roman"/>
        </w:rPr>
        <w:t xml:space="preserve">Ghalambor </w:t>
      </w:r>
      <w:r w:rsidR="004506A1" w:rsidRPr="008F6DB6">
        <w:rPr>
          <w:rFonts w:ascii="Times New Roman" w:hAnsi="Times New Roman" w:cs="Times New Roman"/>
        </w:rPr>
        <w:t xml:space="preserve">supported their theory that </w:t>
      </w:r>
      <w:r w:rsidR="003733D0" w:rsidRPr="008F6DB6">
        <w:rPr>
          <w:rFonts w:ascii="Times New Roman" w:hAnsi="Times New Roman" w:cs="Times New Roman"/>
        </w:rPr>
        <w:t xml:space="preserve">plasticity is often non-adaptive and under strong selection to change, meaning that </w:t>
      </w:r>
      <w:r w:rsidR="007469A0" w:rsidRPr="008F6DB6">
        <w:rPr>
          <w:rFonts w:ascii="Times New Roman" w:hAnsi="Times New Roman" w:cs="Times New Roman"/>
        </w:rPr>
        <w:t xml:space="preserve">plasticity potentiates rapid adaptive evolution (Figure 2, Ghalambor et al. 2015). </w:t>
      </w:r>
      <w:del w:id="26" w:author="Carlos Prada Montoya" w:date="2019-03-12T15:25:00Z">
        <w:r w:rsidRPr="008F6DB6" w:rsidDel="005D769F">
          <w:rPr>
            <w:rFonts w:ascii="Times New Roman" w:hAnsi="Times New Roman" w:cs="Times New Roman"/>
          </w:rPr>
          <w:delText xml:space="preserve">As stated previously, </w:delText>
        </w:r>
      </w:del>
      <w:r w:rsidRPr="008F6DB6">
        <w:rPr>
          <w:rFonts w:ascii="Times New Roman" w:hAnsi="Times New Roman" w:cs="Times New Roman"/>
        </w:rPr>
        <w:t xml:space="preserve">Ryu’s </w:t>
      </w:r>
      <w:del w:id="27" w:author="Carlos Prada Montoya" w:date="2019-03-12T15:25:00Z">
        <w:r w:rsidRPr="008F6DB6" w:rsidDel="005D769F">
          <w:rPr>
            <w:rFonts w:ascii="Times New Roman" w:hAnsi="Times New Roman" w:cs="Times New Roman"/>
          </w:rPr>
          <w:delText xml:space="preserve">true </w:delText>
        </w:r>
      </w:del>
      <w:r w:rsidRPr="008F6DB6">
        <w:rPr>
          <w:rFonts w:ascii="Times New Roman" w:hAnsi="Times New Roman" w:cs="Times New Roman"/>
        </w:rPr>
        <w:t xml:space="preserve">transgenerational experiment makes their results especially compelling. </w:t>
      </w:r>
      <w:r w:rsidR="00C831C9" w:rsidRPr="008F6DB6">
        <w:rPr>
          <w:rFonts w:ascii="Times New Roman" w:hAnsi="Times New Roman" w:cs="Times New Roman"/>
        </w:rPr>
        <w:t>The</w:t>
      </w:r>
      <w:r w:rsidRPr="008F6DB6">
        <w:rPr>
          <w:rFonts w:ascii="Times New Roman" w:hAnsi="Times New Roman" w:cs="Times New Roman"/>
        </w:rPr>
        <w:t>ir</w:t>
      </w:r>
      <w:r w:rsidR="00C831C9" w:rsidRPr="008F6DB6">
        <w:rPr>
          <w:rFonts w:ascii="Times New Roman" w:hAnsi="Times New Roman" w:cs="Times New Roman"/>
        </w:rPr>
        <w:t xml:space="preserve"> results were significantly different in transgenerational fish than in other treatment groups. </w:t>
      </w:r>
      <w:r w:rsidRPr="008F6DB6">
        <w:rPr>
          <w:rFonts w:ascii="Times New Roman" w:hAnsi="Times New Roman" w:cs="Times New Roman"/>
        </w:rPr>
        <w:t xml:space="preserve">They concluded that </w:t>
      </w:r>
      <w:r w:rsidR="00072265" w:rsidRPr="008F6DB6">
        <w:rPr>
          <w:rFonts w:ascii="Times New Roman" w:hAnsi="Times New Roman" w:cs="Times New Roman"/>
        </w:rPr>
        <w:t xml:space="preserve">intensive epigenetic control of insulin and mitochondrial function </w:t>
      </w:r>
      <w:r w:rsidR="000221BE" w:rsidRPr="008F6DB6">
        <w:rPr>
          <w:rFonts w:ascii="Times New Roman" w:hAnsi="Times New Roman" w:cs="Times New Roman"/>
        </w:rPr>
        <w:t>could be crucial in maintaining energy balance and metabolic function in a warmer environment. In short, they found that DNA methylation altered the epigenome after being exposed to higher than normal temperatures. Liew found that methylation reduces both spurious transcription and transcriptional noise</w:t>
      </w:r>
      <w:r w:rsidR="00E8339B" w:rsidRPr="008F6DB6">
        <w:rPr>
          <w:rFonts w:ascii="Times New Roman" w:hAnsi="Times New Roman" w:cs="Times New Roman"/>
        </w:rPr>
        <w:t xml:space="preserve">, and that changes in methylation lead to a more porous skeletal structure. </w:t>
      </w:r>
      <w:r w:rsidR="00766DED" w:rsidRPr="008F6DB6">
        <w:rPr>
          <w:rFonts w:ascii="Times New Roman" w:hAnsi="Times New Roman" w:cs="Times New Roman"/>
        </w:rPr>
        <w:t>In sum, the</w:t>
      </w:r>
      <w:ins w:id="28" w:author="Carlos Prada Montoya" w:date="2019-03-12T15:25:00Z">
        <w:r w:rsidR="005D769F">
          <w:rPr>
            <w:rFonts w:ascii="Times New Roman" w:hAnsi="Times New Roman" w:cs="Times New Roman"/>
          </w:rPr>
          <w:t>y?</w:t>
        </w:r>
      </w:ins>
      <w:r w:rsidR="00766DED" w:rsidRPr="008F6DB6">
        <w:rPr>
          <w:rFonts w:ascii="Times New Roman" w:hAnsi="Times New Roman" w:cs="Times New Roman"/>
        </w:rPr>
        <w:t xml:space="preserve"> propose that DNA methylation could help corals acclimate to climate change by fine-tuning gene expression. However, they admit that their results are merely a strong correlation, and not a strict causative relationship between methylation and phenotype. </w:t>
      </w:r>
    </w:p>
    <w:p w14:paraId="49426F71" w14:textId="78D8870A" w:rsidR="004D1B95" w:rsidRPr="008F6DB6" w:rsidRDefault="004D1B95" w:rsidP="00F05D6B">
      <w:pPr>
        <w:rPr>
          <w:rFonts w:ascii="Times New Roman" w:hAnsi="Times New Roman" w:cs="Times New Roman"/>
        </w:rPr>
      </w:pPr>
      <w:r w:rsidRPr="008F6DB6">
        <w:rPr>
          <w:rFonts w:ascii="Times New Roman" w:hAnsi="Times New Roman" w:cs="Times New Roman"/>
        </w:rPr>
        <w:tab/>
      </w:r>
      <w:r w:rsidR="00F810BA" w:rsidRPr="008F6DB6">
        <w:rPr>
          <w:rFonts w:ascii="Times New Roman" w:hAnsi="Times New Roman" w:cs="Times New Roman"/>
        </w:rPr>
        <w:t>Ryu and Liew both studie</w:t>
      </w:r>
      <w:ins w:id="29" w:author="Carlos Prada Montoya" w:date="2019-03-12T15:26:00Z">
        <w:r w:rsidR="005D769F">
          <w:rPr>
            <w:rFonts w:ascii="Times New Roman" w:hAnsi="Times New Roman" w:cs="Times New Roman"/>
          </w:rPr>
          <w:t>d</w:t>
        </w:r>
      </w:ins>
      <w:del w:id="30" w:author="Carlos Prada Montoya" w:date="2019-03-12T15:26:00Z">
        <w:r w:rsidR="00F810BA" w:rsidRPr="008F6DB6" w:rsidDel="005D769F">
          <w:rPr>
            <w:rFonts w:ascii="Times New Roman" w:hAnsi="Times New Roman" w:cs="Times New Roman"/>
          </w:rPr>
          <w:delText>s</w:delText>
        </w:r>
      </w:del>
      <w:r w:rsidR="00F810BA" w:rsidRPr="008F6DB6">
        <w:rPr>
          <w:rFonts w:ascii="Times New Roman" w:hAnsi="Times New Roman" w:cs="Times New Roman"/>
        </w:rPr>
        <w:t xml:space="preserve"> DNA methylation, while Ghalambor focused on phenotypic plasticity, but all three experiments investigated organisms’ responses to stress. </w:t>
      </w:r>
      <w:r w:rsidR="00130B21" w:rsidRPr="008F6DB6">
        <w:rPr>
          <w:rFonts w:ascii="Times New Roman" w:hAnsi="Times New Roman" w:cs="Times New Roman"/>
        </w:rPr>
        <w:t xml:space="preserve">They all set up practical stressor experiments over </w:t>
      </w:r>
      <w:commentRangeStart w:id="31"/>
      <w:r w:rsidR="00130B21" w:rsidRPr="008F6DB6">
        <w:rPr>
          <w:rFonts w:ascii="Times New Roman" w:hAnsi="Times New Roman" w:cs="Times New Roman"/>
        </w:rPr>
        <w:t>generations</w:t>
      </w:r>
      <w:commentRangeEnd w:id="31"/>
      <w:r w:rsidR="005D769F">
        <w:rPr>
          <w:rStyle w:val="CommentReference"/>
        </w:rPr>
        <w:commentReference w:id="31"/>
      </w:r>
      <w:r w:rsidR="00130B21" w:rsidRPr="008F6DB6">
        <w:rPr>
          <w:rFonts w:ascii="Times New Roman" w:hAnsi="Times New Roman" w:cs="Times New Roman"/>
        </w:rPr>
        <w:t xml:space="preserve">, and they all had to make decisions about what tissue to sample and how to analyze it. </w:t>
      </w:r>
      <w:r w:rsidR="00B96925" w:rsidRPr="008F6DB6">
        <w:rPr>
          <w:rFonts w:ascii="Times New Roman" w:hAnsi="Times New Roman" w:cs="Times New Roman"/>
        </w:rPr>
        <w:t>In the end, all made cases for the importance of examining levels of genomic analysis other than just the genome itself</w:t>
      </w:r>
      <w:r w:rsidR="002F77F8" w:rsidRPr="008F6DB6">
        <w:rPr>
          <w:rFonts w:ascii="Times New Roman" w:hAnsi="Times New Roman" w:cs="Times New Roman"/>
        </w:rPr>
        <w:t xml:space="preserve">. Epigenetics and phenotypic plasticity can also </w:t>
      </w:r>
      <w:del w:id="32" w:author="Carlos Prada Montoya" w:date="2019-03-12T15:27:00Z">
        <w:r w:rsidR="002F77F8" w:rsidRPr="008F6DB6" w:rsidDel="005D769F">
          <w:rPr>
            <w:rFonts w:ascii="Times New Roman" w:hAnsi="Times New Roman" w:cs="Times New Roman"/>
          </w:rPr>
          <w:delText xml:space="preserve">have strong </w:delText>
        </w:r>
      </w:del>
      <w:r w:rsidR="002F77F8" w:rsidRPr="008F6DB6">
        <w:rPr>
          <w:rFonts w:ascii="Times New Roman" w:hAnsi="Times New Roman" w:cs="Times New Roman"/>
        </w:rPr>
        <w:t>impact</w:t>
      </w:r>
      <w:del w:id="33" w:author="Carlos Prada Montoya" w:date="2019-03-12T15:27:00Z">
        <w:r w:rsidR="002F77F8" w:rsidRPr="008F6DB6" w:rsidDel="005D769F">
          <w:rPr>
            <w:rFonts w:ascii="Times New Roman" w:hAnsi="Times New Roman" w:cs="Times New Roman"/>
          </w:rPr>
          <w:delText>s</w:delText>
        </w:r>
      </w:del>
      <w:r w:rsidR="002F77F8" w:rsidRPr="008F6DB6">
        <w:rPr>
          <w:rFonts w:ascii="Times New Roman" w:hAnsi="Times New Roman" w:cs="Times New Roman"/>
        </w:rPr>
        <w:t xml:space="preserve"> </w:t>
      </w:r>
      <w:del w:id="34" w:author="Carlos Prada Montoya" w:date="2019-03-12T15:27:00Z">
        <w:r w:rsidR="002F77F8" w:rsidRPr="008F6DB6" w:rsidDel="005D769F">
          <w:rPr>
            <w:rFonts w:ascii="Times New Roman" w:hAnsi="Times New Roman" w:cs="Times New Roman"/>
          </w:rPr>
          <w:delText xml:space="preserve">on </w:delText>
        </w:r>
      </w:del>
      <w:r w:rsidR="002F77F8" w:rsidRPr="008F6DB6">
        <w:rPr>
          <w:rFonts w:ascii="Times New Roman" w:hAnsi="Times New Roman" w:cs="Times New Roman"/>
        </w:rPr>
        <w:t xml:space="preserve">adaptive trends. </w:t>
      </w:r>
    </w:p>
    <w:p w14:paraId="6ACDFC1D" w14:textId="7B4DC6C3" w:rsidR="009352B0" w:rsidRPr="008F6DB6" w:rsidRDefault="009352B0" w:rsidP="00F05D6B">
      <w:pPr>
        <w:rPr>
          <w:rFonts w:ascii="Times New Roman" w:hAnsi="Times New Roman" w:cs="Times New Roman"/>
        </w:rPr>
      </w:pPr>
    </w:p>
    <w:p w14:paraId="71CF2C22" w14:textId="33DD19F3" w:rsidR="009352B0" w:rsidRPr="008F6DB6" w:rsidRDefault="009352B0" w:rsidP="00F05D6B">
      <w:pPr>
        <w:rPr>
          <w:rFonts w:ascii="Times New Roman" w:hAnsi="Times New Roman" w:cs="Times New Roman"/>
        </w:rPr>
      </w:pPr>
    </w:p>
    <w:p w14:paraId="44395405" w14:textId="615A6651" w:rsidR="009352B0" w:rsidRPr="008F6DB6" w:rsidRDefault="009352B0" w:rsidP="00F05D6B">
      <w:pPr>
        <w:rPr>
          <w:rFonts w:ascii="Times New Roman" w:hAnsi="Times New Roman" w:cs="Times New Roman"/>
        </w:rPr>
      </w:pPr>
      <w:r w:rsidRPr="008F6DB6">
        <w:rPr>
          <w:rFonts w:ascii="Times New Roman" w:hAnsi="Times New Roman" w:cs="Times New Roman"/>
          <w:b/>
        </w:rPr>
        <w:t>Sources</w:t>
      </w:r>
    </w:p>
    <w:p w14:paraId="2DDB6392" w14:textId="15CD2215" w:rsidR="009352B0" w:rsidRPr="008F6DB6" w:rsidRDefault="009352B0" w:rsidP="009352B0">
      <w:pPr>
        <w:pStyle w:val="NormalWeb"/>
        <w:ind w:left="480" w:hanging="480"/>
      </w:pPr>
      <w:r w:rsidRPr="008F6DB6">
        <w:t xml:space="preserve">Ghalambor CK, Ruell EW, Hughes KA, Reznick DN, Hoke KL, Fischer EK. 2015. Non-adaptive plasticity potentiates rapid adaptive evolution of gene expression in nature. </w:t>
      </w:r>
      <w:r w:rsidRPr="008F6DB6">
        <w:rPr>
          <w:i/>
        </w:rPr>
        <w:t>Nature</w:t>
      </w:r>
      <w:r w:rsidR="00DA45B7" w:rsidRPr="008F6DB6">
        <w:rPr>
          <w:i/>
        </w:rPr>
        <w:t>.</w:t>
      </w:r>
      <w:r w:rsidRPr="008F6DB6">
        <w:t xml:space="preserve"> 525:372–375. </w:t>
      </w:r>
    </w:p>
    <w:p w14:paraId="5487982D" w14:textId="7F2ED5A7" w:rsidR="009352B0" w:rsidRPr="008F6DB6" w:rsidRDefault="009352B0" w:rsidP="009352B0">
      <w:pPr>
        <w:pStyle w:val="NormalWeb"/>
        <w:ind w:left="480" w:hanging="480"/>
      </w:pPr>
      <w:r w:rsidRPr="008F6DB6">
        <w:t xml:space="preserve">Liew YJ, Forêt S, Cui G, Venn AA, Deutekom ES, Tambutté S, Li Y, Voolstra CR, Kaandorp JA, Aranda M, Tambutté E, Allemand D, Michell CT, Zoccola D. 2018. Epigenome-associated phenotypic acclimatization to ocean acidification in a reef-building coral. </w:t>
      </w:r>
      <w:r w:rsidRPr="008F6DB6">
        <w:rPr>
          <w:i/>
        </w:rPr>
        <w:t>Sci Adv</w:t>
      </w:r>
      <w:r w:rsidRPr="008F6DB6">
        <w:t xml:space="preserve">. </w:t>
      </w:r>
      <w:r w:rsidR="001B55C0" w:rsidRPr="008F6DB6">
        <w:t xml:space="preserve">4(6). </w:t>
      </w:r>
    </w:p>
    <w:p w14:paraId="70E5E2C4" w14:textId="5EF892B4" w:rsidR="009352B0" w:rsidRPr="008F6DB6" w:rsidRDefault="009352B0" w:rsidP="009352B0">
      <w:pPr>
        <w:pStyle w:val="NormalWeb"/>
        <w:ind w:left="480" w:hanging="480"/>
      </w:pPr>
      <w:r w:rsidRPr="008F6DB6">
        <w:t xml:space="preserve">Ryu T, Veilleux HD, Donelson JM, Munday PL, Ravasi T. 2018. The epigenetic landscape of transgenerational acclimation to ocean warming. </w:t>
      </w:r>
      <w:r w:rsidRPr="008F6DB6">
        <w:rPr>
          <w:i/>
        </w:rPr>
        <w:t>Nat Clim Chang</w:t>
      </w:r>
      <w:r w:rsidR="00DA45B7" w:rsidRPr="008F6DB6">
        <w:t>.</w:t>
      </w:r>
      <w:r w:rsidRPr="008F6DB6">
        <w:t xml:space="preserve"> 8:504–509. </w:t>
      </w:r>
    </w:p>
    <w:p w14:paraId="64140F3C" w14:textId="77777777" w:rsidR="009352B0" w:rsidRPr="008F6DB6" w:rsidRDefault="009352B0" w:rsidP="00F05D6B">
      <w:pPr>
        <w:rPr>
          <w:rFonts w:ascii="Times New Roman" w:hAnsi="Times New Roman" w:cs="Times New Roman"/>
        </w:rPr>
      </w:pPr>
    </w:p>
    <w:sectPr w:rsidR="009352B0" w:rsidRPr="008F6DB6" w:rsidSect="003806E3">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12T15:27:00Z" w:initials="CPM">
    <w:p w14:paraId="4FD7588B" w14:textId="205F6191" w:rsidR="009B484F" w:rsidRDefault="009B484F">
      <w:pPr>
        <w:pStyle w:val="CommentText"/>
      </w:pPr>
      <w:r>
        <w:rPr>
          <w:rStyle w:val="CommentReference"/>
        </w:rPr>
        <w:annotationRef/>
      </w:r>
      <w:r>
        <w:t>91%</w:t>
      </w:r>
      <w:bookmarkStart w:id="1" w:name="_GoBack"/>
      <w:bookmarkEnd w:id="1"/>
    </w:p>
  </w:comment>
  <w:comment w:id="18" w:author="Carlos Prada Montoya" w:date="2019-03-12T15:19:00Z" w:initials="CPM">
    <w:p w14:paraId="30EB26CD" w14:textId="609B0EE9" w:rsidR="00E302D8" w:rsidRDefault="00E302D8">
      <w:pPr>
        <w:pStyle w:val="CommentText"/>
      </w:pPr>
      <w:r>
        <w:rPr>
          <w:rStyle w:val="CommentReference"/>
        </w:rPr>
        <w:annotationRef/>
      </w:r>
      <w:r>
        <w:t>Maybe not the right word</w:t>
      </w:r>
    </w:p>
  </w:comment>
  <w:comment w:id="22" w:author="Carlos Prada Montoya" w:date="2019-03-12T15:20:00Z" w:initials="CPM">
    <w:p w14:paraId="36C91B03" w14:textId="3380B29F" w:rsidR="00E302D8" w:rsidRDefault="00E302D8">
      <w:pPr>
        <w:pStyle w:val="CommentText"/>
      </w:pPr>
      <w:r>
        <w:rPr>
          <w:rStyle w:val="CommentReference"/>
        </w:rPr>
        <w:annotationRef/>
      </w:r>
      <w:r>
        <w:t>Not a logical conclusion from the first part of the sentence, you are missing a piece of info that connect both</w:t>
      </w:r>
    </w:p>
  </w:comment>
  <w:comment w:id="25" w:author="Carlos Prada Montoya" w:date="2019-03-12T15:24:00Z" w:initials="CPM">
    <w:p w14:paraId="599FD9D7" w14:textId="42B6A488" w:rsidR="00E302D8" w:rsidRDefault="00E302D8">
      <w:pPr>
        <w:pStyle w:val="CommentText"/>
      </w:pPr>
      <w:r>
        <w:rPr>
          <w:rStyle w:val="CommentReference"/>
        </w:rPr>
        <w:annotationRef/>
      </w:r>
      <w:r>
        <w:t>This phrase contains no info. It is vague! Delete it!</w:t>
      </w:r>
    </w:p>
  </w:comment>
  <w:comment w:id="31" w:author="Carlos Prada Montoya" w:date="2019-03-12T15:26:00Z" w:initials="CPM">
    <w:p w14:paraId="28F7751E" w14:textId="3DD097F2" w:rsidR="005D769F" w:rsidRDefault="005D769F">
      <w:pPr>
        <w:pStyle w:val="CommentText"/>
      </w:pPr>
      <w:r>
        <w:rPr>
          <w:rStyle w:val="CommentReference"/>
        </w:rPr>
        <w:annotationRef/>
      </w:r>
      <w:r>
        <w:t>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D7588B" w15:done="0"/>
  <w15:commentEx w15:paraId="30EB26CD" w15:done="0"/>
  <w15:commentEx w15:paraId="36C91B03" w15:done="0"/>
  <w15:commentEx w15:paraId="599FD9D7" w15:done="0"/>
  <w15:commentEx w15:paraId="28F775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D7588B" w16cid:durableId="20324E6B"/>
  <w16cid:commentId w16cid:paraId="30EB26CD" w16cid:durableId="20324C7A"/>
  <w16cid:commentId w16cid:paraId="36C91B03" w16cid:durableId="20324CA6"/>
  <w16cid:commentId w16cid:paraId="599FD9D7" w16cid:durableId="20324DB2"/>
  <w16cid:commentId w16cid:paraId="28F7751E" w16cid:durableId="20324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DF951" w14:textId="77777777" w:rsidR="007E5923" w:rsidRDefault="007E5923" w:rsidP="00810CAF">
      <w:r>
        <w:separator/>
      </w:r>
    </w:p>
  </w:endnote>
  <w:endnote w:type="continuationSeparator" w:id="0">
    <w:p w14:paraId="3A2377B3" w14:textId="77777777" w:rsidR="007E5923" w:rsidRDefault="007E5923" w:rsidP="00810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3AD74" w14:textId="77777777" w:rsidR="007E5923" w:rsidRDefault="007E5923" w:rsidP="00810CAF">
      <w:r>
        <w:separator/>
      </w:r>
    </w:p>
  </w:footnote>
  <w:footnote w:type="continuationSeparator" w:id="0">
    <w:p w14:paraId="5DF6F646" w14:textId="77777777" w:rsidR="007E5923" w:rsidRDefault="007E5923" w:rsidP="00810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993D" w14:textId="41E3C96A" w:rsidR="00810CAF" w:rsidRDefault="00810CAF">
    <w:pPr>
      <w:pStyle w:val="Header"/>
    </w:pPr>
    <w:r>
      <w:t>Cassie Raker</w:t>
    </w:r>
  </w:p>
  <w:p w14:paraId="5AB2C551" w14:textId="1C1A6493" w:rsidR="00810CAF" w:rsidRDefault="00810CAF">
    <w:pPr>
      <w:pStyle w:val="Header"/>
    </w:pPr>
    <w:r>
      <w:t>BIO594: Spring 2019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55"/>
    <w:rsid w:val="000221BE"/>
    <w:rsid w:val="000354B7"/>
    <w:rsid w:val="00041845"/>
    <w:rsid w:val="00045C7E"/>
    <w:rsid w:val="00053507"/>
    <w:rsid w:val="00053DDD"/>
    <w:rsid w:val="00072265"/>
    <w:rsid w:val="0008259B"/>
    <w:rsid w:val="000B0B60"/>
    <w:rsid w:val="00130B21"/>
    <w:rsid w:val="001B55C0"/>
    <w:rsid w:val="0021642D"/>
    <w:rsid w:val="00222F4A"/>
    <w:rsid w:val="00224720"/>
    <w:rsid w:val="002965A1"/>
    <w:rsid w:val="002A152E"/>
    <w:rsid w:val="002F77F8"/>
    <w:rsid w:val="002F7C26"/>
    <w:rsid w:val="003107C2"/>
    <w:rsid w:val="00323B28"/>
    <w:rsid w:val="003733D0"/>
    <w:rsid w:val="003806E3"/>
    <w:rsid w:val="003E443D"/>
    <w:rsid w:val="004506A1"/>
    <w:rsid w:val="004D1B95"/>
    <w:rsid w:val="004F03D2"/>
    <w:rsid w:val="005D769F"/>
    <w:rsid w:val="00611649"/>
    <w:rsid w:val="00620632"/>
    <w:rsid w:val="006939D2"/>
    <w:rsid w:val="006D26B4"/>
    <w:rsid w:val="006E1738"/>
    <w:rsid w:val="006F3CFA"/>
    <w:rsid w:val="007469A0"/>
    <w:rsid w:val="007500EC"/>
    <w:rsid w:val="00766DED"/>
    <w:rsid w:val="007C46D8"/>
    <w:rsid w:val="007D7DD8"/>
    <w:rsid w:val="007E5923"/>
    <w:rsid w:val="00810CAF"/>
    <w:rsid w:val="00853651"/>
    <w:rsid w:val="00890053"/>
    <w:rsid w:val="008A5959"/>
    <w:rsid w:val="008F6DB6"/>
    <w:rsid w:val="009352B0"/>
    <w:rsid w:val="00957909"/>
    <w:rsid w:val="009B484F"/>
    <w:rsid w:val="00A71059"/>
    <w:rsid w:val="00A71616"/>
    <w:rsid w:val="00A71F41"/>
    <w:rsid w:val="00A955BE"/>
    <w:rsid w:val="00B06E7E"/>
    <w:rsid w:val="00B76A4C"/>
    <w:rsid w:val="00B910F5"/>
    <w:rsid w:val="00B96925"/>
    <w:rsid w:val="00BA0303"/>
    <w:rsid w:val="00BB1E08"/>
    <w:rsid w:val="00BB6EB9"/>
    <w:rsid w:val="00C15C89"/>
    <w:rsid w:val="00C33E34"/>
    <w:rsid w:val="00C40638"/>
    <w:rsid w:val="00C73E37"/>
    <w:rsid w:val="00C81944"/>
    <w:rsid w:val="00C831C9"/>
    <w:rsid w:val="00CA5712"/>
    <w:rsid w:val="00CB0B4A"/>
    <w:rsid w:val="00D005B0"/>
    <w:rsid w:val="00DA45B7"/>
    <w:rsid w:val="00DF0FEE"/>
    <w:rsid w:val="00E1686E"/>
    <w:rsid w:val="00E302D8"/>
    <w:rsid w:val="00E30D8F"/>
    <w:rsid w:val="00E31046"/>
    <w:rsid w:val="00E8339B"/>
    <w:rsid w:val="00EE6A45"/>
    <w:rsid w:val="00EF5BE2"/>
    <w:rsid w:val="00F05D6B"/>
    <w:rsid w:val="00F55155"/>
    <w:rsid w:val="00F8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EBA1A"/>
  <w15:chartTrackingRefBased/>
  <w15:docId w15:val="{B481ED2D-65AB-BE4C-8974-505CBE2F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2B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10CAF"/>
    <w:pPr>
      <w:tabs>
        <w:tab w:val="center" w:pos="4680"/>
        <w:tab w:val="right" w:pos="9360"/>
      </w:tabs>
    </w:pPr>
  </w:style>
  <w:style w:type="character" w:customStyle="1" w:styleId="HeaderChar">
    <w:name w:val="Header Char"/>
    <w:basedOn w:val="DefaultParagraphFont"/>
    <w:link w:val="Header"/>
    <w:uiPriority w:val="99"/>
    <w:rsid w:val="00810CAF"/>
  </w:style>
  <w:style w:type="paragraph" w:styleId="Footer">
    <w:name w:val="footer"/>
    <w:basedOn w:val="Normal"/>
    <w:link w:val="FooterChar"/>
    <w:uiPriority w:val="99"/>
    <w:unhideWhenUsed/>
    <w:rsid w:val="00810CAF"/>
    <w:pPr>
      <w:tabs>
        <w:tab w:val="center" w:pos="4680"/>
        <w:tab w:val="right" w:pos="9360"/>
      </w:tabs>
    </w:pPr>
  </w:style>
  <w:style w:type="character" w:customStyle="1" w:styleId="FooterChar">
    <w:name w:val="Footer Char"/>
    <w:basedOn w:val="DefaultParagraphFont"/>
    <w:link w:val="Footer"/>
    <w:uiPriority w:val="99"/>
    <w:rsid w:val="00810CAF"/>
  </w:style>
  <w:style w:type="paragraph" w:styleId="BalloonText">
    <w:name w:val="Balloon Text"/>
    <w:basedOn w:val="Normal"/>
    <w:link w:val="BalloonTextChar"/>
    <w:uiPriority w:val="99"/>
    <w:semiHidden/>
    <w:unhideWhenUsed/>
    <w:rsid w:val="00E302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02D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302D8"/>
    <w:rPr>
      <w:sz w:val="16"/>
      <w:szCs w:val="16"/>
    </w:rPr>
  </w:style>
  <w:style w:type="paragraph" w:styleId="CommentText">
    <w:name w:val="annotation text"/>
    <w:basedOn w:val="Normal"/>
    <w:link w:val="CommentTextChar"/>
    <w:uiPriority w:val="99"/>
    <w:semiHidden/>
    <w:unhideWhenUsed/>
    <w:rsid w:val="00E302D8"/>
    <w:rPr>
      <w:sz w:val="20"/>
      <w:szCs w:val="20"/>
    </w:rPr>
  </w:style>
  <w:style w:type="character" w:customStyle="1" w:styleId="CommentTextChar">
    <w:name w:val="Comment Text Char"/>
    <w:basedOn w:val="DefaultParagraphFont"/>
    <w:link w:val="CommentText"/>
    <w:uiPriority w:val="99"/>
    <w:semiHidden/>
    <w:rsid w:val="00E302D8"/>
    <w:rPr>
      <w:sz w:val="20"/>
      <w:szCs w:val="20"/>
    </w:rPr>
  </w:style>
  <w:style w:type="paragraph" w:styleId="CommentSubject">
    <w:name w:val="annotation subject"/>
    <w:basedOn w:val="CommentText"/>
    <w:next w:val="CommentText"/>
    <w:link w:val="CommentSubjectChar"/>
    <w:uiPriority w:val="99"/>
    <w:semiHidden/>
    <w:unhideWhenUsed/>
    <w:rsid w:val="00E302D8"/>
    <w:rPr>
      <w:b/>
      <w:bCs/>
    </w:rPr>
  </w:style>
  <w:style w:type="character" w:customStyle="1" w:styleId="CommentSubjectChar">
    <w:name w:val="Comment Subject Char"/>
    <w:basedOn w:val="CommentTextChar"/>
    <w:link w:val="CommentSubject"/>
    <w:uiPriority w:val="99"/>
    <w:semiHidden/>
    <w:rsid w:val="00E302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51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Raker</dc:creator>
  <cp:keywords/>
  <dc:description/>
  <cp:lastModifiedBy>Carlos Prada Montoya</cp:lastModifiedBy>
  <cp:revision>4</cp:revision>
  <dcterms:created xsi:type="dcterms:W3CDTF">2019-03-12T19:13:00Z</dcterms:created>
  <dcterms:modified xsi:type="dcterms:W3CDTF">2019-03-12T19:27:00Z</dcterms:modified>
</cp:coreProperties>
</file>