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9C50" w14:textId="50B374FB" w:rsidR="00632D2A" w:rsidRPr="00632D2A" w:rsidRDefault="00632D2A" w:rsidP="004A7C0F">
      <w:pPr>
        <w:jc w:val="center"/>
        <w:rPr>
          <w:rFonts w:ascii="Times New Roman" w:hAnsi="Times New Roman" w:cs="Times New Roman"/>
          <w:b/>
        </w:rPr>
      </w:pPr>
      <w:commentRangeStart w:id="0"/>
      <w:r>
        <w:rPr>
          <w:rFonts w:ascii="Times New Roman" w:hAnsi="Times New Roman" w:cs="Times New Roman"/>
          <w:b/>
        </w:rPr>
        <w:t xml:space="preserve">Landscape </w:t>
      </w:r>
      <w:commentRangeEnd w:id="0"/>
      <w:r w:rsidR="00F9222A">
        <w:rPr>
          <w:rStyle w:val="CommentReference"/>
        </w:rPr>
        <w:commentReference w:id="0"/>
      </w:r>
      <w:r>
        <w:rPr>
          <w:rFonts w:ascii="Times New Roman" w:hAnsi="Times New Roman" w:cs="Times New Roman"/>
          <w:b/>
        </w:rPr>
        <w:t>Genomics</w:t>
      </w:r>
      <w:r w:rsidR="00A15BD9">
        <w:rPr>
          <w:rFonts w:ascii="Times New Roman" w:hAnsi="Times New Roman" w:cs="Times New Roman"/>
          <w:b/>
        </w:rPr>
        <w:t>: Detecting Adaptive Selection</w:t>
      </w:r>
    </w:p>
    <w:p w14:paraId="4A5B07CC" w14:textId="5B52A7A0" w:rsidR="00632D2A" w:rsidRDefault="00632D2A">
      <w:pPr>
        <w:rPr>
          <w:rFonts w:ascii="Times New Roman" w:hAnsi="Times New Roman" w:cs="Times New Roman"/>
        </w:rPr>
      </w:pPr>
    </w:p>
    <w:p w14:paraId="0CF58AE2" w14:textId="77777777" w:rsidR="00DE1E05" w:rsidRDefault="00DE1E05">
      <w:pPr>
        <w:rPr>
          <w:rFonts w:ascii="Times New Roman" w:hAnsi="Times New Roman" w:cs="Times New Roman"/>
        </w:rPr>
      </w:pPr>
    </w:p>
    <w:p w14:paraId="7EE98F88" w14:textId="4615C884" w:rsidR="003579A5" w:rsidRDefault="00E921A3" w:rsidP="00FA7A7D">
      <w:pPr>
        <w:rPr>
          <w:rFonts w:ascii="Times New Roman" w:hAnsi="Times New Roman" w:cs="Times New Roman"/>
        </w:rPr>
      </w:pPr>
      <w:commentRangeStart w:id="1"/>
      <w:r w:rsidRPr="009C5D13">
        <w:rPr>
          <w:rFonts w:ascii="Times New Roman" w:hAnsi="Times New Roman" w:cs="Times New Roman"/>
        </w:rPr>
        <w:t>In the last decade, genomic techniques have become more powerful</w:t>
      </w:r>
      <w:r w:rsidR="00B3487F" w:rsidRPr="009C5D13">
        <w:rPr>
          <w:rFonts w:ascii="Times New Roman" w:hAnsi="Times New Roman" w:cs="Times New Roman"/>
        </w:rPr>
        <w:t xml:space="preserve"> and increasingly </w:t>
      </w:r>
      <w:r w:rsidR="00617284">
        <w:rPr>
          <w:rFonts w:ascii="Times New Roman" w:hAnsi="Times New Roman" w:cs="Times New Roman"/>
        </w:rPr>
        <w:t xml:space="preserve">popular </w:t>
      </w:r>
      <w:bookmarkStart w:id="2" w:name="_GoBack"/>
      <w:bookmarkEnd w:id="2"/>
      <w:r w:rsidR="00617284">
        <w:rPr>
          <w:rFonts w:ascii="Times New Roman" w:hAnsi="Times New Roman" w:cs="Times New Roman"/>
        </w:rPr>
        <w:t>when investigating</w:t>
      </w:r>
      <w:r w:rsidR="00B3487F" w:rsidRPr="009C5D13">
        <w:rPr>
          <w:rFonts w:ascii="Times New Roman" w:hAnsi="Times New Roman" w:cs="Times New Roman"/>
        </w:rPr>
        <w:t xml:space="preserve"> a variety of scientific problems. Landscape genomics </w:t>
      </w:r>
      <w:r w:rsidR="00A23141">
        <w:rPr>
          <w:rFonts w:ascii="Times New Roman" w:hAnsi="Times New Roman" w:cs="Times New Roman"/>
        </w:rPr>
        <w:t xml:space="preserve">in particular </w:t>
      </w:r>
      <w:r w:rsidR="00B3487F" w:rsidRPr="009C5D13">
        <w:rPr>
          <w:rFonts w:ascii="Times New Roman" w:hAnsi="Times New Roman" w:cs="Times New Roman"/>
        </w:rPr>
        <w:t xml:space="preserve">has recently </w:t>
      </w:r>
      <w:r w:rsidR="00A23141">
        <w:rPr>
          <w:rFonts w:ascii="Times New Roman" w:hAnsi="Times New Roman" w:cs="Times New Roman"/>
        </w:rPr>
        <w:t>been</w:t>
      </w:r>
      <w:r w:rsidR="00B3487F" w:rsidRPr="009C5D13">
        <w:rPr>
          <w:rFonts w:ascii="Times New Roman" w:hAnsi="Times New Roman" w:cs="Times New Roman"/>
        </w:rPr>
        <w:t xml:space="preserve"> applied to issues of climate change. </w:t>
      </w:r>
      <w:commentRangeEnd w:id="1"/>
      <w:r w:rsidR="00A02157">
        <w:rPr>
          <w:rStyle w:val="CommentReference"/>
        </w:rPr>
        <w:commentReference w:id="1"/>
      </w:r>
      <w:del w:id="3" w:author="Carlos Prada Montoya" w:date="2019-02-24T15:57:00Z">
        <w:r w:rsidR="00B3487F" w:rsidRPr="009C5D13" w:rsidDel="00A02157">
          <w:rPr>
            <w:rFonts w:ascii="Times New Roman" w:hAnsi="Times New Roman" w:cs="Times New Roman"/>
          </w:rPr>
          <w:delText>Various analysis techniques</w:delText>
        </w:r>
      </w:del>
      <w:ins w:id="4" w:author="Carlos Prada Montoya" w:date="2019-02-24T15:57:00Z">
        <w:r w:rsidR="00A02157">
          <w:rPr>
            <w:rFonts w:ascii="Times New Roman" w:hAnsi="Times New Roman" w:cs="Times New Roman"/>
          </w:rPr>
          <w:t>Landscape genomics</w:t>
        </w:r>
      </w:ins>
      <w:r w:rsidR="00B3487F" w:rsidRPr="009C5D13">
        <w:rPr>
          <w:rFonts w:ascii="Times New Roman" w:hAnsi="Times New Roman" w:cs="Times New Roman"/>
        </w:rPr>
        <w:t xml:space="preserve"> </w:t>
      </w:r>
      <w:del w:id="5" w:author="Carlos Prada Montoya" w:date="2019-02-24T17:27:00Z">
        <w:r w:rsidR="00B3487F" w:rsidRPr="009C5D13" w:rsidDel="000A0B1C">
          <w:rPr>
            <w:rFonts w:ascii="Times New Roman" w:hAnsi="Times New Roman" w:cs="Times New Roman"/>
          </w:rPr>
          <w:delText>can be</w:delText>
        </w:r>
      </w:del>
      <w:ins w:id="6" w:author="Carlos Prada Montoya" w:date="2019-02-24T17:27:00Z">
        <w:r w:rsidR="000A0B1C">
          <w:rPr>
            <w:rFonts w:ascii="Times New Roman" w:hAnsi="Times New Roman" w:cs="Times New Roman"/>
          </w:rPr>
          <w:t>are</w:t>
        </w:r>
      </w:ins>
      <w:r w:rsidR="00B3487F" w:rsidRPr="009C5D13">
        <w:rPr>
          <w:rFonts w:ascii="Times New Roman" w:hAnsi="Times New Roman" w:cs="Times New Roman"/>
        </w:rPr>
        <w:t xml:space="preserve"> used to identify adaptations </w:t>
      </w:r>
      <w:del w:id="7" w:author="Carlos Prada Montoya" w:date="2019-02-24T17:28:00Z">
        <w:r w:rsidR="00B3487F" w:rsidRPr="009C5D13" w:rsidDel="00111009">
          <w:rPr>
            <w:rFonts w:ascii="Times New Roman" w:hAnsi="Times New Roman" w:cs="Times New Roman"/>
          </w:rPr>
          <w:delText xml:space="preserve">in a </w:delText>
        </w:r>
        <w:r w:rsidR="003C7298" w:rsidRPr="009C5D13" w:rsidDel="00111009">
          <w:rPr>
            <w:rFonts w:ascii="Times New Roman" w:hAnsi="Times New Roman" w:cs="Times New Roman"/>
          </w:rPr>
          <w:delText xml:space="preserve">species </w:delText>
        </w:r>
        <w:r w:rsidR="00890405" w:rsidDel="00111009">
          <w:rPr>
            <w:rFonts w:ascii="Times New Roman" w:hAnsi="Times New Roman" w:cs="Times New Roman"/>
          </w:rPr>
          <w:delText>that may</w:delText>
        </w:r>
        <w:r w:rsidR="00B3487F" w:rsidRPr="009C5D13" w:rsidDel="00111009">
          <w:rPr>
            <w:rFonts w:ascii="Times New Roman" w:hAnsi="Times New Roman" w:cs="Times New Roman"/>
          </w:rPr>
          <w:delText xml:space="preserve"> be </w:delText>
        </w:r>
      </w:del>
      <w:r w:rsidR="00B3487F" w:rsidRPr="009C5D13">
        <w:rPr>
          <w:rFonts w:ascii="Times New Roman" w:hAnsi="Times New Roman" w:cs="Times New Roman"/>
        </w:rPr>
        <w:t xml:space="preserve">correlated with environmental changes. </w:t>
      </w:r>
      <w:del w:id="8" w:author="Carlos Prada Montoya" w:date="2019-02-24T17:28:00Z">
        <w:r w:rsidR="00B3487F" w:rsidRPr="009C5D13" w:rsidDel="00111009">
          <w:rPr>
            <w:rFonts w:ascii="Times New Roman" w:hAnsi="Times New Roman" w:cs="Times New Roman"/>
          </w:rPr>
          <w:delText>However, it is difficult to determine if results show true signal</w:delText>
        </w:r>
        <w:r w:rsidR="00EC0969" w:rsidDel="00111009">
          <w:rPr>
            <w:rFonts w:ascii="Times New Roman" w:hAnsi="Times New Roman" w:cs="Times New Roman"/>
          </w:rPr>
          <w:delText>s</w:delText>
        </w:r>
        <w:r w:rsidR="00B3487F" w:rsidRPr="009C5D13" w:rsidDel="00111009">
          <w:rPr>
            <w:rFonts w:ascii="Times New Roman" w:hAnsi="Times New Roman" w:cs="Times New Roman"/>
          </w:rPr>
          <w:delText xml:space="preserve"> of adaptation</w:delText>
        </w:r>
        <w:r w:rsidR="00A23141" w:rsidDel="00111009">
          <w:rPr>
            <w:rFonts w:ascii="Times New Roman" w:hAnsi="Times New Roman" w:cs="Times New Roman"/>
          </w:rPr>
          <w:delText>, or just random variation</w:delText>
        </w:r>
        <w:r w:rsidR="00B3487F" w:rsidRPr="009C5D13" w:rsidDel="00111009">
          <w:rPr>
            <w:rFonts w:ascii="Times New Roman" w:hAnsi="Times New Roman" w:cs="Times New Roman"/>
          </w:rPr>
          <w:delText xml:space="preserve">. </w:delText>
        </w:r>
      </w:del>
      <w:r w:rsidR="00390236" w:rsidRPr="009C5D13">
        <w:rPr>
          <w:rFonts w:ascii="Times New Roman" w:hAnsi="Times New Roman" w:cs="Times New Roman"/>
        </w:rPr>
        <w:t xml:space="preserve">Both </w:t>
      </w:r>
      <w:r w:rsidR="00B3487F" w:rsidRPr="009C5D13">
        <w:rPr>
          <w:rFonts w:ascii="Times New Roman" w:hAnsi="Times New Roman" w:cs="Times New Roman"/>
        </w:rPr>
        <w:t xml:space="preserve">Hancock et al. (2011) and Brauer et al. (2016) investigated how different populations </w:t>
      </w:r>
      <w:del w:id="9" w:author="Carlos Prada Montoya" w:date="2019-02-24T17:28:00Z">
        <w:r w:rsidR="00B3487F" w:rsidRPr="009C5D13" w:rsidDel="00111009">
          <w:rPr>
            <w:rFonts w:ascii="Times New Roman" w:hAnsi="Times New Roman" w:cs="Times New Roman"/>
          </w:rPr>
          <w:delText>may be adapting</w:delText>
        </w:r>
      </w:del>
      <w:ins w:id="10" w:author="Carlos Prada Montoya" w:date="2019-02-24T17:28:00Z">
        <w:r w:rsidR="00111009">
          <w:rPr>
            <w:rFonts w:ascii="Times New Roman" w:hAnsi="Times New Roman" w:cs="Times New Roman"/>
          </w:rPr>
          <w:t>adapt</w:t>
        </w:r>
      </w:ins>
      <w:r w:rsidR="00B3487F" w:rsidRPr="009C5D13">
        <w:rPr>
          <w:rFonts w:ascii="Times New Roman" w:hAnsi="Times New Roman" w:cs="Times New Roman"/>
        </w:rPr>
        <w:t xml:space="preserve"> to climate </w:t>
      </w:r>
      <w:proofErr w:type="spellStart"/>
      <w:r w:rsidR="00B3487F" w:rsidRPr="009C5D13">
        <w:rPr>
          <w:rFonts w:ascii="Times New Roman" w:hAnsi="Times New Roman" w:cs="Times New Roman"/>
        </w:rPr>
        <w:t>change,</w:t>
      </w:r>
      <w:del w:id="11" w:author="Carlos Prada Montoya" w:date="2019-02-24T17:28:00Z">
        <w:r w:rsidR="00B3487F" w:rsidRPr="009C5D13" w:rsidDel="00111009">
          <w:rPr>
            <w:rFonts w:ascii="Times New Roman" w:hAnsi="Times New Roman" w:cs="Times New Roman"/>
          </w:rPr>
          <w:delText xml:space="preserve"> but</w:delText>
        </w:r>
      </w:del>
      <w:ins w:id="12" w:author="Carlos Prada Montoya" w:date="2019-02-24T17:28:00Z">
        <w:r w:rsidR="00111009">
          <w:rPr>
            <w:rFonts w:ascii="Times New Roman" w:hAnsi="Times New Roman" w:cs="Times New Roman"/>
          </w:rPr>
          <w:t>and</w:t>
        </w:r>
      </w:ins>
      <w:proofErr w:type="spellEnd"/>
      <w:r w:rsidR="00B3487F" w:rsidRPr="009C5D13">
        <w:rPr>
          <w:rFonts w:ascii="Times New Roman" w:hAnsi="Times New Roman" w:cs="Times New Roman"/>
        </w:rPr>
        <w:t xml:space="preserve"> they used different strategies to determine if their analyses found true adaptive signals. </w:t>
      </w:r>
    </w:p>
    <w:p w14:paraId="532E4B42" w14:textId="77777777" w:rsidR="00FA7A7D" w:rsidRPr="009C5D13" w:rsidRDefault="00FA7A7D" w:rsidP="00FA7A7D">
      <w:pPr>
        <w:rPr>
          <w:rFonts w:ascii="Times New Roman" w:hAnsi="Times New Roman" w:cs="Times New Roman"/>
        </w:rPr>
      </w:pPr>
    </w:p>
    <w:p w14:paraId="693337E4" w14:textId="1F73B938" w:rsidR="0006155B" w:rsidRDefault="00390236">
      <w:pPr>
        <w:rPr>
          <w:rFonts w:ascii="Times New Roman" w:hAnsi="Times New Roman" w:cs="Times New Roman"/>
        </w:rPr>
      </w:pPr>
      <w:r w:rsidRPr="009C5D13">
        <w:rPr>
          <w:rFonts w:ascii="Times New Roman" w:hAnsi="Times New Roman" w:cs="Times New Roman"/>
        </w:rPr>
        <w:t xml:space="preserve">Hancock’s team </w:t>
      </w:r>
      <w:del w:id="13" w:author="Carlos Prada Montoya" w:date="2019-02-24T17:29:00Z">
        <w:r w:rsidRPr="009C5D13" w:rsidDel="008241C8">
          <w:rPr>
            <w:rFonts w:ascii="Times New Roman" w:hAnsi="Times New Roman" w:cs="Times New Roman"/>
          </w:rPr>
          <w:delText xml:space="preserve">studied the effects of climate change on </w:delText>
        </w:r>
        <w:r w:rsidRPr="009C5D13" w:rsidDel="008241C8">
          <w:rPr>
            <w:rFonts w:ascii="Calibri" w:hAnsi="Calibri" w:cs="Calibri"/>
          </w:rPr>
          <w:delText>﻿</w:delText>
        </w:r>
        <w:r w:rsidRPr="009C5D13" w:rsidDel="008241C8">
          <w:rPr>
            <w:rFonts w:ascii="Times New Roman" w:hAnsi="Times New Roman" w:cs="Times New Roman"/>
            <w:i/>
          </w:rPr>
          <w:delText>Arabidopsis thaliana</w:delText>
        </w:r>
        <w:r w:rsidRPr="009C5D13" w:rsidDel="008241C8">
          <w:rPr>
            <w:rFonts w:ascii="Times New Roman" w:hAnsi="Times New Roman" w:cs="Times New Roman"/>
          </w:rPr>
          <w:delText xml:space="preserve">, a plant species frequently used by </w:delText>
        </w:r>
        <w:r w:rsidR="000C572B" w:rsidRPr="009C5D13" w:rsidDel="008241C8">
          <w:rPr>
            <w:rFonts w:ascii="Times New Roman" w:hAnsi="Times New Roman" w:cs="Times New Roman"/>
          </w:rPr>
          <w:delText>botanists</w:delText>
        </w:r>
        <w:r w:rsidRPr="009C5D13" w:rsidDel="008241C8">
          <w:rPr>
            <w:rFonts w:ascii="Times New Roman" w:hAnsi="Times New Roman" w:cs="Times New Roman"/>
          </w:rPr>
          <w:delText xml:space="preserve"> as a model organism. </w:delText>
        </w:r>
        <w:r w:rsidR="0085062B" w:rsidRPr="009C5D13" w:rsidDel="008241C8">
          <w:rPr>
            <w:rFonts w:ascii="Times New Roman" w:hAnsi="Times New Roman" w:cs="Times New Roman"/>
          </w:rPr>
          <w:delText xml:space="preserve">In </w:delText>
        </w:r>
        <w:r w:rsidR="00F85F34" w:rsidDel="008241C8">
          <w:rPr>
            <w:rFonts w:ascii="Times New Roman" w:hAnsi="Times New Roman" w:cs="Times New Roman"/>
          </w:rPr>
          <w:delText>their</w:delText>
        </w:r>
        <w:r w:rsidR="0085062B" w:rsidRPr="009C5D13" w:rsidDel="008241C8">
          <w:rPr>
            <w:rFonts w:ascii="Times New Roman" w:hAnsi="Times New Roman" w:cs="Times New Roman"/>
          </w:rPr>
          <w:delText xml:space="preserve"> approach, researchers </w:delText>
        </w:r>
      </w:del>
      <w:r w:rsidR="003C7298" w:rsidRPr="009C5D13">
        <w:rPr>
          <w:rFonts w:ascii="Times New Roman" w:hAnsi="Times New Roman" w:cs="Times New Roman"/>
        </w:rPr>
        <w:t xml:space="preserve">used both genomic methods and field transplants to investigate the effects of changing environmental conditions on </w:t>
      </w:r>
      <w:ins w:id="14" w:author="Carlos Prada Montoya" w:date="2019-02-24T17:29:00Z">
        <w:r w:rsidR="008241C8" w:rsidRPr="009C5D13">
          <w:rPr>
            <w:rFonts w:ascii="Times New Roman" w:hAnsi="Times New Roman" w:cs="Times New Roman"/>
            <w:i/>
          </w:rPr>
          <w:t>Arabidopsis thaliana</w:t>
        </w:r>
        <w:r w:rsidR="008241C8" w:rsidRPr="009C5D13">
          <w:rPr>
            <w:rFonts w:ascii="Times New Roman" w:hAnsi="Times New Roman" w:cs="Times New Roman"/>
          </w:rPr>
          <w:t xml:space="preserve"> </w:t>
        </w:r>
        <w:r w:rsidR="008241C8">
          <w:rPr>
            <w:rFonts w:ascii="Times New Roman" w:hAnsi="Times New Roman" w:cs="Times New Roman"/>
          </w:rPr>
          <w:t xml:space="preserve"> </w:t>
        </w:r>
      </w:ins>
      <w:del w:id="15" w:author="Carlos Prada Montoya" w:date="2019-02-24T17:30:00Z">
        <w:r w:rsidR="003C7298" w:rsidRPr="009C5D13" w:rsidDel="008241C8">
          <w:rPr>
            <w:rFonts w:ascii="Times New Roman" w:hAnsi="Times New Roman" w:cs="Times New Roman"/>
          </w:rPr>
          <w:delText xml:space="preserve">plant </w:delText>
        </w:r>
      </w:del>
      <w:r w:rsidR="003C7298" w:rsidRPr="009C5D13">
        <w:rPr>
          <w:rFonts w:ascii="Times New Roman" w:hAnsi="Times New Roman" w:cs="Times New Roman"/>
        </w:rPr>
        <w:t xml:space="preserve">fitness. </w:t>
      </w:r>
      <w:r w:rsidR="00536788" w:rsidRPr="009C5D13">
        <w:rPr>
          <w:rFonts w:ascii="Times New Roman" w:hAnsi="Times New Roman" w:cs="Times New Roman"/>
        </w:rPr>
        <w:t xml:space="preserve">First, they used a pairwise Pearson correlation to </w:t>
      </w:r>
      <w:commentRangeStart w:id="16"/>
      <w:r w:rsidR="00536788" w:rsidRPr="009C5D13">
        <w:rPr>
          <w:rFonts w:ascii="Times New Roman" w:hAnsi="Times New Roman" w:cs="Times New Roman"/>
        </w:rPr>
        <w:t xml:space="preserve">choose </w:t>
      </w:r>
      <w:commentRangeEnd w:id="16"/>
      <w:r w:rsidR="008241C8">
        <w:rPr>
          <w:rStyle w:val="CommentReference"/>
        </w:rPr>
        <w:commentReference w:id="16"/>
      </w:r>
      <w:r w:rsidR="005863EE">
        <w:rPr>
          <w:rFonts w:ascii="Times New Roman" w:hAnsi="Times New Roman" w:cs="Times New Roman"/>
        </w:rPr>
        <w:t>13</w:t>
      </w:r>
      <w:r w:rsidR="00536788" w:rsidRPr="009C5D13">
        <w:rPr>
          <w:rFonts w:ascii="Times New Roman" w:hAnsi="Times New Roman" w:cs="Times New Roman"/>
        </w:rPr>
        <w:t xml:space="preserve"> key climate variables. </w:t>
      </w:r>
      <w:r w:rsidR="00F85F34">
        <w:rPr>
          <w:rFonts w:ascii="Times New Roman" w:hAnsi="Times New Roman" w:cs="Times New Roman"/>
        </w:rPr>
        <w:t>They enriched different SNPs and t</w:t>
      </w:r>
      <w:r w:rsidR="00536788" w:rsidRPr="009C5D13">
        <w:rPr>
          <w:rFonts w:ascii="Times New Roman" w:hAnsi="Times New Roman" w:cs="Times New Roman"/>
        </w:rPr>
        <w:t xml:space="preserve">hen, using a partial Mantel test, they calculated correlations between climate variables and </w:t>
      </w:r>
      <w:r w:rsidR="00DB7EA0">
        <w:rPr>
          <w:rFonts w:ascii="Times New Roman" w:hAnsi="Times New Roman" w:cs="Times New Roman"/>
        </w:rPr>
        <w:t xml:space="preserve">the </w:t>
      </w:r>
      <w:r w:rsidR="00536788" w:rsidRPr="009C5D13">
        <w:rPr>
          <w:rFonts w:ascii="Times New Roman" w:hAnsi="Times New Roman" w:cs="Times New Roman"/>
        </w:rPr>
        <w:t>different phenotypes</w:t>
      </w:r>
      <w:r w:rsidR="00DB7EA0">
        <w:rPr>
          <w:rFonts w:ascii="Times New Roman" w:hAnsi="Times New Roman" w:cs="Times New Roman"/>
        </w:rPr>
        <w:t xml:space="preserve">. </w:t>
      </w:r>
      <w:r w:rsidR="00536788" w:rsidRPr="009C5D13">
        <w:rPr>
          <w:rFonts w:ascii="Times New Roman" w:hAnsi="Times New Roman" w:cs="Times New Roman"/>
        </w:rPr>
        <w:t>They found strong correlations between day length and development time, temperature and leaf yellowing, and temperature/moisture and dormancy-related traits. This implies a genetic basis for climate adaptations. They also found significant enrichment of</w:t>
      </w:r>
      <w:r w:rsidR="0016658F">
        <w:rPr>
          <w:rFonts w:ascii="Times New Roman" w:hAnsi="Times New Roman" w:cs="Times New Roman"/>
        </w:rPr>
        <w:t xml:space="preserve"> the</w:t>
      </w:r>
      <w:r w:rsidR="00536788" w:rsidRPr="009C5D13">
        <w:rPr>
          <w:rFonts w:ascii="Times New Roman" w:hAnsi="Times New Roman" w:cs="Times New Roman"/>
        </w:rPr>
        <w:t xml:space="preserve"> amino acid changing SNPs, although this was accompanied by evidence of contributions of linkage disequilibrium. By looking </w:t>
      </w:r>
      <w:r w:rsidR="00C256A7" w:rsidRPr="009C5D13">
        <w:rPr>
          <w:rFonts w:ascii="Times New Roman" w:hAnsi="Times New Roman" w:cs="Times New Roman"/>
        </w:rPr>
        <w:t>for cases of extended pairwise haplotype homozygosity</w:t>
      </w:r>
      <w:r w:rsidR="00536788" w:rsidRPr="009C5D13">
        <w:rPr>
          <w:rFonts w:ascii="Times New Roman" w:hAnsi="Times New Roman" w:cs="Times New Roman"/>
        </w:rPr>
        <w:t xml:space="preserve">, they were able to find evidence of </w:t>
      </w:r>
      <w:r w:rsidR="00E90E76">
        <w:rPr>
          <w:rFonts w:ascii="Times New Roman" w:hAnsi="Times New Roman" w:cs="Times New Roman"/>
        </w:rPr>
        <w:t>hard</w:t>
      </w:r>
      <w:r w:rsidR="00536788" w:rsidRPr="009C5D13">
        <w:rPr>
          <w:rFonts w:ascii="Times New Roman" w:hAnsi="Times New Roman" w:cs="Times New Roman"/>
        </w:rPr>
        <w:t xml:space="preserve"> selective sweeps</w:t>
      </w:r>
      <w:r w:rsidR="00C256A7" w:rsidRPr="009C5D13">
        <w:rPr>
          <w:rFonts w:ascii="Times New Roman" w:hAnsi="Times New Roman" w:cs="Times New Roman"/>
        </w:rPr>
        <w:t xml:space="preserve">, further implying an adaptive response to climate change. </w:t>
      </w:r>
    </w:p>
    <w:p w14:paraId="4E12F4C3" w14:textId="77777777" w:rsidR="00FA7A7D" w:rsidRPr="009C5D13" w:rsidRDefault="00FA7A7D">
      <w:pPr>
        <w:rPr>
          <w:rFonts w:ascii="Times New Roman" w:hAnsi="Times New Roman" w:cs="Times New Roman"/>
        </w:rPr>
      </w:pPr>
    </w:p>
    <w:p w14:paraId="59D7CE1B" w14:textId="57B42762" w:rsidR="00C256A7" w:rsidRDefault="00C256A7">
      <w:pPr>
        <w:rPr>
          <w:rFonts w:ascii="Times New Roman" w:hAnsi="Times New Roman" w:cs="Times New Roman"/>
        </w:rPr>
      </w:pPr>
      <w:r w:rsidRPr="009C5D13">
        <w:rPr>
          <w:rFonts w:ascii="Times New Roman" w:hAnsi="Times New Roman" w:cs="Times New Roman"/>
        </w:rPr>
        <w:t xml:space="preserve">However, they had not conclusively determined if they had </w:t>
      </w:r>
      <w:del w:id="17" w:author="Carlos Prada Montoya" w:date="2019-02-24T17:31:00Z">
        <w:r w:rsidRPr="009C5D13" w:rsidDel="008241C8">
          <w:rPr>
            <w:rFonts w:ascii="Times New Roman" w:hAnsi="Times New Roman" w:cs="Times New Roman"/>
          </w:rPr>
          <w:delText>picked up</w:delText>
        </w:r>
      </w:del>
      <w:ins w:id="18" w:author="Carlos Prada Montoya" w:date="2019-02-24T17:31:00Z">
        <w:r w:rsidR="008241C8">
          <w:rPr>
            <w:rFonts w:ascii="Times New Roman" w:hAnsi="Times New Roman" w:cs="Times New Roman"/>
          </w:rPr>
          <w:t>found</w:t>
        </w:r>
      </w:ins>
      <w:r w:rsidRPr="009C5D13">
        <w:rPr>
          <w:rFonts w:ascii="Times New Roman" w:hAnsi="Times New Roman" w:cs="Times New Roman"/>
        </w:rPr>
        <w:t xml:space="preserve"> true signals of adaptation, or </w:t>
      </w:r>
      <w:commentRangeStart w:id="19"/>
      <w:r w:rsidRPr="009C5D13">
        <w:rPr>
          <w:rFonts w:ascii="Times New Roman" w:hAnsi="Times New Roman" w:cs="Times New Roman"/>
        </w:rPr>
        <w:t>perhaps had their results skewed by correlations between the climate variables themselves</w:t>
      </w:r>
      <w:commentRangeEnd w:id="19"/>
      <w:r w:rsidR="008241C8">
        <w:rPr>
          <w:rStyle w:val="CommentReference"/>
        </w:rPr>
        <w:commentReference w:id="19"/>
      </w:r>
      <w:r w:rsidRPr="009C5D13">
        <w:rPr>
          <w:rFonts w:ascii="Times New Roman" w:hAnsi="Times New Roman" w:cs="Times New Roman"/>
        </w:rPr>
        <w:t xml:space="preserve">. </w:t>
      </w:r>
      <w:r w:rsidR="002B2191" w:rsidRPr="009C5D13">
        <w:rPr>
          <w:rFonts w:ascii="Times New Roman" w:hAnsi="Times New Roman" w:cs="Times New Roman"/>
        </w:rPr>
        <w:t xml:space="preserve">They </w:t>
      </w:r>
      <w:commentRangeStart w:id="20"/>
      <w:r w:rsidR="002B2191" w:rsidRPr="009C5D13">
        <w:rPr>
          <w:rFonts w:ascii="Times New Roman" w:hAnsi="Times New Roman" w:cs="Times New Roman"/>
        </w:rPr>
        <w:t xml:space="preserve">surmised </w:t>
      </w:r>
      <w:commentRangeEnd w:id="20"/>
      <w:r w:rsidR="008E224A">
        <w:rPr>
          <w:rStyle w:val="CommentReference"/>
        </w:rPr>
        <w:commentReference w:id="20"/>
      </w:r>
      <w:r w:rsidR="002B2191" w:rsidRPr="009C5D13">
        <w:rPr>
          <w:rFonts w:ascii="Times New Roman" w:hAnsi="Times New Roman" w:cs="Times New Roman"/>
        </w:rPr>
        <w:t xml:space="preserve">that if their models were accurate, they would be able to predict which plants would survive better in a </w:t>
      </w:r>
      <w:r w:rsidR="00954050" w:rsidRPr="009C5D13">
        <w:rPr>
          <w:rFonts w:ascii="Times New Roman" w:hAnsi="Times New Roman" w:cs="Times New Roman"/>
        </w:rPr>
        <w:t xml:space="preserve">transplant experiment. </w:t>
      </w:r>
      <w:r w:rsidR="00405CA4">
        <w:rPr>
          <w:rFonts w:ascii="Times New Roman" w:hAnsi="Times New Roman" w:cs="Times New Roman"/>
        </w:rPr>
        <w:t xml:space="preserve">After transplanting individuals from a </w:t>
      </w:r>
      <w:commentRangeStart w:id="21"/>
      <w:r w:rsidR="00405CA4">
        <w:rPr>
          <w:rFonts w:ascii="Times New Roman" w:hAnsi="Times New Roman" w:cs="Times New Roman"/>
        </w:rPr>
        <w:t xml:space="preserve">wide </w:t>
      </w:r>
      <w:commentRangeEnd w:id="21"/>
      <w:r w:rsidR="008E224A">
        <w:rPr>
          <w:rStyle w:val="CommentReference"/>
        </w:rPr>
        <w:commentReference w:id="21"/>
      </w:r>
      <w:r w:rsidR="00405CA4">
        <w:rPr>
          <w:rFonts w:ascii="Times New Roman" w:hAnsi="Times New Roman" w:cs="Times New Roman"/>
        </w:rPr>
        <w:t xml:space="preserve">geographic range to </w:t>
      </w:r>
      <w:r w:rsidR="00C24E8A">
        <w:rPr>
          <w:rFonts w:ascii="Times New Roman" w:hAnsi="Times New Roman" w:cs="Times New Roman"/>
        </w:rPr>
        <w:t>a narrow area</w:t>
      </w:r>
      <w:r w:rsidR="00FA1691">
        <w:rPr>
          <w:rFonts w:ascii="Times New Roman" w:hAnsi="Times New Roman" w:cs="Times New Roman"/>
        </w:rPr>
        <w:t xml:space="preserve"> (Lille, France)</w:t>
      </w:r>
      <w:r w:rsidR="00C24E8A">
        <w:rPr>
          <w:rFonts w:ascii="Times New Roman" w:hAnsi="Times New Roman" w:cs="Times New Roman"/>
        </w:rPr>
        <w:t xml:space="preserve">, they found that they had accurately predicted which plants would have </w:t>
      </w:r>
      <w:del w:id="22" w:author="Carlos Prada Montoya" w:date="2019-02-24T17:45:00Z">
        <w:r w:rsidR="00C24E8A" w:rsidDel="008E224A">
          <w:rPr>
            <w:rFonts w:ascii="Times New Roman" w:hAnsi="Times New Roman" w:cs="Times New Roman"/>
          </w:rPr>
          <w:delText xml:space="preserve">a </w:delText>
        </w:r>
      </w:del>
      <w:r w:rsidR="00C24E8A">
        <w:rPr>
          <w:rFonts w:ascii="Times New Roman" w:hAnsi="Times New Roman" w:cs="Times New Roman"/>
        </w:rPr>
        <w:t xml:space="preserve">higher fitness. They found a </w:t>
      </w:r>
      <w:del w:id="23" w:author="Carlos Prada Montoya" w:date="2019-02-24T17:50:00Z">
        <w:r w:rsidR="00C24E8A" w:rsidDel="008E224A">
          <w:rPr>
            <w:rFonts w:ascii="Times New Roman" w:hAnsi="Times New Roman" w:cs="Times New Roman"/>
          </w:rPr>
          <w:delText xml:space="preserve">strong </w:delText>
        </w:r>
      </w:del>
      <w:r w:rsidR="00C24E8A">
        <w:rPr>
          <w:rFonts w:ascii="Times New Roman" w:hAnsi="Times New Roman" w:cs="Times New Roman"/>
        </w:rPr>
        <w:t xml:space="preserve">correlation between </w:t>
      </w:r>
      <w:del w:id="24" w:author="Carlos Prada Montoya" w:date="2019-02-24T17:50:00Z">
        <w:r w:rsidR="00615F00" w:rsidDel="008E224A">
          <w:rPr>
            <w:rFonts w:ascii="Times New Roman" w:hAnsi="Times New Roman" w:cs="Times New Roman"/>
          </w:rPr>
          <w:delText xml:space="preserve">their chosen </w:delText>
        </w:r>
      </w:del>
      <w:r w:rsidR="00615F00">
        <w:rPr>
          <w:rFonts w:ascii="Times New Roman" w:hAnsi="Times New Roman" w:cs="Times New Roman"/>
        </w:rPr>
        <w:t xml:space="preserve">fitness index and the selected alleles. These results, combined with their previous evidence of </w:t>
      </w:r>
      <w:r w:rsidR="00E90E76">
        <w:rPr>
          <w:rFonts w:ascii="Times New Roman" w:hAnsi="Times New Roman" w:cs="Times New Roman"/>
        </w:rPr>
        <w:t>hard</w:t>
      </w:r>
      <w:r w:rsidR="00615F00">
        <w:rPr>
          <w:rFonts w:ascii="Times New Roman" w:hAnsi="Times New Roman" w:cs="Times New Roman"/>
        </w:rPr>
        <w:t xml:space="preserve"> select</w:t>
      </w:r>
      <w:r w:rsidR="00E90E76">
        <w:rPr>
          <w:rFonts w:ascii="Times New Roman" w:hAnsi="Times New Roman" w:cs="Times New Roman"/>
        </w:rPr>
        <w:t>ive sweeps</w:t>
      </w:r>
      <w:r w:rsidR="00615F00">
        <w:rPr>
          <w:rFonts w:ascii="Times New Roman" w:hAnsi="Times New Roman" w:cs="Times New Roman"/>
        </w:rPr>
        <w:t xml:space="preserve">, </w:t>
      </w:r>
      <w:r w:rsidR="003403FA">
        <w:rPr>
          <w:rFonts w:ascii="Times New Roman" w:hAnsi="Times New Roman" w:cs="Times New Roman"/>
        </w:rPr>
        <w:t>is</w:t>
      </w:r>
      <w:r w:rsidR="00615F00">
        <w:rPr>
          <w:rFonts w:ascii="Times New Roman" w:hAnsi="Times New Roman" w:cs="Times New Roman"/>
        </w:rPr>
        <w:t xml:space="preserve"> strong evidence that </w:t>
      </w:r>
      <w:commentRangeStart w:id="25"/>
      <w:r w:rsidR="00615F00">
        <w:rPr>
          <w:rFonts w:ascii="Times New Roman" w:hAnsi="Times New Roman" w:cs="Times New Roman"/>
        </w:rPr>
        <w:t xml:space="preserve">some </w:t>
      </w:r>
      <w:commentRangeEnd w:id="25"/>
      <w:r w:rsidR="008E224A">
        <w:rPr>
          <w:rStyle w:val="CommentReference"/>
        </w:rPr>
        <w:commentReference w:id="25"/>
      </w:r>
      <w:r w:rsidR="00615F00">
        <w:rPr>
          <w:rFonts w:ascii="Times New Roman" w:hAnsi="Times New Roman" w:cs="Times New Roman"/>
          <w:i/>
        </w:rPr>
        <w:t>A. thaliana</w:t>
      </w:r>
      <w:r w:rsidR="00615F00">
        <w:rPr>
          <w:rFonts w:ascii="Times New Roman" w:hAnsi="Times New Roman" w:cs="Times New Roman"/>
        </w:rPr>
        <w:t xml:space="preserve"> are adapting to climate change. </w:t>
      </w:r>
    </w:p>
    <w:p w14:paraId="504FB695" w14:textId="77777777" w:rsidR="00FA7A7D" w:rsidRDefault="00FA7A7D">
      <w:pPr>
        <w:rPr>
          <w:rFonts w:ascii="Times New Roman" w:hAnsi="Times New Roman" w:cs="Times New Roman"/>
        </w:rPr>
      </w:pPr>
    </w:p>
    <w:p w14:paraId="4AAE77B7" w14:textId="7D440EA9" w:rsidR="00615F00" w:rsidRDefault="00615F00">
      <w:pPr>
        <w:rPr>
          <w:rFonts w:ascii="Times New Roman" w:hAnsi="Times New Roman" w:cs="Times New Roman"/>
        </w:rPr>
      </w:pPr>
      <w:r>
        <w:rPr>
          <w:rFonts w:ascii="Times New Roman" w:hAnsi="Times New Roman" w:cs="Times New Roman"/>
        </w:rPr>
        <w:t xml:space="preserve">In contrast, Brauer’s team </w:t>
      </w:r>
      <w:r w:rsidR="00F02E57">
        <w:rPr>
          <w:rFonts w:ascii="Times New Roman" w:hAnsi="Times New Roman" w:cs="Times New Roman"/>
        </w:rPr>
        <w:t xml:space="preserve">focused solely on modeling to determine if southern pigmy perch were showing adaptive responses to climate change. </w:t>
      </w:r>
      <w:r w:rsidR="00FE00D5">
        <w:rPr>
          <w:rFonts w:ascii="Times New Roman" w:hAnsi="Times New Roman" w:cs="Times New Roman"/>
        </w:rPr>
        <w:t xml:space="preserve">Gene flow among the different populations is restricted, so researchers applied </w:t>
      </w:r>
      <w:del w:id="26" w:author="Carlos Prada Montoya" w:date="2019-02-24T17:51:00Z">
        <w:r w:rsidR="00FE00D5" w:rsidDel="008E224A">
          <w:rPr>
            <w:rFonts w:ascii="Times New Roman" w:hAnsi="Times New Roman" w:cs="Times New Roman"/>
          </w:rPr>
          <w:delText>a kind of “</w:delText>
        </w:r>
      </w:del>
      <w:r w:rsidR="00FE00D5">
        <w:rPr>
          <w:rFonts w:ascii="Times New Roman" w:hAnsi="Times New Roman" w:cs="Times New Roman"/>
        </w:rPr>
        <w:t>riverscape genomics</w:t>
      </w:r>
      <w:del w:id="27" w:author="Carlos Prada Montoya" w:date="2019-02-24T17:51:00Z">
        <w:r w:rsidR="00FE00D5" w:rsidDel="008E224A">
          <w:rPr>
            <w:rFonts w:ascii="Times New Roman" w:hAnsi="Times New Roman" w:cs="Times New Roman"/>
          </w:rPr>
          <w:delText>”</w:delText>
        </w:r>
      </w:del>
      <w:r w:rsidR="00FE00D5">
        <w:rPr>
          <w:rFonts w:ascii="Times New Roman" w:hAnsi="Times New Roman" w:cs="Times New Roman"/>
        </w:rPr>
        <w:t xml:space="preserve"> to separate </w:t>
      </w:r>
      <w:commentRangeStart w:id="28"/>
      <w:r w:rsidR="00FE00D5">
        <w:rPr>
          <w:rFonts w:ascii="Times New Roman" w:hAnsi="Times New Roman" w:cs="Times New Roman"/>
        </w:rPr>
        <w:t xml:space="preserve">possible </w:t>
      </w:r>
      <w:commentRangeEnd w:id="28"/>
      <w:r w:rsidR="008E224A">
        <w:rPr>
          <w:rStyle w:val="CommentReference"/>
        </w:rPr>
        <w:commentReference w:id="28"/>
      </w:r>
      <w:r w:rsidR="00FE00D5">
        <w:rPr>
          <w:rFonts w:ascii="Times New Roman" w:hAnsi="Times New Roman" w:cs="Times New Roman"/>
        </w:rPr>
        <w:t xml:space="preserve">signs of selection from shared population history. </w:t>
      </w:r>
      <w:r w:rsidR="005B6F69">
        <w:rPr>
          <w:rFonts w:ascii="Times New Roman" w:hAnsi="Times New Roman" w:cs="Times New Roman"/>
        </w:rPr>
        <w:t>They performed F</w:t>
      </w:r>
      <w:r w:rsidR="005B6F69">
        <w:rPr>
          <w:rFonts w:ascii="Times New Roman" w:hAnsi="Times New Roman" w:cs="Times New Roman"/>
          <w:vertAlign w:val="subscript"/>
        </w:rPr>
        <w:t>ST</w:t>
      </w:r>
      <w:r w:rsidR="005B6F69">
        <w:rPr>
          <w:rFonts w:ascii="Times New Roman" w:hAnsi="Times New Roman" w:cs="Times New Roman"/>
        </w:rPr>
        <w:t xml:space="preserve"> outlier tests </w:t>
      </w:r>
      <w:r w:rsidR="005451EF">
        <w:rPr>
          <w:rFonts w:ascii="Times New Roman" w:hAnsi="Times New Roman" w:cs="Times New Roman"/>
        </w:rPr>
        <w:t xml:space="preserve">using BayeScan </w:t>
      </w:r>
      <w:r w:rsidR="00F04BF7">
        <w:rPr>
          <w:rFonts w:ascii="Times New Roman" w:hAnsi="Times New Roman" w:cs="Times New Roman"/>
        </w:rPr>
        <w:t xml:space="preserve">to identify outlier loci. </w:t>
      </w:r>
      <w:r w:rsidR="00925DDF">
        <w:rPr>
          <w:rFonts w:ascii="Times New Roman" w:hAnsi="Times New Roman" w:cs="Times New Roman"/>
        </w:rPr>
        <w:t xml:space="preserve">To determine if they had detected true signals of adaptation, </w:t>
      </w:r>
      <w:proofErr w:type="spellStart"/>
      <w:r w:rsidR="00925DDF">
        <w:rPr>
          <w:rFonts w:ascii="Times New Roman" w:hAnsi="Times New Roman" w:cs="Times New Roman"/>
        </w:rPr>
        <w:t>Brauer</w:t>
      </w:r>
      <w:proofErr w:type="spellEnd"/>
      <w:r w:rsidR="00925DDF">
        <w:rPr>
          <w:rFonts w:ascii="Times New Roman" w:hAnsi="Times New Roman" w:cs="Times New Roman"/>
        </w:rPr>
        <w:t xml:space="preserve"> </w:t>
      </w:r>
      <w:ins w:id="29" w:author="Carlos Prada Montoya" w:date="2019-02-24T17:52:00Z">
        <w:r w:rsidR="007669F8">
          <w:rPr>
            <w:rFonts w:ascii="Times New Roman" w:hAnsi="Times New Roman" w:cs="Times New Roman"/>
          </w:rPr>
          <w:t xml:space="preserve">et al. </w:t>
        </w:r>
      </w:ins>
      <w:r w:rsidR="00925DDF">
        <w:rPr>
          <w:rFonts w:ascii="Times New Roman" w:hAnsi="Times New Roman" w:cs="Times New Roman"/>
        </w:rPr>
        <w:t xml:space="preserve">used a second </w:t>
      </w:r>
      <w:commentRangeStart w:id="30"/>
      <w:r w:rsidR="00925DDF">
        <w:rPr>
          <w:rFonts w:ascii="Times New Roman" w:hAnsi="Times New Roman" w:cs="Times New Roman"/>
        </w:rPr>
        <w:t xml:space="preserve">GEA </w:t>
      </w:r>
      <w:commentRangeEnd w:id="30"/>
      <w:r w:rsidR="007669F8">
        <w:rPr>
          <w:rStyle w:val="CommentReference"/>
        </w:rPr>
        <w:commentReference w:id="30"/>
      </w:r>
      <w:r w:rsidR="00925DDF">
        <w:rPr>
          <w:rFonts w:ascii="Times New Roman" w:hAnsi="Times New Roman" w:cs="Times New Roman"/>
        </w:rPr>
        <w:t xml:space="preserve">model </w:t>
      </w:r>
      <w:r w:rsidR="004746ED">
        <w:rPr>
          <w:rFonts w:ascii="Times New Roman" w:hAnsi="Times New Roman" w:cs="Times New Roman"/>
        </w:rPr>
        <w:t xml:space="preserve">(a kind of mixed model) </w:t>
      </w:r>
      <w:r w:rsidR="00925DDF">
        <w:rPr>
          <w:rFonts w:ascii="Times New Roman" w:hAnsi="Times New Roman" w:cs="Times New Roman"/>
        </w:rPr>
        <w:t xml:space="preserve">to </w:t>
      </w:r>
      <w:r w:rsidR="00052E87">
        <w:rPr>
          <w:rFonts w:ascii="Times New Roman" w:hAnsi="Times New Roman" w:cs="Times New Roman"/>
        </w:rPr>
        <w:t xml:space="preserve">test if </w:t>
      </w:r>
      <w:r w:rsidR="00951823">
        <w:rPr>
          <w:rFonts w:ascii="Times New Roman" w:hAnsi="Times New Roman" w:cs="Times New Roman"/>
        </w:rPr>
        <w:t>the F</w:t>
      </w:r>
      <w:r w:rsidR="00951823">
        <w:rPr>
          <w:rFonts w:ascii="Times New Roman" w:hAnsi="Times New Roman" w:cs="Times New Roman"/>
          <w:vertAlign w:val="subscript"/>
        </w:rPr>
        <w:t>ST</w:t>
      </w:r>
      <w:r w:rsidR="00951823">
        <w:rPr>
          <w:rFonts w:ascii="Times New Roman" w:hAnsi="Times New Roman" w:cs="Times New Roman"/>
        </w:rPr>
        <w:t xml:space="preserve"> outliers correlated with their chosen environmental factors. </w:t>
      </w:r>
      <w:r w:rsidR="00217202">
        <w:rPr>
          <w:rFonts w:ascii="Times New Roman" w:hAnsi="Times New Roman" w:cs="Times New Roman"/>
        </w:rPr>
        <w:t xml:space="preserve">Researchers identified that temperature and precipitation were the most important environmental factors, but that </w:t>
      </w:r>
      <w:r w:rsidR="00BF6313">
        <w:rPr>
          <w:rFonts w:ascii="Times New Roman" w:hAnsi="Times New Roman" w:cs="Times New Roman"/>
        </w:rPr>
        <w:t>differences</w:t>
      </w:r>
      <w:r w:rsidR="00565DC2">
        <w:rPr>
          <w:rFonts w:ascii="Times New Roman" w:hAnsi="Times New Roman" w:cs="Times New Roman"/>
        </w:rPr>
        <w:t xml:space="preserve"> between</w:t>
      </w:r>
      <w:r w:rsidR="00217202">
        <w:rPr>
          <w:rFonts w:ascii="Times New Roman" w:hAnsi="Times New Roman" w:cs="Times New Roman"/>
        </w:rPr>
        <w:t xml:space="preserve"> locations w</w:t>
      </w:r>
      <w:r w:rsidR="004A22C5">
        <w:rPr>
          <w:rFonts w:ascii="Times New Roman" w:hAnsi="Times New Roman" w:cs="Times New Roman"/>
        </w:rPr>
        <w:t>ere</w:t>
      </w:r>
      <w:r w:rsidR="00217202">
        <w:rPr>
          <w:rFonts w:ascii="Times New Roman" w:hAnsi="Times New Roman" w:cs="Times New Roman"/>
        </w:rPr>
        <w:t xml:space="preserve"> responsible for </w:t>
      </w:r>
      <w:del w:id="31" w:author="Carlos Prada Montoya" w:date="2019-02-24T17:53:00Z">
        <w:r w:rsidR="00217202" w:rsidDel="007669F8">
          <w:rPr>
            <w:rFonts w:ascii="Times New Roman" w:hAnsi="Times New Roman" w:cs="Times New Roman"/>
          </w:rPr>
          <w:delText xml:space="preserve">the </w:delText>
        </w:r>
      </w:del>
      <w:r w:rsidR="00217202">
        <w:rPr>
          <w:rFonts w:ascii="Times New Roman" w:hAnsi="Times New Roman" w:cs="Times New Roman"/>
        </w:rPr>
        <w:t xml:space="preserve">most variation. </w:t>
      </w:r>
      <w:del w:id="32" w:author="Carlos Prada Montoya" w:date="2019-02-24T17:53:00Z">
        <w:r w:rsidR="00F313A1" w:rsidDel="007669F8">
          <w:rPr>
            <w:rFonts w:ascii="Times New Roman" w:hAnsi="Times New Roman" w:cs="Times New Roman"/>
          </w:rPr>
          <w:delText>It appears that g</w:delText>
        </w:r>
      </w:del>
      <w:ins w:id="33" w:author="Carlos Prada Montoya" w:date="2019-02-24T17:53:00Z">
        <w:r w:rsidR="007669F8">
          <w:rPr>
            <w:rFonts w:ascii="Times New Roman" w:hAnsi="Times New Roman" w:cs="Times New Roman"/>
          </w:rPr>
          <w:t>G</w:t>
        </w:r>
      </w:ins>
      <w:r w:rsidR="00F313A1">
        <w:rPr>
          <w:rFonts w:ascii="Times New Roman" w:hAnsi="Times New Roman" w:cs="Times New Roman"/>
        </w:rPr>
        <w:t xml:space="preserve">enetic drift remains a major factor behind the genetic </w:t>
      </w:r>
      <w:del w:id="34" w:author="Carlos Prada Montoya" w:date="2019-02-24T17:53:00Z">
        <w:r w:rsidR="00F313A1" w:rsidDel="007669F8">
          <w:rPr>
            <w:rFonts w:ascii="Times New Roman" w:hAnsi="Times New Roman" w:cs="Times New Roman"/>
          </w:rPr>
          <w:delText xml:space="preserve">diversity </w:delText>
        </w:r>
      </w:del>
      <w:ins w:id="35" w:author="Carlos Prada Montoya" w:date="2019-02-24T17:53:00Z">
        <w:r w:rsidR="007669F8">
          <w:rPr>
            <w:rFonts w:ascii="Times New Roman" w:hAnsi="Times New Roman" w:cs="Times New Roman"/>
          </w:rPr>
          <w:t>differences</w:t>
        </w:r>
        <w:r w:rsidR="007669F8">
          <w:rPr>
            <w:rFonts w:ascii="Times New Roman" w:hAnsi="Times New Roman" w:cs="Times New Roman"/>
          </w:rPr>
          <w:t xml:space="preserve"> </w:t>
        </w:r>
      </w:ins>
      <w:del w:id="36" w:author="Carlos Prada Montoya" w:date="2019-02-24T17:54:00Z">
        <w:r w:rsidR="00F313A1" w:rsidDel="007669F8">
          <w:rPr>
            <w:rFonts w:ascii="Times New Roman" w:hAnsi="Times New Roman" w:cs="Times New Roman"/>
          </w:rPr>
          <w:delText xml:space="preserve">of </w:delText>
        </w:r>
      </w:del>
      <w:proofErr w:type="spellStart"/>
      <w:ins w:id="37" w:author="Carlos Prada Montoya" w:date="2019-02-24T17:54:00Z">
        <w:r w:rsidR="007669F8">
          <w:rPr>
            <w:rFonts w:ascii="Times New Roman" w:hAnsi="Times New Roman" w:cs="Times New Roman"/>
          </w:rPr>
          <w:t>acros</w:t>
        </w:r>
        <w:proofErr w:type="spellEnd"/>
        <w:r w:rsidR="007669F8">
          <w:rPr>
            <w:rFonts w:ascii="Times New Roman" w:hAnsi="Times New Roman" w:cs="Times New Roman"/>
          </w:rPr>
          <w:t xml:space="preserve"> </w:t>
        </w:r>
      </w:ins>
      <w:r w:rsidR="00F313A1">
        <w:rPr>
          <w:rFonts w:ascii="Times New Roman" w:hAnsi="Times New Roman" w:cs="Times New Roman"/>
        </w:rPr>
        <w:t xml:space="preserve">these fish populations. </w:t>
      </w:r>
      <w:commentRangeStart w:id="38"/>
      <w:r w:rsidR="00393262">
        <w:rPr>
          <w:rFonts w:ascii="Times New Roman" w:hAnsi="Times New Roman" w:cs="Times New Roman"/>
        </w:rPr>
        <w:t xml:space="preserve">They also found that as populations are fragmented smaller, they face greater heterogeneous selection pressure. </w:t>
      </w:r>
      <w:commentRangeEnd w:id="38"/>
      <w:r w:rsidR="007669F8">
        <w:rPr>
          <w:rStyle w:val="CommentReference"/>
        </w:rPr>
        <w:commentReference w:id="38"/>
      </w:r>
      <w:r w:rsidR="00217202">
        <w:rPr>
          <w:rFonts w:ascii="Times New Roman" w:hAnsi="Times New Roman" w:cs="Times New Roman"/>
        </w:rPr>
        <w:t>However, environmental factors were responsible for some variation.</w:t>
      </w:r>
      <w:r w:rsidR="00672405">
        <w:rPr>
          <w:rFonts w:ascii="Times New Roman" w:hAnsi="Times New Roman" w:cs="Times New Roman"/>
        </w:rPr>
        <w:t xml:space="preserve"> The correlation shown by the GEA model implies that there is adaptive selection occurring </w:t>
      </w:r>
      <w:r w:rsidR="008D5D87">
        <w:rPr>
          <w:rFonts w:ascii="Times New Roman" w:hAnsi="Times New Roman" w:cs="Times New Roman"/>
        </w:rPr>
        <w:t>in southern pigmy fish.</w:t>
      </w:r>
      <w:r w:rsidR="00537E3C">
        <w:rPr>
          <w:rFonts w:ascii="Times New Roman" w:hAnsi="Times New Roman" w:cs="Times New Roman"/>
        </w:rPr>
        <w:t xml:space="preserve"> </w:t>
      </w:r>
      <w:r w:rsidR="00070833">
        <w:rPr>
          <w:rFonts w:ascii="Times New Roman" w:hAnsi="Times New Roman" w:cs="Times New Roman"/>
        </w:rPr>
        <w:t xml:space="preserve">Brauer found that </w:t>
      </w:r>
      <w:commentRangeStart w:id="39"/>
      <w:r w:rsidR="00070833">
        <w:rPr>
          <w:rFonts w:ascii="Times New Roman" w:hAnsi="Times New Roman" w:cs="Times New Roman"/>
        </w:rPr>
        <w:t xml:space="preserve">multiple </w:t>
      </w:r>
      <w:commentRangeEnd w:id="39"/>
      <w:r w:rsidR="007669F8">
        <w:rPr>
          <w:rStyle w:val="CommentReference"/>
        </w:rPr>
        <w:commentReference w:id="39"/>
      </w:r>
      <w:r w:rsidR="00070833">
        <w:rPr>
          <w:rFonts w:ascii="Times New Roman" w:hAnsi="Times New Roman" w:cs="Times New Roman"/>
        </w:rPr>
        <w:t>process</w:t>
      </w:r>
      <w:r w:rsidR="00A63162">
        <w:rPr>
          <w:rFonts w:ascii="Times New Roman" w:hAnsi="Times New Roman" w:cs="Times New Roman"/>
        </w:rPr>
        <w:t>es</w:t>
      </w:r>
      <w:r w:rsidR="00070833">
        <w:rPr>
          <w:rFonts w:ascii="Times New Roman" w:hAnsi="Times New Roman" w:cs="Times New Roman"/>
        </w:rPr>
        <w:t xml:space="preserve"> were influencing genetic variability in southern pigmy perch, perhaps making them more able to adapt to a changing climate in the future. </w:t>
      </w:r>
    </w:p>
    <w:p w14:paraId="2A616B1B" w14:textId="77777777" w:rsidR="00FA7A7D" w:rsidRDefault="00FA7A7D">
      <w:pPr>
        <w:rPr>
          <w:rFonts w:ascii="Times New Roman" w:hAnsi="Times New Roman" w:cs="Times New Roman"/>
        </w:rPr>
      </w:pPr>
    </w:p>
    <w:p w14:paraId="028525D4" w14:textId="64D71585" w:rsidR="008D5D87" w:rsidRDefault="008D5D87">
      <w:pPr>
        <w:rPr>
          <w:rFonts w:ascii="Times New Roman" w:hAnsi="Times New Roman" w:cs="Times New Roman"/>
        </w:rPr>
      </w:pPr>
      <w:commentRangeStart w:id="40"/>
      <w:r>
        <w:rPr>
          <w:rFonts w:ascii="Times New Roman" w:hAnsi="Times New Roman" w:cs="Times New Roman"/>
        </w:rPr>
        <w:lastRenderedPageBreak/>
        <w:t xml:space="preserve">Both of these studies faced the same central </w:t>
      </w:r>
      <w:r w:rsidR="005F3692">
        <w:rPr>
          <w:rFonts w:ascii="Times New Roman" w:hAnsi="Times New Roman" w:cs="Times New Roman"/>
        </w:rPr>
        <w:t>issue</w:t>
      </w:r>
      <w:r>
        <w:rPr>
          <w:rFonts w:ascii="Times New Roman" w:hAnsi="Times New Roman" w:cs="Times New Roman"/>
        </w:rPr>
        <w:t xml:space="preserve">: when you detect outlier alleles, how do you determine if they are the result of adaptive selection or just random chance? </w:t>
      </w:r>
      <w:r w:rsidR="00E07534">
        <w:rPr>
          <w:rFonts w:ascii="Times New Roman" w:hAnsi="Times New Roman" w:cs="Times New Roman"/>
        </w:rPr>
        <w:t xml:space="preserve">Both examined the effects of environmental factors on populations across a variety of areas, and how these factors may influence adaptation. </w:t>
      </w:r>
      <w:r w:rsidR="00D54A0F">
        <w:rPr>
          <w:rFonts w:ascii="Times New Roman" w:hAnsi="Times New Roman" w:cs="Times New Roman"/>
        </w:rPr>
        <w:t xml:space="preserve">They both tried pare down an initial list of many climate variables to only those most relevant to the study. </w:t>
      </w:r>
      <w:commentRangeEnd w:id="40"/>
      <w:r w:rsidR="007669F8">
        <w:rPr>
          <w:rStyle w:val="CommentReference"/>
        </w:rPr>
        <w:commentReference w:id="40"/>
      </w:r>
      <w:proofErr w:type="spellStart"/>
      <w:r w:rsidR="00D54A0F">
        <w:rPr>
          <w:rFonts w:ascii="Times New Roman" w:hAnsi="Times New Roman" w:cs="Times New Roman"/>
        </w:rPr>
        <w:t>Brauer’s</w:t>
      </w:r>
      <w:proofErr w:type="spellEnd"/>
      <w:r w:rsidR="00D54A0F">
        <w:rPr>
          <w:rFonts w:ascii="Times New Roman" w:hAnsi="Times New Roman" w:cs="Times New Roman"/>
        </w:rPr>
        <w:t xml:space="preserve"> multi-step technique seemed more robust, and they checked their results with a PCA. Hancock relied more on human judgement, </w:t>
      </w:r>
      <w:r w:rsidR="0005491A">
        <w:rPr>
          <w:rFonts w:ascii="Times New Roman" w:hAnsi="Times New Roman" w:cs="Times New Roman"/>
        </w:rPr>
        <w:t xml:space="preserve">picking which variable was more ecologically relevant when their model showed that two were correlated. </w:t>
      </w:r>
      <w:r w:rsidR="00905682">
        <w:rPr>
          <w:rFonts w:ascii="Times New Roman" w:hAnsi="Times New Roman" w:cs="Times New Roman"/>
        </w:rPr>
        <w:t xml:space="preserve">When it came to determining if their model had accurately detected adaptive selection, </w:t>
      </w:r>
      <w:r w:rsidR="00E07534">
        <w:rPr>
          <w:rFonts w:ascii="Times New Roman" w:hAnsi="Times New Roman" w:cs="Times New Roman"/>
        </w:rPr>
        <w:t>Hancock chose a</w:t>
      </w:r>
      <w:r w:rsidR="00905682">
        <w:rPr>
          <w:rFonts w:ascii="Times New Roman" w:hAnsi="Times New Roman" w:cs="Times New Roman"/>
        </w:rPr>
        <w:t>nother</w:t>
      </w:r>
      <w:r w:rsidR="00E07534">
        <w:rPr>
          <w:rFonts w:ascii="Times New Roman" w:hAnsi="Times New Roman" w:cs="Times New Roman"/>
        </w:rPr>
        <w:t xml:space="preserve"> simple solution: they tested it in the field. </w:t>
      </w:r>
      <w:r w:rsidR="00016692">
        <w:rPr>
          <w:rFonts w:ascii="Times New Roman" w:hAnsi="Times New Roman" w:cs="Times New Roman"/>
        </w:rPr>
        <w:t xml:space="preserve">This method </w:t>
      </w:r>
      <w:r w:rsidR="009071B1">
        <w:rPr>
          <w:rFonts w:ascii="Times New Roman" w:hAnsi="Times New Roman" w:cs="Times New Roman"/>
        </w:rPr>
        <w:t xml:space="preserve">is beneficial in that it provides clear, practical evidence of fitness. Researchers </w:t>
      </w:r>
      <w:r w:rsidR="00540FC7">
        <w:rPr>
          <w:rFonts w:ascii="Times New Roman" w:hAnsi="Times New Roman" w:cs="Times New Roman"/>
        </w:rPr>
        <w:t>are</w:t>
      </w:r>
      <w:r w:rsidR="009071B1">
        <w:rPr>
          <w:rFonts w:ascii="Times New Roman" w:hAnsi="Times New Roman" w:cs="Times New Roman"/>
        </w:rPr>
        <w:t xml:space="preserve"> as sure as they can be that they successfully identified adaptive SNPs. </w:t>
      </w:r>
      <w:r w:rsidR="001846AF">
        <w:rPr>
          <w:rFonts w:ascii="Times New Roman" w:hAnsi="Times New Roman" w:cs="Times New Roman"/>
        </w:rPr>
        <w:t xml:space="preserve">Brauer, on the other hand, focused on pairing different modeling techniques together to </w:t>
      </w:r>
      <w:r w:rsidR="004319F6">
        <w:rPr>
          <w:rFonts w:ascii="Times New Roman" w:hAnsi="Times New Roman" w:cs="Times New Roman"/>
        </w:rPr>
        <w:t>construct</w:t>
      </w:r>
      <w:r w:rsidR="001846AF">
        <w:rPr>
          <w:rFonts w:ascii="Times New Roman" w:hAnsi="Times New Roman" w:cs="Times New Roman"/>
        </w:rPr>
        <w:t xml:space="preserve"> a complete picture. </w:t>
      </w:r>
      <w:r w:rsidR="00823796">
        <w:rPr>
          <w:rFonts w:ascii="Times New Roman" w:hAnsi="Times New Roman" w:cs="Times New Roman"/>
        </w:rPr>
        <w:t xml:space="preserve">The GEA model was able to find that some loci responded to the same environmental factors across locations, showing some evidence for adaptive selection. </w:t>
      </w:r>
      <w:r w:rsidR="000C07C4">
        <w:rPr>
          <w:rFonts w:ascii="Times New Roman" w:hAnsi="Times New Roman" w:cs="Times New Roman"/>
        </w:rPr>
        <w:t xml:space="preserve">Both methods </w:t>
      </w:r>
      <w:r w:rsidR="00F63D37">
        <w:rPr>
          <w:rFonts w:ascii="Times New Roman" w:hAnsi="Times New Roman" w:cs="Times New Roman"/>
        </w:rPr>
        <w:t xml:space="preserve">showed evidence of adaptive selection, but their goals were slightly different. Hancock was looking for evidence of adaptive selection specifically, while Brauer was interested in general genomic trends throughout the landscape. </w:t>
      </w:r>
      <w:r w:rsidR="00067832">
        <w:rPr>
          <w:rFonts w:ascii="Times New Roman" w:hAnsi="Times New Roman" w:cs="Times New Roman"/>
        </w:rPr>
        <w:t xml:space="preserve">Both studies illustrate the importance of tailoring your analysis methods to the question you are </w:t>
      </w:r>
      <w:commentRangeStart w:id="41"/>
      <w:r w:rsidR="00067832">
        <w:rPr>
          <w:rFonts w:ascii="Times New Roman" w:hAnsi="Times New Roman" w:cs="Times New Roman"/>
        </w:rPr>
        <w:t>asking</w:t>
      </w:r>
      <w:commentRangeEnd w:id="41"/>
      <w:r w:rsidR="007669F8">
        <w:rPr>
          <w:rStyle w:val="CommentReference"/>
        </w:rPr>
        <w:commentReference w:id="41"/>
      </w:r>
      <w:r w:rsidR="001846AF">
        <w:rPr>
          <w:rFonts w:ascii="Times New Roman" w:hAnsi="Times New Roman" w:cs="Times New Roman"/>
        </w:rPr>
        <w:t xml:space="preserve">. </w:t>
      </w:r>
    </w:p>
    <w:p w14:paraId="13898846" w14:textId="1E3D99A8" w:rsidR="003445B7" w:rsidRDefault="003445B7">
      <w:pPr>
        <w:rPr>
          <w:rFonts w:ascii="Times New Roman" w:hAnsi="Times New Roman" w:cs="Times New Roman"/>
        </w:rPr>
      </w:pPr>
    </w:p>
    <w:p w14:paraId="3C3C8CA9" w14:textId="79ED05EF" w:rsidR="003445B7" w:rsidRDefault="003445B7">
      <w:pPr>
        <w:rPr>
          <w:rFonts w:ascii="Times New Roman" w:hAnsi="Times New Roman" w:cs="Times New Roman"/>
        </w:rPr>
      </w:pPr>
    </w:p>
    <w:p w14:paraId="15099A29" w14:textId="2C6BE5F2" w:rsidR="003445B7" w:rsidRDefault="003445B7">
      <w:pPr>
        <w:rPr>
          <w:rFonts w:ascii="Times New Roman" w:hAnsi="Times New Roman" w:cs="Times New Roman"/>
        </w:rPr>
      </w:pPr>
    </w:p>
    <w:p w14:paraId="42614098" w14:textId="3CFD14D6" w:rsidR="003445B7" w:rsidRDefault="003445B7">
      <w:pPr>
        <w:rPr>
          <w:rFonts w:ascii="Times New Roman" w:hAnsi="Times New Roman" w:cs="Times New Roman"/>
        </w:rPr>
      </w:pPr>
      <w:r>
        <w:rPr>
          <w:rFonts w:ascii="Times New Roman" w:hAnsi="Times New Roman" w:cs="Times New Roman"/>
          <w:b/>
        </w:rPr>
        <w:t xml:space="preserve">Sources: </w:t>
      </w:r>
    </w:p>
    <w:p w14:paraId="54152F48" w14:textId="5D8C754A" w:rsidR="003445B7" w:rsidRDefault="00284737" w:rsidP="00284737">
      <w:pPr>
        <w:ind w:left="720" w:hanging="720"/>
        <w:rPr>
          <w:rFonts w:ascii="Times New Roman" w:hAnsi="Times New Roman" w:cs="Times New Roman"/>
        </w:rPr>
      </w:pPr>
      <w:r w:rsidRPr="00284737">
        <w:rPr>
          <w:rFonts w:ascii="Calibri" w:hAnsi="Calibri" w:cs="Calibri"/>
        </w:rPr>
        <w:t>﻿</w:t>
      </w:r>
      <w:r w:rsidRPr="00284737">
        <w:rPr>
          <w:rFonts w:ascii="Times New Roman" w:hAnsi="Times New Roman" w:cs="Times New Roman"/>
        </w:rPr>
        <w:t xml:space="preserve">Brauer CJ, Hammer MP, </w:t>
      </w:r>
      <w:proofErr w:type="spellStart"/>
      <w:r w:rsidRPr="00284737">
        <w:rPr>
          <w:rFonts w:ascii="Times New Roman" w:hAnsi="Times New Roman" w:cs="Times New Roman"/>
        </w:rPr>
        <w:t>Beheregaray</w:t>
      </w:r>
      <w:proofErr w:type="spellEnd"/>
      <w:r w:rsidRPr="00284737">
        <w:rPr>
          <w:rFonts w:ascii="Times New Roman" w:hAnsi="Times New Roman" w:cs="Times New Roman"/>
        </w:rPr>
        <w:t xml:space="preserve"> LB</w:t>
      </w:r>
      <w:r>
        <w:rPr>
          <w:rFonts w:ascii="Times New Roman" w:hAnsi="Times New Roman" w:cs="Times New Roman"/>
        </w:rPr>
        <w:t>.</w:t>
      </w:r>
      <w:r w:rsidRPr="00284737">
        <w:rPr>
          <w:rFonts w:ascii="Times New Roman" w:hAnsi="Times New Roman" w:cs="Times New Roman"/>
        </w:rPr>
        <w:t xml:space="preserve"> 2016</w:t>
      </w:r>
      <w:r>
        <w:rPr>
          <w:rFonts w:ascii="Times New Roman" w:hAnsi="Times New Roman" w:cs="Times New Roman"/>
        </w:rPr>
        <w:t>.</w:t>
      </w:r>
      <w:r w:rsidRPr="00284737">
        <w:rPr>
          <w:rFonts w:ascii="Times New Roman" w:hAnsi="Times New Roman" w:cs="Times New Roman"/>
        </w:rPr>
        <w:t xml:space="preserve"> Riverscape genomics of a threatened fish across a </w:t>
      </w:r>
      <w:proofErr w:type="spellStart"/>
      <w:r w:rsidRPr="00284737">
        <w:rPr>
          <w:rFonts w:ascii="Times New Roman" w:hAnsi="Times New Roman" w:cs="Times New Roman"/>
        </w:rPr>
        <w:t>hydroclimatically</w:t>
      </w:r>
      <w:proofErr w:type="spellEnd"/>
      <w:r w:rsidRPr="00284737">
        <w:rPr>
          <w:rFonts w:ascii="Times New Roman" w:hAnsi="Times New Roman" w:cs="Times New Roman"/>
        </w:rPr>
        <w:t xml:space="preserve"> heterogeneous river basin. </w:t>
      </w:r>
      <w:proofErr w:type="spellStart"/>
      <w:r w:rsidRPr="00284737">
        <w:rPr>
          <w:rFonts w:ascii="Times New Roman" w:hAnsi="Times New Roman" w:cs="Times New Roman"/>
          <w:i/>
        </w:rPr>
        <w:t>Mol</w:t>
      </w:r>
      <w:proofErr w:type="spellEnd"/>
      <w:r w:rsidRPr="00284737">
        <w:rPr>
          <w:rFonts w:ascii="Times New Roman" w:hAnsi="Times New Roman" w:cs="Times New Roman"/>
          <w:i/>
        </w:rPr>
        <w:t xml:space="preserve"> Ecol.</w:t>
      </w:r>
      <w:r w:rsidRPr="00284737">
        <w:rPr>
          <w:rFonts w:ascii="Times New Roman" w:hAnsi="Times New Roman" w:cs="Times New Roman"/>
        </w:rPr>
        <w:t xml:space="preserve"> 61:5093–5113. </w:t>
      </w:r>
    </w:p>
    <w:p w14:paraId="707C8D4B" w14:textId="75456849" w:rsidR="00284737" w:rsidRDefault="00284737" w:rsidP="00284737">
      <w:pPr>
        <w:ind w:left="720" w:hanging="720"/>
        <w:rPr>
          <w:rFonts w:ascii="Times New Roman" w:hAnsi="Times New Roman" w:cs="Times New Roman"/>
        </w:rPr>
      </w:pPr>
    </w:p>
    <w:p w14:paraId="5531A8D6" w14:textId="42E607EE" w:rsidR="00284737" w:rsidRDefault="00284737" w:rsidP="00284737">
      <w:pPr>
        <w:pStyle w:val="NormalWeb"/>
        <w:ind w:left="480" w:hanging="480"/>
      </w:pPr>
      <w:r>
        <w:t xml:space="preserve">Hancock AM, </w:t>
      </w:r>
      <w:proofErr w:type="spellStart"/>
      <w:r>
        <w:t>Brachi</w:t>
      </w:r>
      <w:proofErr w:type="spellEnd"/>
      <w:r>
        <w:t xml:space="preserve"> B, Faure N, Horton MW, </w:t>
      </w:r>
      <w:proofErr w:type="spellStart"/>
      <w:r>
        <w:t>Jarymowycz</w:t>
      </w:r>
      <w:proofErr w:type="spellEnd"/>
      <w:r>
        <w:t xml:space="preserve"> LB, </w:t>
      </w:r>
      <w:proofErr w:type="spellStart"/>
      <w:r>
        <w:t>Sperone</w:t>
      </w:r>
      <w:proofErr w:type="spellEnd"/>
      <w:r>
        <w:t xml:space="preserve"> FG, </w:t>
      </w:r>
      <w:proofErr w:type="spellStart"/>
      <w:r>
        <w:t>Toomajian</w:t>
      </w:r>
      <w:proofErr w:type="spellEnd"/>
      <w:r>
        <w:t xml:space="preserve"> C, Roux F, </w:t>
      </w:r>
      <w:proofErr w:type="spellStart"/>
      <w:r>
        <w:t>Bergelson</w:t>
      </w:r>
      <w:proofErr w:type="spellEnd"/>
      <w:r>
        <w:t xml:space="preserve"> J. 2011.</w:t>
      </w:r>
      <w:r w:rsidRPr="00284737">
        <w:t xml:space="preserve"> </w:t>
      </w:r>
      <w:r>
        <w:t xml:space="preserve">Adaptation to Climate Across the </w:t>
      </w:r>
      <w:r w:rsidRPr="00284737">
        <w:rPr>
          <w:i/>
        </w:rPr>
        <w:t>Arabidopsis thaliana</w:t>
      </w:r>
      <w:r>
        <w:t xml:space="preserve"> Genome. </w:t>
      </w:r>
      <w:r w:rsidRPr="00284737">
        <w:rPr>
          <w:i/>
        </w:rPr>
        <w:t>Science.</w:t>
      </w:r>
      <w:r>
        <w:t xml:space="preserve"> 334:83–87.</w:t>
      </w:r>
    </w:p>
    <w:p w14:paraId="02BEA40C" w14:textId="77777777" w:rsidR="00284737" w:rsidRPr="003445B7" w:rsidRDefault="00284737" w:rsidP="00284737">
      <w:pPr>
        <w:ind w:left="720" w:hanging="720"/>
        <w:rPr>
          <w:rFonts w:ascii="Times New Roman" w:hAnsi="Times New Roman" w:cs="Times New Roman"/>
        </w:rPr>
      </w:pPr>
    </w:p>
    <w:sectPr w:rsidR="00284737" w:rsidRPr="003445B7" w:rsidSect="003806E3">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4T17:57:00Z" w:initials="CPM">
    <w:p w14:paraId="52379C56" w14:textId="7CE3D7F2" w:rsidR="00F9222A" w:rsidRDefault="00F9222A">
      <w:pPr>
        <w:pStyle w:val="CommentText"/>
      </w:pPr>
      <w:r>
        <w:rPr>
          <w:rStyle w:val="CommentReference"/>
        </w:rPr>
        <w:annotationRef/>
      </w:r>
      <w:r>
        <w:t>87%</w:t>
      </w:r>
    </w:p>
  </w:comment>
  <w:comment w:id="1" w:author="Carlos Prada Montoya" w:date="2019-02-24T15:57:00Z" w:initials="CPM">
    <w:p w14:paraId="2731063B" w14:textId="3454B67F" w:rsidR="00A02157" w:rsidRDefault="00A02157">
      <w:pPr>
        <w:pStyle w:val="CommentText"/>
      </w:pPr>
      <w:r>
        <w:rPr>
          <w:rStyle w:val="CommentReference"/>
        </w:rPr>
        <w:annotationRef/>
      </w:r>
      <w:proofErr w:type="gramStart"/>
      <w:r>
        <w:t>This two lines</w:t>
      </w:r>
      <w:proofErr w:type="gramEnd"/>
      <w:r>
        <w:t xml:space="preserve"> have not information relevant for your discussion. They occupy unnecessary space and distract </w:t>
      </w:r>
      <w:proofErr w:type="spellStart"/>
      <w:r>
        <w:t>yor</w:t>
      </w:r>
      <w:proofErr w:type="spellEnd"/>
      <w:r>
        <w:t xml:space="preserve"> reader</w:t>
      </w:r>
    </w:p>
  </w:comment>
  <w:comment w:id="16" w:author="Carlos Prada Montoya" w:date="2019-02-24T17:30:00Z" w:initials="CPM">
    <w:p w14:paraId="35956E9D" w14:textId="2B64186F" w:rsidR="008241C8" w:rsidRDefault="008241C8">
      <w:pPr>
        <w:pStyle w:val="CommentText"/>
      </w:pPr>
      <w:r>
        <w:rPr>
          <w:rStyle w:val="CommentReference"/>
        </w:rPr>
        <w:annotationRef/>
      </w:r>
      <w:r>
        <w:t>Not the right word</w:t>
      </w:r>
    </w:p>
  </w:comment>
  <w:comment w:id="19" w:author="Carlos Prada Montoya" w:date="2019-02-24T17:31:00Z" w:initials="CPM">
    <w:p w14:paraId="7BA051DA" w14:textId="129A0E84" w:rsidR="008241C8" w:rsidRDefault="008241C8">
      <w:pPr>
        <w:pStyle w:val="CommentText"/>
      </w:pPr>
      <w:r>
        <w:rPr>
          <w:rStyle w:val="CommentReference"/>
        </w:rPr>
        <w:annotationRef/>
      </w:r>
      <w:r>
        <w:t>Unclear, is not this same as signals of selection due to climatic variables?</w:t>
      </w:r>
    </w:p>
  </w:comment>
  <w:comment w:id="20" w:author="Carlos Prada Montoya" w:date="2019-02-24T17:42:00Z" w:initials="CPM">
    <w:p w14:paraId="230F38FF" w14:textId="272CE929" w:rsidR="008E224A" w:rsidRDefault="008E224A">
      <w:pPr>
        <w:pStyle w:val="CommentText"/>
      </w:pPr>
      <w:r>
        <w:rPr>
          <w:rStyle w:val="CommentReference"/>
        </w:rPr>
        <w:annotationRef/>
      </w:r>
      <w:r>
        <w:t>Choose a word easier to understand</w:t>
      </w:r>
    </w:p>
  </w:comment>
  <w:comment w:id="21" w:author="Carlos Prada Montoya" w:date="2019-02-24T17:43:00Z" w:initials="CPM">
    <w:p w14:paraId="00F99E1F" w14:textId="62BFEE11" w:rsidR="008E224A" w:rsidRDefault="008E224A">
      <w:pPr>
        <w:pStyle w:val="CommentText"/>
      </w:pPr>
      <w:r>
        <w:rPr>
          <w:rStyle w:val="CommentReference"/>
        </w:rPr>
        <w:annotationRef/>
      </w:r>
      <w:r>
        <w:t>Vague, how wide?</w:t>
      </w:r>
    </w:p>
  </w:comment>
  <w:comment w:id="25" w:author="Carlos Prada Montoya" w:date="2019-02-24T17:50:00Z" w:initials="CPM">
    <w:p w14:paraId="1FFC721C" w14:textId="2C586F57" w:rsidR="008E224A" w:rsidRDefault="008E224A">
      <w:pPr>
        <w:pStyle w:val="CommentText"/>
      </w:pPr>
      <w:r>
        <w:rPr>
          <w:rStyle w:val="CommentReference"/>
        </w:rPr>
        <w:annotationRef/>
      </w:r>
      <w:r>
        <w:t>Which ones</w:t>
      </w:r>
    </w:p>
  </w:comment>
  <w:comment w:id="28" w:author="Carlos Prada Montoya" w:date="2019-02-24T17:51:00Z" w:initials="CPM">
    <w:p w14:paraId="36D35A36" w14:textId="66FA3CA1" w:rsidR="008E224A" w:rsidRDefault="008E224A">
      <w:pPr>
        <w:pStyle w:val="CommentText"/>
      </w:pPr>
      <w:r>
        <w:rPr>
          <w:rStyle w:val="CommentReference"/>
        </w:rPr>
        <w:annotationRef/>
      </w:r>
      <w:r>
        <w:t xml:space="preserve">These words </w:t>
      </w:r>
      <w:proofErr w:type="gramStart"/>
      <w:r>
        <w:t>decreases</w:t>
      </w:r>
      <w:proofErr w:type="gramEnd"/>
      <w:r>
        <w:t xml:space="preserve"> clarity in your writing and distracts the reader.</w:t>
      </w:r>
    </w:p>
  </w:comment>
  <w:comment w:id="30" w:author="Carlos Prada Montoya" w:date="2019-02-24T17:52:00Z" w:initials="CPM">
    <w:p w14:paraId="09E006B7" w14:textId="40FCC50E" w:rsidR="007669F8" w:rsidRDefault="007669F8">
      <w:pPr>
        <w:pStyle w:val="CommentText"/>
      </w:pPr>
      <w:r>
        <w:rPr>
          <w:rStyle w:val="CommentReference"/>
        </w:rPr>
        <w:annotationRef/>
      </w:r>
      <w:r>
        <w:t>What is GEA? Remember you are writing for anyone who reds this, not just me</w:t>
      </w:r>
    </w:p>
  </w:comment>
  <w:comment w:id="38" w:author="Carlos Prada Montoya" w:date="2019-02-24T17:54:00Z" w:initials="CPM">
    <w:p w14:paraId="36F3555E" w14:textId="75C9156B" w:rsidR="007669F8" w:rsidRDefault="007669F8">
      <w:pPr>
        <w:pStyle w:val="CommentText"/>
      </w:pPr>
      <w:r>
        <w:rPr>
          <w:rStyle w:val="CommentReference"/>
        </w:rPr>
        <w:annotationRef/>
      </w:r>
      <w:r>
        <w:t>What? Or more drift?</w:t>
      </w:r>
    </w:p>
  </w:comment>
  <w:comment w:id="39" w:author="Carlos Prada Montoya" w:date="2019-02-24T17:55:00Z" w:initials="CPM">
    <w:p w14:paraId="3E47A5F4" w14:textId="1B006BF6" w:rsidR="007669F8" w:rsidRDefault="007669F8">
      <w:pPr>
        <w:pStyle w:val="CommentText"/>
      </w:pPr>
      <w:r>
        <w:rPr>
          <w:rStyle w:val="CommentReference"/>
        </w:rPr>
        <w:annotationRef/>
      </w:r>
      <w:r>
        <w:t>Vague, which ones?</w:t>
      </w:r>
    </w:p>
  </w:comment>
  <w:comment w:id="40" w:author="Carlos Prada Montoya" w:date="2019-02-24T17:55:00Z" w:initials="CPM">
    <w:p w14:paraId="7A3A82A6" w14:textId="6BBBED74" w:rsidR="007669F8" w:rsidRDefault="007669F8">
      <w:pPr>
        <w:pStyle w:val="CommentText"/>
      </w:pPr>
      <w:r>
        <w:rPr>
          <w:rStyle w:val="CommentReference"/>
        </w:rPr>
        <w:annotationRef/>
      </w:r>
      <w:r>
        <w:t>Very good</w:t>
      </w:r>
    </w:p>
  </w:comment>
  <w:comment w:id="41" w:author="Carlos Prada Montoya" w:date="2019-02-24T17:56:00Z" w:initials="CPM">
    <w:p w14:paraId="239166E4" w14:textId="1941E811" w:rsidR="007669F8" w:rsidRDefault="007669F8">
      <w:pPr>
        <w:pStyle w:val="CommentText"/>
      </w:pPr>
      <w:r>
        <w:rPr>
          <w:rStyle w:val="CommentReference"/>
        </w:rPr>
        <w:annotationRef/>
      </w:r>
      <w:r>
        <w:t>Like this last part is what you should do the critic. Spend less time summarizing each article and more time contrasting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79C56" w15:done="0"/>
  <w15:commentEx w15:paraId="2731063B" w15:done="0"/>
  <w15:commentEx w15:paraId="35956E9D" w15:done="0"/>
  <w15:commentEx w15:paraId="7BA051DA" w15:done="0"/>
  <w15:commentEx w15:paraId="230F38FF" w15:done="0"/>
  <w15:commentEx w15:paraId="00F99E1F" w15:done="0"/>
  <w15:commentEx w15:paraId="1FFC721C" w15:done="0"/>
  <w15:commentEx w15:paraId="36D35A36" w15:done="0"/>
  <w15:commentEx w15:paraId="09E006B7" w15:done="0"/>
  <w15:commentEx w15:paraId="36F3555E" w15:done="0"/>
  <w15:commentEx w15:paraId="3E47A5F4" w15:done="0"/>
  <w15:commentEx w15:paraId="7A3A82A6" w15:done="0"/>
  <w15:commentEx w15:paraId="239166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79C56" w16cid:durableId="201D599F"/>
  <w16cid:commentId w16cid:paraId="2731063B" w16cid:durableId="201D3D61"/>
  <w16cid:commentId w16cid:paraId="35956E9D" w16cid:durableId="201D532C"/>
  <w16cid:commentId w16cid:paraId="7BA051DA" w16cid:durableId="201D5374"/>
  <w16cid:commentId w16cid:paraId="230F38FF" w16cid:durableId="201D5614"/>
  <w16cid:commentId w16cid:paraId="00F99E1F" w16cid:durableId="201D5642"/>
  <w16cid:commentId w16cid:paraId="1FFC721C" w16cid:durableId="201D57E1"/>
  <w16cid:commentId w16cid:paraId="36D35A36" w16cid:durableId="201D582A"/>
  <w16cid:commentId w16cid:paraId="09E006B7" w16cid:durableId="201D586E"/>
  <w16cid:commentId w16cid:paraId="36F3555E" w16cid:durableId="201D58CA"/>
  <w16cid:commentId w16cid:paraId="3E47A5F4" w16cid:durableId="201D58F5"/>
  <w16cid:commentId w16cid:paraId="7A3A82A6" w16cid:durableId="201D591B"/>
  <w16cid:commentId w16cid:paraId="239166E4" w16cid:durableId="201D59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0D3C6" w14:textId="77777777" w:rsidR="009A0266" w:rsidRDefault="009A0266" w:rsidP="00632D2A">
      <w:r>
        <w:separator/>
      </w:r>
    </w:p>
  </w:endnote>
  <w:endnote w:type="continuationSeparator" w:id="0">
    <w:p w14:paraId="7B30C018" w14:textId="77777777" w:rsidR="009A0266" w:rsidRDefault="009A0266" w:rsidP="0063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6355B" w14:textId="77777777" w:rsidR="009A0266" w:rsidRDefault="009A0266" w:rsidP="00632D2A">
      <w:r>
        <w:separator/>
      </w:r>
    </w:p>
  </w:footnote>
  <w:footnote w:type="continuationSeparator" w:id="0">
    <w:p w14:paraId="4639F9A7" w14:textId="77777777" w:rsidR="009A0266" w:rsidRDefault="009A0266" w:rsidP="00632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D9751" w14:textId="6A64CD57" w:rsidR="00632D2A" w:rsidRDefault="00632D2A">
    <w:pPr>
      <w:pStyle w:val="Header"/>
    </w:pPr>
    <w:r>
      <w:t xml:space="preserve">Cassie </w:t>
    </w:r>
    <w:proofErr w:type="spellStart"/>
    <w:r>
      <w:t>Raker</w:t>
    </w:r>
    <w:proofErr w:type="spellEnd"/>
  </w:p>
  <w:p w14:paraId="382680DC" w14:textId="7C83EECD" w:rsidR="00632D2A" w:rsidRDefault="00632D2A">
    <w:pPr>
      <w:pStyle w:val="Header"/>
    </w:pPr>
    <w:r>
      <w:t>BIO594: Spring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E9"/>
    <w:rsid w:val="00016692"/>
    <w:rsid w:val="000248FF"/>
    <w:rsid w:val="00052E87"/>
    <w:rsid w:val="0005491A"/>
    <w:rsid w:val="0006155B"/>
    <w:rsid w:val="00067832"/>
    <w:rsid w:val="00070833"/>
    <w:rsid w:val="000A0B1C"/>
    <w:rsid w:val="000A4D53"/>
    <w:rsid w:val="000C07C4"/>
    <w:rsid w:val="000C572B"/>
    <w:rsid w:val="00111009"/>
    <w:rsid w:val="0016658F"/>
    <w:rsid w:val="001846AF"/>
    <w:rsid w:val="001D62FF"/>
    <w:rsid w:val="001F751F"/>
    <w:rsid w:val="00217202"/>
    <w:rsid w:val="00284737"/>
    <w:rsid w:val="002B2191"/>
    <w:rsid w:val="00302BD3"/>
    <w:rsid w:val="003403FA"/>
    <w:rsid w:val="003445B7"/>
    <w:rsid w:val="003806E3"/>
    <w:rsid w:val="00390236"/>
    <w:rsid w:val="00393262"/>
    <w:rsid w:val="003C7298"/>
    <w:rsid w:val="00405CA4"/>
    <w:rsid w:val="004319F6"/>
    <w:rsid w:val="0045232B"/>
    <w:rsid w:val="004746ED"/>
    <w:rsid w:val="004A22C5"/>
    <w:rsid w:val="004A7C0F"/>
    <w:rsid w:val="00536788"/>
    <w:rsid w:val="00537E3C"/>
    <w:rsid w:val="00540FC7"/>
    <w:rsid w:val="005451EF"/>
    <w:rsid w:val="00565DC2"/>
    <w:rsid w:val="00567293"/>
    <w:rsid w:val="005863EE"/>
    <w:rsid w:val="005B6F69"/>
    <w:rsid w:val="005D12D5"/>
    <w:rsid w:val="005F3692"/>
    <w:rsid w:val="006032AA"/>
    <w:rsid w:val="00615F00"/>
    <w:rsid w:val="00617284"/>
    <w:rsid w:val="00632D2A"/>
    <w:rsid w:val="00672405"/>
    <w:rsid w:val="006B7B39"/>
    <w:rsid w:val="007669F8"/>
    <w:rsid w:val="00823796"/>
    <w:rsid w:val="008241C8"/>
    <w:rsid w:val="0085062B"/>
    <w:rsid w:val="00890405"/>
    <w:rsid w:val="008D5D87"/>
    <w:rsid w:val="008E224A"/>
    <w:rsid w:val="008E6BFC"/>
    <w:rsid w:val="00905682"/>
    <w:rsid w:val="009071B1"/>
    <w:rsid w:val="00925DDF"/>
    <w:rsid w:val="00951823"/>
    <w:rsid w:val="00954050"/>
    <w:rsid w:val="00963402"/>
    <w:rsid w:val="009907A6"/>
    <w:rsid w:val="00995DE9"/>
    <w:rsid w:val="009A0266"/>
    <w:rsid w:val="009C362D"/>
    <w:rsid w:val="009C5D13"/>
    <w:rsid w:val="00A02157"/>
    <w:rsid w:val="00A103C4"/>
    <w:rsid w:val="00A11215"/>
    <w:rsid w:val="00A15BD9"/>
    <w:rsid w:val="00A23141"/>
    <w:rsid w:val="00A63162"/>
    <w:rsid w:val="00B3487F"/>
    <w:rsid w:val="00BF6313"/>
    <w:rsid w:val="00C24E8A"/>
    <w:rsid w:val="00C256A7"/>
    <w:rsid w:val="00CB0B4A"/>
    <w:rsid w:val="00CF27C5"/>
    <w:rsid w:val="00D12A7F"/>
    <w:rsid w:val="00D54A0F"/>
    <w:rsid w:val="00DB7EA0"/>
    <w:rsid w:val="00DE1E05"/>
    <w:rsid w:val="00DF7EF5"/>
    <w:rsid w:val="00E07534"/>
    <w:rsid w:val="00E90E76"/>
    <w:rsid w:val="00E921A3"/>
    <w:rsid w:val="00EB42F5"/>
    <w:rsid w:val="00EC0969"/>
    <w:rsid w:val="00F02E57"/>
    <w:rsid w:val="00F04BF7"/>
    <w:rsid w:val="00F313A1"/>
    <w:rsid w:val="00F63D37"/>
    <w:rsid w:val="00F85F34"/>
    <w:rsid w:val="00F9222A"/>
    <w:rsid w:val="00FA1691"/>
    <w:rsid w:val="00FA7A7D"/>
    <w:rsid w:val="00FB185B"/>
    <w:rsid w:val="00FE00D5"/>
    <w:rsid w:val="00FF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57F79"/>
  <w15:chartTrackingRefBased/>
  <w15:docId w15:val="{DFFE282E-B0C0-094B-BEF9-68AB26A0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D2A"/>
    <w:pPr>
      <w:tabs>
        <w:tab w:val="center" w:pos="4680"/>
        <w:tab w:val="right" w:pos="9360"/>
      </w:tabs>
    </w:pPr>
  </w:style>
  <w:style w:type="character" w:customStyle="1" w:styleId="HeaderChar">
    <w:name w:val="Header Char"/>
    <w:basedOn w:val="DefaultParagraphFont"/>
    <w:link w:val="Header"/>
    <w:uiPriority w:val="99"/>
    <w:rsid w:val="00632D2A"/>
  </w:style>
  <w:style w:type="paragraph" w:styleId="Footer">
    <w:name w:val="footer"/>
    <w:basedOn w:val="Normal"/>
    <w:link w:val="FooterChar"/>
    <w:uiPriority w:val="99"/>
    <w:unhideWhenUsed/>
    <w:rsid w:val="00632D2A"/>
    <w:pPr>
      <w:tabs>
        <w:tab w:val="center" w:pos="4680"/>
        <w:tab w:val="right" w:pos="9360"/>
      </w:tabs>
    </w:pPr>
  </w:style>
  <w:style w:type="character" w:customStyle="1" w:styleId="FooterChar">
    <w:name w:val="Footer Char"/>
    <w:basedOn w:val="DefaultParagraphFont"/>
    <w:link w:val="Footer"/>
    <w:uiPriority w:val="99"/>
    <w:rsid w:val="00632D2A"/>
  </w:style>
  <w:style w:type="paragraph" w:styleId="NormalWeb">
    <w:name w:val="Normal (Web)"/>
    <w:basedOn w:val="Normal"/>
    <w:uiPriority w:val="99"/>
    <w:semiHidden/>
    <w:unhideWhenUsed/>
    <w:rsid w:val="0028473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021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215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2157"/>
    <w:rPr>
      <w:sz w:val="16"/>
      <w:szCs w:val="16"/>
    </w:rPr>
  </w:style>
  <w:style w:type="paragraph" w:styleId="CommentText">
    <w:name w:val="annotation text"/>
    <w:basedOn w:val="Normal"/>
    <w:link w:val="CommentTextChar"/>
    <w:uiPriority w:val="99"/>
    <w:semiHidden/>
    <w:unhideWhenUsed/>
    <w:rsid w:val="00A02157"/>
    <w:rPr>
      <w:sz w:val="20"/>
      <w:szCs w:val="20"/>
    </w:rPr>
  </w:style>
  <w:style w:type="character" w:customStyle="1" w:styleId="CommentTextChar">
    <w:name w:val="Comment Text Char"/>
    <w:basedOn w:val="DefaultParagraphFont"/>
    <w:link w:val="CommentText"/>
    <w:uiPriority w:val="99"/>
    <w:semiHidden/>
    <w:rsid w:val="00A02157"/>
    <w:rPr>
      <w:sz w:val="20"/>
      <w:szCs w:val="20"/>
    </w:rPr>
  </w:style>
  <w:style w:type="paragraph" w:styleId="CommentSubject">
    <w:name w:val="annotation subject"/>
    <w:basedOn w:val="CommentText"/>
    <w:next w:val="CommentText"/>
    <w:link w:val="CommentSubjectChar"/>
    <w:uiPriority w:val="99"/>
    <w:semiHidden/>
    <w:unhideWhenUsed/>
    <w:rsid w:val="00A02157"/>
    <w:rPr>
      <w:b/>
      <w:bCs/>
    </w:rPr>
  </w:style>
  <w:style w:type="character" w:customStyle="1" w:styleId="CommentSubjectChar">
    <w:name w:val="Comment Subject Char"/>
    <w:basedOn w:val="CommentTextChar"/>
    <w:link w:val="CommentSubject"/>
    <w:uiPriority w:val="99"/>
    <w:semiHidden/>
    <w:rsid w:val="00A021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990034">
      <w:bodyDiv w:val="1"/>
      <w:marLeft w:val="0"/>
      <w:marRight w:val="0"/>
      <w:marTop w:val="0"/>
      <w:marBottom w:val="0"/>
      <w:divBdr>
        <w:top w:val="none" w:sz="0" w:space="0" w:color="auto"/>
        <w:left w:val="none" w:sz="0" w:space="0" w:color="auto"/>
        <w:bottom w:val="none" w:sz="0" w:space="0" w:color="auto"/>
        <w:right w:val="none" w:sz="0" w:space="0" w:color="auto"/>
      </w:divBdr>
    </w:div>
    <w:div w:id="18820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Carlos Prada Montoya</cp:lastModifiedBy>
  <cp:revision>5</cp:revision>
  <dcterms:created xsi:type="dcterms:W3CDTF">2019-02-24T20:57:00Z</dcterms:created>
  <dcterms:modified xsi:type="dcterms:W3CDTF">2019-02-24T22:58:00Z</dcterms:modified>
</cp:coreProperties>
</file>