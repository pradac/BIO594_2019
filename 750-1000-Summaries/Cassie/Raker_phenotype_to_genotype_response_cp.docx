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9905" w14:textId="61A95CEE" w:rsidR="003579A5" w:rsidRPr="00902D18" w:rsidRDefault="00902D18" w:rsidP="00902D18">
      <w:pPr>
        <w:jc w:val="center"/>
        <w:rPr>
          <w:rFonts w:ascii="Times New Roman" w:hAnsi="Times New Roman" w:cs="Times New Roman"/>
        </w:rPr>
      </w:pPr>
      <w:r w:rsidRPr="00902D18">
        <w:rPr>
          <w:rFonts w:ascii="Times New Roman" w:hAnsi="Times New Roman" w:cs="Times New Roman"/>
          <w:b/>
        </w:rPr>
        <w:t xml:space="preserve">Relating Genotype to </w:t>
      </w:r>
      <w:commentRangeStart w:id="0"/>
      <w:r w:rsidRPr="00902D18">
        <w:rPr>
          <w:rFonts w:ascii="Times New Roman" w:hAnsi="Times New Roman" w:cs="Times New Roman"/>
          <w:b/>
        </w:rPr>
        <w:t>Phenotype</w:t>
      </w:r>
      <w:commentRangeEnd w:id="0"/>
      <w:r w:rsidR="003665D1">
        <w:rPr>
          <w:rStyle w:val="CommentReference"/>
        </w:rPr>
        <w:commentReference w:id="0"/>
      </w:r>
    </w:p>
    <w:p w14:paraId="395EFC70" w14:textId="0C0736B2" w:rsidR="00902D18" w:rsidRPr="00902D18" w:rsidRDefault="00902D18" w:rsidP="00902D18">
      <w:pPr>
        <w:jc w:val="center"/>
        <w:rPr>
          <w:rFonts w:ascii="Times New Roman" w:hAnsi="Times New Roman" w:cs="Times New Roman"/>
        </w:rPr>
      </w:pPr>
    </w:p>
    <w:p w14:paraId="0BCA149F" w14:textId="75745C1F" w:rsidR="00902D18" w:rsidRPr="00E53A62" w:rsidRDefault="00E53A62" w:rsidP="00902D18">
      <w:pPr>
        <w:rPr>
          <w:rFonts w:ascii="Times New Roman" w:hAnsi="Times New Roman" w:cs="Times New Roman"/>
        </w:rPr>
      </w:pPr>
      <w:r>
        <w:rPr>
          <w:rFonts w:ascii="Times New Roman" w:hAnsi="Times New Roman" w:cs="Times New Roman"/>
          <w:i/>
        </w:rPr>
        <w:t>Background</w:t>
      </w:r>
      <w:bookmarkStart w:id="1" w:name="_GoBack"/>
      <w:bookmarkEnd w:id="1"/>
    </w:p>
    <w:p w14:paraId="436DC257" w14:textId="7CC24271" w:rsidR="00902D18" w:rsidRDefault="00F560B8" w:rsidP="00E53A62">
      <w:pPr>
        <w:ind w:firstLine="720"/>
        <w:rPr>
          <w:rFonts w:ascii="Times New Roman" w:hAnsi="Times New Roman" w:cs="Times New Roman"/>
        </w:rPr>
      </w:pPr>
      <w:commentRangeStart w:id="2"/>
      <w:r>
        <w:rPr>
          <w:rFonts w:ascii="Times New Roman" w:hAnsi="Times New Roman" w:cs="Times New Roman"/>
        </w:rPr>
        <w:t xml:space="preserve">A major </w:t>
      </w:r>
      <w:del w:id="3" w:author="Carlos Prada Montoya" w:date="2019-02-25T15:44:00Z">
        <w:r w:rsidDel="00CE62DB">
          <w:rPr>
            <w:rFonts w:ascii="Times New Roman" w:hAnsi="Times New Roman" w:cs="Times New Roman"/>
          </w:rPr>
          <w:delText>scientific problem</w:delText>
        </w:r>
      </w:del>
      <w:ins w:id="4" w:author="Carlos Prada Montoya" w:date="2019-02-25T15:44:00Z">
        <w:r w:rsidR="00CE62DB">
          <w:rPr>
            <w:rFonts w:ascii="Times New Roman" w:hAnsi="Times New Roman" w:cs="Times New Roman"/>
          </w:rPr>
          <w:t>goal</w:t>
        </w:r>
      </w:ins>
      <w:r>
        <w:rPr>
          <w:rFonts w:ascii="Times New Roman" w:hAnsi="Times New Roman" w:cs="Times New Roman"/>
        </w:rPr>
        <w:t xml:space="preserve"> in evolutionary biology is </w:t>
      </w:r>
      <w:r w:rsidR="00765D1B">
        <w:rPr>
          <w:rFonts w:ascii="Times New Roman" w:hAnsi="Times New Roman" w:cs="Times New Roman"/>
        </w:rPr>
        <w:t>identifying</w:t>
      </w:r>
      <w:r w:rsidR="007C0425">
        <w:rPr>
          <w:rFonts w:ascii="Times New Roman" w:hAnsi="Times New Roman" w:cs="Times New Roman"/>
        </w:rPr>
        <w:t xml:space="preserve"> which genes control which phenotypic traits in different organisms.</w:t>
      </w:r>
      <w:r>
        <w:rPr>
          <w:rFonts w:ascii="Times New Roman" w:hAnsi="Times New Roman" w:cs="Times New Roman"/>
        </w:rPr>
        <w:t xml:space="preserve"> </w:t>
      </w:r>
      <w:r w:rsidR="00BE6FE9">
        <w:rPr>
          <w:rFonts w:ascii="Times New Roman" w:hAnsi="Times New Roman" w:cs="Times New Roman"/>
        </w:rPr>
        <w:t xml:space="preserve">It seems obvious that a specific genotype would relate to a specific phenotype, but in practice, this exact relationship is difficult to determine. </w:t>
      </w:r>
      <w:r w:rsidR="006C409A">
        <w:rPr>
          <w:rFonts w:ascii="Times New Roman" w:hAnsi="Times New Roman" w:cs="Times New Roman"/>
        </w:rPr>
        <w:t xml:space="preserve">Many phenotypes are polygenic, making the issue even more complicated. </w:t>
      </w:r>
      <w:r w:rsidR="00FA2EEC">
        <w:rPr>
          <w:rFonts w:ascii="Times New Roman" w:hAnsi="Times New Roman" w:cs="Times New Roman"/>
        </w:rPr>
        <w:t xml:space="preserve">It is easy to </w:t>
      </w:r>
      <w:del w:id="5" w:author="Carlos Prada Montoya" w:date="2019-02-25T15:45:00Z">
        <w:r w:rsidR="00FA2EEC" w:rsidDel="00CE62DB">
          <w:rPr>
            <w:rFonts w:ascii="Times New Roman" w:hAnsi="Times New Roman" w:cs="Times New Roman"/>
          </w:rPr>
          <w:delText xml:space="preserve">fall into the trap of </w:delText>
        </w:r>
      </w:del>
      <w:r w:rsidR="00FA2EEC">
        <w:rPr>
          <w:rFonts w:ascii="Times New Roman" w:hAnsi="Times New Roman" w:cs="Times New Roman"/>
        </w:rPr>
        <w:t>assum</w:t>
      </w:r>
      <w:ins w:id="6" w:author="Carlos Prada Montoya" w:date="2019-02-25T15:45:00Z">
        <w:r w:rsidR="00CE62DB">
          <w:rPr>
            <w:rFonts w:ascii="Times New Roman" w:hAnsi="Times New Roman" w:cs="Times New Roman"/>
          </w:rPr>
          <w:t>e</w:t>
        </w:r>
      </w:ins>
      <w:del w:id="7" w:author="Carlos Prada Montoya" w:date="2019-02-25T15:45:00Z">
        <w:r w:rsidR="00FA2EEC" w:rsidDel="00CE62DB">
          <w:rPr>
            <w:rFonts w:ascii="Times New Roman" w:hAnsi="Times New Roman" w:cs="Times New Roman"/>
          </w:rPr>
          <w:delText>ing</w:delText>
        </w:r>
      </w:del>
      <w:r w:rsidR="00FA2EEC">
        <w:rPr>
          <w:rFonts w:ascii="Times New Roman" w:hAnsi="Times New Roman" w:cs="Times New Roman"/>
        </w:rPr>
        <w:t xml:space="preserve"> that correlation implies causation</w:t>
      </w:r>
      <w:r w:rsidR="00F51BEF">
        <w:rPr>
          <w:rFonts w:ascii="Times New Roman" w:hAnsi="Times New Roman" w:cs="Times New Roman"/>
        </w:rPr>
        <w:t xml:space="preserve">, so various strategies are used to </w:t>
      </w:r>
      <w:r w:rsidR="00C83C5E">
        <w:rPr>
          <w:rFonts w:ascii="Times New Roman" w:hAnsi="Times New Roman" w:cs="Times New Roman"/>
        </w:rPr>
        <w:t xml:space="preserve">identify specific genes and their effects on fitness. Often, genomic techniques </w:t>
      </w:r>
      <w:r w:rsidR="004E720E">
        <w:rPr>
          <w:rFonts w:ascii="Times New Roman" w:hAnsi="Times New Roman" w:cs="Times New Roman"/>
        </w:rPr>
        <w:t>ar</w:t>
      </w:r>
      <w:r w:rsidR="00E53A62">
        <w:rPr>
          <w:rFonts w:ascii="Times New Roman" w:hAnsi="Times New Roman" w:cs="Times New Roman"/>
        </w:rPr>
        <w:t>e</w:t>
      </w:r>
      <w:r w:rsidR="004E720E">
        <w:rPr>
          <w:rFonts w:ascii="Times New Roman" w:hAnsi="Times New Roman" w:cs="Times New Roman"/>
        </w:rPr>
        <w:t xml:space="preserve"> coupled with field observations </w:t>
      </w:r>
      <w:r w:rsidR="00263953">
        <w:rPr>
          <w:rFonts w:ascii="Times New Roman" w:hAnsi="Times New Roman" w:cs="Times New Roman"/>
        </w:rPr>
        <w:t xml:space="preserve">or hybridization experiments to draw stronger conclusions. </w:t>
      </w:r>
      <w:commentRangeEnd w:id="2"/>
      <w:r w:rsidR="00CE62DB">
        <w:rPr>
          <w:rStyle w:val="CommentReference"/>
        </w:rPr>
        <w:commentReference w:id="2"/>
      </w:r>
    </w:p>
    <w:p w14:paraId="11235FEC" w14:textId="1523A17A" w:rsidR="00E53A62" w:rsidRDefault="00E53A62" w:rsidP="00E53A62">
      <w:pPr>
        <w:rPr>
          <w:rFonts w:ascii="Times New Roman" w:hAnsi="Times New Roman" w:cs="Times New Roman"/>
        </w:rPr>
      </w:pPr>
    </w:p>
    <w:p w14:paraId="12F67667" w14:textId="06D23771" w:rsidR="00E53A62" w:rsidRDefault="00E53A62" w:rsidP="00E53A62">
      <w:pPr>
        <w:rPr>
          <w:rFonts w:ascii="Times New Roman" w:hAnsi="Times New Roman" w:cs="Times New Roman"/>
          <w:i/>
        </w:rPr>
      </w:pPr>
      <w:r>
        <w:rPr>
          <w:rFonts w:ascii="Times New Roman" w:hAnsi="Times New Roman" w:cs="Times New Roman"/>
          <w:i/>
        </w:rPr>
        <w:t>Summaries</w:t>
      </w:r>
    </w:p>
    <w:p w14:paraId="49A59908" w14:textId="29F9BE8D" w:rsidR="00FB7C04" w:rsidRDefault="00FB7C04" w:rsidP="00E53A62">
      <w:pPr>
        <w:rPr>
          <w:rFonts w:ascii="Times New Roman" w:hAnsi="Times New Roman" w:cs="Times New Roman"/>
        </w:rPr>
      </w:pPr>
      <w:r>
        <w:rPr>
          <w:rFonts w:ascii="Times New Roman" w:hAnsi="Times New Roman" w:cs="Times New Roman"/>
        </w:rPr>
        <w:tab/>
        <w:t xml:space="preserve">Bosse et al. </w:t>
      </w:r>
      <w:r w:rsidR="00B27304">
        <w:rPr>
          <w:rFonts w:ascii="Times New Roman" w:hAnsi="Times New Roman" w:cs="Times New Roman"/>
        </w:rPr>
        <w:t>studied birds in the UK and the Netherlands, and investigated the genetic factors influencing bill length and how those</w:t>
      </w:r>
      <w:r w:rsidR="00EE6868">
        <w:rPr>
          <w:rFonts w:ascii="Times New Roman" w:hAnsi="Times New Roman" w:cs="Times New Roman"/>
        </w:rPr>
        <w:t xml:space="preserve"> factors</w:t>
      </w:r>
      <w:r w:rsidR="00B27304">
        <w:rPr>
          <w:rFonts w:ascii="Times New Roman" w:hAnsi="Times New Roman" w:cs="Times New Roman"/>
        </w:rPr>
        <w:t xml:space="preserve"> influenced fitness. </w:t>
      </w:r>
      <w:r w:rsidR="008A552C">
        <w:rPr>
          <w:rFonts w:ascii="Times New Roman" w:hAnsi="Times New Roman" w:cs="Times New Roman"/>
        </w:rPr>
        <w:t xml:space="preserve">They found that birds in the UK </w:t>
      </w:r>
      <w:del w:id="8" w:author="Carlos Prada Montoya" w:date="2019-02-25T15:46:00Z">
        <w:r w:rsidR="008A552C" w:rsidDel="00CE62DB">
          <w:rPr>
            <w:rFonts w:ascii="Times New Roman" w:hAnsi="Times New Roman" w:cs="Times New Roman"/>
          </w:rPr>
          <w:delText>seemed to be experiencing</w:delText>
        </w:r>
      </w:del>
      <w:ins w:id="9" w:author="Carlos Prada Montoya" w:date="2019-02-25T15:46:00Z">
        <w:r w:rsidR="00CE62DB">
          <w:rPr>
            <w:rFonts w:ascii="Times New Roman" w:hAnsi="Times New Roman" w:cs="Times New Roman"/>
          </w:rPr>
          <w:t>experienced</w:t>
        </w:r>
      </w:ins>
      <w:r w:rsidR="008A552C">
        <w:rPr>
          <w:rFonts w:ascii="Times New Roman" w:hAnsi="Times New Roman" w:cs="Times New Roman"/>
        </w:rPr>
        <w:t xml:space="preserve"> selection for longer beaks, and that this trait </w:t>
      </w:r>
      <w:del w:id="10" w:author="Carlos Prada Montoya" w:date="2019-02-25T15:47:00Z">
        <w:r w:rsidR="008A552C" w:rsidDel="00CE62DB">
          <w:rPr>
            <w:rFonts w:ascii="Times New Roman" w:hAnsi="Times New Roman" w:cs="Times New Roman"/>
          </w:rPr>
          <w:delText xml:space="preserve">largely </w:delText>
        </w:r>
      </w:del>
      <w:ins w:id="11" w:author="Carlos Prada Montoya" w:date="2019-02-25T15:47:00Z">
        <w:r w:rsidR="00CE62DB">
          <w:rPr>
            <w:rFonts w:ascii="Times New Roman" w:hAnsi="Times New Roman" w:cs="Times New Roman"/>
          </w:rPr>
          <w:t>is</w:t>
        </w:r>
        <w:r w:rsidR="00CE62DB">
          <w:rPr>
            <w:rFonts w:ascii="Times New Roman" w:hAnsi="Times New Roman" w:cs="Times New Roman"/>
          </w:rPr>
          <w:t xml:space="preserve"> </w:t>
        </w:r>
      </w:ins>
      <w:r w:rsidR="008A552C">
        <w:rPr>
          <w:rFonts w:ascii="Times New Roman" w:hAnsi="Times New Roman" w:cs="Times New Roman"/>
        </w:rPr>
        <w:t>controlled by the COL4A5 region. Researchers found overlap between outliers from EigenGWAS and F</w:t>
      </w:r>
      <w:r w:rsidR="008A552C">
        <w:rPr>
          <w:rFonts w:ascii="Times New Roman" w:hAnsi="Times New Roman" w:cs="Times New Roman"/>
          <w:vertAlign w:val="subscript"/>
        </w:rPr>
        <w:t>ST</w:t>
      </w:r>
      <w:r w:rsidR="008A552C">
        <w:rPr>
          <w:rFonts w:ascii="Times New Roman" w:hAnsi="Times New Roman" w:cs="Times New Roman"/>
        </w:rPr>
        <w:t xml:space="preserve"> analysis, </w:t>
      </w:r>
      <w:r w:rsidR="00F253A6">
        <w:rPr>
          <w:rFonts w:ascii="Times New Roman" w:hAnsi="Times New Roman" w:cs="Times New Roman"/>
        </w:rPr>
        <w:t xml:space="preserve">implying divergent selection. </w:t>
      </w:r>
      <w:r w:rsidR="00E641DE">
        <w:rPr>
          <w:rFonts w:ascii="Times New Roman" w:hAnsi="Times New Roman" w:cs="Times New Roman"/>
        </w:rPr>
        <w:t xml:space="preserve">They matched outliers with </w:t>
      </w:r>
      <w:ins w:id="12" w:author="Carlos Prada Montoya" w:date="2019-02-25T15:47:00Z">
        <w:r w:rsidR="00CE62DB">
          <w:rPr>
            <w:rFonts w:ascii="Times New Roman" w:hAnsi="Times New Roman" w:cs="Times New Roman"/>
          </w:rPr>
          <w:t>g</w:t>
        </w:r>
      </w:ins>
      <w:del w:id="13" w:author="Carlos Prada Montoya" w:date="2019-02-25T15:47:00Z">
        <w:r w:rsidR="00E641DE" w:rsidDel="00CE62DB">
          <w:rPr>
            <w:rFonts w:ascii="Times New Roman" w:hAnsi="Times New Roman" w:cs="Times New Roman"/>
          </w:rPr>
          <w:delText>G</w:delText>
        </w:r>
      </w:del>
      <w:r w:rsidR="00E641DE">
        <w:rPr>
          <w:rFonts w:ascii="Times New Roman" w:hAnsi="Times New Roman" w:cs="Times New Roman"/>
        </w:rPr>
        <w:t>ene</w:t>
      </w:r>
      <w:ins w:id="14" w:author="Carlos Prada Montoya" w:date="2019-02-25T15:47:00Z">
        <w:r w:rsidR="00CE62DB">
          <w:rPr>
            <w:rFonts w:ascii="Times New Roman" w:hAnsi="Times New Roman" w:cs="Times New Roman"/>
          </w:rPr>
          <w:t xml:space="preserve"> </w:t>
        </w:r>
      </w:ins>
      <w:r w:rsidR="00E641DE">
        <w:rPr>
          <w:rFonts w:ascii="Times New Roman" w:hAnsi="Times New Roman" w:cs="Times New Roman"/>
        </w:rPr>
        <w:t xml:space="preserve">ontology terms to discover function. </w:t>
      </w:r>
      <w:r w:rsidR="00F253A6">
        <w:rPr>
          <w:rFonts w:ascii="Times New Roman" w:hAnsi="Times New Roman" w:cs="Times New Roman"/>
        </w:rPr>
        <w:t xml:space="preserve">COL4A5 was one of the top three regions under divergent selection and was also associated with bill length. They found that the C allele variant was more common in the UK, in addition to finding long, homogeneous haplotypes. </w:t>
      </w:r>
      <w:r w:rsidR="00BB0A7A">
        <w:rPr>
          <w:rFonts w:ascii="Times New Roman" w:hAnsi="Times New Roman" w:cs="Times New Roman"/>
        </w:rPr>
        <w:t xml:space="preserve">Bosse and their team </w:t>
      </w:r>
      <w:r w:rsidR="00E641DE">
        <w:rPr>
          <w:rFonts w:ascii="Times New Roman" w:hAnsi="Times New Roman" w:cs="Times New Roman"/>
        </w:rPr>
        <w:t xml:space="preserve">coupled their genetic analysis with a long-term population study. They found that the number of chicks fledged in the UK was positively correlated with the presence of the C allele of COL4A5 and concluded that it provided a fitness advantage to UK populations. They did not find a significant relationship in the Netherlands. </w:t>
      </w:r>
    </w:p>
    <w:p w14:paraId="508E5E7B" w14:textId="2E334B9B" w:rsidR="00D24085" w:rsidRDefault="00D24085" w:rsidP="00E53A62">
      <w:pPr>
        <w:rPr>
          <w:rFonts w:ascii="Times New Roman" w:hAnsi="Times New Roman" w:cs="Times New Roman"/>
        </w:rPr>
      </w:pPr>
      <w:r>
        <w:rPr>
          <w:rFonts w:ascii="Times New Roman" w:hAnsi="Times New Roman" w:cs="Times New Roman"/>
        </w:rPr>
        <w:tab/>
        <w:t xml:space="preserve">Barrett et al. </w:t>
      </w:r>
      <w:r w:rsidR="003A1378">
        <w:rPr>
          <w:rFonts w:ascii="Times New Roman" w:hAnsi="Times New Roman" w:cs="Times New Roman"/>
        </w:rPr>
        <w:t xml:space="preserve">performed field and lab experiments on wild mice to identify the genotype affecting their fur color, and to link that with fitness. In the field, they set up multiple enclosures and switched some light and dark colored mice into enclosures of the opposite substrate color. Birds of prey, the mice’s main predators, could still eat them from above, but other ground predation was excluded. </w:t>
      </w:r>
      <w:r w:rsidR="00EA1868">
        <w:rPr>
          <w:rFonts w:ascii="Times New Roman" w:hAnsi="Times New Roman" w:cs="Times New Roman"/>
        </w:rPr>
        <w:t xml:space="preserve">This meant that predators identifying the mice from above was the main selection pressure. </w:t>
      </w:r>
      <w:r w:rsidR="00EE6E38">
        <w:rPr>
          <w:rFonts w:ascii="Times New Roman" w:hAnsi="Times New Roman" w:cs="Times New Roman"/>
        </w:rPr>
        <w:t xml:space="preserve">They sequenced all individuals at multiple time </w:t>
      </w:r>
      <w:r w:rsidR="00D838C0">
        <w:rPr>
          <w:rFonts w:ascii="Times New Roman" w:hAnsi="Times New Roman" w:cs="Times New Roman"/>
        </w:rPr>
        <w:t>points and</w:t>
      </w:r>
      <w:r w:rsidR="00EE6E38">
        <w:rPr>
          <w:rFonts w:ascii="Times New Roman" w:hAnsi="Times New Roman" w:cs="Times New Roman"/>
        </w:rPr>
        <w:t xml:space="preserve"> found that mice showed non-random genotype frequencies after three months, and that SNPs associated with dorsal brightness showed evidence of selection. In lab mice, they found that the </w:t>
      </w:r>
      <w:r w:rsidR="00EE6E38">
        <w:rPr>
          <w:rFonts w:ascii="Times New Roman" w:hAnsi="Times New Roman" w:cs="Times New Roman"/>
        </w:rPr>
        <w:sym w:font="Symbol" w:char="F044"/>
      </w:r>
      <w:r w:rsidR="00EE6E38">
        <w:rPr>
          <w:rFonts w:ascii="Times New Roman" w:hAnsi="Times New Roman" w:cs="Times New Roman"/>
        </w:rPr>
        <w:t xml:space="preserve">Ser mutation can alone affect dorsal brightness. </w:t>
      </w:r>
      <w:r w:rsidR="00A229A0">
        <w:rPr>
          <w:rFonts w:ascii="Times New Roman" w:hAnsi="Times New Roman" w:cs="Times New Roman"/>
        </w:rPr>
        <w:t xml:space="preserve">By tracking changes in the </w:t>
      </w:r>
      <w:r w:rsidR="00A229A0">
        <w:rPr>
          <w:rFonts w:ascii="Times New Roman" w:hAnsi="Times New Roman" w:cs="Times New Roman"/>
          <w:i/>
        </w:rPr>
        <w:t>Agouti</w:t>
      </w:r>
      <w:r w:rsidR="00A229A0">
        <w:rPr>
          <w:rFonts w:ascii="Times New Roman" w:hAnsi="Times New Roman" w:cs="Times New Roman"/>
        </w:rPr>
        <w:t xml:space="preserve"> </w:t>
      </w:r>
      <w:r w:rsidR="00A229A0">
        <w:rPr>
          <w:rFonts w:ascii="Times New Roman" w:hAnsi="Times New Roman" w:cs="Times New Roman"/>
        </w:rPr>
        <w:sym w:font="Symbol" w:char="F044"/>
      </w:r>
      <w:r w:rsidR="00A229A0">
        <w:rPr>
          <w:rFonts w:ascii="Times New Roman" w:hAnsi="Times New Roman" w:cs="Times New Roman"/>
        </w:rPr>
        <w:t xml:space="preserve">Ser allele over time in different locations, they </w:t>
      </w:r>
      <w:r w:rsidR="005F0E60">
        <w:rPr>
          <w:rFonts w:ascii="Times New Roman" w:hAnsi="Times New Roman" w:cs="Times New Roman"/>
        </w:rPr>
        <w:t xml:space="preserve">found significant decreases in the dark enclosure and were able to document selection pressure. </w:t>
      </w:r>
      <w:r w:rsidR="00564FA1">
        <w:rPr>
          <w:rFonts w:ascii="Times New Roman" w:hAnsi="Times New Roman" w:cs="Times New Roman"/>
        </w:rPr>
        <w:t xml:space="preserve">Combining their results into a larger picture, Barrett et al. </w:t>
      </w:r>
      <w:r w:rsidR="005D7C1A">
        <w:rPr>
          <w:rFonts w:ascii="Times New Roman" w:hAnsi="Times New Roman" w:cs="Times New Roman"/>
        </w:rPr>
        <w:t xml:space="preserve">showed that a </w:t>
      </w:r>
      <w:r w:rsidR="005D7C1A" w:rsidRPr="00CE62DB">
        <w:rPr>
          <w:rFonts w:ascii="Times New Roman" w:hAnsi="Times New Roman" w:cs="Times New Roman"/>
          <w:i/>
          <w:color w:val="FF0000"/>
          <w:rPrChange w:id="15" w:author="Carlos Prada Montoya" w:date="2019-02-25T15:50:00Z">
            <w:rPr>
              <w:rFonts w:ascii="Times New Roman" w:hAnsi="Times New Roman" w:cs="Times New Roman"/>
            </w:rPr>
          </w:rPrChange>
        </w:rPr>
        <w:t>change</w:t>
      </w:r>
      <w:r w:rsidR="005D7C1A" w:rsidRPr="00CE62DB">
        <w:rPr>
          <w:rFonts w:ascii="Times New Roman" w:hAnsi="Times New Roman" w:cs="Times New Roman"/>
          <w:color w:val="FF0000"/>
          <w:rPrChange w:id="16" w:author="Carlos Prada Montoya" w:date="2019-02-25T15:50:00Z">
            <w:rPr>
              <w:rFonts w:ascii="Times New Roman" w:hAnsi="Times New Roman" w:cs="Times New Roman"/>
            </w:rPr>
          </w:rPrChange>
        </w:rPr>
        <w:t xml:space="preserve"> </w:t>
      </w:r>
      <w:proofErr w:type="spellStart"/>
      <w:r w:rsidR="005D7C1A">
        <w:rPr>
          <w:rFonts w:ascii="Times New Roman" w:hAnsi="Times New Roman" w:cs="Times New Roman"/>
        </w:rPr>
        <w:t>in the</w:t>
      </w:r>
      <w:proofErr w:type="spellEnd"/>
      <w:r w:rsidR="005D7C1A">
        <w:rPr>
          <w:rFonts w:ascii="Times New Roman" w:hAnsi="Times New Roman" w:cs="Times New Roman"/>
        </w:rPr>
        <w:t xml:space="preserve"> </w:t>
      </w:r>
      <w:r w:rsidR="005D7C1A">
        <w:rPr>
          <w:rFonts w:ascii="Times New Roman" w:hAnsi="Times New Roman" w:cs="Times New Roman"/>
        </w:rPr>
        <w:sym w:font="Symbol" w:char="F044"/>
      </w:r>
      <w:r w:rsidR="005D7C1A">
        <w:rPr>
          <w:rFonts w:ascii="Times New Roman" w:hAnsi="Times New Roman" w:cs="Times New Roman"/>
        </w:rPr>
        <w:t xml:space="preserve">Ser allele </w:t>
      </w:r>
      <w:commentRangeStart w:id="17"/>
      <w:r w:rsidR="005D7C1A" w:rsidRPr="00CE62DB">
        <w:rPr>
          <w:rFonts w:ascii="Times New Roman" w:hAnsi="Times New Roman" w:cs="Times New Roman"/>
          <w:i/>
          <w:color w:val="FF0000"/>
          <w:rPrChange w:id="18" w:author="Carlos Prada Montoya" w:date="2019-02-25T15:50:00Z">
            <w:rPr>
              <w:rFonts w:ascii="Times New Roman" w:hAnsi="Times New Roman" w:cs="Times New Roman"/>
            </w:rPr>
          </w:rPrChange>
        </w:rPr>
        <w:t>changed</w:t>
      </w:r>
      <w:r w:rsidR="005D7C1A" w:rsidRPr="00CE62DB">
        <w:rPr>
          <w:rFonts w:ascii="Times New Roman" w:hAnsi="Times New Roman" w:cs="Times New Roman"/>
          <w:color w:val="FF0000"/>
          <w:rPrChange w:id="19" w:author="Carlos Prada Montoya" w:date="2019-02-25T15:50:00Z">
            <w:rPr>
              <w:rFonts w:ascii="Times New Roman" w:hAnsi="Times New Roman" w:cs="Times New Roman"/>
            </w:rPr>
          </w:rPrChange>
        </w:rPr>
        <w:t xml:space="preserve"> </w:t>
      </w:r>
      <w:commentRangeEnd w:id="17"/>
      <w:r w:rsidR="00CE62DB" w:rsidRPr="00CE62DB">
        <w:rPr>
          <w:rStyle w:val="CommentReference"/>
          <w:color w:val="FF0000"/>
          <w:rPrChange w:id="20" w:author="Carlos Prada Montoya" w:date="2019-02-25T15:50:00Z">
            <w:rPr>
              <w:rStyle w:val="CommentReference"/>
            </w:rPr>
          </w:rPrChange>
        </w:rPr>
        <w:commentReference w:id="17"/>
      </w:r>
      <w:r w:rsidR="005D7C1A">
        <w:rPr>
          <w:rFonts w:ascii="Times New Roman" w:hAnsi="Times New Roman" w:cs="Times New Roman"/>
        </w:rPr>
        <w:t xml:space="preserve">dorsal brightness, and that a </w:t>
      </w:r>
      <w:r w:rsidR="005D7C1A" w:rsidRPr="00CE62DB">
        <w:rPr>
          <w:rFonts w:ascii="Times New Roman" w:hAnsi="Times New Roman" w:cs="Times New Roman"/>
          <w:i/>
          <w:color w:val="FF0000"/>
          <w:rPrChange w:id="21" w:author="Carlos Prada Montoya" w:date="2019-02-25T15:51:00Z">
            <w:rPr>
              <w:rFonts w:ascii="Times New Roman" w:hAnsi="Times New Roman" w:cs="Times New Roman"/>
            </w:rPr>
          </w:rPrChange>
        </w:rPr>
        <w:t>change</w:t>
      </w:r>
      <w:r w:rsidR="005D7C1A" w:rsidRPr="00CE62DB">
        <w:rPr>
          <w:rFonts w:ascii="Times New Roman" w:hAnsi="Times New Roman" w:cs="Times New Roman"/>
          <w:color w:val="FF0000"/>
          <w:rPrChange w:id="22" w:author="Carlos Prada Montoya" w:date="2019-02-25T15:51:00Z">
            <w:rPr>
              <w:rFonts w:ascii="Times New Roman" w:hAnsi="Times New Roman" w:cs="Times New Roman"/>
            </w:rPr>
          </w:rPrChange>
        </w:rPr>
        <w:t xml:space="preserve"> </w:t>
      </w:r>
      <w:r w:rsidR="005D7C1A">
        <w:rPr>
          <w:rFonts w:ascii="Times New Roman" w:hAnsi="Times New Roman" w:cs="Times New Roman"/>
        </w:rPr>
        <w:t xml:space="preserve">in dorsal brightness </w:t>
      </w:r>
      <w:r w:rsidR="005D7C1A" w:rsidRPr="00CE62DB">
        <w:rPr>
          <w:rFonts w:ascii="Times New Roman" w:hAnsi="Times New Roman" w:cs="Times New Roman"/>
          <w:i/>
          <w:color w:val="FF0000"/>
          <w:rPrChange w:id="23" w:author="Carlos Prada Montoya" w:date="2019-02-25T15:50:00Z">
            <w:rPr>
              <w:rFonts w:ascii="Times New Roman" w:hAnsi="Times New Roman" w:cs="Times New Roman"/>
            </w:rPr>
          </w:rPrChange>
        </w:rPr>
        <w:t>changed</w:t>
      </w:r>
      <w:r w:rsidR="005D7C1A" w:rsidRPr="00CE62DB">
        <w:rPr>
          <w:rFonts w:ascii="Times New Roman" w:hAnsi="Times New Roman" w:cs="Times New Roman"/>
          <w:color w:val="FF0000"/>
          <w:rPrChange w:id="24" w:author="Carlos Prada Montoya" w:date="2019-02-25T15:50:00Z">
            <w:rPr>
              <w:rFonts w:ascii="Times New Roman" w:hAnsi="Times New Roman" w:cs="Times New Roman"/>
            </w:rPr>
          </w:rPrChange>
        </w:rPr>
        <w:t xml:space="preserve"> </w:t>
      </w:r>
      <w:r w:rsidR="005D7C1A">
        <w:rPr>
          <w:rFonts w:ascii="Times New Roman" w:hAnsi="Times New Roman" w:cs="Times New Roman"/>
        </w:rPr>
        <w:t xml:space="preserve">survival rate. Therefore, the </w:t>
      </w:r>
      <w:r w:rsidR="005D7C1A">
        <w:rPr>
          <w:rFonts w:ascii="Times New Roman" w:hAnsi="Times New Roman" w:cs="Times New Roman"/>
        </w:rPr>
        <w:sym w:font="Symbol" w:char="F044"/>
      </w:r>
      <w:r w:rsidR="005D7C1A">
        <w:rPr>
          <w:rFonts w:ascii="Times New Roman" w:hAnsi="Times New Roman" w:cs="Times New Roman"/>
        </w:rPr>
        <w:t xml:space="preserve">Ser allele impacted survival, and could be an example of adaptive evolution. </w:t>
      </w:r>
    </w:p>
    <w:p w14:paraId="4A89F668" w14:textId="5F8F8616" w:rsidR="004E6039" w:rsidRPr="007B231D" w:rsidRDefault="004E6039" w:rsidP="00E53A62">
      <w:pPr>
        <w:rPr>
          <w:rFonts w:ascii="Times New Roman" w:hAnsi="Times New Roman" w:cs="Times New Roman"/>
        </w:rPr>
      </w:pPr>
      <w:r>
        <w:rPr>
          <w:rFonts w:ascii="Times New Roman" w:hAnsi="Times New Roman" w:cs="Times New Roman"/>
        </w:rPr>
        <w:tab/>
        <w:t xml:space="preserve">Nadeau et al. studied different wing patterns in butterflies. They used population genetics to identify likely SNPs and hypothesized that the </w:t>
      </w:r>
      <w:r>
        <w:rPr>
          <w:rFonts w:ascii="Times New Roman" w:hAnsi="Times New Roman" w:cs="Times New Roman"/>
          <w:i/>
        </w:rPr>
        <w:t>cortex</w:t>
      </w:r>
      <w:r>
        <w:rPr>
          <w:rFonts w:ascii="Times New Roman" w:hAnsi="Times New Roman" w:cs="Times New Roman"/>
        </w:rPr>
        <w:t xml:space="preserve"> gene was associated with a yellow forewing band in multiple species. </w:t>
      </w:r>
      <w:r w:rsidR="0067036B">
        <w:rPr>
          <w:rFonts w:ascii="Times New Roman" w:hAnsi="Times New Roman" w:cs="Times New Roman"/>
        </w:rPr>
        <w:t xml:space="preserve">They further tested naturally hybridizing populations and found that </w:t>
      </w:r>
      <w:r w:rsidR="0067036B" w:rsidRPr="00CE62DB">
        <w:rPr>
          <w:rFonts w:ascii="Times New Roman" w:hAnsi="Times New Roman" w:cs="Times New Roman"/>
          <w:i/>
          <w:rPrChange w:id="25" w:author="Carlos Prada Montoya" w:date="2019-02-25T15:52:00Z">
            <w:rPr>
              <w:rFonts w:ascii="Times New Roman" w:hAnsi="Times New Roman" w:cs="Times New Roman"/>
            </w:rPr>
          </w:rPrChange>
        </w:rPr>
        <w:t>cortex</w:t>
      </w:r>
      <w:r w:rsidR="0067036B">
        <w:rPr>
          <w:rFonts w:ascii="Times New Roman" w:hAnsi="Times New Roman" w:cs="Times New Roman"/>
        </w:rPr>
        <w:t xml:space="preserve"> was the only gene to show significant differences in expression. </w:t>
      </w:r>
      <w:commentRangeStart w:id="26"/>
      <w:r w:rsidR="006F4FFA">
        <w:rPr>
          <w:rFonts w:ascii="Times New Roman" w:hAnsi="Times New Roman" w:cs="Times New Roman"/>
        </w:rPr>
        <w:t xml:space="preserve">However, they found different results when they tried </w:t>
      </w:r>
      <w:r w:rsidR="006F4FFA">
        <w:rPr>
          <w:rFonts w:ascii="Times New Roman" w:hAnsi="Times New Roman" w:cs="Times New Roman"/>
          <w:i/>
        </w:rPr>
        <w:t xml:space="preserve">in situ </w:t>
      </w:r>
      <w:r w:rsidR="006F4FFA">
        <w:rPr>
          <w:rFonts w:ascii="Times New Roman" w:hAnsi="Times New Roman" w:cs="Times New Roman"/>
        </w:rPr>
        <w:t>hybridization</w:t>
      </w:r>
      <w:commentRangeEnd w:id="26"/>
      <w:r w:rsidR="00CE62DB">
        <w:rPr>
          <w:rStyle w:val="CommentReference"/>
        </w:rPr>
        <w:commentReference w:id="26"/>
      </w:r>
      <w:r w:rsidR="006F4FFA">
        <w:rPr>
          <w:rFonts w:ascii="Times New Roman" w:hAnsi="Times New Roman" w:cs="Times New Roman"/>
        </w:rPr>
        <w:t xml:space="preserve">. </w:t>
      </w:r>
      <w:r w:rsidR="007B231D">
        <w:rPr>
          <w:rFonts w:ascii="Times New Roman" w:hAnsi="Times New Roman" w:cs="Times New Roman"/>
        </w:rPr>
        <w:t xml:space="preserve">They inferred that </w:t>
      </w:r>
      <w:r w:rsidR="007B231D">
        <w:rPr>
          <w:rFonts w:ascii="Times New Roman" w:hAnsi="Times New Roman" w:cs="Times New Roman"/>
          <w:i/>
        </w:rPr>
        <w:t xml:space="preserve">cortex </w:t>
      </w:r>
      <w:r w:rsidR="007B231D">
        <w:rPr>
          <w:rFonts w:ascii="Times New Roman" w:hAnsi="Times New Roman" w:cs="Times New Roman"/>
        </w:rPr>
        <w:t xml:space="preserve">may be upregulated at different times throughout development. While their results were not as clear as in other studies, </w:t>
      </w:r>
      <w:r w:rsidR="007B231D" w:rsidRPr="007B231D">
        <w:rPr>
          <w:rFonts w:ascii="Times New Roman" w:hAnsi="Times New Roman" w:cs="Times New Roman"/>
          <w:i/>
        </w:rPr>
        <w:t>c</w:t>
      </w:r>
      <w:r w:rsidR="0067036B" w:rsidRPr="007B231D">
        <w:rPr>
          <w:rFonts w:ascii="Times New Roman" w:hAnsi="Times New Roman" w:cs="Times New Roman"/>
          <w:i/>
        </w:rPr>
        <w:t>ortex</w:t>
      </w:r>
      <w:r w:rsidR="0067036B">
        <w:rPr>
          <w:rFonts w:ascii="Times New Roman" w:hAnsi="Times New Roman" w:cs="Times New Roman"/>
        </w:rPr>
        <w:t xml:space="preserve"> was the only gene in the candidate region that was significantly differentially expressed.</w:t>
      </w:r>
      <w:r w:rsidR="007B231D">
        <w:rPr>
          <w:rFonts w:ascii="Times New Roman" w:hAnsi="Times New Roman" w:cs="Times New Roman"/>
        </w:rPr>
        <w:t xml:space="preserve"> While other genes could also have an impact, </w:t>
      </w:r>
      <w:r w:rsidR="007B231D">
        <w:rPr>
          <w:rFonts w:ascii="Times New Roman" w:hAnsi="Times New Roman" w:cs="Times New Roman"/>
          <w:i/>
        </w:rPr>
        <w:t>cortex</w:t>
      </w:r>
      <w:r w:rsidR="007B231D">
        <w:rPr>
          <w:rFonts w:ascii="Times New Roman" w:hAnsi="Times New Roman" w:cs="Times New Roman"/>
        </w:rPr>
        <w:t xml:space="preserve"> has been found to be </w:t>
      </w:r>
      <w:r w:rsidR="007B231D" w:rsidRPr="00CE62DB">
        <w:rPr>
          <w:rFonts w:ascii="Times New Roman" w:hAnsi="Times New Roman" w:cs="Times New Roman"/>
          <w:color w:val="FF0000"/>
          <w:rPrChange w:id="27" w:author="Carlos Prada Montoya" w:date="2019-02-25T15:52:00Z">
            <w:rPr>
              <w:rFonts w:ascii="Times New Roman" w:hAnsi="Times New Roman" w:cs="Times New Roman"/>
            </w:rPr>
          </w:rPrChange>
        </w:rPr>
        <w:t xml:space="preserve">important </w:t>
      </w:r>
      <w:r w:rsidR="007B231D">
        <w:rPr>
          <w:rFonts w:ascii="Times New Roman" w:hAnsi="Times New Roman" w:cs="Times New Roman"/>
        </w:rPr>
        <w:t xml:space="preserve">in other taxa as well, supporting Nadeau’s conclusion of its </w:t>
      </w:r>
      <w:r w:rsidR="007B231D" w:rsidRPr="00CE62DB">
        <w:rPr>
          <w:rFonts w:ascii="Times New Roman" w:hAnsi="Times New Roman" w:cs="Times New Roman"/>
          <w:color w:val="FF0000"/>
          <w:rPrChange w:id="28" w:author="Carlos Prada Montoya" w:date="2019-02-25T15:52:00Z">
            <w:rPr>
              <w:rFonts w:ascii="Times New Roman" w:hAnsi="Times New Roman" w:cs="Times New Roman"/>
            </w:rPr>
          </w:rPrChange>
        </w:rPr>
        <w:t xml:space="preserve">importance </w:t>
      </w:r>
      <w:r w:rsidR="007B231D">
        <w:rPr>
          <w:rFonts w:ascii="Times New Roman" w:hAnsi="Times New Roman" w:cs="Times New Roman"/>
        </w:rPr>
        <w:t xml:space="preserve">in wing pattern. </w:t>
      </w:r>
    </w:p>
    <w:p w14:paraId="45C222B5" w14:textId="43BA5923" w:rsidR="00E53A62" w:rsidRDefault="00E53A62" w:rsidP="00E53A62">
      <w:pPr>
        <w:rPr>
          <w:rFonts w:ascii="Times New Roman" w:hAnsi="Times New Roman" w:cs="Times New Roman"/>
          <w:i/>
        </w:rPr>
      </w:pPr>
    </w:p>
    <w:p w14:paraId="5EFA7652" w14:textId="2DBD928C" w:rsidR="00E53A62" w:rsidRDefault="00E53A62" w:rsidP="00E53A62">
      <w:pPr>
        <w:rPr>
          <w:rFonts w:ascii="Times New Roman" w:hAnsi="Times New Roman" w:cs="Times New Roman"/>
        </w:rPr>
      </w:pPr>
      <w:commentRangeStart w:id="29"/>
      <w:r>
        <w:rPr>
          <w:rFonts w:ascii="Times New Roman" w:hAnsi="Times New Roman" w:cs="Times New Roman"/>
          <w:i/>
        </w:rPr>
        <w:t>Comparisons</w:t>
      </w:r>
      <w:commentRangeEnd w:id="29"/>
      <w:r w:rsidR="00572F31">
        <w:rPr>
          <w:rStyle w:val="CommentReference"/>
        </w:rPr>
        <w:commentReference w:id="29"/>
      </w:r>
    </w:p>
    <w:p w14:paraId="37CA9904" w14:textId="08F02809" w:rsidR="00C620C4" w:rsidRDefault="00EE6E38" w:rsidP="00E53A62">
      <w:pPr>
        <w:rPr>
          <w:rFonts w:ascii="Times New Roman" w:hAnsi="Times New Roman" w:cs="Times New Roman"/>
        </w:rPr>
      </w:pPr>
      <w:r>
        <w:rPr>
          <w:rFonts w:ascii="Times New Roman" w:hAnsi="Times New Roman" w:cs="Times New Roman"/>
        </w:rPr>
        <w:tab/>
      </w:r>
      <w:del w:id="30" w:author="Carlos Prada Montoya" w:date="2019-02-25T15:54:00Z">
        <w:r w:rsidR="008A5AE2" w:rsidDel="00572F31">
          <w:rPr>
            <w:rFonts w:ascii="Times New Roman" w:hAnsi="Times New Roman" w:cs="Times New Roman"/>
          </w:rPr>
          <w:delText xml:space="preserve">The goals of both </w:delText>
        </w:r>
      </w:del>
      <w:proofErr w:type="spellStart"/>
      <w:r w:rsidR="008A5AE2">
        <w:rPr>
          <w:rFonts w:ascii="Times New Roman" w:hAnsi="Times New Roman" w:cs="Times New Roman"/>
        </w:rPr>
        <w:t>Bosse</w:t>
      </w:r>
      <w:proofErr w:type="spellEnd"/>
      <w:r w:rsidR="008A5AE2">
        <w:rPr>
          <w:rFonts w:ascii="Times New Roman" w:hAnsi="Times New Roman" w:cs="Times New Roman"/>
        </w:rPr>
        <w:t xml:space="preserve"> and Barrett’s experiments </w:t>
      </w:r>
      <w:del w:id="31" w:author="Carlos Prada Montoya" w:date="2019-02-25T15:54:00Z">
        <w:r w:rsidR="008A5AE2" w:rsidDel="00572F31">
          <w:rPr>
            <w:rFonts w:ascii="Times New Roman" w:hAnsi="Times New Roman" w:cs="Times New Roman"/>
          </w:rPr>
          <w:delText xml:space="preserve">were </w:delText>
        </w:r>
      </w:del>
      <w:ins w:id="32" w:author="Carlos Prada Montoya" w:date="2019-02-25T15:54:00Z">
        <w:r w:rsidR="00572F31">
          <w:rPr>
            <w:rFonts w:ascii="Times New Roman" w:hAnsi="Times New Roman" w:cs="Times New Roman"/>
          </w:rPr>
          <w:t>aimed</w:t>
        </w:r>
        <w:r w:rsidR="00572F31">
          <w:rPr>
            <w:rFonts w:ascii="Times New Roman" w:hAnsi="Times New Roman" w:cs="Times New Roman"/>
          </w:rPr>
          <w:t xml:space="preserve"> </w:t>
        </w:r>
      </w:ins>
      <w:r w:rsidR="008A5AE2">
        <w:rPr>
          <w:rFonts w:ascii="Times New Roman" w:hAnsi="Times New Roman" w:cs="Times New Roman"/>
        </w:rPr>
        <w:t xml:space="preserve">to link </w:t>
      </w:r>
      <w:del w:id="33" w:author="Carlos Prada Montoya" w:date="2019-02-25T15:54:00Z">
        <w:r w:rsidR="008A5AE2" w:rsidDel="00572F31">
          <w:rPr>
            <w:rFonts w:ascii="Times New Roman" w:hAnsi="Times New Roman" w:cs="Times New Roman"/>
          </w:rPr>
          <w:delText xml:space="preserve">specific </w:delText>
        </w:r>
      </w:del>
      <w:r w:rsidR="008A5AE2">
        <w:rPr>
          <w:rFonts w:ascii="Times New Roman" w:hAnsi="Times New Roman" w:cs="Times New Roman"/>
        </w:rPr>
        <w:t xml:space="preserve">genotypes with fitness. </w:t>
      </w:r>
      <w:r w:rsidR="00FD076A">
        <w:rPr>
          <w:rFonts w:ascii="Times New Roman" w:hAnsi="Times New Roman" w:cs="Times New Roman"/>
        </w:rPr>
        <w:t xml:space="preserve">This impacted their experimental design. </w:t>
      </w:r>
      <w:r w:rsidR="00B92C80">
        <w:rPr>
          <w:rFonts w:ascii="Times New Roman" w:hAnsi="Times New Roman" w:cs="Times New Roman"/>
        </w:rPr>
        <w:t>They</w:t>
      </w:r>
      <w:r w:rsidR="00212BB1">
        <w:rPr>
          <w:rFonts w:ascii="Times New Roman" w:hAnsi="Times New Roman" w:cs="Times New Roman"/>
        </w:rPr>
        <w:t xml:space="preserve"> both used lab and field data </w:t>
      </w:r>
      <w:r w:rsidR="004A0934">
        <w:rPr>
          <w:rFonts w:ascii="Times New Roman" w:hAnsi="Times New Roman" w:cs="Times New Roman"/>
        </w:rPr>
        <w:t xml:space="preserve">to demonstrate associations between genotype and phenotype. </w:t>
      </w:r>
      <w:r w:rsidR="00D571AB">
        <w:rPr>
          <w:rFonts w:ascii="Times New Roman" w:hAnsi="Times New Roman" w:cs="Times New Roman"/>
        </w:rPr>
        <w:t xml:space="preserve">However, they identified </w:t>
      </w:r>
      <w:del w:id="34" w:author="Carlos Prada Montoya" w:date="2019-02-25T15:54:00Z">
        <w:r w:rsidR="00D571AB" w:rsidDel="00572F31">
          <w:rPr>
            <w:rFonts w:ascii="Times New Roman" w:hAnsi="Times New Roman" w:cs="Times New Roman"/>
          </w:rPr>
          <w:delText xml:space="preserve">likely </w:delText>
        </w:r>
      </w:del>
      <w:r w:rsidR="00D571AB">
        <w:rPr>
          <w:rFonts w:ascii="Times New Roman" w:hAnsi="Times New Roman" w:cs="Times New Roman"/>
        </w:rPr>
        <w:t>genes in different ways. Bosse performed EigenGWAS and F</w:t>
      </w:r>
      <w:r w:rsidR="00D571AB">
        <w:rPr>
          <w:rFonts w:ascii="Times New Roman" w:hAnsi="Times New Roman" w:cs="Times New Roman"/>
          <w:vertAlign w:val="subscript"/>
        </w:rPr>
        <w:t>ST</w:t>
      </w:r>
      <w:r w:rsidR="00D571AB">
        <w:rPr>
          <w:rFonts w:ascii="Times New Roman" w:hAnsi="Times New Roman" w:cs="Times New Roman"/>
        </w:rPr>
        <w:t xml:space="preserve"> analysis to identify outliers, while Barrett sequenced SNPs and found significant changes over time. </w:t>
      </w:r>
      <w:commentRangeStart w:id="35"/>
      <w:r w:rsidR="00C620C4">
        <w:rPr>
          <w:rFonts w:ascii="Times New Roman" w:hAnsi="Times New Roman" w:cs="Times New Roman"/>
        </w:rPr>
        <w:t>To determine which phenotypic traits different genes were likely to control</w:t>
      </w:r>
      <w:commentRangeEnd w:id="35"/>
      <w:r w:rsidR="00572F31">
        <w:rPr>
          <w:rStyle w:val="CommentReference"/>
        </w:rPr>
        <w:commentReference w:id="35"/>
      </w:r>
      <w:r w:rsidR="00C620C4">
        <w:rPr>
          <w:rFonts w:ascii="Times New Roman" w:hAnsi="Times New Roman" w:cs="Times New Roman"/>
        </w:rPr>
        <w:t xml:space="preserve">, the researchers used multiple different strategies. Bosse et al. made use of the Geneontology database, and matched terms to the sequence in question. Barrett et al., on the other hand, performed their own biochemical analysis to show that </w:t>
      </w:r>
      <w:r w:rsidR="00C620C4">
        <w:rPr>
          <w:rFonts w:ascii="Times New Roman" w:hAnsi="Times New Roman" w:cs="Times New Roman"/>
        </w:rPr>
        <w:sym w:font="Symbol" w:char="F044"/>
      </w:r>
      <w:r w:rsidR="00C620C4">
        <w:rPr>
          <w:rFonts w:ascii="Times New Roman" w:hAnsi="Times New Roman" w:cs="Times New Roman"/>
        </w:rPr>
        <w:t>Ser affects hair pigmentation. They were able to lay out the exact steps by which that mutation would change dorsal brightness.</w:t>
      </w:r>
    </w:p>
    <w:p w14:paraId="5CABC320" w14:textId="56E6AB01" w:rsidR="00EE6E38" w:rsidRDefault="008A2BE8" w:rsidP="00C620C4">
      <w:pPr>
        <w:ind w:firstLine="720"/>
        <w:rPr>
          <w:rFonts w:ascii="Times New Roman" w:hAnsi="Times New Roman" w:cs="Times New Roman"/>
        </w:rPr>
      </w:pPr>
      <w:r>
        <w:rPr>
          <w:rFonts w:ascii="Times New Roman" w:hAnsi="Times New Roman" w:cs="Times New Roman"/>
        </w:rPr>
        <w:t xml:space="preserve">While both </w:t>
      </w:r>
      <w:r w:rsidR="00C620C4">
        <w:rPr>
          <w:rFonts w:ascii="Times New Roman" w:hAnsi="Times New Roman" w:cs="Times New Roman"/>
        </w:rPr>
        <w:t xml:space="preserve">Bosse and Barrett </w:t>
      </w:r>
      <w:r>
        <w:rPr>
          <w:rFonts w:ascii="Times New Roman" w:hAnsi="Times New Roman" w:cs="Times New Roman"/>
        </w:rPr>
        <w:t xml:space="preserve">used time-scale </w:t>
      </w:r>
      <w:r w:rsidR="00E829CD">
        <w:rPr>
          <w:rFonts w:ascii="Times New Roman" w:hAnsi="Times New Roman" w:cs="Times New Roman"/>
        </w:rPr>
        <w:t xml:space="preserve">field </w:t>
      </w:r>
      <w:r>
        <w:rPr>
          <w:rFonts w:ascii="Times New Roman" w:hAnsi="Times New Roman" w:cs="Times New Roman"/>
        </w:rPr>
        <w:t xml:space="preserve">data, only Barrett performed an actual field experiment, lending more credence to their claim of selection pressure. While the number of successfully fledging chicks is an important indicator of fitness, Bosse did not control for other factors, running the risk of implying that correlation implied causation. </w:t>
      </w:r>
    </w:p>
    <w:p w14:paraId="725CFDB9" w14:textId="060F32D9" w:rsidR="007A128D" w:rsidRPr="00E8372E" w:rsidRDefault="007A128D" w:rsidP="00212BB1">
      <w:pPr>
        <w:ind w:firstLine="720"/>
        <w:rPr>
          <w:rFonts w:ascii="Times New Roman" w:hAnsi="Times New Roman" w:cs="Times New Roman"/>
        </w:rPr>
      </w:pPr>
      <w:r>
        <w:rPr>
          <w:rFonts w:ascii="Times New Roman" w:hAnsi="Times New Roman" w:cs="Times New Roman"/>
        </w:rPr>
        <w:t>Nadeau’s study had less of a focus on fitness</w:t>
      </w:r>
      <w:r w:rsidR="008A06F7">
        <w:rPr>
          <w:rFonts w:ascii="Times New Roman" w:hAnsi="Times New Roman" w:cs="Times New Roman"/>
        </w:rPr>
        <w:t xml:space="preserve">, and more </w:t>
      </w:r>
      <w:del w:id="36" w:author="Carlos Prada Montoya" w:date="2019-02-25T15:56:00Z">
        <w:r w:rsidR="008A06F7" w:rsidDel="00572F31">
          <w:rPr>
            <w:rFonts w:ascii="Times New Roman" w:hAnsi="Times New Roman" w:cs="Times New Roman"/>
          </w:rPr>
          <w:delText xml:space="preserve">a focus </w:delText>
        </w:r>
      </w:del>
      <w:r w:rsidR="008A06F7">
        <w:rPr>
          <w:rFonts w:ascii="Times New Roman" w:hAnsi="Times New Roman" w:cs="Times New Roman"/>
        </w:rPr>
        <w:t xml:space="preserve">on </w:t>
      </w:r>
      <w:del w:id="37" w:author="Carlos Prada Montoya" w:date="2019-02-25T15:56:00Z">
        <w:r w:rsidR="008A06F7" w:rsidDel="00572F31">
          <w:rPr>
            <w:rFonts w:ascii="Times New Roman" w:hAnsi="Times New Roman" w:cs="Times New Roman"/>
          </w:rPr>
          <w:delText xml:space="preserve">purely </w:delText>
        </w:r>
      </w:del>
      <w:r w:rsidR="008A06F7">
        <w:rPr>
          <w:rFonts w:ascii="Times New Roman" w:hAnsi="Times New Roman" w:cs="Times New Roman"/>
        </w:rPr>
        <w:t xml:space="preserve">determining a </w:t>
      </w:r>
      <w:del w:id="38" w:author="Carlos Prada Montoya" w:date="2019-02-25T15:56:00Z">
        <w:r w:rsidR="008A06F7" w:rsidDel="00572F31">
          <w:rPr>
            <w:rFonts w:ascii="Times New Roman" w:hAnsi="Times New Roman" w:cs="Times New Roman"/>
          </w:rPr>
          <w:delText xml:space="preserve">specific </w:delText>
        </w:r>
      </w:del>
      <w:r w:rsidR="008A06F7">
        <w:rPr>
          <w:rFonts w:ascii="Times New Roman" w:hAnsi="Times New Roman" w:cs="Times New Roman"/>
        </w:rPr>
        <w:t xml:space="preserve">gene’s impact on a specific trait. </w:t>
      </w:r>
      <w:r w:rsidR="00FD234F">
        <w:rPr>
          <w:rFonts w:ascii="Times New Roman" w:hAnsi="Times New Roman" w:cs="Times New Roman"/>
          <w:i/>
        </w:rPr>
        <w:t xml:space="preserve">In situ </w:t>
      </w:r>
      <w:r w:rsidR="00FD234F">
        <w:rPr>
          <w:rFonts w:ascii="Times New Roman" w:hAnsi="Times New Roman" w:cs="Times New Roman"/>
        </w:rPr>
        <w:t xml:space="preserve">hybridization </w:t>
      </w:r>
      <w:r w:rsidR="00335A16">
        <w:rPr>
          <w:rFonts w:ascii="Times New Roman" w:hAnsi="Times New Roman" w:cs="Times New Roman"/>
        </w:rPr>
        <w:t xml:space="preserve">is a good strategy here, and indeed it shed some light on </w:t>
      </w:r>
      <w:r w:rsidR="001A028A">
        <w:rPr>
          <w:rFonts w:ascii="Times New Roman" w:hAnsi="Times New Roman" w:cs="Times New Roman"/>
        </w:rPr>
        <w:t xml:space="preserve">possible different levels of gene expression throughout larval butterfly development. </w:t>
      </w:r>
      <w:r w:rsidR="008C0D7B">
        <w:rPr>
          <w:rFonts w:ascii="Times New Roman" w:hAnsi="Times New Roman" w:cs="Times New Roman"/>
        </w:rPr>
        <w:t xml:space="preserve">They did not, however, provide </w:t>
      </w:r>
      <w:r w:rsidR="00E8372E">
        <w:rPr>
          <w:rFonts w:ascii="Times New Roman" w:hAnsi="Times New Roman" w:cs="Times New Roman"/>
        </w:rPr>
        <w:t xml:space="preserve">strong evidence for any kind of evolutionary implications of the </w:t>
      </w:r>
      <w:r w:rsidR="00E8372E">
        <w:rPr>
          <w:rFonts w:ascii="Times New Roman" w:hAnsi="Times New Roman" w:cs="Times New Roman"/>
          <w:i/>
        </w:rPr>
        <w:t>cortex</w:t>
      </w:r>
      <w:r w:rsidR="00E8372E">
        <w:rPr>
          <w:rFonts w:ascii="Times New Roman" w:hAnsi="Times New Roman" w:cs="Times New Roman"/>
        </w:rPr>
        <w:t xml:space="preserve"> gene. </w:t>
      </w:r>
    </w:p>
    <w:p w14:paraId="6BAC8F26" w14:textId="55FC828A" w:rsidR="00E53A62" w:rsidRDefault="00E53A62" w:rsidP="00E53A62">
      <w:pPr>
        <w:rPr>
          <w:rFonts w:ascii="Times New Roman" w:hAnsi="Times New Roman" w:cs="Times New Roman"/>
          <w:i/>
        </w:rPr>
      </w:pPr>
    </w:p>
    <w:p w14:paraId="5328CAF6" w14:textId="1BA2E56A" w:rsidR="00E53A62" w:rsidRPr="00E53A62" w:rsidRDefault="00E53A62" w:rsidP="00E53A62">
      <w:pPr>
        <w:rPr>
          <w:rFonts w:ascii="Times New Roman" w:hAnsi="Times New Roman" w:cs="Times New Roman"/>
          <w:i/>
        </w:rPr>
      </w:pPr>
      <w:r>
        <w:rPr>
          <w:rFonts w:ascii="Times New Roman" w:hAnsi="Times New Roman" w:cs="Times New Roman"/>
          <w:i/>
        </w:rPr>
        <w:t>Conclusions</w:t>
      </w:r>
    </w:p>
    <w:p w14:paraId="0A30C706" w14:textId="677649B4" w:rsidR="00EA0B00" w:rsidRDefault="006641C1" w:rsidP="00902D18">
      <w:pPr>
        <w:rPr>
          <w:rFonts w:ascii="Times New Roman" w:hAnsi="Times New Roman" w:cs="Times New Roman"/>
        </w:rPr>
      </w:pPr>
      <w:r>
        <w:rPr>
          <w:rFonts w:ascii="Times New Roman" w:hAnsi="Times New Roman" w:cs="Times New Roman"/>
        </w:rPr>
        <w:tab/>
      </w:r>
      <w:r w:rsidR="00E678CA">
        <w:rPr>
          <w:rFonts w:ascii="Times New Roman" w:hAnsi="Times New Roman" w:cs="Times New Roman"/>
        </w:rPr>
        <w:t xml:space="preserve">While there are multiple methods to analyze the connections between genotypes and phenotypes, it seems clear that field experiments are a necessary component to </w:t>
      </w:r>
      <w:r w:rsidR="0005244B">
        <w:rPr>
          <w:rFonts w:ascii="Times New Roman" w:hAnsi="Times New Roman" w:cs="Times New Roman"/>
        </w:rPr>
        <w:t xml:space="preserve">claim effects on fitness. </w:t>
      </w:r>
      <w:r w:rsidR="00495B1F">
        <w:rPr>
          <w:rFonts w:ascii="Times New Roman" w:hAnsi="Times New Roman" w:cs="Times New Roman"/>
        </w:rPr>
        <w:t xml:space="preserve">When attempting to draw conclusions about adaptive evolution, multiple levels of analysis are needed, from genotype analysis, to phenotypic expression, to </w:t>
      </w:r>
      <w:r w:rsidR="00002AC2">
        <w:rPr>
          <w:rFonts w:ascii="Times New Roman" w:hAnsi="Times New Roman" w:cs="Times New Roman"/>
        </w:rPr>
        <w:t xml:space="preserve">adaptive evolution. </w:t>
      </w:r>
    </w:p>
    <w:p w14:paraId="1AD1231C" w14:textId="77777777" w:rsidR="006641C1" w:rsidRDefault="006641C1" w:rsidP="00902D18">
      <w:pPr>
        <w:rPr>
          <w:rFonts w:ascii="Times New Roman" w:hAnsi="Times New Roman" w:cs="Times New Roman"/>
        </w:rPr>
      </w:pPr>
    </w:p>
    <w:p w14:paraId="720EFB2A" w14:textId="43C664E2" w:rsidR="00EA0B00" w:rsidRDefault="00EA0B00" w:rsidP="00902D18">
      <w:pPr>
        <w:rPr>
          <w:rFonts w:ascii="Times New Roman" w:hAnsi="Times New Roman" w:cs="Times New Roman"/>
        </w:rPr>
      </w:pPr>
    </w:p>
    <w:p w14:paraId="2D18F7DC" w14:textId="44B35D60" w:rsidR="00EA0B00" w:rsidRDefault="00EA0B00" w:rsidP="00902D18">
      <w:pPr>
        <w:rPr>
          <w:rFonts w:ascii="Times New Roman" w:hAnsi="Times New Roman" w:cs="Times New Roman"/>
        </w:rPr>
      </w:pPr>
      <w:r>
        <w:rPr>
          <w:rFonts w:ascii="Times New Roman" w:hAnsi="Times New Roman" w:cs="Times New Roman"/>
          <w:b/>
        </w:rPr>
        <w:t>Sources</w:t>
      </w:r>
    </w:p>
    <w:p w14:paraId="21EEE343" w14:textId="4C47F8EB" w:rsidR="00246B3F" w:rsidRDefault="00246B3F" w:rsidP="00246B3F">
      <w:pPr>
        <w:pStyle w:val="NormalWeb"/>
        <w:ind w:left="480" w:hanging="480"/>
      </w:pPr>
      <w:r>
        <w:t>Barrett RDH, Laurent S, Mallarino R, Pfeifer SP, Xu CCY, Foll M, Wakamatsu K, Duke-cohan JS, Jensen JD, Hoekstra HE</w:t>
      </w:r>
      <w:r w:rsidR="00244253">
        <w:t xml:space="preserve">. </w:t>
      </w:r>
      <w:r>
        <w:t>2019</w:t>
      </w:r>
      <w:r w:rsidR="00244253">
        <w:t>.</w:t>
      </w:r>
      <w:r>
        <w:t xml:space="preserve"> Linking a mutation to survival in wild mice. </w:t>
      </w:r>
      <w:r w:rsidRPr="00244253">
        <w:rPr>
          <w:i/>
        </w:rPr>
        <w:t>Science</w:t>
      </w:r>
      <w:r w:rsidR="00244253">
        <w:rPr>
          <w:i/>
        </w:rPr>
        <w:t>.</w:t>
      </w:r>
      <w:r>
        <w:t xml:space="preserve"> 363:499–504.</w:t>
      </w:r>
    </w:p>
    <w:p w14:paraId="64D92476" w14:textId="1CAA3CC0" w:rsidR="00246B3F" w:rsidRDefault="00246B3F" w:rsidP="00246B3F">
      <w:pPr>
        <w:pStyle w:val="NormalWeb"/>
        <w:ind w:left="480" w:hanging="480"/>
      </w:pPr>
      <w:r>
        <w:t>Bosse M, Spurgin LG, Laine VN, Cole EF, Firth JA, Gienapp P, Gosler AG, Mcmahon K, Poissant J, Verhagen I, Groenen MAM, Oers K Van, Sheldon BC, Visser ME, Slate J</w:t>
      </w:r>
      <w:r w:rsidR="00244253">
        <w:t xml:space="preserve">. </w:t>
      </w:r>
      <w:r>
        <w:t>201</w:t>
      </w:r>
      <w:r w:rsidR="00244253">
        <w:t>7.</w:t>
      </w:r>
      <w:r>
        <w:t xml:space="preserve"> Recent natural selection causes adaptive evolution of an avian polygenic trait. </w:t>
      </w:r>
      <w:r w:rsidRPr="00244253">
        <w:rPr>
          <w:i/>
        </w:rPr>
        <w:t>Science</w:t>
      </w:r>
      <w:r w:rsidR="00244253" w:rsidRPr="00244253">
        <w:rPr>
          <w:i/>
        </w:rPr>
        <w:t>.</w:t>
      </w:r>
      <w:r>
        <w:t xml:space="preserve"> 368:365–368.</w:t>
      </w:r>
    </w:p>
    <w:p w14:paraId="3C3FC264" w14:textId="2BC9CABE" w:rsidR="00246B3F" w:rsidRDefault="00246B3F" w:rsidP="00246B3F">
      <w:pPr>
        <w:pStyle w:val="NormalWeb"/>
        <w:ind w:left="480" w:hanging="480"/>
      </w:pPr>
      <w:r>
        <w:t>Nadeau NJ, Pardo-diaz C, Whibley A, Supple MA, Suzanne V, Richard W, Wu GC, Maroja L, Ferguson L, Hanly JJ, Hines H, Salazar C, Merrill RM, Mcmillan O, Jiggins CD</w:t>
      </w:r>
      <w:r w:rsidR="00244253">
        <w:t xml:space="preserve">. </w:t>
      </w:r>
      <w:r>
        <w:t>2016</w:t>
      </w:r>
      <w:r w:rsidR="00244253">
        <w:t>.</w:t>
      </w:r>
      <w:r>
        <w:t xml:space="preserve"> The gene </w:t>
      </w:r>
      <w:r w:rsidRPr="00244253">
        <w:rPr>
          <w:i/>
        </w:rPr>
        <w:t>cortex</w:t>
      </w:r>
      <w:r>
        <w:t xml:space="preserve"> controls mimicry and crypsis in butterflies and moths. </w:t>
      </w:r>
      <w:r w:rsidRPr="00244253">
        <w:rPr>
          <w:i/>
        </w:rPr>
        <w:t>Nature</w:t>
      </w:r>
      <w:r w:rsidR="00244253" w:rsidRPr="00244253">
        <w:rPr>
          <w:i/>
        </w:rPr>
        <w:t>.</w:t>
      </w:r>
      <w:r>
        <w:t xml:space="preserve"> 534:106–110. doi: 10.1038/nature17961</w:t>
      </w:r>
    </w:p>
    <w:p w14:paraId="54549713" w14:textId="77777777" w:rsidR="00246B3F" w:rsidRDefault="00246B3F" w:rsidP="00246B3F">
      <w:pPr>
        <w:pStyle w:val="NormalWeb"/>
        <w:ind w:left="480" w:hanging="480"/>
      </w:pPr>
    </w:p>
    <w:p w14:paraId="30120950" w14:textId="77777777" w:rsidR="00EA0B00" w:rsidRPr="00EA0B00" w:rsidRDefault="00EA0B00" w:rsidP="00902D18">
      <w:pPr>
        <w:rPr>
          <w:rFonts w:ascii="Times New Roman" w:hAnsi="Times New Roman" w:cs="Times New Roman"/>
        </w:rPr>
      </w:pPr>
    </w:p>
    <w:sectPr w:rsidR="00EA0B00" w:rsidRPr="00EA0B00" w:rsidSect="003806E3">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25T15:57:00Z" w:initials="CPM">
    <w:p w14:paraId="46489D50" w14:textId="40C50747" w:rsidR="003665D1" w:rsidRDefault="003665D1">
      <w:pPr>
        <w:pStyle w:val="CommentText"/>
      </w:pPr>
      <w:r>
        <w:rPr>
          <w:rStyle w:val="CommentReference"/>
        </w:rPr>
        <w:annotationRef/>
      </w:r>
      <w:r>
        <w:t>91%</w:t>
      </w:r>
    </w:p>
  </w:comment>
  <w:comment w:id="2" w:author="Carlos Prada Montoya" w:date="2019-02-25T15:45:00Z" w:initials="CPM">
    <w:p w14:paraId="03543881" w14:textId="6B940C5E" w:rsidR="00CE62DB" w:rsidRDefault="00CE62DB">
      <w:pPr>
        <w:pStyle w:val="CommentText"/>
      </w:pPr>
      <w:r>
        <w:rPr>
          <w:rStyle w:val="CommentReference"/>
        </w:rPr>
        <w:annotationRef/>
      </w:r>
      <w:r>
        <w:t>Better than the beginning of the previous discussion</w:t>
      </w:r>
    </w:p>
  </w:comment>
  <w:comment w:id="17" w:author="Carlos Prada Montoya" w:date="2019-02-25T15:50:00Z" w:initials="CPM">
    <w:p w14:paraId="00E84058" w14:textId="21418182" w:rsidR="00CE62DB" w:rsidRDefault="00CE62DB">
      <w:pPr>
        <w:pStyle w:val="CommentText"/>
      </w:pPr>
      <w:r>
        <w:rPr>
          <w:rStyle w:val="CommentReference"/>
        </w:rPr>
        <w:annotationRef/>
      </w:r>
      <w:r>
        <w:t>Avoid word repetition within a single sentence</w:t>
      </w:r>
    </w:p>
  </w:comment>
  <w:comment w:id="26" w:author="Carlos Prada Montoya" w:date="2019-02-25T15:52:00Z" w:initials="CPM">
    <w:p w14:paraId="6912197D" w14:textId="596AD804" w:rsidR="00CE62DB" w:rsidRDefault="00CE62DB">
      <w:pPr>
        <w:pStyle w:val="CommentText"/>
      </w:pPr>
      <w:r>
        <w:rPr>
          <w:rStyle w:val="CommentReference"/>
        </w:rPr>
        <w:annotationRef/>
      </w:r>
      <w:r>
        <w:t>What? Explain why?</w:t>
      </w:r>
    </w:p>
  </w:comment>
  <w:comment w:id="29" w:author="Carlos Prada Montoya" w:date="2019-02-25T15:53:00Z" w:initials="CPM">
    <w:p w14:paraId="38BF9E4F" w14:textId="00426E76" w:rsidR="00572F31" w:rsidRDefault="00572F31">
      <w:pPr>
        <w:pStyle w:val="CommentText"/>
      </w:pPr>
      <w:r>
        <w:rPr>
          <w:rStyle w:val="CommentReference"/>
        </w:rPr>
        <w:annotationRef/>
      </w:r>
      <w:r>
        <w:t xml:space="preserve">This is what the whole thing should be about. Avoid summarizing and compare them right from the </w:t>
      </w:r>
      <w:proofErr w:type="spellStart"/>
      <w:r>
        <w:t>begining</w:t>
      </w:r>
      <w:proofErr w:type="spellEnd"/>
    </w:p>
  </w:comment>
  <w:comment w:id="35" w:author="Carlos Prada Montoya" w:date="2019-02-25T15:55:00Z" w:initials="CPM">
    <w:p w14:paraId="003CA5AF" w14:textId="57C184E4" w:rsidR="00572F31" w:rsidRDefault="00572F31">
      <w:pPr>
        <w:pStyle w:val="CommentText"/>
      </w:pPr>
      <w:r>
        <w:rPr>
          <w:rStyle w:val="CommentReference"/>
        </w:rPr>
        <w:annotationRef/>
      </w:r>
      <w:r>
        <w:t>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489D50" w15:done="0"/>
  <w15:commentEx w15:paraId="03543881" w15:done="0"/>
  <w15:commentEx w15:paraId="00E84058" w15:done="0"/>
  <w15:commentEx w15:paraId="6912197D" w15:done="0"/>
  <w15:commentEx w15:paraId="38BF9E4F" w15:done="0"/>
  <w15:commentEx w15:paraId="003CA5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489D50" w16cid:durableId="201E8EE9"/>
  <w16cid:commentId w16cid:paraId="03543881" w16cid:durableId="201E8C36"/>
  <w16cid:commentId w16cid:paraId="00E84058" w16cid:durableId="201E8D40"/>
  <w16cid:commentId w16cid:paraId="6912197D" w16cid:durableId="201E8DA1"/>
  <w16cid:commentId w16cid:paraId="38BF9E4F" w16cid:durableId="201E8DE8"/>
  <w16cid:commentId w16cid:paraId="003CA5AF" w16cid:durableId="201E8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203E6" w14:textId="77777777" w:rsidR="000445DD" w:rsidRDefault="000445DD" w:rsidP="00902D18">
      <w:r>
        <w:separator/>
      </w:r>
    </w:p>
  </w:endnote>
  <w:endnote w:type="continuationSeparator" w:id="0">
    <w:p w14:paraId="0243FEA4" w14:textId="77777777" w:rsidR="000445DD" w:rsidRDefault="000445DD" w:rsidP="0090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54D13" w14:textId="77777777" w:rsidR="000445DD" w:rsidRDefault="000445DD" w:rsidP="00902D18">
      <w:r>
        <w:separator/>
      </w:r>
    </w:p>
  </w:footnote>
  <w:footnote w:type="continuationSeparator" w:id="0">
    <w:p w14:paraId="3E2C0108" w14:textId="77777777" w:rsidR="000445DD" w:rsidRDefault="000445DD" w:rsidP="00902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C471" w14:textId="67E7F0B1" w:rsidR="00902D18" w:rsidRDefault="00902D18">
    <w:pPr>
      <w:pStyle w:val="Header"/>
    </w:pPr>
    <w:r>
      <w:t>Cassie Raker</w:t>
    </w:r>
  </w:p>
  <w:p w14:paraId="4809A86B" w14:textId="008D6473" w:rsidR="00902D18" w:rsidRDefault="00902D18">
    <w:pPr>
      <w:pStyle w:val="Header"/>
    </w:pPr>
    <w:r>
      <w:t>BIO594: Spring 2019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E0"/>
    <w:rsid w:val="00002AC2"/>
    <w:rsid w:val="000445DD"/>
    <w:rsid w:val="0005244B"/>
    <w:rsid w:val="00085226"/>
    <w:rsid w:val="00191A92"/>
    <w:rsid w:val="001A028A"/>
    <w:rsid w:val="001F4998"/>
    <w:rsid w:val="00212BB1"/>
    <w:rsid w:val="00244253"/>
    <w:rsid w:val="00246B3F"/>
    <w:rsid w:val="00263953"/>
    <w:rsid w:val="002A6903"/>
    <w:rsid w:val="002C0C3F"/>
    <w:rsid w:val="002C1FD7"/>
    <w:rsid w:val="002D1137"/>
    <w:rsid w:val="002F60E5"/>
    <w:rsid w:val="003221FB"/>
    <w:rsid w:val="00324C74"/>
    <w:rsid w:val="00335A16"/>
    <w:rsid w:val="003665D1"/>
    <w:rsid w:val="003806E3"/>
    <w:rsid w:val="0038357D"/>
    <w:rsid w:val="003A1378"/>
    <w:rsid w:val="00424BFE"/>
    <w:rsid w:val="00433FF0"/>
    <w:rsid w:val="00480CC0"/>
    <w:rsid w:val="00495B1F"/>
    <w:rsid w:val="004A0934"/>
    <w:rsid w:val="004E6039"/>
    <w:rsid w:val="004E720E"/>
    <w:rsid w:val="00564FA1"/>
    <w:rsid w:val="00572F31"/>
    <w:rsid w:val="005823EF"/>
    <w:rsid w:val="005D7C1A"/>
    <w:rsid w:val="005F0E60"/>
    <w:rsid w:val="00621C5C"/>
    <w:rsid w:val="006641C1"/>
    <w:rsid w:val="0067036B"/>
    <w:rsid w:val="006C409A"/>
    <w:rsid w:val="006F4FFA"/>
    <w:rsid w:val="00765D1B"/>
    <w:rsid w:val="007A128D"/>
    <w:rsid w:val="007B231D"/>
    <w:rsid w:val="007C0425"/>
    <w:rsid w:val="008169A4"/>
    <w:rsid w:val="0085698B"/>
    <w:rsid w:val="008A06F7"/>
    <w:rsid w:val="008A2BE8"/>
    <w:rsid w:val="008A552C"/>
    <w:rsid w:val="008A5AE2"/>
    <w:rsid w:val="008C0D7B"/>
    <w:rsid w:val="00902D18"/>
    <w:rsid w:val="00A229A0"/>
    <w:rsid w:val="00A45DE0"/>
    <w:rsid w:val="00AC4309"/>
    <w:rsid w:val="00AD3CF3"/>
    <w:rsid w:val="00B27304"/>
    <w:rsid w:val="00B92C80"/>
    <w:rsid w:val="00BB0A7A"/>
    <w:rsid w:val="00BE6FE9"/>
    <w:rsid w:val="00C027FF"/>
    <w:rsid w:val="00C620C4"/>
    <w:rsid w:val="00C83C5E"/>
    <w:rsid w:val="00CB0B4A"/>
    <w:rsid w:val="00CE62DB"/>
    <w:rsid w:val="00D03F00"/>
    <w:rsid w:val="00D24085"/>
    <w:rsid w:val="00D571AB"/>
    <w:rsid w:val="00D838C0"/>
    <w:rsid w:val="00D8434E"/>
    <w:rsid w:val="00E53A62"/>
    <w:rsid w:val="00E641DE"/>
    <w:rsid w:val="00E678CA"/>
    <w:rsid w:val="00E829CD"/>
    <w:rsid w:val="00E8372E"/>
    <w:rsid w:val="00EA0B00"/>
    <w:rsid w:val="00EA1868"/>
    <w:rsid w:val="00EE6868"/>
    <w:rsid w:val="00EE6E38"/>
    <w:rsid w:val="00F253A6"/>
    <w:rsid w:val="00F51BEF"/>
    <w:rsid w:val="00F560B8"/>
    <w:rsid w:val="00F75AA6"/>
    <w:rsid w:val="00FA2EEC"/>
    <w:rsid w:val="00FB7C04"/>
    <w:rsid w:val="00FD076A"/>
    <w:rsid w:val="00FD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311DF"/>
  <w15:chartTrackingRefBased/>
  <w15:docId w15:val="{DE75E82F-DA38-EB40-9B60-FA92966A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D18"/>
    <w:pPr>
      <w:tabs>
        <w:tab w:val="center" w:pos="4680"/>
        <w:tab w:val="right" w:pos="9360"/>
      </w:tabs>
    </w:pPr>
  </w:style>
  <w:style w:type="character" w:customStyle="1" w:styleId="HeaderChar">
    <w:name w:val="Header Char"/>
    <w:basedOn w:val="DefaultParagraphFont"/>
    <w:link w:val="Header"/>
    <w:uiPriority w:val="99"/>
    <w:rsid w:val="00902D18"/>
  </w:style>
  <w:style w:type="paragraph" w:styleId="Footer">
    <w:name w:val="footer"/>
    <w:basedOn w:val="Normal"/>
    <w:link w:val="FooterChar"/>
    <w:uiPriority w:val="99"/>
    <w:unhideWhenUsed/>
    <w:rsid w:val="00902D18"/>
    <w:pPr>
      <w:tabs>
        <w:tab w:val="center" w:pos="4680"/>
        <w:tab w:val="right" w:pos="9360"/>
      </w:tabs>
    </w:pPr>
  </w:style>
  <w:style w:type="character" w:customStyle="1" w:styleId="FooterChar">
    <w:name w:val="Footer Char"/>
    <w:basedOn w:val="DefaultParagraphFont"/>
    <w:link w:val="Footer"/>
    <w:uiPriority w:val="99"/>
    <w:rsid w:val="00902D18"/>
  </w:style>
  <w:style w:type="paragraph" w:styleId="NormalWeb">
    <w:name w:val="Normal (Web)"/>
    <w:basedOn w:val="Normal"/>
    <w:uiPriority w:val="99"/>
    <w:semiHidden/>
    <w:unhideWhenUsed/>
    <w:rsid w:val="00246B3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E62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62D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E62DB"/>
    <w:rPr>
      <w:sz w:val="16"/>
      <w:szCs w:val="16"/>
    </w:rPr>
  </w:style>
  <w:style w:type="paragraph" w:styleId="CommentText">
    <w:name w:val="annotation text"/>
    <w:basedOn w:val="Normal"/>
    <w:link w:val="CommentTextChar"/>
    <w:uiPriority w:val="99"/>
    <w:semiHidden/>
    <w:unhideWhenUsed/>
    <w:rsid w:val="00CE62DB"/>
    <w:rPr>
      <w:sz w:val="20"/>
      <w:szCs w:val="20"/>
    </w:rPr>
  </w:style>
  <w:style w:type="character" w:customStyle="1" w:styleId="CommentTextChar">
    <w:name w:val="Comment Text Char"/>
    <w:basedOn w:val="DefaultParagraphFont"/>
    <w:link w:val="CommentText"/>
    <w:uiPriority w:val="99"/>
    <w:semiHidden/>
    <w:rsid w:val="00CE62DB"/>
    <w:rPr>
      <w:sz w:val="20"/>
      <w:szCs w:val="20"/>
    </w:rPr>
  </w:style>
  <w:style w:type="paragraph" w:styleId="CommentSubject">
    <w:name w:val="annotation subject"/>
    <w:basedOn w:val="CommentText"/>
    <w:next w:val="CommentText"/>
    <w:link w:val="CommentSubjectChar"/>
    <w:uiPriority w:val="99"/>
    <w:semiHidden/>
    <w:unhideWhenUsed/>
    <w:rsid w:val="00CE62DB"/>
    <w:rPr>
      <w:b/>
      <w:bCs/>
    </w:rPr>
  </w:style>
  <w:style w:type="character" w:customStyle="1" w:styleId="CommentSubjectChar">
    <w:name w:val="Comment Subject Char"/>
    <w:basedOn w:val="CommentTextChar"/>
    <w:link w:val="CommentSubject"/>
    <w:uiPriority w:val="99"/>
    <w:semiHidden/>
    <w:rsid w:val="00CE62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948730">
      <w:bodyDiv w:val="1"/>
      <w:marLeft w:val="0"/>
      <w:marRight w:val="0"/>
      <w:marTop w:val="0"/>
      <w:marBottom w:val="0"/>
      <w:divBdr>
        <w:top w:val="none" w:sz="0" w:space="0" w:color="auto"/>
        <w:left w:val="none" w:sz="0" w:space="0" w:color="auto"/>
        <w:bottom w:val="none" w:sz="0" w:space="0" w:color="auto"/>
        <w:right w:val="none" w:sz="0" w:space="0" w:color="auto"/>
      </w:divBdr>
    </w:div>
    <w:div w:id="1490487745">
      <w:bodyDiv w:val="1"/>
      <w:marLeft w:val="0"/>
      <w:marRight w:val="0"/>
      <w:marTop w:val="0"/>
      <w:marBottom w:val="0"/>
      <w:divBdr>
        <w:top w:val="none" w:sz="0" w:space="0" w:color="auto"/>
        <w:left w:val="none" w:sz="0" w:space="0" w:color="auto"/>
        <w:bottom w:val="none" w:sz="0" w:space="0" w:color="auto"/>
        <w:right w:val="none" w:sz="0" w:space="0" w:color="auto"/>
      </w:divBdr>
    </w:div>
    <w:div w:id="177107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885EC-207B-684F-9676-71DB145F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Raker</dc:creator>
  <cp:keywords/>
  <dc:description/>
  <cp:lastModifiedBy>Carlos Prada Montoya</cp:lastModifiedBy>
  <cp:revision>4</cp:revision>
  <dcterms:created xsi:type="dcterms:W3CDTF">2019-02-25T20:44:00Z</dcterms:created>
  <dcterms:modified xsi:type="dcterms:W3CDTF">2019-02-25T20:57:00Z</dcterms:modified>
</cp:coreProperties>
</file>