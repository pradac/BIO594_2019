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BBBF7" w14:textId="156F2007" w:rsidR="008D4276" w:rsidRPr="008D4276" w:rsidRDefault="00875FA5" w:rsidP="008D4276">
      <w:pPr>
        <w:jc w:val="center"/>
        <w:rPr>
          <w:rFonts w:ascii="Times New Roman" w:eastAsia="Times New Roman" w:hAnsi="Times New Roman" w:cs="Times New Roman"/>
          <w:b/>
          <w:iCs/>
          <w:color w:val="000000"/>
        </w:rPr>
      </w:pPr>
      <w:r>
        <w:rPr>
          <w:rFonts w:ascii="Times New Roman" w:eastAsia="Times New Roman" w:hAnsi="Times New Roman" w:cs="Times New Roman"/>
          <w:b/>
          <w:iCs/>
          <w:color w:val="000000"/>
        </w:rPr>
        <w:t>Gene Expression and RNA-</w:t>
      </w:r>
      <w:proofErr w:type="spellStart"/>
      <w:r>
        <w:rPr>
          <w:rFonts w:ascii="Times New Roman" w:eastAsia="Times New Roman" w:hAnsi="Times New Roman" w:cs="Times New Roman"/>
          <w:b/>
          <w:iCs/>
          <w:color w:val="000000"/>
        </w:rPr>
        <w:t>Seq</w:t>
      </w:r>
      <w:proofErr w:type="spellEnd"/>
      <w:r>
        <w:rPr>
          <w:rFonts w:ascii="Times New Roman" w:eastAsia="Times New Roman" w:hAnsi="Times New Roman" w:cs="Times New Roman"/>
          <w:b/>
          <w:iCs/>
          <w:color w:val="000000"/>
        </w:rPr>
        <w:t xml:space="preserve">: Discussion </w:t>
      </w:r>
      <w:commentRangeStart w:id="0"/>
      <w:r>
        <w:rPr>
          <w:rFonts w:ascii="Times New Roman" w:eastAsia="Times New Roman" w:hAnsi="Times New Roman" w:cs="Times New Roman"/>
          <w:b/>
          <w:iCs/>
          <w:color w:val="000000"/>
        </w:rPr>
        <w:t>Summary</w:t>
      </w:r>
      <w:commentRangeEnd w:id="0"/>
      <w:r w:rsidR="0075510E">
        <w:rPr>
          <w:rStyle w:val="CommentReference"/>
        </w:rPr>
        <w:commentReference w:id="0"/>
      </w:r>
    </w:p>
    <w:p w14:paraId="7807AC65" w14:textId="77777777" w:rsidR="008D4276" w:rsidRDefault="008D4276" w:rsidP="00674998">
      <w:pPr>
        <w:rPr>
          <w:rFonts w:ascii="Times New Roman" w:eastAsia="Times New Roman" w:hAnsi="Times New Roman" w:cs="Times New Roman"/>
          <w:i/>
          <w:iCs/>
          <w:color w:val="000000"/>
        </w:rPr>
      </w:pPr>
    </w:p>
    <w:p w14:paraId="1E1B5301" w14:textId="7B86A8D3" w:rsidR="00674998" w:rsidRPr="001B7278" w:rsidRDefault="00674998" w:rsidP="00674998">
      <w:pPr>
        <w:rPr>
          <w:rFonts w:ascii="Times New Roman" w:eastAsia="Times New Roman" w:hAnsi="Times New Roman" w:cs="Times New Roman"/>
        </w:rPr>
      </w:pPr>
      <w:r w:rsidRPr="001B7278">
        <w:rPr>
          <w:rFonts w:ascii="Times New Roman" w:eastAsia="Times New Roman" w:hAnsi="Times New Roman" w:cs="Times New Roman"/>
          <w:i/>
          <w:iCs/>
          <w:color w:val="000000"/>
        </w:rPr>
        <w:t>Introduction</w:t>
      </w:r>
    </w:p>
    <w:p w14:paraId="194C118D" w14:textId="5546F889" w:rsidR="00674998" w:rsidRPr="001B7278" w:rsidRDefault="00674998" w:rsidP="00674998">
      <w:pPr>
        <w:ind w:firstLine="720"/>
        <w:rPr>
          <w:rFonts w:ascii="Times New Roman" w:eastAsia="Times New Roman" w:hAnsi="Times New Roman" w:cs="Times New Roman"/>
        </w:rPr>
      </w:pPr>
      <w:commentRangeStart w:id="1"/>
      <w:r w:rsidRPr="001B7278">
        <w:rPr>
          <w:rFonts w:ascii="Times New Roman" w:eastAsia="Times New Roman" w:hAnsi="Times New Roman" w:cs="Times New Roman"/>
          <w:color w:val="000000"/>
        </w:rPr>
        <w:t xml:space="preserve">RNA-sequencing analysis has become an increasingly popular way to study gene expression in different organisms. </w:t>
      </w:r>
      <w:commentRangeEnd w:id="1"/>
      <w:r w:rsidR="003922CD">
        <w:rPr>
          <w:rStyle w:val="CommentReference"/>
        </w:rPr>
        <w:commentReference w:id="1"/>
      </w:r>
      <w:r w:rsidRPr="001B7278">
        <w:rPr>
          <w:rFonts w:ascii="Times New Roman" w:eastAsia="Times New Roman" w:hAnsi="Times New Roman" w:cs="Times New Roman"/>
          <w:color w:val="000000"/>
        </w:rPr>
        <w:t xml:space="preserve">Organisms </w:t>
      </w:r>
      <w:del w:id="2" w:author="Carlos Prada Montoya" w:date="2019-03-04T11:05:00Z">
        <w:r w:rsidRPr="001B7278" w:rsidDel="003922CD">
          <w:rPr>
            <w:rFonts w:ascii="Times New Roman" w:eastAsia="Times New Roman" w:hAnsi="Times New Roman" w:cs="Times New Roman"/>
            <w:color w:val="000000"/>
          </w:rPr>
          <w:delText xml:space="preserve">can </w:delText>
        </w:r>
      </w:del>
      <w:r w:rsidRPr="001B7278">
        <w:rPr>
          <w:rFonts w:ascii="Times New Roman" w:eastAsia="Times New Roman" w:hAnsi="Times New Roman" w:cs="Times New Roman"/>
          <w:color w:val="000000"/>
        </w:rPr>
        <w:t xml:space="preserve">respond to stress </w:t>
      </w:r>
      <w:commentRangeStart w:id="3"/>
      <w:r w:rsidRPr="001B7278">
        <w:rPr>
          <w:rFonts w:ascii="Times New Roman" w:eastAsia="Times New Roman" w:hAnsi="Times New Roman" w:cs="Times New Roman"/>
          <w:color w:val="000000"/>
        </w:rPr>
        <w:t>in a variety of ways</w:t>
      </w:r>
      <w:commentRangeEnd w:id="3"/>
      <w:r w:rsidR="003922CD">
        <w:rPr>
          <w:rStyle w:val="CommentReference"/>
        </w:rPr>
        <w:commentReference w:id="3"/>
      </w:r>
      <w:r w:rsidRPr="001B7278">
        <w:rPr>
          <w:rFonts w:ascii="Times New Roman" w:eastAsia="Times New Roman" w:hAnsi="Times New Roman" w:cs="Times New Roman"/>
          <w:color w:val="000000"/>
        </w:rPr>
        <w:t>, and RNA-</w:t>
      </w:r>
      <w:proofErr w:type="spellStart"/>
      <w:r w:rsidRPr="001B7278">
        <w:rPr>
          <w:rFonts w:ascii="Times New Roman" w:eastAsia="Times New Roman" w:hAnsi="Times New Roman" w:cs="Times New Roman"/>
          <w:color w:val="000000"/>
        </w:rPr>
        <w:t>seq</w:t>
      </w:r>
      <w:proofErr w:type="spellEnd"/>
      <w:r w:rsidRPr="001B7278">
        <w:rPr>
          <w:rFonts w:ascii="Times New Roman" w:eastAsia="Times New Roman" w:hAnsi="Times New Roman" w:cs="Times New Roman"/>
          <w:color w:val="000000"/>
        </w:rPr>
        <w:t xml:space="preserve"> and the associated bioinformatics tools can provide valuable insights on how they will respond to stress in the future. Gene Ontology tools, in particular, can provide </w:t>
      </w:r>
      <w:del w:id="4" w:author="Carlos Prada Montoya" w:date="2019-03-04T11:06:00Z">
        <w:r w:rsidRPr="001B7278" w:rsidDel="003922CD">
          <w:rPr>
            <w:rFonts w:ascii="Times New Roman" w:eastAsia="Times New Roman" w:hAnsi="Times New Roman" w:cs="Times New Roman"/>
            <w:color w:val="000000"/>
          </w:rPr>
          <w:delText xml:space="preserve">valuable </w:delText>
        </w:r>
      </w:del>
      <w:r w:rsidRPr="001B7278">
        <w:rPr>
          <w:rFonts w:ascii="Times New Roman" w:eastAsia="Times New Roman" w:hAnsi="Times New Roman" w:cs="Times New Roman"/>
          <w:color w:val="000000"/>
        </w:rPr>
        <w:t>inform</w:t>
      </w:r>
      <w:bookmarkStart w:id="5" w:name="_GoBack"/>
      <w:bookmarkEnd w:id="5"/>
      <w:r w:rsidRPr="001B7278">
        <w:rPr>
          <w:rFonts w:ascii="Times New Roman" w:eastAsia="Times New Roman" w:hAnsi="Times New Roman" w:cs="Times New Roman"/>
          <w:color w:val="000000"/>
        </w:rPr>
        <w:t xml:space="preserve">ation on what genes to focus on, and what purpose different genes play in an organism. </w:t>
      </w:r>
      <w:r w:rsidR="006E7B84" w:rsidRPr="0081206A">
        <w:rPr>
          <w:rFonts w:ascii="Times New Roman" w:eastAsia="Times New Roman" w:hAnsi="Times New Roman" w:cs="Times New Roman"/>
          <w:color w:val="000000"/>
        </w:rPr>
        <w:t>Lohman et al. 2017, Bernal et al. 2018, and Walworth et al. 2016 all describe applications of RNA-</w:t>
      </w:r>
      <w:proofErr w:type="spellStart"/>
      <w:r w:rsidR="006E7B84" w:rsidRPr="0081206A">
        <w:rPr>
          <w:rFonts w:ascii="Times New Roman" w:eastAsia="Times New Roman" w:hAnsi="Times New Roman" w:cs="Times New Roman"/>
          <w:color w:val="000000"/>
        </w:rPr>
        <w:t>seq</w:t>
      </w:r>
      <w:proofErr w:type="spellEnd"/>
      <w:r w:rsidR="006E7B84" w:rsidRPr="0081206A">
        <w:rPr>
          <w:rFonts w:ascii="Times New Roman" w:eastAsia="Times New Roman" w:hAnsi="Times New Roman" w:cs="Times New Roman"/>
          <w:color w:val="000000"/>
        </w:rPr>
        <w:t xml:space="preserve"> to studying stress and plasticity. </w:t>
      </w:r>
    </w:p>
    <w:p w14:paraId="0F6F7676" w14:textId="164A0CF1" w:rsidR="003579A5" w:rsidRPr="0081206A" w:rsidRDefault="006B2F1A">
      <w:pPr>
        <w:rPr>
          <w:rFonts w:ascii="Times New Roman" w:hAnsi="Times New Roman" w:cs="Times New Roman"/>
        </w:rPr>
      </w:pPr>
    </w:p>
    <w:p w14:paraId="31DF2E4D" w14:textId="1D07AA1D" w:rsidR="00674998" w:rsidRPr="0081206A" w:rsidRDefault="00674998">
      <w:pPr>
        <w:rPr>
          <w:rFonts w:ascii="Times New Roman" w:hAnsi="Times New Roman" w:cs="Times New Roman"/>
          <w:i/>
        </w:rPr>
      </w:pPr>
      <w:r w:rsidRPr="0081206A">
        <w:rPr>
          <w:rFonts w:ascii="Times New Roman" w:hAnsi="Times New Roman" w:cs="Times New Roman"/>
          <w:i/>
        </w:rPr>
        <w:t>Comparisons</w:t>
      </w:r>
    </w:p>
    <w:p w14:paraId="4A15CC06" w14:textId="624F834E" w:rsidR="00674998" w:rsidRDefault="00674998">
      <w:pPr>
        <w:rPr>
          <w:rFonts w:ascii="Times New Roman" w:eastAsia="Times New Roman" w:hAnsi="Times New Roman" w:cs="Times New Roman"/>
          <w:color w:val="000000"/>
        </w:rPr>
      </w:pPr>
      <w:r w:rsidRPr="0081206A">
        <w:rPr>
          <w:rFonts w:ascii="Times New Roman" w:hAnsi="Times New Roman" w:cs="Times New Roman"/>
        </w:rPr>
        <w:tab/>
      </w:r>
      <w:commentRangeStart w:id="6"/>
      <w:r w:rsidR="00CC3191" w:rsidRPr="0081206A">
        <w:rPr>
          <w:rFonts w:ascii="Times New Roman" w:hAnsi="Times New Roman" w:cs="Times New Roman"/>
        </w:rPr>
        <w:t xml:space="preserve">Researchers </w:t>
      </w:r>
      <w:del w:id="7" w:author="Carlos Prada Montoya" w:date="2019-03-04T11:07:00Z">
        <w:r w:rsidR="00CC3191" w:rsidRPr="0081206A" w:rsidDel="003922CD">
          <w:rPr>
            <w:rFonts w:ascii="Times New Roman" w:hAnsi="Times New Roman" w:cs="Times New Roman"/>
          </w:rPr>
          <w:delText xml:space="preserve">can </w:delText>
        </w:r>
      </w:del>
      <w:r w:rsidR="00CC3191" w:rsidRPr="0081206A">
        <w:rPr>
          <w:rFonts w:ascii="Times New Roman" w:hAnsi="Times New Roman" w:cs="Times New Roman"/>
        </w:rPr>
        <w:t>use RNA-</w:t>
      </w:r>
      <w:proofErr w:type="spellStart"/>
      <w:r w:rsidR="00CC3191" w:rsidRPr="0081206A">
        <w:rPr>
          <w:rFonts w:ascii="Times New Roman" w:hAnsi="Times New Roman" w:cs="Times New Roman"/>
        </w:rPr>
        <w:t>seq</w:t>
      </w:r>
      <w:proofErr w:type="spellEnd"/>
      <w:r w:rsidR="00CC3191" w:rsidRPr="0081206A">
        <w:rPr>
          <w:rFonts w:ascii="Times New Roman" w:hAnsi="Times New Roman" w:cs="Times New Roman"/>
        </w:rPr>
        <w:t xml:space="preserve"> to study a variety of different stress events. </w:t>
      </w:r>
      <w:commentRangeEnd w:id="6"/>
      <w:r w:rsidR="003922CD">
        <w:rPr>
          <w:rStyle w:val="CommentReference"/>
        </w:rPr>
        <w:commentReference w:id="6"/>
      </w:r>
      <w:r w:rsidR="00CC3191" w:rsidRPr="0081206A">
        <w:rPr>
          <w:rFonts w:ascii="Times New Roman" w:hAnsi="Times New Roman" w:cs="Times New Roman"/>
        </w:rPr>
        <w:t xml:space="preserve">In these examples, Bernal and Walworth </w:t>
      </w:r>
      <w:del w:id="8" w:author="Carlos Prada Montoya" w:date="2019-03-04T11:07:00Z">
        <w:r w:rsidR="00CC3191" w:rsidRPr="0081206A" w:rsidDel="003922CD">
          <w:rPr>
            <w:rFonts w:ascii="Times New Roman" w:hAnsi="Times New Roman" w:cs="Times New Roman"/>
          </w:rPr>
          <w:delText xml:space="preserve">both </w:delText>
        </w:r>
      </w:del>
      <w:r w:rsidR="00CC3191" w:rsidRPr="0081206A">
        <w:rPr>
          <w:rFonts w:ascii="Times New Roman" w:hAnsi="Times New Roman" w:cs="Times New Roman"/>
        </w:rPr>
        <w:t xml:space="preserve">studied the effects of climate change, while Lohman studied selection against migrants in two closely related populations. </w:t>
      </w:r>
      <w:r w:rsidR="004178A9" w:rsidRPr="0081206A">
        <w:rPr>
          <w:rFonts w:ascii="Times New Roman" w:hAnsi="Times New Roman" w:cs="Times New Roman"/>
        </w:rPr>
        <w:t xml:space="preserve">Bernal </w:t>
      </w:r>
      <w:r w:rsidR="006E7B84" w:rsidRPr="001B7278">
        <w:rPr>
          <w:rFonts w:ascii="Times New Roman" w:eastAsia="Times New Roman" w:hAnsi="Times New Roman" w:cs="Times New Roman"/>
          <w:color w:val="000000"/>
        </w:rPr>
        <w:t xml:space="preserve">examined the effects of </w:t>
      </w:r>
      <w:r w:rsidR="00B032EB">
        <w:rPr>
          <w:rFonts w:ascii="Times New Roman" w:eastAsia="Times New Roman" w:hAnsi="Times New Roman" w:cs="Times New Roman"/>
          <w:color w:val="000000"/>
        </w:rPr>
        <w:t xml:space="preserve">increasing temperatures </w:t>
      </w:r>
      <w:r w:rsidR="006E7B84" w:rsidRPr="001B7278">
        <w:rPr>
          <w:rFonts w:ascii="Times New Roman" w:eastAsia="Times New Roman" w:hAnsi="Times New Roman" w:cs="Times New Roman"/>
          <w:color w:val="000000"/>
        </w:rPr>
        <w:t xml:space="preserve">on coral reef fish. They exposed the damselfish </w:t>
      </w:r>
      <w:proofErr w:type="spellStart"/>
      <w:r w:rsidR="006E7B84" w:rsidRPr="001B7278">
        <w:rPr>
          <w:rFonts w:ascii="Times New Roman" w:eastAsia="Times New Roman" w:hAnsi="Times New Roman" w:cs="Times New Roman"/>
          <w:i/>
          <w:iCs/>
          <w:color w:val="000000"/>
        </w:rPr>
        <w:t>Acanthachromis</w:t>
      </w:r>
      <w:proofErr w:type="spellEnd"/>
      <w:r w:rsidR="006E7B84" w:rsidRPr="001B7278">
        <w:rPr>
          <w:rFonts w:ascii="Times New Roman" w:eastAsia="Times New Roman" w:hAnsi="Times New Roman" w:cs="Times New Roman"/>
          <w:i/>
          <w:iCs/>
          <w:color w:val="000000"/>
        </w:rPr>
        <w:t xml:space="preserve"> </w:t>
      </w:r>
      <w:proofErr w:type="spellStart"/>
      <w:r w:rsidR="006E7B84" w:rsidRPr="001B7278">
        <w:rPr>
          <w:rFonts w:ascii="Times New Roman" w:eastAsia="Times New Roman" w:hAnsi="Times New Roman" w:cs="Times New Roman"/>
          <w:i/>
          <w:iCs/>
          <w:color w:val="000000"/>
        </w:rPr>
        <w:t>polyacanthus</w:t>
      </w:r>
      <w:proofErr w:type="spellEnd"/>
      <w:r w:rsidR="006E7B84" w:rsidRPr="001B7278">
        <w:rPr>
          <w:rFonts w:ascii="Times New Roman" w:eastAsia="Times New Roman" w:hAnsi="Times New Roman" w:cs="Times New Roman"/>
          <w:color w:val="000000"/>
        </w:rPr>
        <w:t xml:space="preserve"> to both gradual and sudden temperature </w:t>
      </w:r>
      <w:proofErr w:type="gramStart"/>
      <w:r w:rsidR="006E7B84" w:rsidRPr="001B7278">
        <w:rPr>
          <w:rFonts w:ascii="Times New Roman" w:eastAsia="Times New Roman" w:hAnsi="Times New Roman" w:cs="Times New Roman"/>
          <w:color w:val="000000"/>
        </w:rPr>
        <w:t>changes, and</w:t>
      </w:r>
      <w:proofErr w:type="gramEnd"/>
      <w:r w:rsidR="006E7B84" w:rsidRPr="001B7278">
        <w:rPr>
          <w:rFonts w:ascii="Times New Roman" w:eastAsia="Times New Roman" w:hAnsi="Times New Roman" w:cs="Times New Roman"/>
          <w:color w:val="000000"/>
        </w:rPr>
        <w:t xml:space="preserve"> analyzed molecular and metabolic traits.</w:t>
      </w:r>
      <w:r w:rsidR="006E7B84" w:rsidRPr="0081206A">
        <w:rPr>
          <w:rFonts w:ascii="Times New Roman" w:eastAsia="Times New Roman" w:hAnsi="Times New Roman" w:cs="Times New Roman"/>
          <w:color w:val="000000"/>
        </w:rPr>
        <w:t xml:space="preserve"> </w:t>
      </w:r>
      <w:r w:rsidR="00BD0E66" w:rsidRPr="0081206A">
        <w:rPr>
          <w:rFonts w:ascii="Times New Roman" w:eastAsia="Times New Roman" w:hAnsi="Times New Roman" w:cs="Times New Roman"/>
          <w:color w:val="000000"/>
        </w:rPr>
        <w:t>This was a multigenerational study</w:t>
      </w:r>
      <w:r w:rsidR="00262393">
        <w:rPr>
          <w:rFonts w:ascii="Times New Roman" w:eastAsia="Times New Roman" w:hAnsi="Times New Roman" w:cs="Times New Roman"/>
          <w:color w:val="000000"/>
        </w:rPr>
        <w:t xml:space="preserve"> (Bernal et al. Fig 1)</w:t>
      </w:r>
      <w:r w:rsidR="00BD0E66" w:rsidRPr="0081206A">
        <w:rPr>
          <w:rFonts w:ascii="Times New Roman" w:eastAsia="Times New Roman" w:hAnsi="Times New Roman" w:cs="Times New Roman"/>
          <w:color w:val="000000"/>
        </w:rPr>
        <w:t xml:space="preserve">, allowing Bernal to </w:t>
      </w:r>
      <w:r w:rsidR="0081206A" w:rsidRPr="0081206A">
        <w:rPr>
          <w:rFonts w:ascii="Times New Roman" w:eastAsia="Times New Roman" w:hAnsi="Times New Roman" w:cs="Times New Roman"/>
          <w:color w:val="000000"/>
        </w:rPr>
        <w:t xml:space="preserve">test a variety of temperature treatments and also to touch on effects of heritability. </w:t>
      </w:r>
      <w:r w:rsidR="00B032EB">
        <w:rPr>
          <w:rFonts w:ascii="Times New Roman" w:eastAsia="Times New Roman" w:hAnsi="Times New Roman" w:cs="Times New Roman"/>
          <w:color w:val="000000"/>
        </w:rPr>
        <w:t xml:space="preserve">They were able to draw the conclusion that </w:t>
      </w:r>
      <w:r w:rsidR="002333C9">
        <w:rPr>
          <w:rFonts w:ascii="Times New Roman" w:eastAsia="Times New Roman" w:hAnsi="Times New Roman" w:cs="Times New Roman"/>
          <w:color w:val="000000"/>
        </w:rPr>
        <w:t xml:space="preserve">the damselfish’s ability to adapt </w:t>
      </w:r>
      <w:del w:id="9" w:author="Carlos Prada Montoya" w:date="2019-03-04T11:08:00Z">
        <w:r w:rsidR="002333C9" w:rsidDel="003922CD">
          <w:rPr>
            <w:rFonts w:ascii="Times New Roman" w:eastAsia="Times New Roman" w:hAnsi="Times New Roman" w:cs="Times New Roman"/>
            <w:color w:val="000000"/>
          </w:rPr>
          <w:delText>seemed to be</w:delText>
        </w:r>
      </w:del>
      <w:ins w:id="10" w:author="Carlos Prada Montoya" w:date="2019-03-04T11:08:00Z">
        <w:r w:rsidR="003922CD">
          <w:rPr>
            <w:rFonts w:ascii="Times New Roman" w:eastAsia="Times New Roman" w:hAnsi="Times New Roman" w:cs="Times New Roman"/>
            <w:color w:val="000000"/>
          </w:rPr>
          <w:t>is</w:t>
        </w:r>
      </w:ins>
      <w:r w:rsidR="002333C9">
        <w:rPr>
          <w:rFonts w:ascii="Times New Roman" w:eastAsia="Times New Roman" w:hAnsi="Times New Roman" w:cs="Times New Roman"/>
          <w:color w:val="000000"/>
        </w:rPr>
        <w:t xml:space="preserve"> dependent on what conditions their parents were raised in. </w:t>
      </w:r>
      <w:r w:rsidR="0081206A" w:rsidRPr="0081206A">
        <w:rPr>
          <w:rFonts w:ascii="Times New Roman" w:eastAsia="Times New Roman" w:hAnsi="Times New Roman" w:cs="Times New Roman"/>
          <w:color w:val="000000"/>
        </w:rPr>
        <w:t xml:space="preserve">Walworth </w:t>
      </w:r>
      <w:r w:rsidR="0081206A" w:rsidRPr="001B7278">
        <w:rPr>
          <w:rFonts w:ascii="Times New Roman" w:eastAsia="Times New Roman" w:hAnsi="Times New Roman" w:cs="Times New Roman"/>
          <w:color w:val="000000"/>
        </w:rPr>
        <w:t xml:space="preserve">cultured the cyanobacterium </w:t>
      </w:r>
      <w:proofErr w:type="spellStart"/>
      <w:r w:rsidR="0081206A" w:rsidRPr="001B7278">
        <w:rPr>
          <w:rFonts w:ascii="Times New Roman" w:eastAsia="Times New Roman" w:hAnsi="Times New Roman" w:cs="Times New Roman"/>
          <w:i/>
          <w:iCs/>
          <w:color w:val="000000"/>
        </w:rPr>
        <w:t>Trichodesmium</w:t>
      </w:r>
      <w:proofErr w:type="spellEnd"/>
      <w:r w:rsidR="0081206A" w:rsidRPr="001B7278">
        <w:rPr>
          <w:rFonts w:ascii="Times New Roman" w:eastAsia="Times New Roman" w:hAnsi="Times New Roman" w:cs="Times New Roman"/>
          <w:color w:val="000000"/>
        </w:rPr>
        <w:t xml:space="preserve"> at high and low CO</w:t>
      </w:r>
      <w:r w:rsidR="00B74AB9">
        <w:rPr>
          <w:rFonts w:ascii="Times New Roman" w:eastAsia="Times New Roman" w:hAnsi="Times New Roman" w:cs="Times New Roman"/>
          <w:color w:val="000000"/>
          <w:vertAlign w:val="subscript"/>
        </w:rPr>
        <w:t>2</w:t>
      </w:r>
      <w:r w:rsidR="0081206A" w:rsidRPr="001B7278">
        <w:rPr>
          <w:rFonts w:ascii="Times New Roman" w:eastAsia="Times New Roman" w:hAnsi="Times New Roman" w:cs="Times New Roman"/>
          <w:color w:val="000000"/>
        </w:rPr>
        <w:t xml:space="preserve"> level</w:t>
      </w:r>
      <w:r w:rsidR="0081206A" w:rsidRPr="0081206A">
        <w:rPr>
          <w:rFonts w:ascii="Times New Roman" w:eastAsia="Times New Roman" w:hAnsi="Times New Roman" w:cs="Times New Roman"/>
          <w:color w:val="000000"/>
        </w:rPr>
        <w:t xml:space="preserve">s over 4.5 years, also allowing for a variety of treatments and an examination of the effects of plasticity on fitness over time. </w:t>
      </w:r>
      <w:r w:rsidR="00262393">
        <w:rPr>
          <w:rFonts w:ascii="Times New Roman" w:eastAsia="Times New Roman" w:hAnsi="Times New Roman" w:cs="Times New Roman"/>
          <w:color w:val="000000"/>
        </w:rPr>
        <w:t xml:space="preserve">Depending on the treatment, this resulted in ~570-850 generations, with growth rate as proxy for reproductive fitness. </w:t>
      </w:r>
      <w:r w:rsidR="002333C9">
        <w:rPr>
          <w:rFonts w:ascii="Times New Roman" w:eastAsia="Times New Roman" w:hAnsi="Times New Roman" w:cs="Times New Roman"/>
          <w:color w:val="000000"/>
        </w:rPr>
        <w:t xml:space="preserve">They found that while </w:t>
      </w:r>
      <w:r w:rsidR="002333C9" w:rsidRPr="001B7278">
        <w:rPr>
          <w:rFonts w:ascii="Times New Roman" w:eastAsia="Times New Roman" w:hAnsi="Times New Roman" w:cs="Times New Roman"/>
          <w:color w:val="000000"/>
        </w:rPr>
        <w:t>short-term stress was alleviated through plasticity, longer periods of stress caused plastic responses to become fixed, implying that genetic assimilation is a possible adaptive response to CO</w:t>
      </w:r>
      <w:r w:rsidR="00B74AB9">
        <w:rPr>
          <w:rFonts w:ascii="Times New Roman" w:eastAsia="Times New Roman" w:hAnsi="Times New Roman" w:cs="Times New Roman"/>
          <w:color w:val="000000"/>
          <w:vertAlign w:val="subscript"/>
        </w:rPr>
        <w:t>2</w:t>
      </w:r>
      <w:r w:rsidR="002333C9" w:rsidRPr="001B7278">
        <w:rPr>
          <w:rFonts w:ascii="Times New Roman" w:eastAsia="Times New Roman" w:hAnsi="Times New Roman" w:cs="Times New Roman"/>
          <w:color w:val="000000"/>
        </w:rPr>
        <w:t xml:space="preserve"> increase. </w:t>
      </w:r>
      <w:r w:rsidR="00BD37EE">
        <w:rPr>
          <w:rFonts w:ascii="Times New Roman" w:eastAsia="Times New Roman" w:hAnsi="Times New Roman" w:cs="Times New Roman"/>
          <w:color w:val="000000"/>
        </w:rPr>
        <w:t>Lohman</w:t>
      </w:r>
      <w:r w:rsidR="00C8091E">
        <w:rPr>
          <w:rFonts w:ascii="Times New Roman" w:eastAsia="Times New Roman" w:hAnsi="Times New Roman" w:cs="Times New Roman"/>
          <w:color w:val="000000"/>
        </w:rPr>
        <w:t xml:space="preserve">, however, focused on one generation and </w:t>
      </w:r>
      <w:r w:rsidR="00C8091E" w:rsidRPr="001B7278">
        <w:rPr>
          <w:rFonts w:ascii="Times New Roman" w:eastAsia="Times New Roman" w:hAnsi="Times New Roman" w:cs="Times New Roman"/>
          <w:color w:val="000000"/>
        </w:rPr>
        <w:t>performed reciprocal transplant experiments on lake and stream sticklebacks (</w:t>
      </w:r>
      <w:proofErr w:type="spellStart"/>
      <w:r w:rsidR="00C8091E" w:rsidRPr="001B7278">
        <w:rPr>
          <w:rFonts w:ascii="Times New Roman" w:eastAsia="Times New Roman" w:hAnsi="Times New Roman" w:cs="Times New Roman"/>
          <w:i/>
          <w:iCs/>
          <w:color w:val="000000"/>
        </w:rPr>
        <w:t>Gasterosteus</w:t>
      </w:r>
      <w:proofErr w:type="spellEnd"/>
      <w:r w:rsidR="00C8091E" w:rsidRPr="001B7278">
        <w:rPr>
          <w:rFonts w:ascii="Times New Roman" w:eastAsia="Times New Roman" w:hAnsi="Times New Roman" w:cs="Times New Roman"/>
          <w:i/>
          <w:iCs/>
          <w:color w:val="000000"/>
        </w:rPr>
        <w:t xml:space="preserve"> aculeatus</w:t>
      </w:r>
      <w:r w:rsidR="00C8091E" w:rsidRPr="001B7278">
        <w:rPr>
          <w:rFonts w:ascii="Times New Roman" w:eastAsia="Times New Roman" w:hAnsi="Times New Roman" w:cs="Times New Roman"/>
          <w:color w:val="000000"/>
        </w:rPr>
        <w:t>) to test if phenotypic plasticity could help migrants adapt to new habitats.</w:t>
      </w:r>
      <w:r w:rsidR="00C8091E">
        <w:rPr>
          <w:rFonts w:ascii="Times New Roman" w:eastAsia="Times New Roman" w:hAnsi="Times New Roman" w:cs="Times New Roman"/>
          <w:color w:val="000000"/>
        </w:rPr>
        <w:t xml:space="preserve"> </w:t>
      </w:r>
      <w:commentRangeStart w:id="11"/>
      <w:r w:rsidR="001C6A59">
        <w:rPr>
          <w:rFonts w:ascii="Times New Roman" w:eastAsia="Times New Roman" w:hAnsi="Times New Roman" w:cs="Times New Roman"/>
          <w:color w:val="000000"/>
        </w:rPr>
        <w:t xml:space="preserve">While they conclude that plasticity, while advantageous, will not fully homogenize </w:t>
      </w:r>
      <w:del w:id="12" w:author="Carlos Prada Montoya" w:date="2019-03-04T11:09:00Z">
        <w:r w:rsidR="001C6A59" w:rsidDel="003922CD">
          <w:rPr>
            <w:rFonts w:ascii="Times New Roman" w:eastAsia="Times New Roman" w:hAnsi="Times New Roman" w:cs="Times New Roman"/>
            <w:color w:val="000000"/>
          </w:rPr>
          <w:delText xml:space="preserve">the </w:delText>
        </w:r>
      </w:del>
      <w:r w:rsidR="001C6A59">
        <w:rPr>
          <w:rFonts w:ascii="Times New Roman" w:eastAsia="Times New Roman" w:hAnsi="Times New Roman" w:cs="Times New Roman"/>
          <w:color w:val="000000"/>
        </w:rPr>
        <w:t xml:space="preserve">populations, </w:t>
      </w:r>
      <w:ins w:id="13" w:author="Carlos Prada Montoya" w:date="2019-03-04T11:09:00Z">
        <w:r w:rsidR="003922CD">
          <w:rPr>
            <w:rFonts w:ascii="Times New Roman" w:eastAsia="Times New Roman" w:hAnsi="Times New Roman" w:cs="Times New Roman"/>
            <w:color w:val="000000"/>
          </w:rPr>
          <w:t xml:space="preserve">a </w:t>
        </w:r>
      </w:ins>
      <w:r w:rsidR="001C6A59">
        <w:rPr>
          <w:rFonts w:ascii="Times New Roman" w:eastAsia="Times New Roman" w:hAnsi="Times New Roman" w:cs="Times New Roman"/>
          <w:color w:val="000000"/>
        </w:rPr>
        <w:t xml:space="preserve">further study of multiple generations over a longer time-scale would make this more compelling. </w:t>
      </w:r>
      <w:commentRangeEnd w:id="11"/>
      <w:r w:rsidR="003922CD">
        <w:rPr>
          <w:rStyle w:val="CommentReference"/>
        </w:rPr>
        <w:commentReference w:id="11"/>
      </w:r>
    </w:p>
    <w:p w14:paraId="4ECE2724" w14:textId="097198BD" w:rsidR="001C6A59" w:rsidRDefault="001C6A59">
      <w:pPr>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Researchers also had to </w:t>
      </w:r>
      <w:r w:rsidR="00B66729">
        <w:rPr>
          <w:rFonts w:ascii="Times New Roman" w:eastAsia="Times New Roman" w:hAnsi="Times New Roman" w:cs="Times New Roman"/>
          <w:color w:val="000000"/>
        </w:rPr>
        <w:t xml:space="preserve">extract RNA from a certain part of their organisms. </w:t>
      </w:r>
      <w:r w:rsidR="00F176CD">
        <w:rPr>
          <w:rFonts w:ascii="Times New Roman" w:eastAsia="Times New Roman" w:hAnsi="Times New Roman" w:cs="Times New Roman"/>
          <w:color w:val="000000"/>
        </w:rPr>
        <w:t xml:space="preserve">It was relatively simple for Walworth to study the entire </w:t>
      </w:r>
      <w:proofErr w:type="spellStart"/>
      <w:r w:rsidR="000F1680">
        <w:rPr>
          <w:rFonts w:ascii="Times New Roman" w:eastAsia="Times New Roman" w:hAnsi="Times New Roman" w:cs="Times New Roman"/>
          <w:i/>
          <w:color w:val="000000"/>
        </w:rPr>
        <w:t>Trichodesmium</w:t>
      </w:r>
      <w:proofErr w:type="spellEnd"/>
      <w:r w:rsidR="000F1680">
        <w:rPr>
          <w:rFonts w:ascii="Times New Roman" w:eastAsia="Times New Roman" w:hAnsi="Times New Roman" w:cs="Times New Roman"/>
          <w:color w:val="000000"/>
        </w:rPr>
        <w:t>,</w:t>
      </w:r>
      <w:r w:rsidR="00F176CD">
        <w:rPr>
          <w:rFonts w:ascii="Times New Roman" w:eastAsia="Times New Roman" w:hAnsi="Times New Roman" w:cs="Times New Roman"/>
          <w:color w:val="000000"/>
        </w:rPr>
        <w:t xml:space="preserve"> allowing them to </w:t>
      </w:r>
      <w:r w:rsidR="006305A9">
        <w:rPr>
          <w:rFonts w:ascii="Times New Roman" w:eastAsia="Times New Roman" w:hAnsi="Times New Roman" w:cs="Times New Roman"/>
          <w:color w:val="000000"/>
        </w:rPr>
        <w:t xml:space="preserve">draw whole-organism conclusions. </w:t>
      </w:r>
      <w:r w:rsidR="00E13939">
        <w:rPr>
          <w:rFonts w:ascii="Times New Roman" w:eastAsia="Times New Roman" w:hAnsi="Times New Roman" w:cs="Times New Roman"/>
          <w:color w:val="000000"/>
        </w:rPr>
        <w:t xml:space="preserve">Bernal and Lohman, however, had to decide what parts of the fish to sample. </w:t>
      </w:r>
      <w:r w:rsidR="001C7B28">
        <w:rPr>
          <w:rFonts w:ascii="Times New Roman" w:eastAsia="Times New Roman" w:hAnsi="Times New Roman" w:cs="Times New Roman"/>
          <w:color w:val="000000"/>
        </w:rPr>
        <w:t>Bernal chose to assess liver gene expression</w:t>
      </w:r>
      <w:r w:rsidR="00906278">
        <w:rPr>
          <w:rFonts w:ascii="Times New Roman" w:eastAsia="Times New Roman" w:hAnsi="Times New Roman" w:cs="Times New Roman"/>
          <w:color w:val="000000"/>
        </w:rPr>
        <w:t xml:space="preserve">, as the liver has previously been associated with fish’s responses to temperature stress. This assumption appeared to hold true, as they found that fish exposed to the +3.0 developmental treatment had significantly enlarged livers. </w:t>
      </w:r>
      <w:r w:rsidR="00FA0A15">
        <w:rPr>
          <w:rFonts w:ascii="Times New Roman" w:eastAsia="Times New Roman" w:hAnsi="Times New Roman" w:cs="Times New Roman"/>
          <w:color w:val="000000"/>
        </w:rPr>
        <w:t>Lohman extracted and sampled the head kidney</w:t>
      </w:r>
      <w:r w:rsidR="00E145BB">
        <w:rPr>
          <w:rFonts w:ascii="Times New Roman" w:eastAsia="Times New Roman" w:hAnsi="Times New Roman" w:cs="Times New Roman"/>
          <w:color w:val="000000"/>
        </w:rPr>
        <w:t>. The head kidney is a major site of immune response and hematopoiesis</w:t>
      </w:r>
      <w:r w:rsidR="004E070F">
        <w:rPr>
          <w:rFonts w:ascii="Times New Roman" w:eastAsia="Times New Roman" w:hAnsi="Times New Roman" w:cs="Times New Roman"/>
          <w:color w:val="000000"/>
        </w:rPr>
        <w:t xml:space="preserve">. Immune response was important to this study because parasite infection was found to be much higher in transplanted fish. </w:t>
      </w:r>
      <w:r w:rsidR="009457F3">
        <w:rPr>
          <w:rFonts w:ascii="Times New Roman" w:eastAsia="Times New Roman" w:hAnsi="Times New Roman" w:cs="Times New Roman"/>
          <w:color w:val="000000"/>
        </w:rPr>
        <w:t xml:space="preserve">While the sample choices made by Bernal and Lohman make sense, </w:t>
      </w:r>
      <w:r w:rsidR="00B12930">
        <w:rPr>
          <w:rFonts w:ascii="Times New Roman" w:eastAsia="Times New Roman" w:hAnsi="Times New Roman" w:cs="Times New Roman"/>
          <w:color w:val="000000"/>
        </w:rPr>
        <w:t xml:space="preserve">it could be valuable in the future to perform similar experiments and sample </w:t>
      </w:r>
      <w:r w:rsidR="0016069D">
        <w:rPr>
          <w:rFonts w:ascii="Times New Roman" w:eastAsia="Times New Roman" w:hAnsi="Times New Roman" w:cs="Times New Roman"/>
          <w:color w:val="000000"/>
        </w:rPr>
        <w:t xml:space="preserve">different tissue, to see if other genes are upregulated or downregulated in response to stress. </w:t>
      </w:r>
    </w:p>
    <w:p w14:paraId="3CA661BC" w14:textId="11174EC6" w:rsidR="001C6A59" w:rsidRPr="00B74AB9" w:rsidRDefault="001C6A59">
      <w:pPr>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During analysis, all studies chose to focus on certain genes. </w:t>
      </w:r>
      <w:r w:rsidR="00FC2BCB">
        <w:rPr>
          <w:rFonts w:ascii="Times New Roman" w:eastAsia="Times New Roman" w:hAnsi="Times New Roman" w:cs="Times New Roman"/>
          <w:color w:val="000000"/>
        </w:rPr>
        <w:t xml:space="preserve">It can be useful to group similarly expressed genes into clusters. </w:t>
      </w:r>
      <w:r>
        <w:rPr>
          <w:rFonts w:ascii="Times New Roman" w:eastAsia="Times New Roman" w:hAnsi="Times New Roman" w:cs="Times New Roman"/>
          <w:color w:val="000000"/>
        </w:rPr>
        <w:t xml:space="preserve">All three studies used </w:t>
      </w:r>
      <w:r w:rsidR="00B66729">
        <w:rPr>
          <w:rFonts w:ascii="Times New Roman" w:eastAsia="Times New Roman" w:hAnsi="Times New Roman" w:cs="Times New Roman"/>
          <w:color w:val="000000"/>
        </w:rPr>
        <w:t>classic RNA-</w:t>
      </w:r>
      <w:proofErr w:type="spellStart"/>
      <w:r w:rsidR="00B66729">
        <w:rPr>
          <w:rFonts w:ascii="Times New Roman" w:eastAsia="Times New Roman" w:hAnsi="Times New Roman" w:cs="Times New Roman"/>
          <w:color w:val="000000"/>
        </w:rPr>
        <w:t>seq</w:t>
      </w:r>
      <w:proofErr w:type="spellEnd"/>
      <w:r w:rsidR="00B66729">
        <w:rPr>
          <w:rFonts w:ascii="Times New Roman" w:eastAsia="Times New Roman" w:hAnsi="Times New Roman" w:cs="Times New Roman"/>
          <w:color w:val="000000"/>
        </w:rPr>
        <w:t xml:space="preserve"> procedures such as quality analysis, trimming, filtering, and mapping. They also all used </w:t>
      </w:r>
      <w:r>
        <w:rPr>
          <w:rFonts w:ascii="Times New Roman" w:eastAsia="Times New Roman" w:hAnsi="Times New Roman" w:cs="Times New Roman"/>
          <w:color w:val="000000"/>
        </w:rPr>
        <w:t xml:space="preserve">Gene Ontology enrichment analysis </w:t>
      </w:r>
      <w:r w:rsidR="00B66729">
        <w:rPr>
          <w:rFonts w:ascii="Times New Roman" w:eastAsia="Times New Roman" w:hAnsi="Times New Roman" w:cs="Times New Roman"/>
          <w:color w:val="000000"/>
        </w:rPr>
        <w:t xml:space="preserve">to identify differentially expressed genes. </w:t>
      </w:r>
      <w:r w:rsidR="004155CF">
        <w:rPr>
          <w:rFonts w:ascii="Times New Roman" w:eastAsia="Times New Roman" w:hAnsi="Times New Roman" w:cs="Times New Roman"/>
          <w:color w:val="000000"/>
        </w:rPr>
        <w:t xml:space="preserve">Walworth found differing levels of regulation of transposition clusters, as well as “sigma switching,” both evidence of adaptive </w:t>
      </w:r>
      <w:r w:rsidR="004155CF">
        <w:rPr>
          <w:rFonts w:ascii="Times New Roman" w:eastAsia="Times New Roman" w:hAnsi="Times New Roman" w:cs="Times New Roman"/>
          <w:color w:val="000000"/>
        </w:rPr>
        <w:lastRenderedPageBreak/>
        <w:t xml:space="preserve">responses. </w:t>
      </w:r>
      <w:r w:rsidR="00C5609A">
        <w:rPr>
          <w:rFonts w:ascii="Times New Roman" w:eastAsia="Times New Roman" w:hAnsi="Times New Roman" w:cs="Times New Roman"/>
          <w:color w:val="000000"/>
        </w:rPr>
        <w:t xml:space="preserve">Bernal identified upregulated gene clusters in the high temperature treatments associated with lipid transport, as well as inflammation, apoptosis, and tumor suppression. </w:t>
      </w:r>
      <w:r w:rsidR="00383082">
        <w:rPr>
          <w:rFonts w:ascii="Times New Roman" w:eastAsia="Times New Roman" w:hAnsi="Times New Roman" w:cs="Times New Roman"/>
          <w:color w:val="000000"/>
        </w:rPr>
        <w:t xml:space="preserve">To investigate the importance of transposable element regulation, Walworth binned all TE with &gt;70% identity into clusters. </w:t>
      </w:r>
      <w:r w:rsidR="0077260F">
        <w:rPr>
          <w:rFonts w:ascii="Times New Roman" w:eastAsia="Times New Roman" w:hAnsi="Times New Roman" w:cs="Times New Roman"/>
          <w:color w:val="000000"/>
        </w:rPr>
        <w:t xml:space="preserve">By doing this they were able to identify clusters </w:t>
      </w:r>
      <w:r w:rsidR="00B74AB9">
        <w:rPr>
          <w:rFonts w:ascii="Times New Roman" w:eastAsia="Times New Roman" w:hAnsi="Times New Roman" w:cs="Times New Roman"/>
          <w:color w:val="000000"/>
        </w:rPr>
        <w:t>associated with adaptive responses to CO</w:t>
      </w:r>
      <w:r w:rsidR="00B74AB9">
        <w:rPr>
          <w:rFonts w:ascii="Times New Roman" w:eastAsia="Times New Roman" w:hAnsi="Times New Roman" w:cs="Times New Roman"/>
          <w:color w:val="000000"/>
          <w:vertAlign w:val="subscript"/>
        </w:rPr>
        <w:t>2</w:t>
      </w:r>
      <w:r w:rsidR="00B74AB9">
        <w:rPr>
          <w:rFonts w:ascii="Times New Roman" w:eastAsia="Times New Roman" w:hAnsi="Times New Roman" w:cs="Times New Roman"/>
          <w:color w:val="000000"/>
        </w:rPr>
        <w:t xml:space="preserve"> stress. </w:t>
      </w:r>
    </w:p>
    <w:p w14:paraId="2F6D584B" w14:textId="1E14D2C4" w:rsidR="001C7B28" w:rsidRPr="0081206A" w:rsidRDefault="001C7B28">
      <w:pPr>
        <w:rPr>
          <w:rFonts w:ascii="Times New Roman" w:hAnsi="Times New Roman" w:cs="Times New Roman"/>
        </w:rPr>
      </w:pPr>
      <w:r>
        <w:rPr>
          <w:rFonts w:ascii="Times New Roman" w:eastAsia="Times New Roman" w:hAnsi="Times New Roman" w:cs="Times New Roman"/>
          <w:color w:val="000000"/>
        </w:rPr>
        <w:tab/>
        <w:t xml:space="preserve">Lohman was the only study to perform a </w:t>
      </w:r>
      <w:r w:rsidRPr="001B7278">
        <w:rPr>
          <w:rFonts w:ascii="Times New Roman" w:eastAsia="Times New Roman" w:hAnsi="Times New Roman" w:cs="Times New Roman"/>
          <w:color w:val="000000"/>
        </w:rPr>
        <w:t>weighted gene co</w:t>
      </w:r>
      <w:r>
        <w:rPr>
          <w:rFonts w:ascii="Times New Roman" w:eastAsia="Times New Roman" w:hAnsi="Times New Roman" w:cs="Times New Roman"/>
          <w:color w:val="000000"/>
        </w:rPr>
        <w:t>-</w:t>
      </w:r>
      <w:r w:rsidRPr="001B7278">
        <w:rPr>
          <w:rFonts w:ascii="Times New Roman" w:eastAsia="Times New Roman" w:hAnsi="Times New Roman" w:cs="Times New Roman"/>
          <w:color w:val="000000"/>
        </w:rPr>
        <w:t>expression network analysis (WGCNA) on their RNA-</w:t>
      </w:r>
      <w:proofErr w:type="spellStart"/>
      <w:r w:rsidRPr="001B7278">
        <w:rPr>
          <w:rFonts w:ascii="Times New Roman" w:eastAsia="Times New Roman" w:hAnsi="Times New Roman" w:cs="Times New Roman"/>
          <w:color w:val="000000"/>
        </w:rPr>
        <w:t>seq</w:t>
      </w:r>
      <w:proofErr w:type="spellEnd"/>
      <w:r w:rsidRPr="001B7278">
        <w:rPr>
          <w:rFonts w:ascii="Times New Roman" w:eastAsia="Times New Roman" w:hAnsi="Times New Roman" w:cs="Times New Roman"/>
          <w:color w:val="000000"/>
        </w:rPr>
        <w:t xml:space="preserve"> data</w:t>
      </w:r>
      <w:r>
        <w:rPr>
          <w:rFonts w:ascii="Times New Roman" w:eastAsia="Times New Roman" w:hAnsi="Times New Roman" w:cs="Times New Roman"/>
          <w:color w:val="000000"/>
        </w:rPr>
        <w:t xml:space="preserve">. Since </w:t>
      </w:r>
      <w:r w:rsidRPr="001B7278">
        <w:rPr>
          <w:rFonts w:ascii="Times New Roman" w:eastAsia="Times New Roman" w:hAnsi="Times New Roman" w:cs="Times New Roman"/>
          <w:color w:val="000000"/>
        </w:rPr>
        <w:t>Lohman looked at selection against migrants in two closely related populations</w:t>
      </w:r>
      <w:r>
        <w:rPr>
          <w:rFonts w:ascii="Times New Roman" w:eastAsia="Times New Roman" w:hAnsi="Times New Roman" w:cs="Times New Roman"/>
          <w:color w:val="000000"/>
        </w:rPr>
        <w:t xml:space="preserve">, there was an </w:t>
      </w:r>
      <w:r w:rsidRPr="001B7278">
        <w:rPr>
          <w:rFonts w:ascii="Times New Roman" w:eastAsia="Times New Roman" w:hAnsi="Times New Roman" w:cs="Times New Roman"/>
          <w:color w:val="000000"/>
        </w:rPr>
        <w:t>increased possibility for researchers confound</w:t>
      </w:r>
      <w:r>
        <w:rPr>
          <w:rFonts w:ascii="Times New Roman" w:eastAsia="Times New Roman" w:hAnsi="Times New Roman" w:cs="Times New Roman"/>
          <w:color w:val="000000"/>
        </w:rPr>
        <w:t>ing of</w:t>
      </w:r>
      <w:r w:rsidRPr="001B7278">
        <w:rPr>
          <w:rFonts w:ascii="Times New Roman" w:eastAsia="Times New Roman" w:hAnsi="Times New Roman" w:cs="Times New Roman"/>
          <w:color w:val="000000"/>
        </w:rPr>
        <w:t xml:space="preserve"> different factors. However, Lohman took great care to determine which gene clusters to focus on in as unbiased a way as possible. By conducting a WGCNA they were able to identify closely associated genes without any undue bias. They also ran WGCNA on lake and stream populations both separately and together, to test for any population bias in their clustering analysis.</w:t>
      </w:r>
      <w:r w:rsidR="00772052">
        <w:rPr>
          <w:rFonts w:ascii="Times New Roman" w:eastAsia="Times New Roman" w:hAnsi="Times New Roman" w:cs="Times New Roman"/>
          <w:color w:val="000000"/>
        </w:rPr>
        <w:t xml:space="preserve"> </w:t>
      </w:r>
    </w:p>
    <w:p w14:paraId="161352DC" w14:textId="77777777" w:rsidR="00674998" w:rsidRPr="0081206A" w:rsidRDefault="00674998">
      <w:pPr>
        <w:rPr>
          <w:rFonts w:ascii="Times New Roman" w:hAnsi="Times New Roman" w:cs="Times New Roman"/>
          <w:i/>
        </w:rPr>
      </w:pPr>
    </w:p>
    <w:p w14:paraId="72FE8E16" w14:textId="4F5671D6" w:rsidR="00674998" w:rsidRDefault="00674998">
      <w:pPr>
        <w:rPr>
          <w:rFonts w:ascii="Times New Roman" w:hAnsi="Times New Roman" w:cs="Times New Roman"/>
        </w:rPr>
      </w:pPr>
      <w:r w:rsidRPr="0081206A">
        <w:rPr>
          <w:rFonts w:ascii="Times New Roman" w:hAnsi="Times New Roman" w:cs="Times New Roman"/>
          <w:i/>
        </w:rPr>
        <w:t>Conclusions</w:t>
      </w:r>
    </w:p>
    <w:p w14:paraId="425A0B3D" w14:textId="306694FC" w:rsidR="00C5609A" w:rsidRDefault="00C5609A">
      <w:pPr>
        <w:rPr>
          <w:rFonts w:ascii="Times New Roman" w:hAnsi="Times New Roman" w:cs="Times New Roman"/>
        </w:rPr>
      </w:pPr>
      <w:r>
        <w:rPr>
          <w:rFonts w:ascii="Times New Roman" w:hAnsi="Times New Roman" w:cs="Times New Roman"/>
        </w:rPr>
        <w:tab/>
        <w:t xml:space="preserve">As the natural environment changes and becomes more stressful to many organisms, RNA-sequencing analysis of gene expression can help us predict stress responses over time. It is important to judiciously choose your sample material, as well as choose which genes to focus on in an unbiased way. </w:t>
      </w:r>
      <w:r w:rsidR="004B01B7">
        <w:rPr>
          <w:rFonts w:ascii="Times New Roman" w:hAnsi="Times New Roman" w:cs="Times New Roman"/>
        </w:rPr>
        <w:t xml:space="preserve">Longer-term studies are also vital in drawing any conclusions about fixed adaptations. </w:t>
      </w:r>
    </w:p>
    <w:p w14:paraId="6A6E437D" w14:textId="231FF83D" w:rsidR="00740A71" w:rsidRDefault="00740A71">
      <w:pPr>
        <w:rPr>
          <w:rFonts w:ascii="Times New Roman" w:hAnsi="Times New Roman" w:cs="Times New Roman"/>
        </w:rPr>
      </w:pPr>
    </w:p>
    <w:p w14:paraId="1C83103B" w14:textId="6B1279A1" w:rsidR="00740A71" w:rsidRDefault="00740A71">
      <w:pPr>
        <w:rPr>
          <w:rFonts w:ascii="Times New Roman" w:hAnsi="Times New Roman" w:cs="Times New Roman"/>
        </w:rPr>
      </w:pPr>
    </w:p>
    <w:p w14:paraId="3ED0F94B" w14:textId="71F889FC" w:rsidR="00740A71" w:rsidRDefault="00740A71">
      <w:pPr>
        <w:rPr>
          <w:rFonts w:ascii="Times New Roman" w:hAnsi="Times New Roman" w:cs="Times New Roman"/>
        </w:rPr>
      </w:pPr>
    </w:p>
    <w:p w14:paraId="66D27D48" w14:textId="0D2EC7F5" w:rsidR="00740A71" w:rsidRDefault="00740A71">
      <w:pPr>
        <w:rPr>
          <w:rFonts w:ascii="Times New Roman" w:hAnsi="Times New Roman" w:cs="Times New Roman"/>
          <w:b/>
        </w:rPr>
      </w:pPr>
      <w:r>
        <w:rPr>
          <w:rFonts w:ascii="Times New Roman" w:hAnsi="Times New Roman" w:cs="Times New Roman"/>
          <w:b/>
        </w:rPr>
        <w:t>Sources</w:t>
      </w:r>
    </w:p>
    <w:p w14:paraId="3E013F1D" w14:textId="6CE111AD" w:rsidR="00740A71" w:rsidRDefault="00740A71" w:rsidP="00740A71">
      <w:pPr>
        <w:pStyle w:val="NormalWeb"/>
        <w:ind w:left="480" w:hanging="480"/>
      </w:pPr>
      <w:r>
        <w:t xml:space="preserve">Bernal MA, Donelson JM, </w:t>
      </w:r>
      <w:proofErr w:type="spellStart"/>
      <w:r>
        <w:t>Veilleux</w:t>
      </w:r>
      <w:proofErr w:type="spellEnd"/>
      <w:r>
        <w:t xml:space="preserve"> HD, Ryu T, </w:t>
      </w:r>
      <w:proofErr w:type="spellStart"/>
      <w:r>
        <w:t>Munday</w:t>
      </w:r>
      <w:proofErr w:type="spellEnd"/>
      <w:r>
        <w:t xml:space="preserve"> PL, </w:t>
      </w:r>
      <w:proofErr w:type="spellStart"/>
      <w:r>
        <w:t>Ravasi</w:t>
      </w:r>
      <w:proofErr w:type="spellEnd"/>
      <w:r>
        <w:t xml:space="preserve"> T</w:t>
      </w:r>
      <w:r w:rsidR="00A2080E">
        <w:t>.</w:t>
      </w:r>
      <w:r>
        <w:t xml:space="preserve"> 2018</w:t>
      </w:r>
      <w:r w:rsidR="00A2080E">
        <w:t>.</w:t>
      </w:r>
      <w:r>
        <w:t xml:space="preserve"> Phenotypic and molecular consequences of stepwise temperature increase across generations in a coral reef fish. </w:t>
      </w:r>
      <w:proofErr w:type="spellStart"/>
      <w:r w:rsidRPr="00A2080E">
        <w:rPr>
          <w:i/>
        </w:rPr>
        <w:t>Mol</w:t>
      </w:r>
      <w:proofErr w:type="spellEnd"/>
      <w:r w:rsidRPr="00A2080E">
        <w:rPr>
          <w:i/>
        </w:rPr>
        <w:t xml:space="preserve"> Ecol</w:t>
      </w:r>
      <w:r w:rsidR="00A2080E">
        <w:rPr>
          <w:i/>
        </w:rPr>
        <w:t>.</w:t>
      </w:r>
      <w:r>
        <w:t xml:space="preserve"> 27:4516–4528. </w:t>
      </w:r>
      <w:proofErr w:type="spellStart"/>
      <w:r>
        <w:t>doi</w:t>
      </w:r>
      <w:proofErr w:type="spellEnd"/>
      <w:r>
        <w:t>: 10.1111/mec.14884</w:t>
      </w:r>
    </w:p>
    <w:p w14:paraId="50DF02F1" w14:textId="314543EB" w:rsidR="00740A71" w:rsidRDefault="00740A71" w:rsidP="00740A71">
      <w:pPr>
        <w:pStyle w:val="NormalWeb"/>
        <w:ind w:left="480" w:hanging="480"/>
      </w:pPr>
      <w:r>
        <w:t xml:space="preserve">Lohman BK, Stutz WE, </w:t>
      </w:r>
      <w:proofErr w:type="spellStart"/>
      <w:r>
        <w:t>Bolnick</w:t>
      </w:r>
      <w:proofErr w:type="spellEnd"/>
      <w:r>
        <w:t xml:space="preserve"> DI</w:t>
      </w:r>
      <w:r w:rsidR="00A2080E">
        <w:t>.</w:t>
      </w:r>
      <w:r>
        <w:t xml:space="preserve"> 2017</w:t>
      </w:r>
      <w:r w:rsidR="00A2080E">
        <w:t>.</w:t>
      </w:r>
      <w:r>
        <w:t xml:space="preserve"> Gene expression stasis and plasticity following migration into a foreign environment. </w:t>
      </w:r>
      <w:proofErr w:type="spellStart"/>
      <w:r w:rsidRPr="00A2080E">
        <w:rPr>
          <w:i/>
        </w:rPr>
        <w:t>Mol</w:t>
      </w:r>
      <w:proofErr w:type="spellEnd"/>
      <w:r w:rsidRPr="00A2080E">
        <w:rPr>
          <w:i/>
        </w:rPr>
        <w:t xml:space="preserve"> Ecol</w:t>
      </w:r>
      <w:r w:rsidR="00A2080E">
        <w:t>.</w:t>
      </w:r>
      <w:r>
        <w:t xml:space="preserve"> 26:4657–4670. </w:t>
      </w:r>
      <w:proofErr w:type="spellStart"/>
      <w:r>
        <w:t>doi</w:t>
      </w:r>
      <w:proofErr w:type="spellEnd"/>
      <w:r>
        <w:t>: 10.1111/mec.14234</w:t>
      </w:r>
    </w:p>
    <w:p w14:paraId="1680B55D" w14:textId="494B67FC" w:rsidR="00740A71" w:rsidRDefault="00740A71" w:rsidP="00740A71">
      <w:pPr>
        <w:pStyle w:val="NormalWeb"/>
        <w:ind w:left="480" w:hanging="480"/>
      </w:pPr>
      <w:r>
        <w:t>Walworth NG, Lee MD, Hutchins DA, Fu F-X, Webb EA</w:t>
      </w:r>
      <w:r w:rsidR="00A2080E">
        <w:t xml:space="preserve">. </w:t>
      </w:r>
      <w:r>
        <w:t>2016</w:t>
      </w:r>
      <w:r w:rsidR="00A2080E">
        <w:t>.</w:t>
      </w:r>
      <w:r>
        <w:t xml:space="preserve"> Molecular and physiological evidence of genetic assimilation to high CO</w:t>
      </w:r>
      <w:r w:rsidR="00A2080E">
        <w:rPr>
          <w:vertAlign w:val="subscript"/>
        </w:rPr>
        <w:t>2</w:t>
      </w:r>
      <w:r>
        <w:t xml:space="preserve"> in the marine nitrogen fixer </w:t>
      </w:r>
      <w:proofErr w:type="spellStart"/>
      <w:r>
        <w:t>Trichodesmium</w:t>
      </w:r>
      <w:proofErr w:type="spellEnd"/>
      <w:r>
        <w:t xml:space="preserve">. </w:t>
      </w:r>
      <w:r w:rsidRPr="00A2080E">
        <w:rPr>
          <w:i/>
        </w:rPr>
        <w:t xml:space="preserve">Proc Natl </w:t>
      </w:r>
      <w:proofErr w:type="spellStart"/>
      <w:r w:rsidRPr="00A2080E">
        <w:rPr>
          <w:i/>
        </w:rPr>
        <w:t>Acad</w:t>
      </w:r>
      <w:proofErr w:type="spellEnd"/>
      <w:r w:rsidRPr="00A2080E">
        <w:rPr>
          <w:i/>
        </w:rPr>
        <w:t xml:space="preserve"> Sci</w:t>
      </w:r>
      <w:r w:rsidR="00A2080E">
        <w:rPr>
          <w:i/>
        </w:rPr>
        <w:t>.</w:t>
      </w:r>
      <w:r>
        <w:t xml:space="preserve"> </w:t>
      </w:r>
      <w:proofErr w:type="gramStart"/>
      <w:r>
        <w:t>113:E</w:t>
      </w:r>
      <w:proofErr w:type="gramEnd"/>
      <w:r>
        <w:t xml:space="preserve">7367–E7374. </w:t>
      </w:r>
      <w:proofErr w:type="spellStart"/>
      <w:r>
        <w:t>doi</w:t>
      </w:r>
      <w:proofErr w:type="spellEnd"/>
      <w:r>
        <w:t>: 10.1073/pnas.1605202113</w:t>
      </w:r>
    </w:p>
    <w:p w14:paraId="56B9B148" w14:textId="77777777" w:rsidR="00740A71" w:rsidRPr="00740A71" w:rsidRDefault="00740A71">
      <w:pPr>
        <w:rPr>
          <w:rFonts w:ascii="Times New Roman" w:hAnsi="Times New Roman" w:cs="Times New Roman"/>
        </w:rPr>
      </w:pPr>
    </w:p>
    <w:sectPr w:rsidR="00740A71" w:rsidRPr="00740A71" w:rsidSect="003806E3">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3-04T11:12:00Z" w:initials="CPM">
    <w:p w14:paraId="3D6F7865" w14:textId="221B1844" w:rsidR="0075510E" w:rsidRDefault="0075510E">
      <w:pPr>
        <w:pStyle w:val="CommentText"/>
      </w:pPr>
      <w:r>
        <w:rPr>
          <w:rStyle w:val="CommentReference"/>
        </w:rPr>
        <w:annotationRef/>
      </w:r>
      <w:r>
        <w:t>88%</w:t>
      </w:r>
    </w:p>
  </w:comment>
  <w:comment w:id="1" w:author="Carlos Prada Montoya" w:date="2019-03-04T11:04:00Z" w:initials="CPM">
    <w:p w14:paraId="39B94646" w14:textId="1BC0CAF0" w:rsidR="003922CD" w:rsidRDefault="003922CD">
      <w:pPr>
        <w:pStyle w:val="CommentText"/>
      </w:pPr>
      <w:r>
        <w:rPr>
          <w:rStyle w:val="CommentReference"/>
        </w:rPr>
        <w:annotationRef/>
      </w:r>
      <w:r>
        <w:t>This sentence contains no info for your discussion is irrelevant. Use rule 1: Delete most first sentences unless truly relevant!</w:t>
      </w:r>
    </w:p>
  </w:comment>
  <w:comment w:id="3" w:author="Carlos Prada Montoya" w:date="2019-03-04T11:05:00Z" w:initials="CPM">
    <w:p w14:paraId="0B0EC5C5" w14:textId="3DB49F10" w:rsidR="003922CD" w:rsidRDefault="003922CD">
      <w:pPr>
        <w:pStyle w:val="CommentText"/>
      </w:pPr>
      <w:r>
        <w:rPr>
          <w:rStyle w:val="CommentReference"/>
        </w:rPr>
        <w:annotationRef/>
      </w:r>
      <w:r>
        <w:t>Changing patterns of gene expression? Be specific, otherwise your point is very vague</w:t>
      </w:r>
    </w:p>
  </w:comment>
  <w:comment w:id="6" w:author="Carlos Prada Montoya" w:date="2019-03-04T11:07:00Z" w:initials="CPM">
    <w:p w14:paraId="4E0215C1" w14:textId="7B615E50" w:rsidR="003922CD" w:rsidRDefault="003922CD">
      <w:pPr>
        <w:pStyle w:val="CommentText"/>
      </w:pPr>
      <w:r>
        <w:rPr>
          <w:rStyle w:val="CommentReference"/>
        </w:rPr>
        <w:annotationRef/>
      </w:r>
      <w:r>
        <w:t>This has no info. Delete it!</w:t>
      </w:r>
    </w:p>
  </w:comment>
  <w:comment w:id="11" w:author="Carlos Prada Montoya" w:date="2019-03-04T11:09:00Z" w:initials="CPM">
    <w:p w14:paraId="1F6D4272" w14:textId="026E27F7" w:rsidR="003922CD" w:rsidRDefault="003922CD">
      <w:pPr>
        <w:pStyle w:val="CommentText"/>
      </w:pPr>
      <w:r>
        <w:rPr>
          <w:rStyle w:val="CommentReference"/>
        </w:rPr>
        <w:annotationRef/>
      </w:r>
      <w:r>
        <w:t>Unclear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6F7865" w15:done="0"/>
  <w15:commentEx w15:paraId="39B94646" w15:done="0"/>
  <w15:commentEx w15:paraId="0B0EC5C5" w15:done="0"/>
  <w15:commentEx w15:paraId="4E0215C1" w15:done="0"/>
  <w15:commentEx w15:paraId="1F6D42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6F7865" w16cid:durableId="2027869C"/>
  <w16cid:commentId w16cid:paraId="39B94646" w16cid:durableId="202784B0"/>
  <w16cid:commentId w16cid:paraId="0B0EC5C5" w16cid:durableId="202784FE"/>
  <w16cid:commentId w16cid:paraId="4E0215C1" w16cid:durableId="20278560"/>
  <w16cid:commentId w16cid:paraId="1F6D4272" w16cid:durableId="202785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89C2B" w14:textId="77777777" w:rsidR="006B2F1A" w:rsidRDefault="006B2F1A" w:rsidP="00875FA5">
      <w:r>
        <w:separator/>
      </w:r>
    </w:p>
  </w:endnote>
  <w:endnote w:type="continuationSeparator" w:id="0">
    <w:p w14:paraId="764ADA0F" w14:textId="77777777" w:rsidR="006B2F1A" w:rsidRDefault="006B2F1A" w:rsidP="00875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069EC" w14:textId="77777777" w:rsidR="006B2F1A" w:rsidRDefault="006B2F1A" w:rsidP="00875FA5">
      <w:r>
        <w:separator/>
      </w:r>
    </w:p>
  </w:footnote>
  <w:footnote w:type="continuationSeparator" w:id="0">
    <w:p w14:paraId="1C929C0A" w14:textId="77777777" w:rsidR="006B2F1A" w:rsidRDefault="006B2F1A" w:rsidP="00875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5FFE7" w14:textId="51F10066" w:rsidR="00875FA5" w:rsidRDefault="00875FA5">
    <w:pPr>
      <w:pStyle w:val="Header"/>
    </w:pPr>
    <w:r>
      <w:t xml:space="preserve">Cassie </w:t>
    </w:r>
    <w:proofErr w:type="spellStart"/>
    <w:r>
      <w:t>Raker</w:t>
    </w:r>
    <w:proofErr w:type="spellEnd"/>
  </w:p>
  <w:p w14:paraId="25A928E4" w14:textId="6D745D01" w:rsidR="00875FA5" w:rsidRDefault="00875FA5">
    <w:pPr>
      <w:pStyle w:val="Header"/>
    </w:pPr>
    <w:r>
      <w:t>BIO594 Spring 2019</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998"/>
    <w:rsid w:val="00037395"/>
    <w:rsid w:val="000F1680"/>
    <w:rsid w:val="0016069D"/>
    <w:rsid w:val="001C6A59"/>
    <w:rsid w:val="001C7B28"/>
    <w:rsid w:val="002333C9"/>
    <w:rsid w:val="00262393"/>
    <w:rsid w:val="002F0642"/>
    <w:rsid w:val="003806E3"/>
    <w:rsid w:val="00383082"/>
    <w:rsid w:val="003922CD"/>
    <w:rsid w:val="004155CF"/>
    <w:rsid w:val="004178A9"/>
    <w:rsid w:val="004B01B7"/>
    <w:rsid w:val="004E070F"/>
    <w:rsid w:val="005715E0"/>
    <w:rsid w:val="006305A9"/>
    <w:rsid w:val="00674998"/>
    <w:rsid w:val="006B2F1A"/>
    <w:rsid w:val="006E1738"/>
    <w:rsid w:val="006E7B84"/>
    <w:rsid w:val="00740A71"/>
    <w:rsid w:val="0075510E"/>
    <w:rsid w:val="00772052"/>
    <w:rsid w:val="0077260F"/>
    <w:rsid w:val="0081206A"/>
    <w:rsid w:val="00875FA5"/>
    <w:rsid w:val="008D4276"/>
    <w:rsid w:val="00906278"/>
    <w:rsid w:val="009457F3"/>
    <w:rsid w:val="00A2080E"/>
    <w:rsid w:val="00B032EB"/>
    <w:rsid w:val="00B04F44"/>
    <w:rsid w:val="00B12930"/>
    <w:rsid w:val="00B66729"/>
    <w:rsid w:val="00B74AB9"/>
    <w:rsid w:val="00BD0E66"/>
    <w:rsid w:val="00BD37EE"/>
    <w:rsid w:val="00C5609A"/>
    <w:rsid w:val="00C8091E"/>
    <w:rsid w:val="00CB0B4A"/>
    <w:rsid w:val="00CC3191"/>
    <w:rsid w:val="00D04775"/>
    <w:rsid w:val="00DA1ABD"/>
    <w:rsid w:val="00E13939"/>
    <w:rsid w:val="00E145BB"/>
    <w:rsid w:val="00EE5AD2"/>
    <w:rsid w:val="00F176CD"/>
    <w:rsid w:val="00F86C8F"/>
    <w:rsid w:val="00FA0A15"/>
    <w:rsid w:val="00FC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97FD4"/>
  <w15:chartTrackingRefBased/>
  <w15:docId w15:val="{25AB34BD-3BD9-8F49-8821-29B4206C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49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FA5"/>
    <w:pPr>
      <w:tabs>
        <w:tab w:val="center" w:pos="4680"/>
        <w:tab w:val="right" w:pos="9360"/>
      </w:tabs>
    </w:pPr>
  </w:style>
  <w:style w:type="character" w:customStyle="1" w:styleId="HeaderChar">
    <w:name w:val="Header Char"/>
    <w:basedOn w:val="DefaultParagraphFont"/>
    <w:link w:val="Header"/>
    <w:uiPriority w:val="99"/>
    <w:rsid w:val="00875FA5"/>
  </w:style>
  <w:style w:type="paragraph" w:styleId="Footer">
    <w:name w:val="footer"/>
    <w:basedOn w:val="Normal"/>
    <w:link w:val="FooterChar"/>
    <w:uiPriority w:val="99"/>
    <w:unhideWhenUsed/>
    <w:rsid w:val="00875FA5"/>
    <w:pPr>
      <w:tabs>
        <w:tab w:val="center" w:pos="4680"/>
        <w:tab w:val="right" w:pos="9360"/>
      </w:tabs>
    </w:pPr>
  </w:style>
  <w:style w:type="character" w:customStyle="1" w:styleId="FooterChar">
    <w:name w:val="Footer Char"/>
    <w:basedOn w:val="DefaultParagraphFont"/>
    <w:link w:val="Footer"/>
    <w:uiPriority w:val="99"/>
    <w:rsid w:val="00875FA5"/>
  </w:style>
  <w:style w:type="paragraph" w:styleId="NormalWeb">
    <w:name w:val="Normal (Web)"/>
    <w:basedOn w:val="Normal"/>
    <w:uiPriority w:val="99"/>
    <w:semiHidden/>
    <w:unhideWhenUsed/>
    <w:rsid w:val="00740A71"/>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922CD"/>
    <w:rPr>
      <w:sz w:val="16"/>
      <w:szCs w:val="16"/>
    </w:rPr>
  </w:style>
  <w:style w:type="paragraph" w:styleId="CommentText">
    <w:name w:val="annotation text"/>
    <w:basedOn w:val="Normal"/>
    <w:link w:val="CommentTextChar"/>
    <w:uiPriority w:val="99"/>
    <w:semiHidden/>
    <w:unhideWhenUsed/>
    <w:rsid w:val="003922CD"/>
    <w:rPr>
      <w:sz w:val="20"/>
      <w:szCs w:val="20"/>
    </w:rPr>
  </w:style>
  <w:style w:type="character" w:customStyle="1" w:styleId="CommentTextChar">
    <w:name w:val="Comment Text Char"/>
    <w:basedOn w:val="DefaultParagraphFont"/>
    <w:link w:val="CommentText"/>
    <w:uiPriority w:val="99"/>
    <w:semiHidden/>
    <w:rsid w:val="003922CD"/>
    <w:rPr>
      <w:sz w:val="20"/>
      <w:szCs w:val="20"/>
    </w:rPr>
  </w:style>
  <w:style w:type="paragraph" w:styleId="CommentSubject">
    <w:name w:val="annotation subject"/>
    <w:basedOn w:val="CommentText"/>
    <w:next w:val="CommentText"/>
    <w:link w:val="CommentSubjectChar"/>
    <w:uiPriority w:val="99"/>
    <w:semiHidden/>
    <w:unhideWhenUsed/>
    <w:rsid w:val="003922CD"/>
    <w:rPr>
      <w:b/>
      <w:bCs/>
    </w:rPr>
  </w:style>
  <w:style w:type="character" w:customStyle="1" w:styleId="CommentSubjectChar">
    <w:name w:val="Comment Subject Char"/>
    <w:basedOn w:val="CommentTextChar"/>
    <w:link w:val="CommentSubject"/>
    <w:uiPriority w:val="99"/>
    <w:semiHidden/>
    <w:rsid w:val="003922CD"/>
    <w:rPr>
      <w:b/>
      <w:bCs/>
      <w:sz w:val="20"/>
      <w:szCs w:val="20"/>
    </w:rPr>
  </w:style>
  <w:style w:type="paragraph" w:styleId="BalloonText">
    <w:name w:val="Balloon Text"/>
    <w:basedOn w:val="Normal"/>
    <w:link w:val="BalloonTextChar"/>
    <w:uiPriority w:val="99"/>
    <w:semiHidden/>
    <w:unhideWhenUsed/>
    <w:rsid w:val="003922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22C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87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945</Words>
  <Characters>5066</Characters>
  <Application>Microsoft Office Word</Application>
  <DocSecurity>0</DocSecurity>
  <Lines>62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Raker</dc:creator>
  <cp:keywords/>
  <dc:description/>
  <cp:lastModifiedBy>Carlos Prada Montoya</cp:lastModifiedBy>
  <cp:revision>4</cp:revision>
  <dcterms:created xsi:type="dcterms:W3CDTF">2019-03-04T16:04:00Z</dcterms:created>
  <dcterms:modified xsi:type="dcterms:W3CDTF">2019-03-04T16:12:00Z</dcterms:modified>
</cp:coreProperties>
</file>