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C05A" w14:textId="17A8BE72" w:rsidR="000947A7" w:rsidRDefault="00037428">
      <w:r>
        <w:t>BIO594 – Summary</w:t>
      </w:r>
    </w:p>
    <w:p w14:paraId="57014319" w14:textId="77777777" w:rsidR="00037428" w:rsidRDefault="00037428"/>
    <w:p w14:paraId="6678019A" w14:textId="77777777" w:rsidR="00037428" w:rsidRDefault="00037428">
      <w:r>
        <w:t>Topic: Landscape Genomics</w:t>
      </w:r>
    </w:p>
    <w:p w14:paraId="24E263E3" w14:textId="77777777" w:rsidR="00037428" w:rsidRDefault="00037428">
      <w:r>
        <w:t>February 12, 2019</w:t>
      </w:r>
    </w:p>
    <w:p w14:paraId="1C1EC75F" w14:textId="77777777" w:rsidR="00037428" w:rsidRDefault="00037428"/>
    <w:p w14:paraId="63D33B0F" w14:textId="77777777" w:rsidR="00037428" w:rsidRDefault="00037428">
      <w:commentRangeStart w:id="0"/>
      <w:r>
        <w:t xml:space="preserve">Kevin Wong </w:t>
      </w:r>
      <w:commentRangeEnd w:id="0"/>
      <w:r w:rsidR="007335D4">
        <w:rPr>
          <w:rStyle w:val="CommentReference"/>
        </w:rPr>
        <w:commentReference w:id="0"/>
      </w:r>
    </w:p>
    <w:p w14:paraId="398DAD74" w14:textId="77777777" w:rsidR="00037428" w:rsidRDefault="00037428"/>
    <w:p w14:paraId="54BF07F4" w14:textId="2E11DEE9" w:rsidR="0006151F" w:rsidRDefault="00EE26C0" w:rsidP="00C437AF">
      <w:r>
        <w:t xml:space="preserve">The studies </w:t>
      </w:r>
      <w:ins w:id="2" w:author="Carlos Prada Montoya" w:date="2019-02-17T10:13:00Z">
        <w:r w:rsidR="004A1186">
          <w:t xml:space="preserve">of </w:t>
        </w:r>
      </w:ins>
      <w:proofErr w:type="spellStart"/>
      <w:r>
        <w:t>Brauer</w:t>
      </w:r>
      <w:proofErr w:type="spellEnd"/>
      <w:r>
        <w:t xml:space="preserve"> et al. 2016 (BE) and Hancock et al. 2011</w:t>
      </w:r>
      <w:r w:rsidR="00FF1898">
        <w:t xml:space="preserve"> </w:t>
      </w:r>
      <w:r>
        <w:t xml:space="preserve">(HE) </w:t>
      </w:r>
      <w:del w:id="3" w:author="Carlos Prada Montoya" w:date="2019-02-17T10:14:00Z">
        <w:r w:rsidR="00FF1898" w:rsidDel="004A1186">
          <w:delText xml:space="preserve">has similar </w:delText>
        </w:r>
      </w:del>
      <w:del w:id="4" w:author="Carlos Prada Montoya" w:date="2019-02-17T10:13:00Z">
        <w:r w:rsidR="00FF1898" w:rsidDel="004A1186">
          <w:delText xml:space="preserve">overarching </w:delText>
        </w:r>
      </w:del>
      <w:del w:id="5" w:author="Carlos Prada Montoya" w:date="2019-02-17T10:14:00Z">
        <w:r w:rsidR="00FF1898" w:rsidDel="004A1186">
          <w:delText>goals</w:delText>
        </w:r>
      </w:del>
      <w:ins w:id="6" w:author="Carlos Prada Montoya" w:date="2019-02-17T10:14:00Z">
        <w:r w:rsidR="004A1186">
          <w:t>seek</w:t>
        </w:r>
      </w:ins>
      <w:r w:rsidR="00FF1898">
        <w:t xml:space="preserve"> to determine if species inhabiting large geographical and environmental ranges have genomic variations that enable</w:t>
      </w:r>
      <w:r w:rsidR="00FE7D4E">
        <w:t xml:space="preserve"> them to adapt</w:t>
      </w:r>
      <w:r w:rsidR="00515F25">
        <w:t xml:space="preserve"> to differing conditions</w:t>
      </w:r>
      <w:r w:rsidR="00FE7D4E">
        <w:t xml:space="preserve">. Even though both </w:t>
      </w:r>
      <w:r>
        <w:t>studies have similar objectives;</w:t>
      </w:r>
      <w:r w:rsidR="00FE7D4E">
        <w:t xml:space="preserve"> the study system, approaches, and results were drastically different. </w:t>
      </w:r>
      <w:r>
        <w:t>BE</w:t>
      </w:r>
      <w:r w:rsidR="00FE7D4E">
        <w:t xml:space="preserve"> </w:t>
      </w:r>
      <w:r w:rsidR="00072961">
        <w:t>focused on</w:t>
      </w:r>
      <w:r w:rsidR="00FE7D4E">
        <w:t xml:space="preserve"> </w:t>
      </w:r>
      <w:proofErr w:type="spellStart"/>
      <w:r w:rsidR="00FE7D4E" w:rsidRPr="00037428">
        <w:rPr>
          <w:i/>
        </w:rPr>
        <w:t>Nannoperca</w:t>
      </w:r>
      <w:proofErr w:type="spellEnd"/>
      <w:r w:rsidR="00FE7D4E" w:rsidRPr="00037428">
        <w:rPr>
          <w:i/>
        </w:rPr>
        <w:t xml:space="preserve"> </w:t>
      </w:r>
      <w:proofErr w:type="spellStart"/>
      <w:r w:rsidR="00FE7D4E" w:rsidRPr="00037428">
        <w:rPr>
          <w:i/>
        </w:rPr>
        <w:t>australis</w:t>
      </w:r>
      <w:proofErr w:type="spellEnd"/>
      <w:r w:rsidR="00FE7D4E">
        <w:t>, an endangered freshwater perch with low dispersal potential</w:t>
      </w:r>
      <w:ins w:id="7" w:author="Carlos Prada Montoya" w:date="2019-02-17T10:14:00Z">
        <w:r w:rsidR="004A1186">
          <w:t xml:space="preserve"> with </w:t>
        </w:r>
      </w:ins>
      <w:del w:id="8" w:author="Carlos Prada Montoya" w:date="2019-02-17T10:14:00Z">
        <w:r w:rsidR="00FE7D4E" w:rsidDel="004A1186">
          <w:delText xml:space="preserve">, subsequently resulting in </w:delText>
        </w:r>
      </w:del>
      <w:r w:rsidR="00FE7D4E">
        <w:t xml:space="preserve">low genetic diversity and strong population structure </w:t>
      </w:r>
      <w:del w:id="9" w:author="Carlos Prada Montoya" w:date="2019-02-17T10:15:00Z">
        <w:r w:rsidR="00FE7D4E" w:rsidDel="004A1186">
          <w:delText xml:space="preserve">between </w:delText>
        </w:r>
      </w:del>
      <w:ins w:id="10" w:author="Carlos Prada Montoya" w:date="2019-02-17T10:15:00Z">
        <w:r w:rsidR="004A1186">
          <w:t>among</w:t>
        </w:r>
        <w:r w:rsidR="004A1186">
          <w:t xml:space="preserve"> </w:t>
        </w:r>
      </w:ins>
      <w:r w:rsidR="00FE7D4E">
        <w:t xml:space="preserve">demes. </w:t>
      </w:r>
      <w:r w:rsidR="00130606">
        <w:t xml:space="preserve">Contrastingly, HE used a high-dispersal system, </w:t>
      </w:r>
      <w:r w:rsidR="007B5BB2">
        <w:rPr>
          <w:i/>
        </w:rPr>
        <w:t>Arabidop</w:t>
      </w:r>
      <w:r w:rsidR="00130606" w:rsidRPr="00623D7F">
        <w:rPr>
          <w:i/>
        </w:rPr>
        <w:t>sis thaliana</w:t>
      </w:r>
      <w:r w:rsidR="00130606">
        <w:t xml:space="preserve">, over a large distribution range and determined variant changes on loci </w:t>
      </w:r>
      <w:r w:rsidR="00A86EE3">
        <w:t xml:space="preserve">that </w:t>
      </w:r>
      <w:r w:rsidR="00130606">
        <w:t>strongly correlate</w:t>
      </w:r>
      <w:del w:id="11" w:author="Carlos Prada Montoya" w:date="2019-02-17T10:15:00Z">
        <w:r w:rsidR="00130606" w:rsidDel="004A1186">
          <w:delText>d</w:delText>
        </w:r>
      </w:del>
      <w:r w:rsidR="00130606">
        <w:t xml:space="preserve"> with climate. As both studies try to correlate genomic variation with climate or environmental differences, </w:t>
      </w:r>
      <w:commentRangeStart w:id="12"/>
      <w:r w:rsidR="00130606">
        <w:t>I will compare and contrast the follow</w:t>
      </w:r>
      <w:r w:rsidR="0006151F">
        <w:t xml:space="preserve">ing concepts: (1) the experimental design, (2) isolation of environmental variables, (3) determination of genetic variation, and (4) correlating the environmental variables to the genomic variations. </w:t>
      </w:r>
      <w:commentRangeEnd w:id="12"/>
      <w:r w:rsidR="004A1186">
        <w:rPr>
          <w:rStyle w:val="CommentReference"/>
        </w:rPr>
        <w:commentReference w:id="12"/>
      </w:r>
    </w:p>
    <w:p w14:paraId="3780B529" w14:textId="77777777" w:rsidR="009C4208" w:rsidRDefault="009C4208" w:rsidP="00C437AF"/>
    <w:p w14:paraId="119D0E8A" w14:textId="239B557E" w:rsidR="009100F0" w:rsidRDefault="009100F0" w:rsidP="00C437AF">
      <w:pPr>
        <w:rPr>
          <w:i/>
        </w:rPr>
      </w:pPr>
      <w:r>
        <w:rPr>
          <w:i/>
        </w:rPr>
        <w:t>1. Experimental Design</w:t>
      </w:r>
    </w:p>
    <w:p w14:paraId="2CB109E6" w14:textId="77777777" w:rsidR="009100F0" w:rsidRPr="009100F0" w:rsidRDefault="009100F0" w:rsidP="00C437AF">
      <w:pPr>
        <w:rPr>
          <w:i/>
        </w:rPr>
      </w:pPr>
    </w:p>
    <w:p w14:paraId="4DF4CB88" w14:textId="674BB790" w:rsidR="009100F0" w:rsidRPr="006059EA" w:rsidRDefault="006D15E1" w:rsidP="009100F0">
      <w:r>
        <w:t>HE</w:t>
      </w:r>
      <w:r w:rsidR="009C4208">
        <w:t xml:space="preserve"> performed a genome-wide scan of </w:t>
      </w:r>
      <w:r w:rsidR="009C4208" w:rsidRPr="00623D7F">
        <w:rPr>
          <w:i/>
        </w:rPr>
        <w:t>A</w:t>
      </w:r>
      <w:r w:rsidR="00A03C51">
        <w:rPr>
          <w:i/>
        </w:rPr>
        <w:t>.</w:t>
      </w:r>
      <w:r w:rsidR="009C4208" w:rsidRPr="00623D7F">
        <w:rPr>
          <w:i/>
        </w:rPr>
        <w:t xml:space="preserve"> thaliana</w:t>
      </w:r>
      <w:ins w:id="13" w:author="Carlos Prada Montoya" w:date="2019-02-17T10:16:00Z">
        <w:r w:rsidR="00645162">
          <w:rPr>
            <w:i/>
          </w:rPr>
          <w:t xml:space="preserve"> across </w:t>
        </w:r>
        <w:proofErr w:type="gramStart"/>
        <w:r w:rsidR="00645162">
          <w:rPr>
            <w:i/>
          </w:rPr>
          <w:t>geog</w:t>
        </w:r>
      </w:ins>
      <w:ins w:id="14" w:author="Carlos Prada Montoya" w:date="2019-02-17T10:17:00Z">
        <w:r w:rsidR="00645162">
          <w:rPr>
            <w:i/>
          </w:rPr>
          <w:t>raphy?</w:t>
        </w:r>
      </w:ins>
      <w:r w:rsidR="009C4208">
        <w:rPr>
          <w:i/>
        </w:rPr>
        <w:t>,</w:t>
      </w:r>
      <w:proofErr w:type="gramEnd"/>
      <w:r w:rsidR="009C4208">
        <w:t xml:space="preserve"> in addition to a common-garden experiment</w:t>
      </w:r>
      <w:del w:id="15" w:author="Carlos Prada Montoya" w:date="2019-02-17T10:16:00Z">
        <w:r w:rsidR="009C4208" w:rsidDel="00645162">
          <w:delText>,</w:delText>
        </w:r>
      </w:del>
      <w:r w:rsidR="009C4208">
        <w:t xml:space="preserve"> to determine </w:t>
      </w:r>
      <w:r w:rsidR="00AD1900">
        <w:t xml:space="preserve">loci under selection that may </w:t>
      </w:r>
      <w:del w:id="16" w:author="Carlos Prada Montoya" w:date="2019-02-17T10:17:00Z">
        <w:r w:rsidR="00AD1900" w:rsidDel="00645162">
          <w:delText>lead to</w:delText>
        </w:r>
      </w:del>
      <w:ins w:id="17" w:author="Carlos Prada Montoya" w:date="2019-02-17T10:17:00Z">
        <w:r w:rsidR="00645162">
          <w:t xml:space="preserve">allowed </w:t>
        </w:r>
      </w:ins>
      <w:r w:rsidR="00AD1900">
        <w:t xml:space="preserve"> </w:t>
      </w:r>
      <w:ins w:id="18" w:author="Carlos Prada Montoya" w:date="2019-02-17T10:17:00Z">
        <w:r w:rsidR="00645162">
          <w:t>adaptation</w:t>
        </w:r>
        <w:r w:rsidR="00645162">
          <w:t xml:space="preserve"> to different climates</w:t>
        </w:r>
      </w:ins>
      <w:del w:id="19" w:author="Carlos Prada Montoya" w:date="2019-02-17T10:17:00Z">
        <w:r w:rsidR="00AD1900" w:rsidDel="00645162">
          <w:delText>climate adaptation</w:delText>
        </w:r>
      </w:del>
      <w:r w:rsidR="00AD1900">
        <w:t xml:space="preserve">. </w:t>
      </w:r>
      <w:r w:rsidR="003175AC">
        <w:t xml:space="preserve">948 accessions of </w:t>
      </w:r>
      <w:r w:rsidR="003175AC">
        <w:rPr>
          <w:i/>
        </w:rPr>
        <w:t xml:space="preserve">A. thaliana </w:t>
      </w:r>
      <w:r w:rsidR="003175AC">
        <w:t>across the native Eurasian range and 40 climate variables were analysed to understand</w:t>
      </w:r>
      <w:r w:rsidR="0078315A">
        <w:t xml:space="preserve"> the genetic variation across environmental ranges</w:t>
      </w:r>
      <w:r w:rsidR="003175AC">
        <w:t>.</w:t>
      </w:r>
      <w:r w:rsidR="00EE26C0">
        <w:t xml:space="preserve"> </w:t>
      </w:r>
      <w:r w:rsidR="009100F0">
        <w:t xml:space="preserve">BE used 263 </w:t>
      </w:r>
      <w:r w:rsidR="009100F0" w:rsidRPr="00037428">
        <w:rPr>
          <w:i/>
        </w:rPr>
        <w:t>N</w:t>
      </w:r>
      <w:r w:rsidR="009100F0">
        <w:rPr>
          <w:i/>
        </w:rPr>
        <w:t>.</w:t>
      </w:r>
      <w:r w:rsidR="009100F0" w:rsidRPr="00037428">
        <w:rPr>
          <w:i/>
        </w:rPr>
        <w:t xml:space="preserve"> </w:t>
      </w:r>
      <w:proofErr w:type="spellStart"/>
      <w:r w:rsidR="009100F0" w:rsidRPr="00037428">
        <w:rPr>
          <w:i/>
        </w:rPr>
        <w:t>australis</w:t>
      </w:r>
      <w:proofErr w:type="spellEnd"/>
      <w:r w:rsidR="009100F0">
        <w:t xml:space="preserve"> individuals from 25 locations across the distribution range in the Murray-Darling Basin </w:t>
      </w:r>
      <w:r w:rsidR="00A03C51">
        <w:t xml:space="preserve">(MDB) </w:t>
      </w:r>
      <w:r w:rsidR="009100F0">
        <w:t xml:space="preserve">in Australia. </w:t>
      </w:r>
      <w:r w:rsidR="00F67C48">
        <w:t xml:space="preserve">40 climate variables were also chosen in this </w:t>
      </w:r>
      <w:r w:rsidR="00A03C51">
        <w:t xml:space="preserve">study, as they were important environmental predictors for </w:t>
      </w:r>
      <w:r w:rsidR="00A03C51">
        <w:rPr>
          <w:i/>
        </w:rPr>
        <w:t xml:space="preserve">N. </w:t>
      </w:r>
      <w:proofErr w:type="spellStart"/>
      <w:r w:rsidR="00A03C51">
        <w:rPr>
          <w:i/>
        </w:rPr>
        <w:t>australis</w:t>
      </w:r>
      <w:proofErr w:type="spellEnd"/>
      <w:r w:rsidR="00A03C51">
        <w:t xml:space="preserve">. </w:t>
      </w:r>
      <w:r w:rsidR="00A03C51" w:rsidRPr="00623D7F">
        <w:rPr>
          <w:i/>
        </w:rPr>
        <w:t>A</w:t>
      </w:r>
      <w:r w:rsidR="00A03C51">
        <w:rPr>
          <w:i/>
        </w:rPr>
        <w:t>.</w:t>
      </w:r>
      <w:r w:rsidR="00A03C51" w:rsidRPr="00623D7F">
        <w:rPr>
          <w:i/>
        </w:rPr>
        <w:t xml:space="preserve"> thaliana</w:t>
      </w:r>
      <w:r w:rsidR="00A03C51">
        <w:rPr>
          <w:i/>
        </w:rPr>
        <w:t xml:space="preserve"> </w:t>
      </w:r>
      <w:r w:rsidR="00A03C51">
        <w:t xml:space="preserve">has a high dispersal potential, indicating high gene flow between populations and a large distribution range across Eurasia. </w:t>
      </w:r>
      <w:r w:rsidR="00A03C51" w:rsidRPr="00037428">
        <w:rPr>
          <w:i/>
        </w:rPr>
        <w:t>N</w:t>
      </w:r>
      <w:r w:rsidR="00A03C51">
        <w:rPr>
          <w:i/>
        </w:rPr>
        <w:t>.</w:t>
      </w:r>
      <w:r w:rsidR="00A03C51" w:rsidRPr="00037428">
        <w:rPr>
          <w:i/>
        </w:rPr>
        <w:t xml:space="preserve"> </w:t>
      </w:r>
      <w:proofErr w:type="spellStart"/>
      <w:r w:rsidR="00A03C51" w:rsidRPr="00037428">
        <w:rPr>
          <w:i/>
        </w:rPr>
        <w:t>australis</w:t>
      </w:r>
      <w:proofErr w:type="spellEnd"/>
      <w:r w:rsidR="00A03C51">
        <w:rPr>
          <w:i/>
        </w:rPr>
        <w:t xml:space="preserve">, </w:t>
      </w:r>
      <w:r w:rsidR="00A03C51">
        <w:t>however, is a low-dispersal species with isolated population across the MBD. Th</w:t>
      </w:r>
      <w:r w:rsidR="006059EA">
        <w:t xml:space="preserve">erefore, it is expected for genetic drift to be the main driver behind adaptive changes in </w:t>
      </w:r>
      <w:r w:rsidR="006059EA" w:rsidRPr="00037428">
        <w:rPr>
          <w:i/>
        </w:rPr>
        <w:t>N</w:t>
      </w:r>
      <w:r w:rsidR="006059EA">
        <w:rPr>
          <w:i/>
        </w:rPr>
        <w:t>.</w:t>
      </w:r>
      <w:r w:rsidR="006059EA" w:rsidRPr="00037428">
        <w:rPr>
          <w:i/>
        </w:rPr>
        <w:t xml:space="preserve"> </w:t>
      </w:r>
      <w:proofErr w:type="spellStart"/>
      <w:r w:rsidR="006059EA" w:rsidRPr="00037428">
        <w:rPr>
          <w:i/>
        </w:rPr>
        <w:t>australis</w:t>
      </w:r>
      <w:proofErr w:type="spellEnd"/>
      <w:r w:rsidR="006059EA">
        <w:t xml:space="preserve">, and mechanisms like </w:t>
      </w:r>
      <w:commentRangeStart w:id="20"/>
      <w:r w:rsidR="006059EA">
        <w:t xml:space="preserve">hard-sweeps for </w:t>
      </w:r>
      <w:r w:rsidR="006059EA" w:rsidRPr="00623D7F">
        <w:rPr>
          <w:i/>
        </w:rPr>
        <w:t>A</w:t>
      </w:r>
      <w:r w:rsidR="006059EA">
        <w:rPr>
          <w:i/>
        </w:rPr>
        <w:t>.</w:t>
      </w:r>
      <w:r w:rsidR="006059EA" w:rsidRPr="00623D7F">
        <w:rPr>
          <w:i/>
        </w:rPr>
        <w:t xml:space="preserve"> thaliana</w:t>
      </w:r>
      <w:r w:rsidR="006059EA">
        <w:t xml:space="preserve">. </w:t>
      </w:r>
      <w:commentRangeEnd w:id="20"/>
      <w:r w:rsidR="00645162">
        <w:rPr>
          <w:rStyle w:val="CommentReference"/>
        </w:rPr>
        <w:commentReference w:id="20"/>
      </w:r>
    </w:p>
    <w:p w14:paraId="4BA7C5E1" w14:textId="77777777" w:rsidR="009100F0" w:rsidRDefault="009100F0" w:rsidP="009100F0"/>
    <w:p w14:paraId="7E5F384E" w14:textId="70C41045" w:rsidR="009100F0" w:rsidRDefault="009100F0" w:rsidP="009100F0">
      <w:pPr>
        <w:rPr>
          <w:i/>
        </w:rPr>
      </w:pPr>
      <w:r>
        <w:rPr>
          <w:i/>
        </w:rPr>
        <w:t>2. Isolation of Environmental Variables</w:t>
      </w:r>
    </w:p>
    <w:p w14:paraId="61D3678B" w14:textId="77777777" w:rsidR="009100F0" w:rsidRDefault="009100F0" w:rsidP="009100F0">
      <w:pPr>
        <w:rPr>
          <w:i/>
        </w:rPr>
      </w:pPr>
    </w:p>
    <w:p w14:paraId="29B5BD8A" w14:textId="6CF88FC0" w:rsidR="009100F0" w:rsidRDefault="009100F0" w:rsidP="009100F0">
      <w:r>
        <w:t xml:space="preserve">HE used a </w:t>
      </w:r>
      <w:del w:id="21" w:author="Carlos Prada Montoya" w:date="2019-02-18T07:54:00Z">
        <w:r w:rsidDel="009E598B">
          <w:delText xml:space="preserve">climate </w:delText>
        </w:r>
      </w:del>
      <w:r>
        <w:t xml:space="preserve">correlation analysis </w:t>
      </w:r>
      <w:r w:rsidR="006059EA">
        <w:t xml:space="preserve">(pairwise Pearson Correlation) </w:t>
      </w:r>
      <w:r>
        <w:t>to eliminate extraneous variables and only retain ecologically relevant variable</w:t>
      </w:r>
      <w:ins w:id="22" w:author="Carlos Prada Montoya" w:date="2019-02-18T07:54:00Z">
        <w:r w:rsidR="007839FA">
          <w:t>s</w:t>
        </w:r>
      </w:ins>
      <w:r>
        <w:t xml:space="preserve">. </w:t>
      </w:r>
      <w:r w:rsidR="006059EA">
        <w:t>BE binned all environmental variables into 5 categories and used a Varian</w:t>
      </w:r>
      <w:r w:rsidR="00101211">
        <w:t>ce</w:t>
      </w:r>
      <w:r w:rsidR="006059EA">
        <w:t xml:space="preserve"> Inflation Factor (VIF) analysis to eliminate correlated var</w:t>
      </w:r>
      <w:r w:rsidR="00A86EE3">
        <w:t>iables within categories. U</w:t>
      </w:r>
      <w:r w:rsidR="006059EA">
        <w:t>sing Principal Component Analysis (PCA), the</w:t>
      </w:r>
      <w:r w:rsidR="00101211">
        <w:t xml:space="preserve"> variables with eigenvalues greater than 1 (i.e. no correlation with other variables) were kept for the genotype-environment association analysis. The BE study had a more rigorous and less biased approach in eliminating correlated variables than HE, which could influence downstream analyses and results. </w:t>
      </w:r>
    </w:p>
    <w:p w14:paraId="06382D92" w14:textId="77777777" w:rsidR="009100F0" w:rsidRDefault="009100F0" w:rsidP="009100F0">
      <w:pPr>
        <w:rPr>
          <w:i/>
        </w:rPr>
      </w:pPr>
    </w:p>
    <w:p w14:paraId="3438E6FF" w14:textId="06EA30C6" w:rsidR="009100F0" w:rsidRDefault="009100F0" w:rsidP="009100F0">
      <w:pPr>
        <w:rPr>
          <w:i/>
        </w:rPr>
      </w:pPr>
      <w:r>
        <w:rPr>
          <w:i/>
        </w:rPr>
        <w:t>3. Detecting Genetic Variation</w:t>
      </w:r>
    </w:p>
    <w:p w14:paraId="0D6AA9CF" w14:textId="77777777" w:rsidR="009100F0" w:rsidRDefault="009100F0" w:rsidP="009100F0">
      <w:pPr>
        <w:rPr>
          <w:i/>
        </w:rPr>
      </w:pPr>
    </w:p>
    <w:p w14:paraId="6C0B6D3D" w14:textId="34740618" w:rsidR="009100F0" w:rsidRPr="007F4203" w:rsidRDefault="001066CE" w:rsidP="009100F0">
      <w:r>
        <w:t xml:space="preserve">The BE authors </w:t>
      </w:r>
      <w:proofErr w:type="spellStart"/>
      <w:r>
        <w:t>d</w:t>
      </w:r>
      <w:r w:rsidR="009100F0">
        <w:t>dRAD</w:t>
      </w:r>
      <w:proofErr w:type="spellEnd"/>
      <w:r w:rsidR="009100F0">
        <w:t xml:space="preserve"> in conjunction with a Bayesian approach (BAYESCAN) to d</w:t>
      </w:r>
      <w:r>
        <w:t xml:space="preserve">etect neutral and outlier loci. </w:t>
      </w:r>
      <w:proofErr w:type="spellStart"/>
      <w:r w:rsidR="007B5BB2">
        <w:t>F</w:t>
      </w:r>
      <w:r w:rsidR="007B5BB2">
        <w:rPr>
          <w:vertAlign w:val="subscript"/>
        </w:rPr>
        <w:t>st</w:t>
      </w:r>
      <w:proofErr w:type="spellEnd"/>
      <w:r w:rsidR="007B5BB2">
        <w:t xml:space="preserve"> values between populations were determined with HIERFSTAT, which includes </w:t>
      </w:r>
      <w:r w:rsidR="00A86EE3">
        <w:t>variations due genetic drift, which is expected in this case,</w:t>
      </w:r>
      <w:r w:rsidR="007B5BB2">
        <w:t xml:space="preserve"> when estimating local </w:t>
      </w:r>
      <w:r w:rsidR="007B5BB2">
        <w:lastRenderedPageBreak/>
        <w:t xml:space="preserve">population divergence. </w:t>
      </w:r>
      <w:r>
        <w:t xml:space="preserve">To justify the loci were under selection, a genotype-environment association (GEA) analysis was performed. </w:t>
      </w:r>
      <w:r w:rsidR="007F4203">
        <w:t xml:space="preserve">HE did not do any </w:t>
      </w:r>
      <w:proofErr w:type="spellStart"/>
      <w:r w:rsidR="007F4203">
        <w:t>F</w:t>
      </w:r>
      <w:r w:rsidR="007F4203">
        <w:rPr>
          <w:vertAlign w:val="subscript"/>
        </w:rPr>
        <w:t>st</w:t>
      </w:r>
      <w:proofErr w:type="spellEnd"/>
      <w:r w:rsidR="007F4203">
        <w:t xml:space="preserve"> comparisons between populations, as they decided to analyses all samples without grouping into populations to determine if </w:t>
      </w:r>
      <w:r w:rsidR="00A86EE3">
        <w:t>their model</w:t>
      </w:r>
      <w:r w:rsidR="007F4203">
        <w:t xml:space="preserve"> would categorize them to their </w:t>
      </w:r>
      <w:r w:rsidR="00A86EE3">
        <w:t>observed</w:t>
      </w:r>
      <w:r w:rsidR="007F4203">
        <w:t xml:space="preserve"> population. They provided ~215,000 SNPs to correlate against environmental variables and tested true signals of adaptation through enrichment analyses. </w:t>
      </w:r>
    </w:p>
    <w:p w14:paraId="3C35225D" w14:textId="77777777" w:rsidR="009100F0" w:rsidRDefault="009100F0" w:rsidP="009100F0">
      <w:pPr>
        <w:rPr>
          <w:i/>
        </w:rPr>
      </w:pPr>
    </w:p>
    <w:p w14:paraId="47E42CB3" w14:textId="591A2178" w:rsidR="009100F0" w:rsidRDefault="009100F0" w:rsidP="009100F0">
      <w:pPr>
        <w:rPr>
          <w:i/>
        </w:rPr>
      </w:pPr>
      <w:r>
        <w:rPr>
          <w:i/>
        </w:rPr>
        <w:t>4.Correlating the Environmental Variables with Genetic Variation</w:t>
      </w:r>
    </w:p>
    <w:p w14:paraId="06029DE1" w14:textId="77777777" w:rsidR="009100F0" w:rsidRDefault="009100F0" w:rsidP="009100F0">
      <w:pPr>
        <w:rPr>
          <w:i/>
        </w:rPr>
      </w:pPr>
    </w:p>
    <w:p w14:paraId="3B730843" w14:textId="7A2264A2" w:rsidR="009100F0" w:rsidRDefault="009100F0" w:rsidP="009100F0">
      <w:r>
        <w:t xml:space="preserve">When comparing how each study correlated environmental variables with the potential selective loci, HE used an approach that would incorporate the bias related to population history. Using a partial Mantel test, HE non-parametrically correlated all of their variants (SNPs) with a climate variable. Contrastingly, BE utilized a spatially explicit </w:t>
      </w:r>
      <w:r w:rsidR="00F67C48">
        <w:t>GEA</w:t>
      </w:r>
      <w:r>
        <w:t xml:space="preserve"> analysis </w:t>
      </w:r>
      <w:del w:id="23" w:author="Carlos Prada Montoya" w:date="2019-02-18T10:56:00Z">
        <w:r w:rsidDel="007335D4">
          <w:delText xml:space="preserve">was utilized </w:delText>
        </w:r>
      </w:del>
      <w:r>
        <w:t>to explore the potential for signatures of selection at local and regional scales against five candidate environmental variables.  The GEA consisted of two approaches: (1) a generalized linear mixed-model approach and (2) a partial redundancy analysis (RDA).</w:t>
      </w:r>
      <w:r w:rsidR="00F67C48">
        <w:t xml:space="preserve"> </w:t>
      </w:r>
      <w:r>
        <w:t xml:space="preserve">The generalized linear mixed-model approach has two </w:t>
      </w:r>
      <w:r w:rsidR="00A86EE3">
        <w:t>basic</w:t>
      </w:r>
      <w:r>
        <w:t xml:space="preserve"> models, where the variance of allele frequency is dependent on a fix</w:t>
      </w:r>
      <w:r w:rsidR="001066CE">
        <w:t>ed</w:t>
      </w:r>
      <w:r>
        <w:t xml:space="preserve"> environmental variable, and where there is no effect of an environmental variable. Both approaches by HE and BE control</w:t>
      </w:r>
      <w:r w:rsidR="001066CE">
        <w:t xml:space="preserve"> for genetic s</w:t>
      </w:r>
      <w:r w:rsidR="00A86EE3">
        <w:t xml:space="preserve">tructure. However, </w:t>
      </w:r>
      <w:r w:rsidR="001066CE">
        <w:t>to confirm these environmental-allele</w:t>
      </w:r>
      <w:r w:rsidR="00A86EE3">
        <w:t xml:space="preserve"> variation</w:t>
      </w:r>
      <w:r w:rsidR="001066CE">
        <w:t xml:space="preserve"> correlations, HE performed a common garden experiment to determine if they could predict the “fittest” phenotype for a known environmental condition generated </w:t>
      </w:r>
      <w:r w:rsidR="00A86EE3">
        <w:t xml:space="preserve">by their </w:t>
      </w:r>
      <w:r w:rsidR="001066CE">
        <w:t xml:space="preserve">model. </w:t>
      </w:r>
    </w:p>
    <w:p w14:paraId="1EF34DD2" w14:textId="77777777" w:rsidR="001066CE" w:rsidRDefault="001066CE" w:rsidP="009100F0"/>
    <w:p w14:paraId="67EB6B36" w14:textId="1DCE8A9F" w:rsidR="001066CE" w:rsidRPr="00E12065" w:rsidRDefault="001066CE" w:rsidP="009100F0">
      <w:r>
        <w:t xml:space="preserve">In conclusion, </w:t>
      </w:r>
      <w:r w:rsidR="007F4203">
        <w:t xml:space="preserve">both studies took </w:t>
      </w:r>
      <w:r w:rsidR="00A86EE3">
        <w:t>different</w:t>
      </w:r>
      <w:r w:rsidR="007F4203">
        <w:t xml:space="preserve"> approaches to answer similar </w:t>
      </w:r>
      <w:r w:rsidR="00A86EE3">
        <w:t>hypotheses</w:t>
      </w:r>
      <w:r w:rsidR="007F4203">
        <w:t xml:space="preserve">. However given the known life history and situation of their study systems, they </w:t>
      </w:r>
      <w:r w:rsidR="00E12065">
        <w:t xml:space="preserve">both produced the theoretically anticipated results. The variation in </w:t>
      </w:r>
      <w:r w:rsidR="00E12065" w:rsidRPr="00037428">
        <w:rPr>
          <w:i/>
        </w:rPr>
        <w:t>N</w:t>
      </w:r>
      <w:r w:rsidR="00E12065">
        <w:rPr>
          <w:i/>
        </w:rPr>
        <w:t>.</w:t>
      </w:r>
      <w:r w:rsidR="00E12065" w:rsidRPr="00037428">
        <w:rPr>
          <w:i/>
        </w:rPr>
        <w:t xml:space="preserve"> </w:t>
      </w:r>
      <w:proofErr w:type="spellStart"/>
      <w:r w:rsidR="00E12065" w:rsidRPr="00037428">
        <w:rPr>
          <w:i/>
        </w:rPr>
        <w:t>australis</w:t>
      </w:r>
      <w:proofErr w:type="spellEnd"/>
      <w:r w:rsidR="00E12065">
        <w:t xml:space="preserve"> populations is likely due to a combination of genetic drift and selection driven by the environment (i.e. </w:t>
      </w:r>
      <w:proofErr w:type="spellStart"/>
      <w:r w:rsidR="00E12065">
        <w:t>hydrocline</w:t>
      </w:r>
      <w:proofErr w:type="spellEnd"/>
      <w:r w:rsidR="00E12065">
        <w:t xml:space="preserve">). The variation in </w:t>
      </w:r>
      <w:r w:rsidR="00E12065" w:rsidRPr="00623D7F">
        <w:rPr>
          <w:i/>
        </w:rPr>
        <w:t>A</w:t>
      </w:r>
      <w:r w:rsidR="00E12065">
        <w:rPr>
          <w:i/>
        </w:rPr>
        <w:t>.</w:t>
      </w:r>
      <w:r w:rsidR="00E12065" w:rsidRPr="00623D7F">
        <w:rPr>
          <w:i/>
        </w:rPr>
        <w:t xml:space="preserve"> thaliana</w:t>
      </w:r>
      <w:r w:rsidR="00E12065">
        <w:t xml:space="preserve"> is likely due to a “hard sweep” in each environment, creating local adaption between populations, which is evident in the transplant experiment. </w:t>
      </w:r>
    </w:p>
    <w:p w14:paraId="2824EB6F" w14:textId="77777777" w:rsidR="00EE26C0" w:rsidRDefault="00EE26C0" w:rsidP="00EE26C0"/>
    <w:sectPr w:rsidR="00EE26C0" w:rsidSect="006C7AE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os Prada Montoya" w:date="2019-02-18T10:58:00Z" w:initials="CPM">
    <w:p w14:paraId="1449CA59" w14:textId="3A11070B" w:rsidR="007335D4" w:rsidRDefault="007335D4">
      <w:pPr>
        <w:pStyle w:val="CommentText"/>
      </w:pPr>
      <w:r>
        <w:rPr>
          <w:rStyle w:val="CommentReference"/>
        </w:rPr>
        <w:annotationRef/>
      </w:r>
      <w:r>
        <w:t xml:space="preserve">This is in general very good. </w:t>
      </w:r>
      <w:r>
        <w:t xml:space="preserve">Maybe you can have a bit of a discussion beyond the papers of for example if it </w:t>
      </w:r>
      <w:r>
        <w:t>was easier to detect hard s</w:t>
      </w:r>
      <w:bookmarkStart w:id="1" w:name="_GoBack"/>
      <w:bookmarkEnd w:id="1"/>
      <w:r>
        <w:t>weeps than soft sweeps</w:t>
      </w:r>
      <w:r>
        <w:t xml:space="preserve"> or if</w:t>
      </w:r>
      <w:r>
        <w:t xml:space="preserve"> standing variation </w:t>
      </w:r>
      <w:r>
        <w:t xml:space="preserve">is </w:t>
      </w:r>
      <w:r>
        <w:t>more important</w:t>
      </w:r>
      <w:r>
        <w:t>/frequent</w:t>
      </w:r>
      <w:r>
        <w:t xml:space="preserve"> for adaptation than </w:t>
      </w:r>
      <w:r>
        <w:t>new</w:t>
      </w:r>
      <w:r>
        <w:t xml:space="preserve"> mutations?</w:t>
      </w:r>
    </w:p>
  </w:comment>
  <w:comment w:id="12" w:author="Carlos Prada Montoya" w:date="2019-02-17T10:15:00Z" w:initials="CPM">
    <w:p w14:paraId="0D7CB6E4" w14:textId="1B453FB9" w:rsidR="004A1186" w:rsidRDefault="004A1186">
      <w:pPr>
        <w:pStyle w:val="CommentText"/>
      </w:pPr>
      <w:r>
        <w:rPr>
          <w:rStyle w:val="CommentReference"/>
        </w:rPr>
        <w:annotationRef/>
      </w:r>
      <w:r>
        <w:t>Nice approach</w:t>
      </w:r>
    </w:p>
  </w:comment>
  <w:comment w:id="20" w:author="Carlos Prada Montoya" w:date="2019-02-17T10:21:00Z" w:initials="CPM">
    <w:p w14:paraId="5ECE0B18" w14:textId="10993B60" w:rsidR="00645162" w:rsidRDefault="00645162">
      <w:pPr>
        <w:pStyle w:val="CommentText"/>
      </w:pPr>
      <w:r>
        <w:rPr>
          <w:rStyle w:val="CommentReference"/>
        </w:rPr>
        <w:annotationRef/>
      </w:r>
      <w:r>
        <w:t>Hard-sweeps could occur easily in both low and high dispersers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49CA59" w15:done="0"/>
  <w15:commentEx w15:paraId="0D7CB6E4" w15:done="0"/>
  <w15:commentEx w15:paraId="5ECE0B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49CA59" w16cid:durableId="20150E46"/>
  <w16cid:commentId w16cid:paraId="0D7CB6E4" w16cid:durableId="2013B2DB"/>
  <w16cid:commentId w16cid:paraId="5ECE0B18" w16cid:durableId="2013B4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53F1"/>
    <w:multiLevelType w:val="hybridMultilevel"/>
    <w:tmpl w:val="1EAE5F72"/>
    <w:lvl w:ilvl="0" w:tplc="F46A419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3302"/>
    <w:multiLevelType w:val="hybridMultilevel"/>
    <w:tmpl w:val="54B4EBC0"/>
    <w:lvl w:ilvl="0" w:tplc="F46EA86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Prada Montoya">
    <w15:presenceInfo w15:providerId="AD" w15:userId="S::prada@uri.edu::a1c85d62-68c5-4e1d-93f8-6a8ab6d2f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428"/>
    <w:rsid w:val="00037428"/>
    <w:rsid w:val="000465ED"/>
    <w:rsid w:val="0006151F"/>
    <w:rsid w:val="00072961"/>
    <w:rsid w:val="000947A7"/>
    <w:rsid w:val="000C1A66"/>
    <w:rsid w:val="00101211"/>
    <w:rsid w:val="001066CE"/>
    <w:rsid w:val="00130606"/>
    <w:rsid w:val="001A2498"/>
    <w:rsid w:val="001E652D"/>
    <w:rsid w:val="00271748"/>
    <w:rsid w:val="00304F5A"/>
    <w:rsid w:val="003175AC"/>
    <w:rsid w:val="00331DCC"/>
    <w:rsid w:val="003F4F59"/>
    <w:rsid w:val="00400B6A"/>
    <w:rsid w:val="004214CD"/>
    <w:rsid w:val="004343F6"/>
    <w:rsid w:val="004A1186"/>
    <w:rsid w:val="00515F25"/>
    <w:rsid w:val="006059EA"/>
    <w:rsid w:val="00623D7F"/>
    <w:rsid w:val="006364A6"/>
    <w:rsid w:val="00645162"/>
    <w:rsid w:val="006A59D1"/>
    <w:rsid w:val="006C060B"/>
    <w:rsid w:val="006C7AE8"/>
    <w:rsid w:val="006D15E1"/>
    <w:rsid w:val="007335D4"/>
    <w:rsid w:val="0078315A"/>
    <w:rsid w:val="007839FA"/>
    <w:rsid w:val="00787979"/>
    <w:rsid w:val="007B5BB2"/>
    <w:rsid w:val="007F4203"/>
    <w:rsid w:val="009100F0"/>
    <w:rsid w:val="00911BC8"/>
    <w:rsid w:val="009165F8"/>
    <w:rsid w:val="009A4C92"/>
    <w:rsid w:val="009C4208"/>
    <w:rsid w:val="009E598B"/>
    <w:rsid w:val="009E59A1"/>
    <w:rsid w:val="00A03C51"/>
    <w:rsid w:val="00A13240"/>
    <w:rsid w:val="00A15180"/>
    <w:rsid w:val="00A86EE3"/>
    <w:rsid w:val="00AD1900"/>
    <w:rsid w:val="00AD1EAC"/>
    <w:rsid w:val="00BB3CD7"/>
    <w:rsid w:val="00BC5206"/>
    <w:rsid w:val="00BD7148"/>
    <w:rsid w:val="00C437AF"/>
    <w:rsid w:val="00D83849"/>
    <w:rsid w:val="00DA7A86"/>
    <w:rsid w:val="00DC1D2E"/>
    <w:rsid w:val="00DE6E82"/>
    <w:rsid w:val="00E12065"/>
    <w:rsid w:val="00E3393B"/>
    <w:rsid w:val="00E81B86"/>
    <w:rsid w:val="00EE26C0"/>
    <w:rsid w:val="00EF2B94"/>
    <w:rsid w:val="00F67C48"/>
    <w:rsid w:val="00F856BE"/>
    <w:rsid w:val="00FE6AA3"/>
    <w:rsid w:val="00FE7D4E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1E152C"/>
  <w14:defaultImageDpi w14:val="300"/>
  <w15:docId w15:val="{B760E99C-9452-CE4F-BE9B-2885540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1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186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11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1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1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1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1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Carlos Prada Montoya</cp:lastModifiedBy>
  <cp:revision>16</cp:revision>
  <dcterms:created xsi:type="dcterms:W3CDTF">2019-02-09T19:12:00Z</dcterms:created>
  <dcterms:modified xsi:type="dcterms:W3CDTF">2019-02-18T15:59:00Z</dcterms:modified>
</cp:coreProperties>
</file>