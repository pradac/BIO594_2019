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76A54" w14:textId="77777777" w:rsidR="0025501A" w:rsidRDefault="0025501A" w:rsidP="0025501A">
      <w:r>
        <w:t>BIO594 – Summary</w:t>
      </w:r>
    </w:p>
    <w:p w14:paraId="31F6F5E1" w14:textId="77777777" w:rsidR="0025501A" w:rsidRDefault="0025501A" w:rsidP="0025501A"/>
    <w:p w14:paraId="6A4378A6" w14:textId="77777777" w:rsidR="0025501A" w:rsidRDefault="0025501A" w:rsidP="0025501A">
      <w:r>
        <w:t>Topic: Correlation between phenotype and genotype</w:t>
      </w:r>
    </w:p>
    <w:p w14:paraId="3978762F" w14:textId="77777777" w:rsidR="0025501A" w:rsidRDefault="0025501A" w:rsidP="0025501A">
      <w:r>
        <w:t>February 19, 2019</w:t>
      </w:r>
    </w:p>
    <w:p w14:paraId="5D5AC8E8" w14:textId="77777777" w:rsidR="0025501A" w:rsidRDefault="0025501A" w:rsidP="0025501A"/>
    <w:p w14:paraId="7EDA5254" w14:textId="77777777" w:rsidR="0025501A" w:rsidRDefault="0025501A" w:rsidP="0025501A">
      <w:r>
        <w:t xml:space="preserve">Kevin </w:t>
      </w:r>
      <w:commentRangeStart w:id="0"/>
      <w:r>
        <w:t xml:space="preserve">Wong </w:t>
      </w:r>
      <w:commentRangeEnd w:id="0"/>
      <w:r w:rsidR="0039591F">
        <w:rPr>
          <w:rStyle w:val="CommentReference"/>
        </w:rPr>
        <w:commentReference w:id="0"/>
      </w:r>
    </w:p>
    <w:p w14:paraId="18956FDB" w14:textId="77777777" w:rsidR="00DC1D2E" w:rsidRDefault="00DC1D2E"/>
    <w:p w14:paraId="0EDE765E" w14:textId="5DDC3329" w:rsidR="00F17AFC" w:rsidRDefault="00E11ACA" w:rsidP="004C22A3">
      <w:r>
        <w:t xml:space="preserve">Understanding </w:t>
      </w:r>
      <w:del w:id="2" w:author="Carlos Prada Montoya" w:date="2019-02-26T11:17:00Z">
        <w:r w:rsidDel="00C23C54">
          <w:delText xml:space="preserve">the </w:delText>
        </w:r>
      </w:del>
      <w:r>
        <w:t xml:space="preserve">correlations between phenotype and genotype, and its associations with fitness is fundamental to describe patterns of </w:t>
      </w:r>
      <w:commentRangeStart w:id="3"/>
      <w:r>
        <w:t xml:space="preserve">speciation </w:t>
      </w:r>
      <w:commentRangeEnd w:id="3"/>
      <w:r w:rsidR="00C23C54">
        <w:rPr>
          <w:rStyle w:val="CommentReference"/>
        </w:rPr>
        <w:commentReference w:id="3"/>
      </w:r>
      <w:r>
        <w:t xml:space="preserve">and predictions against future climate change conditions. </w:t>
      </w:r>
      <w:del w:id="4" w:author="Carlos Prada Montoya" w:date="2019-02-26T11:18:00Z">
        <w:r w:rsidDel="00C23C54">
          <w:delText xml:space="preserve">The three studies discussed in this summary, </w:delText>
        </w:r>
      </w:del>
      <w:r>
        <w:t xml:space="preserve">Barret et al. 2019 (BA), </w:t>
      </w:r>
      <w:proofErr w:type="spellStart"/>
      <w:r>
        <w:t>Bosse</w:t>
      </w:r>
      <w:proofErr w:type="spellEnd"/>
      <w:r>
        <w:t xml:space="preserve"> et al. 2017 (BO), and Nadeau et al. 2016 (NA), describe changes in </w:t>
      </w:r>
      <w:del w:id="5" w:author="Carlos Prada Montoya" w:date="2019-02-26T11:18:00Z">
        <w:r w:rsidDel="00C23C54">
          <w:delText xml:space="preserve">specific </w:delText>
        </w:r>
      </w:del>
      <w:r>
        <w:t>genes that correlate with phenotypic variation among populations. With the sam</w:t>
      </w:r>
      <w:r w:rsidR="00855BB7">
        <w:t>e overarching goal, each study</w:t>
      </w:r>
      <w:r>
        <w:t xml:space="preserve"> </w:t>
      </w:r>
      <w:del w:id="6" w:author="Carlos Prada Montoya" w:date="2019-02-26T11:19:00Z">
        <w:r w:rsidDel="00C23C54">
          <w:delText xml:space="preserve">utilized </w:delText>
        </w:r>
      </w:del>
      <w:ins w:id="7" w:author="Carlos Prada Montoya" w:date="2019-02-26T11:19:00Z">
        <w:r w:rsidR="00C23C54">
          <w:t>used</w:t>
        </w:r>
        <w:r w:rsidR="00C23C54">
          <w:t xml:space="preserve"> </w:t>
        </w:r>
      </w:ins>
      <w:r>
        <w:t xml:space="preserve">different methods do describe </w:t>
      </w:r>
      <w:del w:id="8" w:author="Carlos Prada Montoya" w:date="2019-02-26T11:19:00Z">
        <w:r w:rsidDel="00C23C54">
          <w:delText xml:space="preserve">both </w:delText>
        </w:r>
      </w:del>
      <w:r>
        <w:t xml:space="preserve">genomic and phenotypic variation </w:t>
      </w:r>
      <w:del w:id="9" w:author="Carlos Prada Montoya" w:date="2019-02-26T11:19:00Z">
        <w:r w:rsidDel="00C23C54">
          <w:delText xml:space="preserve">within </w:delText>
        </w:r>
      </w:del>
      <w:ins w:id="10" w:author="Carlos Prada Montoya" w:date="2019-02-26T11:19:00Z">
        <w:r w:rsidR="00C23C54">
          <w:t>in</w:t>
        </w:r>
        <w:r w:rsidR="00C23C54">
          <w:t xml:space="preserve"> </w:t>
        </w:r>
      </w:ins>
      <w:r>
        <w:t xml:space="preserve">their study system. </w:t>
      </w:r>
    </w:p>
    <w:p w14:paraId="64A35295" w14:textId="77777777" w:rsidR="00F17AFC" w:rsidRDefault="00F17AFC" w:rsidP="004C22A3"/>
    <w:p w14:paraId="10D4B9D3" w14:textId="715F1AA3" w:rsidR="004318E1" w:rsidRDefault="00F17AFC" w:rsidP="00F17AFC">
      <w:r>
        <w:t xml:space="preserve">BA describe changes in </w:t>
      </w:r>
      <w:del w:id="11" w:author="Carlos Prada Montoya" w:date="2019-02-26T11:19:00Z">
        <w:r w:rsidDel="00C23C54">
          <w:delText xml:space="preserve">the </w:delText>
        </w:r>
      </w:del>
      <w:r>
        <w:t xml:space="preserve">dorsal coats of </w:t>
      </w:r>
      <w:proofErr w:type="spellStart"/>
      <w:r>
        <w:rPr>
          <w:i/>
        </w:rPr>
        <w:t>Peromyscus</w:t>
      </w:r>
      <w:proofErr w:type="spellEnd"/>
      <w:r>
        <w:rPr>
          <w:i/>
        </w:rPr>
        <w:t xml:space="preserve"> </w:t>
      </w:r>
      <w:proofErr w:type="spellStart"/>
      <w:r>
        <w:rPr>
          <w:i/>
        </w:rPr>
        <w:t>maniculatus</w:t>
      </w:r>
      <w:proofErr w:type="spellEnd"/>
      <w:r>
        <w:rPr>
          <w:i/>
        </w:rPr>
        <w:t xml:space="preserve"> </w:t>
      </w:r>
      <w:del w:id="12" w:author="Carlos Prada Montoya" w:date="2019-02-26T11:25:00Z">
        <w:r w:rsidDel="00C23C54">
          <w:delText xml:space="preserve">in relation </w:delText>
        </w:r>
      </w:del>
      <w:r>
        <w:t xml:space="preserve">to substrate </w:t>
      </w:r>
      <w:proofErr w:type="spellStart"/>
      <w:r>
        <w:t>color</w:t>
      </w:r>
      <w:proofErr w:type="spellEnd"/>
      <w:r>
        <w:t xml:space="preserve"> through a cross transplant field experiment where mice collected from both ancestral light and dark populations were introduced into isolated enclosures with dark or light substrates. </w:t>
      </w:r>
      <w:r w:rsidR="00460820">
        <w:t xml:space="preserve">The overall experimental design was to: 1) identify SNP variants among the </w:t>
      </w:r>
      <w:r w:rsidR="00460820">
        <w:rPr>
          <w:i/>
        </w:rPr>
        <w:t>Agouti</w:t>
      </w:r>
      <w:r w:rsidR="00460820">
        <w:t xml:space="preserve"> gene, 2) test the functional link between the SNP variants, phenotype (i.e. pigmentation), and fitness (i.e. survival), and 3) understand the mechanisms in which changes in a variant can change the phenotypic trait. </w:t>
      </w:r>
      <w:r w:rsidR="00603560">
        <w:t>The authors described five different physiological (i.e. pigmentation</w:t>
      </w:r>
      <w:r w:rsidR="00DC61CD">
        <w:t>) traits that were not</w:t>
      </w:r>
      <w:r w:rsidR="00603560">
        <w:t xml:space="preserve"> correlated with each other, inferring independent selection. </w:t>
      </w:r>
      <w:r w:rsidR="00DC61CD">
        <w:t xml:space="preserve">To quantify phenotypic traits, hairs were examined under the microscope and </w:t>
      </w:r>
      <w:proofErr w:type="spellStart"/>
      <w:r w:rsidR="00DC61CD">
        <w:t>phenolmelanin</w:t>
      </w:r>
      <w:proofErr w:type="spellEnd"/>
      <w:r w:rsidR="00DC61CD">
        <w:t xml:space="preserve"> content was extracted through high-performance liquid chromatography. </w:t>
      </w:r>
      <w:r w:rsidR="00603560">
        <w:t xml:space="preserve">Using SNP data that included the </w:t>
      </w:r>
      <w:r w:rsidR="00603560">
        <w:rPr>
          <w:i/>
        </w:rPr>
        <w:t>Agouti</w:t>
      </w:r>
      <w:r w:rsidR="00603560">
        <w:t xml:space="preserve"> region and regulatory elements, 2442 high-quality sites were identified in the </w:t>
      </w:r>
      <w:r w:rsidR="00603560">
        <w:rPr>
          <w:i/>
        </w:rPr>
        <w:t>Agouti</w:t>
      </w:r>
      <w:r w:rsidR="00603560">
        <w:t xml:space="preserve"> gene and 53,507 </w:t>
      </w:r>
      <w:r w:rsidR="004318E1">
        <w:t>in the genome. Demographic effects were controlled by identifying ~2</w:t>
      </w:r>
      <w:ins w:id="13" w:author="Carlos Prada Montoya" w:date="2019-02-26T11:22:00Z">
        <w:r w:rsidR="00C23C54">
          <w:t>,</w:t>
        </w:r>
      </w:ins>
      <w:r w:rsidR="004318E1">
        <w:t xml:space="preserve">100 unlinked genome wide regions. </w:t>
      </w:r>
      <w:r w:rsidR="004F4874">
        <w:t xml:space="preserve">353 and 549 non-random genotype allele frequencies were calculated at each </w:t>
      </w:r>
      <w:r w:rsidR="004F4874">
        <w:rPr>
          <w:i/>
        </w:rPr>
        <w:t xml:space="preserve">Agouti </w:t>
      </w:r>
      <w:r w:rsidR="004F4874">
        <w:t xml:space="preserve">variant site independently for the surviving mice in each light and dark enclosure, respectively. 31 </w:t>
      </w:r>
      <w:r w:rsidR="004F4874">
        <w:rPr>
          <w:i/>
        </w:rPr>
        <w:t xml:space="preserve">Agouti </w:t>
      </w:r>
      <w:r w:rsidR="004F4874">
        <w:t xml:space="preserve">SNPs were identified as candidates associated with dorsal brightness, and were subsequently compared under a model with and without selection. Seven SNPs associated with </w:t>
      </w:r>
      <w:r w:rsidR="004F4874">
        <w:sym w:font="Symbol" w:char="F044"/>
      </w:r>
      <w:r w:rsidR="004F4874">
        <w:t xml:space="preserve">Ser, which is the deletion </w:t>
      </w:r>
      <w:r w:rsidR="0061414C">
        <w:t xml:space="preserve">of serine in an amino acid. Thus </w:t>
      </w:r>
      <w:r w:rsidR="0061414C">
        <w:sym w:font="Symbol" w:char="F044"/>
      </w:r>
      <w:r w:rsidR="0061414C">
        <w:t xml:space="preserve">Ser was tested further to determine its functional link with survival and pigmentation, which was highly correlated with dorsal brightness and had high levels of genetic differentiation. Additionally, </w:t>
      </w:r>
      <w:r w:rsidR="0061414C">
        <w:sym w:font="Symbol" w:char="F044"/>
      </w:r>
      <w:r w:rsidR="0061414C">
        <w:t xml:space="preserve">Ser influenced the production of pheomelanin, which is the primary component in changing hair </w:t>
      </w:r>
      <w:proofErr w:type="spellStart"/>
      <w:r w:rsidR="0061414C">
        <w:t>color</w:t>
      </w:r>
      <w:proofErr w:type="spellEnd"/>
      <w:r w:rsidR="0061414C">
        <w:t xml:space="preserve">, mechanistically determined by quantifying real-time binding interactions between </w:t>
      </w:r>
      <w:r w:rsidR="0061414C">
        <w:rPr>
          <w:i/>
        </w:rPr>
        <w:t>Agouti</w:t>
      </w:r>
      <w:r w:rsidR="0061414C">
        <w:t xml:space="preserve"> and attraction proteins. By using both molecular and biochemical data, the BA authors were able to </w:t>
      </w:r>
      <w:r w:rsidR="00B943DA">
        <w:t>describe</w:t>
      </w:r>
      <w:r w:rsidR="0061414C">
        <w:t xml:space="preserve"> the </w:t>
      </w:r>
      <w:r w:rsidR="00B943DA">
        <w:t>functional</w:t>
      </w:r>
      <w:r w:rsidR="0061414C">
        <w:t xml:space="preserve"> changes in </w:t>
      </w:r>
      <w:r w:rsidR="00B943DA">
        <w:rPr>
          <w:i/>
        </w:rPr>
        <w:t xml:space="preserve">P. </w:t>
      </w:r>
      <w:proofErr w:type="spellStart"/>
      <w:r w:rsidR="00B943DA">
        <w:rPr>
          <w:i/>
        </w:rPr>
        <w:t>maniculatus</w:t>
      </w:r>
      <w:proofErr w:type="spellEnd"/>
      <w:r w:rsidR="00B943DA">
        <w:rPr>
          <w:i/>
        </w:rPr>
        <w:t xml:space="preserve"> </w:t>
      </w:r>
      <w:r w:rsidR="00B943DA">
        <w:t xml:space="preserve">dorsal coloration attributed in </w:t>
      </w:r>
      <w:r w:rsidR="00B943DA">
        <w:sym w:font="Symbol" w:char="F044"/>
      </w:r>
      <w:r w:rsidR="00B943DA">
        <w:t xml:space="preserve">Ser in the </w:t>
      </w:r>
      <w:r w:rsidR="00B943DA">
        <w:rPr>
          <w:i/>
        </w:rPr>
        <w:t>Agouti</w:t>
      </w:r>
      <w:r w:rsidR="00B943DA">
        <w:t xml:space="preserve"> gene altering pheomelanin production. </w:t>
      </w:r>
    </w:p>
    <w:p w14:paraId="003FC675" w14:textId="77777777" w:rsidR="00B943DA" w:rsidRDefault="00B943DA" w:rsidP="00F17AFC"/>
    <w:p w14:paraId="29AD39DE" w14:textId="566131AE" w:rsidR="00B943DA" w:rsidRDefault="00B943DA" w:rsidP="00F17AFC">
      <w:r>
        <w:t xml:space="preserve">BO utilized </w:t>
      </w:r>
      <w:proofErr w:type="spellStart"/>
      <w:r>
        <w:t>spatio</w:t>
      </w:r>
      <w:proofErr w:type="spellEnd"/>
      <w:r>
        <w:t xml:space="preserve">-temporal data to understand </w:t>
      </w:r>
      <w:del w:id="14" w:author="Carlos Prada Montoya" w:date="2019-02-26T11:29:00Z">
        <w:r w:rsidDel="00C71CCF">
          <w:delText xml:space="preserve">the </w:delText>
        </w:r>
      </w:del>
      <w:r>
        <w:t xml:space="preserve">adaptive evolution of </w:t>
      </w:r>
      <w:proofErr w:type="spellStart"/>
      <w:r>
        <w:rPr>
          <w:i/>
        </w:rPr>
        <w:t>Parus</w:t>
      </w:r>
      <w:proofErr w:type="spellEnd"/>
      <w:r>
        <w:rPr>
          <w:i/>
        </w:rPr>
        <w:t xml:space="preserve"> major</w:t>
      </w:r>
      <w:r>
        <w:t xml:space="preserve"> across Europe. Populations from the United Kingdom, Netherlands, and </w:t>
      </w:r>
      <w:proofErr w:type="spellStart"/>
      <w:r>
        <w:t>Veluwe</w:t>
      </w:r>
      <w:proofErr w:type="spellEnd"/>
      <w:r>
        <w:t xml:space="preserve"> were used in this study with 2</w:t>
      </w:r>
      <w:ins w:id="15" w:author="Carlos Prada Montoya" w:date="2019-02-26T11:35:00Z">
        <w:r w:rsidR="00C71CCF">
          <w:t>,</w:t>
        </w:r>
      </w:ins>
      <w:r>
        <w:t xml:space="preserve">322 individuals genotyped and 485,122 SNPs identified after filtering. </w:t>
      </w:r>
      <w:r>
        <w:rPr>
          <w:i/>
        </w:rPr>
        <w:t>P. major</w:t>
      </w:r>
      <w:r>
        <w:t xml:space="preserve"> across these three regions had low genetic structure, large effective population size, and high levels of inferred gene flow, subsequently making it an excellent study system to determine the potential for evolutionary adaptation. A genome-wide association study (GWAS) was used to identify the loci under divergent selection, which produced outliers that were strongly associated with candidate genes related to skeletal development and morphogenesis. </w:t>
      </w:r>
      <w:r w:rsidR="001C1D24">
        <w:t xml:space="preserve">From the extracted gene ontology terms, bill morphology was determined to be the main contributor to differentiation </w:t>
      </w:r>
      <w:r w:rsidR="001C1D24">
        <w:lastRenderedPageBreak/>
        <w:t xml:space="preserve">between UK and Dutch populations. By using </w:t>
      </w:r>
      <w:ins w:id="16" w:author="Carlos Prada Montoya" w:date="2019-02-26T11:36:00Z">
        <w:r w:rsidR="00C71CCF">
          <w:t xml:space="preserve">a </w:t>
        </w:r>
      </w:ins>
      <w:del w:id="17" w:author="Carlos Prada Montoya" w:date="2019-02-26T11:36:00Z">
        <w:r w:rsidR="001C1D24" w:rsidDel="00C71CCF">
          <w:delText>two complementary approaches (</w:delText>
        </w:r>
      </w:del>
      <w:r w:rsidR="001C1D24">
        <w:t xml:space="preserve">mixture model analysis and </w:t>
      </w:r>
      <w:ins w:id="18" w:author="Carlos Prada Montoya" w:date="2019-02-26T11:36:00Z">
        <w:r w:rsidR="00C71CCF">
          <w:t xml:space="preserve">a </w:t>
        </w:r>
      </w:ins>
      <w:r w:rsidR="001C1D24">
        <w:t>sliding window approach</w:t>
      </w:r>
      <w:del w:id="19" w:author="Carlos Prada Montoya" w:date="2019-02-26T11:36:00Z">
        <w:r w:rsidR="001C1D24" w:rsidDel="00C71CCF">
          <w:delText>)</w:delText>
        </w:r>
      </w:del>
      <w:r w:rsidR="001C1D24">
        <w:t>,</w:t>
      </w:r>
      <w:r w:rsidR="00DD760E">
        <w:t xml:space="preserve"> </w:t>
      </w:r>
      <w:del w:id="20" w:author="Carlos Prada Montoya" w:date="2019-02-26T11:36:00Z">
        <w:r w:rsidR="00DD760E" w:rsidDel="00C71CCF">
          <w:delText xml:space="preserve">the genetic architecture of </w:delText>
        </w:r>
      </w:del>
      <w:r w:rsidR="00DD760E">
        <w:t xml:space="preserve">bill length in the UK population was </w:t>
      </w:r>
      <w:del w:id="21" w:author="Carlos Prada Montoya" w:date="2019-02-26T11:37:00Z">
        <w:r w:rsidR="00DD760E" w:rsidDel="00C71CCF">
          <w:delText xml:space="preserve">described to be </w:delText>
        </w:r>
      </w:del>
      <w:r w:rsidR="00DD760E">
        <w:t xml:space="preserve">highly polygenic and </w:t>
      </w:r>
      <w:del w:id="22" w:author="Carlos Prada Montoya" w:date="2019-02-26T11:37:00Z">
        <w:r w:rsidR="00DD760E" w:rsidDel="00C71CCF">
          <w:delText xml:space="preserve">that the gene associated are </w:delText>
        </w:r>
      </w:del>
      <w:r w:rsidR="00DD760E">
        <w:t xml:space="preserve">under divergent selection between populations. The allele associated with bill length, COL4A5-C, was compared to annual reproductive success (i.e. number of fledglings) to determine how natural selection influenced bill morphology. In the UK population, </w:t>
      </w:r>
      <w:del w:id="23" w:author="Carlos Prada Montoya" w:date="2019-02-26T11:37:00Z">
        <w:r w:rsidR="00DD760E" w:rsidDel="00C71CCF">
          <w:delText xml:space="preserve">the </w:delText>
        </w:r>
      </w:del>
      <w:del w:id="24" w:author="Carlos Prada Montoya" w:date="2019-02-26T11:38:00Z">
        <w:r w:rsidR="00DD760E" w:rsidDel="0039591F">
          <w:delText xml:space="preserve">BO authors predict that </w:delText>
        </w:r>
      </w:del>
      <w:r w:rsidR="00DD760E">
        <w:t xml:space="preserve">COL4A5-C predicts a fitness advantage as it produces larger bills. By using high-resolution </w:t>
      </w:r>
      <w:proofErr w:type="spellStart"/>
      <w:r w:rsidR="00DD760E">
        <w:t>spatio</w:t>
      </w:r>
      <w:proofErr w:type="spellEnd"/>
      <w:r w:rsidR="00DD760E">
        <w:t xml:space="preserve">-temporal data, this study was able to encapsulate how natural selection </w:t>
      </w:r>
      <w:del w:id="25" w:author="Carlos Prada Montoya" w:date="2019-02-26T11:38:00Z">
        <w:r w:rsidR="00DD760E" w:rsidDel="0039591F">
          <w:delText>is the main driver in</w:delText>
        </w:r>
      </w:del>
      <w:ins w:id="26" w:author="Carlos Prada Montoya" w:date="2019-02-26T11:38:00Z">
        <w:r w:rsidR="0039591F">
          <w:t>drives</w:t>
        </w:r>
      </w:ins>
      <w:r w:rsidR="00DD760E">
        <w:t xml:space="preserve"> bill morphology and </w:t>
      </w:r>
      <w:del w:id="27" w:author="Carlos Prada Montoya" w:date="2019-02-26T11:38:00Z">
        <w:r w:rsidR="00DD760E" w:rsidDel="0039591F">
          <w:delText xml:space="preserve">how this attributes to </w:delText>
        </w:r>
      </w:del>
      <w:r w:rsidR="00DD760E">
        <w:t xml:space="preserve">population divergence. </w:t>
      </w:r>
    </w:p>
    <w:p w14:paraId="7F2ABDAF" w14:textId="77777777" w:rsidR="00DD760E" w:rsidRDefault="00DD760E" w:rsidP="00F17AFC"/>
    <w:p w14:paraId="31799AC0" w14:textId="715E01A2" w:rsidR="00DD760E" w:rsidRDefault="00DD760E" w:rsidP="00F17AFC">
      <w:r>
        <w:t xml:space="preserve">NA integrated a fine-scale mapping population genomics approach with a gene expression analyses to describe the functional changes in the gene, </w:t>
      </w:r>
      <w:r>
        <w:rPr>
          <w:i/>
        </w:rPr>
        <w:t>cortex</w:t>
      </w:r>
      <w:r>
        <w:t xml:space="preserve">, which is responsible for altering wing coloration and patterning in </w:t>
      </w:r>
      <w:proofErr w:type="spellStart"/>
      <w:r>
        <w:rPr>
          <w:i/>
        </w:rPr>
        <w:t>Heliconius</w:t>
      </w:r>
      <w:proofErr w:type="spellEnd"/>
      <w:r>
        <w:rPr>
          <w:i/>
        </w:rPr>
        <w:t xml:space="preserve"> </w:t>
      </w:r>
      <w:r>
        <w:t xml:space="preserve">butterflies. </w:t>
      </w:r>
      <w:r w:rsidR="00951107">
        <w:t xml:space="preserve">108 SNPs were identified in </w:t>
      </w:r>
      <w:r w:rsidR="00951107">
        <w:rPr>
          <w:i/>
        </w:rPr>
        <w:t xml:space="preserve">H. </w:t>
      </w:r>
      <w:proofErr w:type="spellStart"/>
      <w:r w:rsidR="00951107">
        <w:rPr>
          <w:i/>
        </w:rPr>
        <w:t>erato</w:t>
      </w:r>
      <w:proofErr w:type="spellEnd"/>
      <w:r w:rsidR="00951107">
        <w:rPr>
          <w:i/>
        </w:rPr>
        <w:t xml:space="preserve"> </w:t>
      </w:r>
      <w:proofErr w:type="spellStart"/>
      <w:r w:rsidR="00951107">
        <w:rPr>
          <w:i/>
        </w:rPr>
        <w:t>favorinus</w:t>
      </w:r>
      <w:proofErr w:type="spellEnd"/>
      <w:r w:rsidR="00951107">
        <w:t xml:space="preserve"> to be introns of </w:t>
      </w:r>
      <w:r w:rsidR="00951107">
        <w:rPr>
          <w:i/>
        </w:rPr>
        <w:t>cortex</w:t>
      </w:r>
      <w:r w:rsidR="00951107">
        <w:t xml:space="preserve"> and highly correlated to </w:t>
      </w:r>
      <w:ins w:id="28" w:author="Carlos Prada Montoya" w:date="2019-02-26T11:39:00Z">
        <w:r w:rsidR="0039591F">
          <w:t xml:space="preserve">the </w:t>
        </w:r>
      </w:ins>
      <w:r w:rsidR="00951107">
        <w:t xml:space="preserve">“yellow bar” patterning on the wing </w:t>
      </w:r>
      <w:commentRangeStart w:id="29"/>
      <w:r w:rsidR="00951107">
        <w:t>if they were fixed or non-fixed</w:t>
      </w:r>
      <w:commentRangeEnd w:id="29"/>
      <w:r w:rsidR="0039591F">
        <w:rPr>
          <w:rStyle w:val="CommentReference"/>
        </w:rPr>
        <w:commentReference w:id="29"/>
      </w:r>
      <w:r w:rsidR="00951107">
        <w:t xml:space="preserve">. </w:t>
      </w:r>
      <w:commentRangeStart w:id="30"/>
      <w:r w:rsidR="00951107">
        <w:t xml:space="preserve">15 SNPs were identified in </w:t>
      </w:r>
      <w:r w:rsidR="00951107">
        <w:rPr>
          <w:i/>
        </w:rPr>
        <w:t xml:space="preserve">H. </w:t>
      </w:r>
      <w:proofErr w:type="spellStart"/>
      <w:r w:rsidR="00951107">
        <w:rPr>
          <w:i/>
        </w:rPr>
        <w:t>erato</w:t>
      </w:r>
      <w:proofErr w:type="spellEnd"/>
      <w:r w:rsidR="00951107">
        <w:rPr>
          <w:i/>
        </w:rPr>
        <w:t xml:space="preserve"> </w:t>
      </w:r>
      <w:proofErr w:type="spellStart"/>
      <w:r w:rsidR="00951107">
        <w:rPr>
          <w:i/>
        </w:rPr>
        <w:t>demophoon</w:t>
      </w:r>
      <w:proofErr w:type="spellEnd"/>
      <w:r w:rsidR="00951107">
        <w:t xml:space="preserve"> with the same fixed/non-fixed </w:t>
      </w:r>
      <w:r w:rsidR="00855BB7">
        <w:t xml:space="preserve">relationship to wing patterning. </w:t>
      </w:r>
      <w:proofErr w:type="gramStart"/>
      <w:r w:rsidR="00855BB7">
        <w:t>H</w:t>
      </w:r>
      <w:r w:rsidR="00951107">
        <w:t>owever</w:t>
      </w:r>
      <w:proofErr w:type="gramEnd"/>
      <w:r w:rsidR="00951107">
        <w:t xml:space="preserve"> these SNPs did not overlap with the </w:t>
      </w:r>
      <w:r w:rsidR="00951107">
        <w:rPr>
          <w:i/>
        </w:rPr>
        <w:t xml:space="preserve">H. </w:t>
      </w:r>
      <w:proofErr w:type="spellStart"/>
      <w:r w:rsidR="00951107">
        <w:rPr>
          <w:i/>
        </w:rPr>
        <w:t>erato</w:t>
      </w:r>
      <w:proofErr w:type="spellEnd"/>
      <w:r w:rsidR="00951107">
        <w:rPr>
          <w:i/>
        </w:rPr>
        <w:t xml:space="preserve"> </w:t>
      </w:r>
      <w:proofErr w:type="spellStart"/>
      <w:r w:rsidR="00951107">
        <w:rPr>
          <w:i/>
        </w:rPr>
        <w:t>favorinus</w:t>
      </w:r>
      <w:proofErr w:type="spellEnd"/>
      <w:r w:rsidR="00951107">
        <w:rPr>
          <w:i/>
        </w:rPr>
        <w:t xml:space="preserve"> </w:t>
      </w:r>
      <w:r w:rsidR="00951107">
        <w:t xml:space="preserve">SNPs, suggesting independent acquisition of this phenotype from separate populations. </w:t>
      </w:r>
      <w:r w:rsidR="00C77C4A">
        <w:t xml:space="preserve">The alleles at the </w:t>
      </w:r>
      <w:proofErr w:type="spellStart"/>
      <w:r w:rsidR="00C77C4A">
        <w:rPr>
          <w:i/>
        </w:rPr>
        <w:t>Yb</w:t>
      </w:r>
      <w:proofErr w:type="spellEnd"/>
      <w:r w:rsidR="00C77C4A">
        <w:rPr>
          <w:i/>
        </w:rPr>
        <w:t xml:space="preserve"> </w:t>
      </w:r>
      <w:r w:rsidR="00C77C4A">
        <w:t xml:space="preserve">locus are associated with the yellow banding </w:t>
      </w:r>
      <w:r w:rsidR="0086336E">
        <w:t xml:space="preserve">phenotype </w:t>
      </w:r>
      <w:r w:rsidR="00C77C4A">
        <w:t xml:space="preserve">in </w:t>
      </w:r>
      <w:r w:rsidR="00C77C4A">
        <w:rPr>
          <w:i/>
        </w:rPr>
        <w:t>H</w:t>
      </w:r>
      <w:r w:rsidR="0086336E">
        <w:rPr>
          <w:i/>
        </w:rPr>
        <w:t>.</w:t>
      </w:r>
      <w:r w:rsidR="00C77C4A">
        <w:rPr>
          <w:i/>
        </w:rPr>
        <w:t xml:space="preserve"> </w:t>
      </w:r>
      <w:proofErr w:type="spellStart"/>
      <w:r w:rsidR="00C77C4A">
        <w:rPr>
          <w:i/>
        </w:rPr>
        <w:t>mel</w:t>
      </w:r>
      <w:r w:rsidR="0086336E">
        <w:rPr>
          <w:i/>
        </w:rPr>
        <w:t>pomene</w:t>
      </w:r>
      <w:proofErr w:type="spellEnd"/>
      <w:r w:rsidR="0086336E">
        <w:rPr>
          <w:i/>
        </w:rPr>
        <w:t xml:space="preserve">, H. </w:t>
      </w:r>
      <w:proofErr w:type="spellStart"/>
      <w:r w:rsidR="0086336E">
        <w:rPr>
          <w:i/>
        </w:rPr>
        <w:t>timareta</w:t>
      </w:r>
      <w:proofErr w:type="spellEnd"/>
      <w:r w:rsidR="0086336E">
        <w:t xml:space="preserve">, and </w:t>
      </w:r>
      <w:r w:rsidR="0086336E">
        <w:rPr>
          <w:i/>
        </w:rPr>
        <w:t>H. elevates</w:t>
      </w:r>
      <w:r w:rsidR="0086336E">
        <w:t xml:space="preserve"> were inferred to be regulatory variants rather than coding. </w:t>
      </w:r>
      <w:commentRangeEnd w:id="30"/>
      <w:r w:rsidR="0039591F">
        <w:rPr>
          <w:rStyle w:val="CommentReference"/>
        </w:rPr>
        <w:commentReference w:id="30"/>
      </w:r>
      <w:r w:rsidR="0086336E">
        <w:t xml:space="preserve">Therefore, gene expression analysis with specific </w:t>
      </w:r>
      <w:proofErr w:type="spellStart"/>
      <w:r w:rsidR="0086336E">
        <w:rPr>
          <w:i/>
        </w:rPr>
        <w:t>Yb</w:t>
      </w:r>
      <w:proofErr w:type="spellEnd"/>
      <w:r w:rsidR="0086336E">
        <w:rPr>
          <w:i/>
        </w:rPr>
        <w:t xml:space="preserve"> </w:t>
      </w:r>
      <w:r w:rsidR="0086336E">
        <w:t xml:space="preserve">probes for </w:t>
      </w:r>
      <w:r w:rsidR="0086336E">
        <w:rPr>
          <w:i/>
        </w:rPr>
        <w:t xml:space="preserve">in situ </w:t>
      </w:r>
      <w:r w:rsidR="0086336E">
        <w:t xml:space="preserve">hybridization was used to determine differential expression relating to patterning phenotypes and races across developmental stages. </w:t>
      </w:r>
      <w:del w:id="31" w:author="Carlos Prada Montoya" w:date="2019-02-26T11:42:00Z">
        <w:r w:rsidR="0086336E" w:rsidDel="0039591F">
          <w:delText xml:space="preserve">The </w:delText>
        </w:r>
      </w:del>
      <w:r w:rsidR="0086336E">
        <w:t xml:space="preserve">NA </w:t>
      </w:r>
      <w:del w:id="32" w:author="Carlos Prada Montoya" w:date="2019-02-26T11:42:00Z">
        <w:r w:rsidR="0086336E" w:rsidDel="0039591F">
          <w:delText xml:space="preserve">authors </w:delText>
        </w:r>
      </w:del>
      <w:r w:rsidR="0086336E">
        <w:t xml:space="preserve">suggest </w:t>
      </w:r>
      <w:del w:id="33" w:author="Carlos Prada Montoya" w:date="2019-02-26T11:42:00Z">
        <w:r w:rsidR="0086336E" w:rsidDel="0039591F">
          <w:delText xml:space="preserve">that the </w:delText>
        </w:r>
      </w:del>
      <w:r w:rsidR="0086336E">
        <w:rPr>
          <w:i/>
        </w:rPr>
        <w:t>cortex</w:t>
      </w:r>
      <w:r w:rsidR="0086336E">
        <w:t xml:space="preserve"> is mostly related to wing patterning in multiple races of </w:t>
      </w:r>
      <w:proofErr w:type="spellStart"/>
      <w:r w:rsidR="0086336E">
        <w:rPr>
          <w:i/>
        </w:rPr>
        <w:t>Heliconius</w:t>
      </w:r>
      <w:proofErr w:type="spellEnd"/>
      <w:r w:rsidR="0086336E">
        <w:rPr>
          <w:i/>
        </w:rPr>
        <w:t xml:space="preserve"> </w:t>
      </w:r>
      <w:r w:rsidR="0086336E">
        <w:t xml:space="preserve">butterflies, with the recruitment of this gene being the major constituent to the diversification of Lepidoptera lineages. </w:t>
      </w:r>
    </w:p>
    <w:p w14:paraId="3AD9628C" w14:textId="77777777" w:rsidR="003A1779" w:rsidRDefault="003A1779" w:rsidP="00F17AFC"/>
    <w:p w14:paraId="40A66BDA" w14:textId="5AEC5188" w:rsidR="003A1779" w:rsidRPr="0054441D" w:rsidRDefault="003A1779" w:rsidP="00F17AFC">
      <w:r>
        <w:t xml:space="preserve">All three studies </w:t>
      </w:r>
      <w:r w:rsidR="0054441D">
        <w:t xml:space="preserve">use different methods to describe phenotype-genotype associations, all resulting in different conclusions. The study system used </w:t>
      </w:r>
      <w:del w:id="34" w:author="Carlos Prada Montoya" w:date="2019-02-26T11:42:00Z">
        <w:r w:rsidR="0054441D" w:rsidDel="0039591F">
          <w:delText>in the</w:delText>
        </w:r>
      </w:del>
      <w:ins w:id="35" w:author="Carlos Prada Montoya" w:date="2019-02-26T11:42:00Z">
        <w:r w:rsidR="0039591F">
          <w:t>by</w:t>
        </w:r>
      </w:ins>
      <w:r w:rsidR="0054441D">
        <w:t xml:space="preserve"> BA </w:t>
      </w:r>
      <w:del w:id="36" w:author="Carlos Prada Montoya" w:date="2019-02-26T11:42:00Z">
        <w:r w:rsidR="0054441D" w:rsidDel="0039591F">
          <w:delText xml:space="preserve">article </w:delText>
        </w:r>
      </w:del>
      <w:r w:rsidR="0054441D">
        <w:t xml:space="preserve">has strong environmental selection associations with </w:t>
      </w:r>
      <w:r w:rsidR="00855BB7">
        <w:t>phenotype;</w:t>
      </w:r>
      <w:r w:rsidR="0054441D">
        <w:t xml:space="preserve"> </w:t>
      </w:r>
      <w:proofErr w:type="gramStart"/>
      <w:r w:rsidR="0054441D">
        <w:t>therefore</w:t>
      </w:r>
      <w:proofErr w:type="gramEnd"/>
      <w:r w:rsidR="0054441D">
        <w:t xml:space="preserve"> a cross-transplant was necessary to determine the functional changes in phenotype that related to genotype. BO used a dataset with a large </w:t>
      </w:r>
      <w:proofErr w:type="spellStart"/>
      <w:r w:rsidR="0054441D">
        <w:t>spatio</w:t>
      </w:r>
      <w:proofErr w:type="spellEnd"/>
      <w:r w:rsidR="0054441D">
        <w:t xml:space="preserve">-temporal rage, allowing for a GWAS to compare bill morphology over space and time.  NA used genomic and gene expression data to isolate the patterning of </w:t>
      </w:r>
      <w:proofErr w:type="spellStart"/>
      <w:r w:rsidR="0054441D">
        <w:rPr>
          <w:i/>
        </w:rPr>
        <w:t>Heliconius</w:t>
      </w:r>
      <w:proofErr w:type="spellEnd"/>
      <w:r w:rsidR="0054441D">
        <w:rPr>
          <w:i/>
        </w:rPr>
        <w:t xml:space="preserve"> </w:t>
      </w:r>
      <w:r w:rsidR="0054441D">
        <w:t xml:space="preserve">butterflies, and made strong inferences relating to the recruitment of the </w:t>
      </w:r>
      <w:r w:rsidR="0054441D">
        <w:rPr>
          <w:i/>
        </w:rPr>
        <w:t xml:space="preserve">cortex </w:t>
      </w:r>
      <w:r w:rsidR="0054441D">
        <w:t xml:space="preserve">gene as a driver for early speciation of Lepidoptera. </w:t>
      </w:r>
    </w:p>
    <w:p w14:paraId="6D6E52AE" w14:textId="77777777" w:rsidR="00F17AFC" w:rsidRDefault="00F17AFC" w:rsidP="004C22A3"/>
    <w:p w14:paraId="3C66E176" w14:textId="77777777" w:rsidR="00F17AFC" w:rsidRPr="0025501A" w:rsidRDefault="00F17AFC" w:rsidP="004C22A3"/>
    <w:sectPr w:rsidR="00F17AFC" w:rsidRPr="0025501A" w:rsidSect="006C7AE8">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2-26T11:43:00Z" w:initials="CPM">
    <w:p w14:paraId="3700C82A" w14:textId="62956652" w:rsidR="0039591F" w:rsidRDefault="0039591F">
      <w:pPr>
        <w:pStyle w:val="CommentText"/>
      </w:pPr>
      <w:r>
        <w:rPr>
          <w:rStyle w:val="CommentReference"/>
        </w:rPr>
        <w:annotationRef/>
      </w:r>
      <w:r>
        <w:t>91%</w:t>
      </w:r>
      <w:bookmarkStart w:id="1" w:name="_GoBack"/>
      <w:bookmarkEnd w:id="1"/>
    </w:p>
  </w:comment>
  <w:comment w:id="3" w:author="Carlos Prada Montoya" w:date="2019-02-26T11:18:00Z" w:initials="CPM">
    <w:p w14:paraId="109722BB" w14:textId="60BB387E" w:rsidR="00C23C54" w:rsidRDefault="00C23C54">
      <w:pPr>
        <w:pStyle w:val="CommentText"/>
      </w:pPr>
      <w:r>
        <w:rPr>
          <w:rStyle w:val="CommentReference"/>
        </w:rPr>
        <w:annotationRef/>
      </w:r>
      <w:r>
        <w:t>Adaptation?</w:t>
      </w:r>
    </w:p>
  </w:comment>
  <w:comment w:id="29" w:author="Carlos Prada Montoya" w:date="2019-02-26T11:39:00Z" w:initials="CPM">
    <w:p w14:paraId="12AFC777" w14:textId="4028EE8E" w:rsidR="0039591F" w:rsidRDefault="0039591F">
      <w:pPr>
        <w:pStyle w:val="CommentText"/>
      </w:pPr>
      <w:r>
        <w:rPr>
          <w:rStyle w:val="CommentReference"/>
        </w:rPr>
        <w:annotationRef/>
      </w:r>
      <w:r>
        <w:t>Confusing?</w:t>
      </w:r>
    </w:p>
  </w:comment>
  <w:comment w:id="30" w:author="Carlos Prada Montoya" w:date="2019-02-26T11:40:00Z" w:initials="CPM">
    <w:p w14:paraId="7D548BBC" w14:textId="5ED9C30C" w:rsidR="0039591F" w:rsidRDefault="0039591F">
      <w:pPr>
        <w:pStyle w:val="CommentText"/>
      </w:pPr>
      <w:r>
        <w:rPr>
          <w:rStyle w:val="CommentReference"/>
        </w:rPr>
        <w:annotationRef/>
      </w:r>
      <w:r>
        <w:t>Very confusing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00C82A" w15:done="0"/>
  <w15:commentEx w15:paraId="109722BB" w15:done="0"/>
  <w15:commentEx w15:paraId="12AFC777" w15:done="0"/>
  <w15:commentEx w15:paraId="7D548B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00C82A" w16cid:durableId="201FA4D5"/>
  <w16cid:commentId w16cid:paraId="109722BB" w16cid:durableId="201F9EFC"/>
  <w16cid:commentId w16cid:paraId="12AFC777" w16cid:durableId="201FA403"/>
  <w16cid:commentId w16cid:paraId="7D548BBC" w16cid:durableId="201FA4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25B8A"/>
    <w:multiLevelType w:val="hybridMultilevel"/>
    <w:tmpl w:val="AE6ACC2C"/>
    <w:lvl w:ilvl="0" w:tplc="CDD02018">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94"/>
    <w:rsid w:val="000C1A66"/>
    <w:rsid w:val="00137561"/>
    <w:rsid w:val="001510A5"/>
    <w:rsid w:val="001C1D24"/>
    <w:rsid w:val="0025501A"/>
    <w:rsid w:val="002A020A"/>
    <w:rsid w:val="00343C94"/>
    <w:rsid w:val="0039591F"/>
    <w:rsid w:val="003A1779"/>
    <w:rsid w:val="004318E1"/>
    <w:rsid w:val="00460820"/>
    <w:rsid w:val="00482DE7"/>
    <w:rsid w:val="004C22A3"/>
    <w:rsid w:val="004F4874"/>
    <w:rsid w:val="0054441D"/>
    <w:rsid w:val="005C4752"/>
    <w:rsid w:val="00603560"/>
    <w:rsid w:val="0061414C"/>
    <w:rsid w:val="006160BE"/>
    <w:rsid w:val="006B3D1F"/>
    <w:rsid w:val="006C7AE8"/>
    <w:rsid w:val="007F0A1A"/>
    <w:rsid w:val="007F71EF"/>
    <w:rsid w:val="00804B8E"/>
    <w:rsid w:val="00821D40"/>
    <w:rsid w:val="00830E75"/>
    <w:rsid w:val="00855BB7"/>
    <w:rsid w:val="0086336E"/>
    <w:rsid w:val="00864E1D"/>
    <w:rsid w:val="00890AB1"/>
    <w:rsid w:val="0091190C"/>
    <w:rsid w:val="00951107"/>
    <w:rsid w:val="00A62D3F"/>
    <w:rsid w:val="00AA426F"/>
    <w:rsid w:val="00B163D4"/>
    <w:rsid w:val="00B430F3"/>
    <w:rsid w:val="00B943DA"/>
    <w:rsid w:val="00BC5386"/>
    <w:rsid w:val="00C23C54"/>
    <w:rsid w:val="00C71CCF"/>
    <w:rsid w:val="00C77C4A"/>
    <w:rsid w:val="00D42B48"/>
    <w:rsid w:val="00D71194"/>
    <w:rsid w:val="00DC1D2E"/>
    <w:rsid w:val="00DC61CD"/>
    <w:rsid w:val="00DD760E"/>
    <w:rsid w:val="00DF6888"/>
    <w:rsid w:val="00E11ACA"/>
    <w:rsid w:val="00F17AFC"/>
    <w:rsid w:val="00F60619"/>
    <w:rsid w:val="00FA33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BF0F8"/>
  <w14:defaultImageDpi w14:val="300"/>
  <w15:docId w15:val="{C4DCE652-3925-914A-BAE6-5A67B5E9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0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01A"/>
    <w:pPr>
      <w:ind w:left="720"/>
      <w:contextualSpacing/>
    </w:pPr>
  </w:style>
  <w:style w:type="paragraph" w:styleId="BalloonText">
    <w:name w:val="Balloon Text"/>
    <w:basedOn w:val="Normal"/>
    <w:link w:val="BalloonTextChar"/>
    <w:uiPriority w:val="99"/>
    <w:semiHidden/>
    <w:unhideWhenUsed/>
    <w:rsid w:val="00C23C54"/>
    <w:rPr>
      <w:sz w:val="18"/>
      <w:szCs w:val="18"/>
    </w:rPr>
  </w:style>
  <w:style w:type="character" w:customStyle="1" w:styleId="BalloonTextChar">
    <w:name w:val="Balloon Text Char"/>
    <w:basedOn w:val="DefaultParagraphFont"/>
    <w:link w:val="BalloonText"/>
    <w:uiPriority w:val="99"/>
    <w:semiHidden/>
    <w:rsid w:val="00C23C54"/>
    <w:rPr>
      <w:sz w:val="18"/>
      <w:szCs w:val="18"/>
    </w:rPr>
  </w:style>
  <w:style w:type="character" w:styleId="CommentReference">
    <w:name w:val="annotation reference"/>
    <w:basedOn w:val="DefaultParagraphFont"/>
    <w:uiPriority w:val="99"/>
    <w:semiHidden/>
    <w:unhideWhenUsed/>
    <w:rsid w:val="00C23C54"/>
    <w:rPr>
      <w:sz w:val="16"/>
      <w:szCs w:val="16"/>
    </w:rPr>
  </w:style>
  <w:style w:type="paragraph" w:styleId="CommentText">
    <w:name w:val="annotation text"/>
    <w:basedOn w:val="Normal"/>
    <w:link w:val="CommentTextChar"/>
    <w:uiPriority w:val="99"/>
    <w:semiHidden/>
    <w:unhideWhenUsed/>
    <w:rsid w:val="00C23C54"/>
    <w:rPr>
      <w:sz w:val="20"/>
      <w:szCs w:val="20"/>
    </w:rPr>
  </w:style>
  <w:style w:type="character" w:customStyle="1" w:styleId="CommentTextChar">
    <w:name w:val="Comment Text Char"/>
    <w:basedOn w:val="DefaultParagraphFont"/>
    <w:link w:val="CommentText"/>
    <w:uiPriority w:val="99"/>
    <w:semiHidden/>
    <w:rsid w:val="00C23C54"/>
    <w:rPr>
      <w:sz w:val="20"/>
      <w:szCs w:val="20"/>
    </w:rPr>
  </w:style>
  <w:style w:type="paragraph" w:styleId="CommentSubject">
    <w:name w:val="annotation subject"/>
    <w:basedOn w:val="CommentText"/>
    <w:next w:val="CommentText"/>
    <w:link w:val="CommentSubjectChar"/>
    <w:uiPriority w:val="99"/>
    <w:semiHidden/>
    <w:unhideWhenUsed/>
    <w:rsid w:val="00C23C54"/>
    <w:rPr>
      <w:b/>
      <w:bCs/>
    </w:rPr>
  </w:style>
  <w:style w:type="character" w:customStyle="1" w:styleId="CommentSubjectChar">
    <w:name w:val="Comment Subject Char"/>
    <w:basedOn w:val="CommentTextChar"/>
    <w:link w:val="CommentSubject"/>
    <w:uiPriority w:val="99"/>
    <w:semiHidden/>
    <w:rsid w:val="00C23C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Wong</dc:creator>
  <cp:keywords/>
  <dc:description/>
  <cp:lastModifiedBy>Carlos Prada Montoya</cp:lastModifiedBy>
  <cp:revision>3</cp:revision>
  <dcterms:created xsi:type="dcterms:W3CDTF">2019-02-26T16:17:00Z</dcterms:created>
  <dcterms:modified xsi:type="dcterms:W3CDTF">2019-02-26T16:43:00Z</dcterms:modified>
</cp:coreProperties>
</file>