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21750" w14:textId="77777777" w:rsidR="00166CF1" w:rsidRPr="00C17120" w:rsidRDefault="00A549E7" w:rsidP="00302F12">
      <w:pPr>
        <w:rPr>
          <w:rFonts w:cs="Arial"/>
        </w:rPr>
      </w:pPr>
      <w:r w:rsidRPr="00C17120">
        <w:rPr>
          <w:rFonts w:cs="Arial"/>
        </w:rPr>
        <w:t xml:space="preserve">Ian </w:t>
      </w:r>
      <w:commentRangeStart w:id="0"/>
      <w:r w:rsidRPr="00C17120">
        <w:rPr>
          <w:rFonts w:cs="Arial"/>
        </w:rPr>
        <w:t>Bishop</w:t>
      </w:r>
      <w:commentRangeEnd w:id="0"/>
      <w:r w:rsidR="005A61EA">
        <w:rPr>
          <w:rStyle w:val="CommentReference"/>
        </w:rPr>
        <w:commentReference w:id="0"/>
      </w:r>
    </w:p>
    <w:p w14:paraId="7C35490D" w14:textId="77777777" w:rsidR="00A549E7" w:rsidRPr="00C17120" w:rsidRDefault="00A549E7" w:rsidP="00302F12">
      <w:pPr>
        <w:rPr>
          <w:rFonts w:cs="Arial"/>
        </w:rPr>
      </w:pPr>
      <w:r w:rsidRPr="00C17120">
        <w:rPr>
          <w:rFonts w:cs="Arial"/>
        </w:rPr>
        <w:t>BIO-594_2019</w:t>
      </w:r>
    </w:p>
    <w:p w14:paraId="234074A1" w14:textId="77777777" w:rsidR="00A549E7" w:rsidRPr="00C17120" w:rsidRDefault="00A549E7" w:rsidP="00302F12">
      <w:pPr>
        <w:rPr>
          <w:rFonts w:cs="Arial"/>
        </w:rPr>
      </w:pPr>
      <w:r w:rsidRPr="00C17120">
        <w:rPr>
          <w:rFonts w:cs="Arial"/>
        </w:rPr>
        <w:t>3-5-19</w:t>
      </w:r>
    </w:p>
    <w:p w14:paraId="7AC71688" w14:textId="77777777" w:rsidR="00C17120" w:rsidRDefault="00C17120" w:rsidP="00A549E7">
      <w:pPr>
        <w:rPr>
          <w:rFonts w:eastAsia="Times New Roman" w:cs="Arial"/>
          <w:b/>
          <w:bCs/>
          <w:color w:val="24292E"/>
          <w:shd w:val="clear" w:color="auto" w:fill="FFFFFF"/>
        </w:rPr>
      </w:pPr>
    </w:p>
    <w:p w14:paraId="42B85BA3" w14:textId="77777777" w:rsidR="00A549E7" w:rsidRPr="00C17120" w:rsidRDefault="00A549E7" w:rsidP="00A549E7">
      <w:pPr>
        <w:rPr>
          <w:rFonts w:eastAsia="Times New Roman" w:cs="Arial"/>
          <w:b/>
          <w:bCs/>
          <w:color w:val="24292E"/>
          <w:shd w:val="clear" w:color="auto" w:fill="FFFFFF"/>
        </w:rPr>
      </w:pPr>
      <w:r w:rsidRPr="00C17120">
        <w:rPr>
          <w:rFonts w:eastAsia="Times New Roman" w:cs="Arial"/>
          <w:b/>
          <w:bCs/>
          <w:color w:val="24292E"/>
          <w:shd w:val="clear" w:color="auto" w:fill="FFFFFF"/>
        </w:rPr>
        <w:t xml:space="preserve">Adaptive phenotypic plasticity and epigenetics </w:t>
      </w:r>
      <w:del w:id="1" w:author="Carlos Prada Montoya" w:date="2019-03-12T11:26:00Z">
        <w:r w:rsidR="00C17120" w:rsidDel="00514462">
          <w:rPr>
            <w:rFonts w:eastAsia="Times New Roman" w:cs="Arial"/>
            <w:b/>
            <w:bCs/>
            <w:color w:val="24292E"/>
            <w:shd w:val="clear" w:color="auto" w:fill="FFFFFF"/>
          </w:rPr>
          <w:delText>paper response</w:delText>
        </w:r>
      </w:del>
    </w:p>
    <w:p w14:paraId="35A05C59" w14:textId="77777777" w:rsidR="00A549E7" w:rsidRPr="00C17120" w:rsidRDefault="00A549E7" w:rsidP="00A549E7">
      <w:pPr>
        <w:rPr>
          <w:rFonts w:eastAsia="Times New Roman" w:cs="Arial"/>
          <w:color w:val="auto"/>
        </w:rPr>
      </w:pPr>
      <w:r w:rsidRPr="00C17120">
        <w:rPr>
          <w:rFonts w:eastAsia="Times New Roman" w:cs="Arial"/>
          <w:color w:val="auto"/>
        </w:rPr>
        <w:t>Word Count:</w:t>
      </w:r>
      <w:r w:rsidR="003D2355">
        <w:rPr>
          <w:rFonts w:eastAsia="Times New Roman" w:cs="Arial"/>
          <w:color w:val="auto"/>
        </w:rPr>
        <w:t xml:space="preserve"> 764</w:t>
      </w:r>
      <w:bookmarkStart w:id="2" w:name="_GoBack"/>
      <w:bookmarkEnd w:id="2"/>
    </w:p>
    <w:p w14:paraId="64039DE4" w14:textId="77777777" w:rsidR="00A549E7" w:rsidRPr="00C17120" w:rsidRDefault="00A549E7" w:rsidP="00A549E7">
      <w:pPr>
        <w:rPr>
          <w:rFonts w:eastAsia="Times New Roman" w:cs="Arial"/>
          <w:color w:val="auto"/>
        </w:rPr>
      </w:pPr>
    </w:p>
    <w:p w14:paraId="79CD32AE" w14:textId="77777777" w:rsidR="00D030E7" w:rsidRPr="00C17120" w:rsidRDefault="00A549E7" w:rsidP="00D030E7">
      <w:pPr>
        <w:pStyle w:val="NormalWeb"/>
        <w:ind w:firstLine="720"/>
        <w:rPr>
          <w:rFonts w:ascii="Arial" w:hAnsi="Arial" w:cs="Arial"/>
        </w:rPr>
      </w:pPr>
      <w:r w:rsidRPr="00C17120">
        <w:rPr>
          <w:rFonts w:ascii="Arial" w:hAnsi="Arial" w:cs="Arial"/>
        </w:rPr>
        <w:t xml:space="preserve">For this </w:t>
      </w:r>
      <w:r w:rsidR="00900D4C">
        <w:rPr>
          <w:rFonts w:ascii="Arial" w:hAnsi="Arial" w:cs="Arial"/>
        </w:rPr>
        <w:t>response</w:t>
      </w:r>
      <w:r w:rsidRPr="00C17120">
        <w:rPr>
          <w:rFonts w:ascii="Arial" w:hAnsi="Arial" w:cs="Arial"/>
        </w:rPr>
        <w:t xml:space="preserve">, I’m going to focus on the two papers that </w:t>
      </w:r>
      <w:r w:rsidR="00147070">
        <w:rPr>
          <w:rFonts w:ascii="Arial" w:hAnsi="Arial" w:cs="Arial"/>
        </w:rPr>
        <w:t>concentrated</w:t>
      </w:r>
      <w:r w:rsidRPr="00C17120">
        <w:rPr>
          <w:rFonts w:ascii="Arial" w:hAnsi="Arial" w:cs="Arial"/>
        </w:rPr>
        <w:t xml:space="preserve"> </w:t>
      </w:r>
      <w:r w:rsidR="00147070">
        <w:rPr>
          <w:rFonts w:ascii="Arial" w:hAnsi="Arial" w:cs="Arial"/>
        </w:rPr>
        <w:t xml:space="preserve">on </w:t>
      </w:r>
      <w:r w:rsidRPr="00C17120">
        <w:rPr>
          <w:rFonts w:ascii="Arial" w:hAnsi="Arial" w:cs="Arial"/>
        </w:rPr>
        <w:t>methylation, Ryu et al. (2018) and Liew et al. (2018).</w:t>
      </w:r>
      <w:r w:rsidR="00B63C7A" w:rsidRPr="00C17120">
        <w:rPr>
          <w:rFonts w:ascii="Arial" w:hAnsi="Arial" w:cs="Arial"/>
        </w:rPr>
        <w:t xml:space="preserve"> Both groups sought to link epigenomic patterns (specifically differential methylation) to observed </w:t>
      </w:r>
      <w:commentRangeStart w:id="3"/>
      <w:r w:rsidR="00B63C7A" w:rsidRPr="00C17120">
        <w:rPr>
          <w:rFonts w:ascii="Arial" w:hAnsi="Arial" w:cs="Arial"/>
        </w:rPr>
        <w:t>phenotypic plasticity or acclimation</w:t>
      </w:r>
      <w:commentRangeEnd w:id="3"/>
      <w:r w:rsidR="00514462">
        <w:rPr>
          <w:rStyle w:val="CommentReference"/>
          <w:rFonts w:ascii="Arial" w:eastAsiaTheme="minorHAnsi" w:hAnsi="Arial" w:cs="Times New Roman (Body CS)"/>
          <w:color w:val="000000" w:themeColor="text1"/>
        </w:rPr>
        <w:commentReference w:id="3"/>
      </w:r>
      <w:r w:rsidR="00B63C7A" w:rsidRPr="00C17120">
        <w:rPr>
          <w:rFonts w:ascii="Arial" w:hAnsi="Arial" w:cs="Arial"/>
        </w:rPr>
        <w:t>. Both claim</w:t>
      </w:r>
      <w:r w:rsidR="00147070">
        <w:rPr>
          <w:rFonts w:ascii="Arial" w:hAnsi="Arial" w:cs="Arial"/>
        </w:rPr>
        <w:t>ed</w:t>
      </w:r>
      <w:r w:rsidR="00B63C7A" w:rsidRPr="00C17120">
        <w:rPr>
          <w:rFonts w:ascii="Arial" w:hAnsi="Arial" w:cs="Arial"/>
        </w:rPr>
        <w:t xml:space="preserve"> that this relationship is poorly </w:t>
      </w:r>
      <w:proofErr w:type="gramStart"/>
      <w:r w:rsidR="00B63C7A" w:rsidRPr="00C17120">
        <w:rPr>
          <w:rFonts w:ascii="Arial" w:hAnsi="Arial" w:cs="Arial"/>
        </w:rPr>
        <w:t>understood</w:t>
      </w:r>
      <w:proofErr w:type="gramEnd"/>
      <w:r w:rsidR="00B63C7A" w:rsidRPr="00C17120">
        <w:rPr>
          <w:rFonts w:ascii="Arial" w:hAnsi="Arial" w:cs="Arial"/>
        </w:rPr>
        <w:t xml:space="preserve"> and few examples are to be found in the literature on their respective fish and coral systems.</w:t>
      </w:r>
    </w:p>
    <w:p w14:paraId="501E2AE8" w14:textId="77777777" w:rsidR="00A549E7" w:rsidRPr="00C17120" w:rsidRDefault="00A549E7" w:rsidP="00D030E7">
      <w:pPr>
        <w:pStyle w:val="NormalWeb"/>
        <w:ind w:firstLine="720"/>
        <w:rPr>
          <w:rFonts w:ascii="Arial" w:hAnsi="Arial" w:cs="Arial"/>
        </w:rPr>
      </w:pPr>
      <w:r w:rsidRPr="00C17120">
        <w:rPr>
          <w:rFonts w:ascii="Arial" w:hAnsi="Arial" w:cs="Arial"/>
        </w:rPr>
        <w:t xml:space="preserve">Ryu et al. </w:t>
      </w:r>
      <w:r w:rsidR="00B63C7A" w:rsidRPr="00C17120">
        <w:rPr>
          <w:rFonts w:ascii="Arial" w:hAnsi="Arial" w:cs="Arial"/>
        </w:rPr>
        <w:t>examined</w:t>
      </w:r>
      <w:r w:rsidRPr="00C17120">
        <w:rPr>
          <w:rFonts w:ascii="Arial" w:hAnsi="Arial" w:cs="Arial"/>
        </w:rPr>
        <w:t xml:space="preserve"> whether DNA methylation could explain previously observed differences in metabolic plasticity among coral reef fish exposed to warmer ocean temperatures over one or two generations. They were looking for a causal relationship between transgenerational plasticity and methylation. </w:t>
      </w:r>
      <w:r w:rsidR="00B63C7A" w:rsidRPr="00C17120">
        <w:rPr>
          <w:rFonts w:ascii="Arial" w:hAnsi="Arial" w:cs="Arial"/>
        </w:rPr>
        <w:t xml:space="preserve">To this end, </w:t>
      </w:r>
      <w:proofErr w:type="spellStart"/>
      <w:r w:rsidRPr="00C17120">
        <w:rPr>
          <w:rStyle w:val="Emphasis"/>
          <w:rFonts w:ascii="Arial" w:hAnsi="Arial" w:cs="Arial"/>
        </w:rPr>
        <w:t>Acanthochromis</w:t>
      </w:r>
      <w:proofErr w:type="spellEnd"/>
      <w:r w:rsidRPr="00C17120">
        <w:rPr>
          <w:rStyle w:val="Emphasis"/>
          <w:rFonts w:ascii="Arial" w:hAnsi="Arial" w:cs="Arial"/>
        </w:rPr>
        <w:t xml:space="preserve"> </w:t>
      </w:r>
      <w:proofErr w:type="spellStart"/>
      <w:r w:rsidRPr="00C17120">
        <w:rPr>
          <w:rStyle w:val="Emphasis"/>
          <w:rFonts w:ascii="Arial" w:hAnsi="Arial" w:cs="Arial"/>
        </w:rPr>
        <w:t>polyacanthus</w:t>
      </w:r>
      <w:proofErr w:type="spellEnd"/>
      <w:r w:rsidRPr="00C17120">
        <w:rPr>
          <w:rFonts w:ascii="Arial" w:hAnsi="Arial" w:cs="Arial"/>
        </w:rPr>
        <w:t xml:space="preserve"> </w:t>
      </w:r>
      <w:r w:rsidR="00B63C7A" w:rsidRPr="00C17120">
        <w:rPr>
          <w:rFonts w:ascii="Arial" w:hAnsi="Arial" w:cs="Arial"/>
        </w:rPr>
        <w:t xml:space="preserve">individuals </w:t>
      </w:r>
      <w:r w:rsidRPr="00C17120">
        <w:rPr>
          <w:rFonts w:ascii="Arial" w:hAnsi="Arial" w:cs="Arial"/>
        </w:rPr>
        <w:t>were exposed to +3C temperature conditions after F1 parents were raised in +0C (developmental), +1.5C (step-wise) and +3C (transgenerational) conditions</w:t>
      </w:r>
      <w:r w:rsidR="00B63C7A" w:rsidRPr="00C17120">
        <w:rPr>
          <w:rFonts w:ascii="Arial" w:hAnsi="Arial" w:cs="Arial"/>
        </w:rPr>
        <w:t xml:space="preserve">, and a control group </w:t>
      </w:r>
      <w:r w:rsidR="00147070">
        <w:rPr>
          <w:rFonts w:ascii="Arial" w:hAnsi="Arial" w:cs="Arial"/>
        </w:rPr>
        <w:t>experienced</w:t>
      </w:r>
      <w:r w:rsidR="00B63C7A" w:rsidRPr="00C17120">
        <w:rPr>
          <w:rFonts w:ascii="Arial" w:hAnsi="Arial" w:cs="Arial"/>
        </w:rPr>
        <w:t xml:space="preserve"> no change in temperature in both generations</w:t>
      </w:r>
      <w:r w:rsidRPr="00C17120">
        <w:rPr>
          <w:rFonts w:ascii="Arial" w:hAnsi="Arial" w:cs="Arial"/>
        </w:rPr>
        <w:t xml:space="preserve">. They collected and analyzed genomic, transcriptomic, and </w:t>
      </w:r>
      <w:proofErr w:type="spellStart"/>
      <w:r w:rsidRPr="00C17120">
        <w:rPr>
          <w:rFonts w:ascii="Arial" w:hAnsi="Arial" w:cs="Arial"/>
        </w:rPr>
        <w:t>methylomic</w:t>
      </w:r>
      <w:proofErr w:type="spellEnd"/>
      <w:r w:rsidRPr="00C17120">
        <w:rPr>
          <w:rFonts w:ascii="Arial" w:hAnsi="Arial" w:cs="Arial"/>
        </w:rPr>
        <w:t xml:space="preserve"> data</w:t>
      </w:r>
      <w:del w:id="4" w:author="Carlos Prada Montoya" w:date="2019-03-12T11:31:00Z">
        <w:r w:rsidRPr="00C17120" w:rsidDel="00AA2A74">
          <w:rPr>
            <w:rFonts w:ascii="Arial" w:hAnsi="Arial" w:cs="Arial"/>
          </w:rPr>
          <w:delText>sets</w:delText>
        </w:r>
      </w:del>
      <w:r w:rsidRPr="00C17120">
        <w:rPr>
          <w:rFonts w:ascii="Arial" w:hAnsi="Arial" w:cs="Arial"/>
        </w:rPr>
        <w:t xml:space="preserve">, and </w:t>
      </w:r>
      <w:del w:id="5" w:author="Carlos Prada Montoya" w:date="2019-03-12T11:31:00Z">
        <w:r w:rsidRPr="00C17120" w:rsidDel="00AA2A74">
          <w:rPr>
            <w:rFonts w:ascii="Arial" w:hAnsi="Arial" w:cs="Arial"/>
          </w:rPr>
          <w:delText>important findings include the following</w:delText>
        </w:r>
      </w:del>
      <w:ins w:id="6" w:author="Carlos Prada Montoya" w:date="2019-03-12T11:31:00Z">
        <w:r w:rsidR="00AA2A74">
          <w:rPr>
            <w:rFonts w:ascii="Arial" w:hAnsi="Arial" w:cs="Arial"/>
          </w:rPr>
          <w:t>found</w:t>
        </w:r>
      </w:ins>
      <w:r w:rsidRPr="00C17120">
        <w:rPr>
          <w:rFonts w:ascii="Arial" w:hAnsi="Arial" w:cs="Arial"/>
        </w:rPr>
        <w:t>: A) Differentially expressed regions (DMRs) were most distinct in the transgenerational group compared to the other three treatments; B) Differential methylation of nearly 200 genes was significantly correlated with metabolic phenotype (</w:t>
      </w:r>
      <w:r w:rsidR="00B63C7A" w:rsidRPr="00C17120">
        <w:rPr>
          <w:rFonts w:ascii="Arial" w:hAnsi="Arial" w:cs="Arial"/>
        </w:rPr>
        <w:t xml:space="preserve">e.g. </w:t>
      </w:r>
      <w:r w:rsidRPr="00C17120">
        <w:rPr>
          <w:rFonts w:ascii="Arial" w:hAnsi="Arial" w:cs="Arial"/>
        </w:rPr>
        <w:t xml:space="preserve">NAS), </w:t>
      </w:r>
      <w:r w:rsidR="00147070">
        <w:rPr>
          <w:rFonts w:ascii="Arial" w:hAnsi="Arial" w:cs="Arial"/>
        </w:rPr>
        <w:t>providing evidence</w:t>
      </w:r>
      <w:r w:rsidRPr="00C17120">
        <w:rPr>
          <w:rFonts w:ascii="Arial" w:hAnsi="Arial" w:cs="Arial"/>
        </w:rPr>
        <w:t xml:space="preserve"> </w:t>
      </w:r>
      <w:r w:rsidR="00147070">
        <w:rPr>
          <w:rFonts w:ascii="Arial" w:hAnsi="Arial" w:cs="Arial"/>
        </w:rPr>
        <w:t>for</w:t>
      </w:r>
      <w:r w:rsidRPr="00C17120">
        <w:rPr>
          <w:rFonts w:ascii="Arial" w:hAnsi="Arial" w:cs="Arial"/>
        </w:rPr>
        <w:t xml:space="preserve"> epigenetic regulation of core metabolic genes in response to temperature change; and C) Out of the thousands of DMGs</w:t>
      </w:r>
      <w:del w:id="7" w:author="Carlos Prada Montoya" w:date="2019-03-12T11:33:00Z">
        <w:r w:rsidRPr="00C17120" w:rsidDel="00AA2A74">
          <w:rPr>
            <w:rFonts w:ascii="Arial" w:hAnsi="Arial" w:cs="Arial"/>
          </w:rPr>
          <w:delText xml:space="preserve"> identified in this study</w:delText>
        </w:r>
      </w:del>
      <w:r w:rsidRPr="00C17120">
        <w:rPr>
          <w:rFonts w:ascii="Arial" w:hAnsi="Arial" w:cs="Arial"/>
        </w:rPr>
        <w:t xml:space="preserve">, only 36 were </w:t>
      </w:r>
      <w:r w:rsidR="00147070">
        <w:rPr>
          <w:rFonts w:ascii="Arial" w:hAnsi="Arial" w:cs="Arial"/>
        </w:rPr>
        <w:t xml:space="preserve">also </w:t>
      </w:r>
      <w:r w:rsidRPr="00C17120">
        <w:rPr>
          <w:rFonts w:ascii="Arial" w:hAnsi="Arial" w:cs="Arial"/>
        </w:rPr>
        <w:t xml:space="preserve">differentially expressed, and when annotated </w:t>
      </w:r>
      <w:r w:rsidR="00147070">
        <w:rPr>
          <w:rFonts w:ascii="Arial" w:hAnsi="Arial" w:cs="Arial"/>
        </w:rPr>
        <w:t xml:space="preserve">these were found to be </w:t>
      </w:r>
      <w:r w:rsidRPr="00C17120">
        <w:rPr>
          <w:rFonts w:ascii="Arial" w:hAnsi="Arial" w:cs="Arial"/>
        </w:rPr>
        <w:t>functionally diverse.</w:t>
      </w:r>
    </w:p>
    <w:p w14:paraId="3060DD20" w14:textId="77777777" w:rsidR="00D030E7" w:rsidRPr="00C17120" w:rsidRDefault="00A549E7" w:rsidP="00D030E7">
      <w:pPr>
        <w:pStyle w:val="NormalWeb"/>
        <w:ind w:firstLine="720"/>
        <w:rPr>
          <w:rFonts w:ascii="Arial" w:hAnsi="Arial" w:cs="Arial"/>
        </w:rPr>
      </w:pPr>
      <w:r w:rsidRPr="00C17120">
        <w:rPr>
          <w:rFonts w:ascii="Arial" w:hAnsi="Arial" w:cs="Arial"/>
        </w:rPr>
        <w:t xml:space="preserve">There are </w:t>
      </w:r>
      <w:r w:rsidR="00147070">
        <w:rPr>
          <w:rFonts w:ascii="Arial" w:hAnsi="Arial" w:cs="Arial"/>
        </w:rPr>
        <w:t>a couple of</w:t>
      </w:r>
      <w:r w:rsidRPr="00C17120">
        <w:rPr>
          <w:rFonts w:ascii="Arial" w:hAnsi="Arial" w:cs="Arial"/>
        </w:rPr>
        <w:t xml:space="preserve"> components of this paper that I believe are not particularly useful or effective at conveying what the authors found. First, the figures aren't very helpful in my opinion. In Figure 1, the experimental setup visualization is excellent, but the reporting of "</w:t>
      </w:r>
      <w:proofErr w:type="spellStart"/>
      <w:r w:rsidRPr="00C17120">
        <w:rPr>
          <w:rFonts w:ascii="Arial" w:hAnsi="Arial" w:cs="Arial"/>
        </w:rPr>
        <w:t>ome</w:t>
      </w:r>
      <w:proofErr w:type="spellEnd"/>
      <w:r w:rsidRPr="00C17120">
        <w:rPr>
          <w:rFonts w:ascii="Arial" w:hAnsi="Arial" w:cs="Arial"/>
        </w:rPr>
        <w:t xml:space="preserve">" sizes (1a - lower half) and DMR distribution (1b) would be much easier to </w:t>
      </w:r>
      <w:r w:rsidR="00147070">
        <w:rPr>
          <w:rFonts w:ascii="Arial" w:hAnsi="Arial" w:cs="Arial"/>
        </w:rPr>
        <w:t>digest</w:t>
      </w:r>
      <w:r w:rsidRPr="00C17120">
        <w:rPr>
          <w:rFonts w:ascii="Arial" w:hAnsi="Arial" w:cs="Arial"/>
        </w:rPr>
        <w:t xml:space="preserve"> in graphical form rather than </w:t>
      </w:r>
      <w:r w:rsidR="00147070">
        <w:rPr>
          <w:rFonts w:ascii="Arial" w:hAnsi="Arial" w:cs="Arial"/>
        </w:rPr>
        <w:t xml:space="preserve">as </w:t>
      </w:r>
      <w:r w:rsidRPr="00C17120">
        <w:rPr>
          <w:rFonts w:ascii="Arial" w:hAnsi="Arial" w:cs="Arial"/>
        </w:rPr>
        <w:t>glorified tables. Figure 1C is helpful, but even her</w:t>
      </w:r>
      <w:r w:rsidR="00147070">
        <w:rPr>
          <w:rFonts w:ascii="Arial" w:hAnsi="Arial" w:cs="Arial"/>
        </w:rPr>
        <w:t>e</w:t>
      </w:r>
      <w:r w:rsidRPr="00C17120">
        <w:rPr>
          <w:rFonts w:ascii="Arial" w:hAnsi="Arial" w:cs="Arial"/>
        </w:rPr>
        <w:t xml:space="preserve"> I had trouble determining whether DMRs could belong to both a CpG Island </w:t>
      </w:r>
      <w:r w:rsidR="00147070" w:rsidRPr="00AA2A74">
        <w:rPr>
          <w:rFonts w:ascii="Arial" w:hAnsi="Arial" w:cs="Arial"/>
          <w:rPrChange w:id="8" w:author="Carlos Prada Montoya" w:date="2019-03-12T11:34:00Z">
            <w:rPr>
              <w:rFonts w:ascii="Arial" w:hAnsi="Arial" w:cs="Arial"/>
              <w:i/>
            </w:rPr>
          </w:rPrChange>
        </w:rPr>
        <w:t>and</w:t>
      </w:r>
      <w:r w:rsidRPr="00C17120">
        <w:rPr>
          <w:rFonts w:ascii="Arial" w:hAnsi="Arial" w:cs="Arial"/>
        </w:rPr>
        <w:t xml:space="preserve"> a promoter region or an exon. </w:t>
      </w:r>
      <w:commentRangeStart w:id="9"/>
      <w:r w:rsidRPr="00C17120">
        <w:rPr>
          <w:rFonts w:ascii="Arial" w:hAnsi="Arial" w:cs="Arial"/>
        </w:rPr>
        <w:t xml:space="preserve">Pie graphs like this make it seem like groups are mutually exclusive, but unless I'm understanding CpG islands and shores incorrectly, these regions can span different sections of the genome. </w:t>
      </w:r>
      <w:commentRangeEnd w:id="9"/>
      <w:r w:rsidR="00AA2A74">
        <w:rPr>
          <w:rStyle w:val="CommentReference"/>
          <w:rFonts w:ascii="Arial" w:eastAsiaTheme="minorHAnsi" w:hAnsi="Arial" w:cs="Times New Roman (Body CS)"/>
          <w:color w:val="000000" w:themeColor="text1"/>
        </w:rPr>
        <w:commentReference w:id="9"/>
      </w:r>
      <w:r w:rsidR="00147070">
        <w:rPr>
          <w:rFonts w:ascii="Arial" w:hAnsi="Arial" w:cs="Arial"/>
        </w:rPr>
        <w:t xml:space="preserve">By comparison, </w:t>
      </w:r>
      <w:r w:rsidRPr="00C17120">
        <w:rPr>
          <w:rFonts w:ascii="Arial" w:hAnsi="Arial" w:cs="Arial"/>
        </w:rPr>
        <w:t xml:space="preserve">Figure 1A in Liew et al. (2018) </w:t>
      </w:r>
      <w:r w:rsidR="00147070">
        <w:rPr>
          <w:rFonts w:ascii="Arial" w:hAnsi="Arial" w:cs="Arial"/>
        </w:rPr>
        <w:t>more clearly splits</w:t>
      </w:r>
      <w:r w:rsidRPr="00C17120">
        <w:rPr>
          <w:rFonts w:ascii="Arial" w:hAnsi="Arial" w:cs="Arial"/>
        </w:rPr>
        <w:t xml:space="preserve"> categories into two tiers. In fact, L</w:t>
      </w:r>
      <w:r w:rsidR="00147070">
        <w:rPr>
          <w:rFonts w:ascii="Arial" w:hAnsi="Arial" w:cs="Arial"/>
        </w:rPr>
        <w:t>i</w:t>
      </w:r>
      <w:r w:rsidRPr="00C17120">
        <w:rPr>
          <w:rFonts w:ascii="Arial" w:hAnsi="Arial" w:cs="Arial"/>
        </w:rPr>
        <w:t>ew et al. much more effectively report genome-wide patterns in methylation activity. Lastly, the DMR heatmaps didn't really provide much visually</w:t>
      </w:r>
      <w:r w:rsidR="00147070">
        <w:rPr>
          <w:rFonts w:ascii="Arial" w:hAnsi="Arial" w:cs="Arial"/>
        </w:rPr>
        <w:t xml:space="preserve"> (e.g. Fig. 2</w:t>
      </w:r>
      <w:proofErr w:type="gramStart"/>
      <w:r w:rsidR="00147070">
        <w:rPr>
          <w:rFonts w:ascii="Arial" w:hAnsi="Arial" w:cs="Arial"/>
        </w:rPr>
        <w:t>a,b</w:t>
      </w:r>
      <w:proofErr w:type="gramEnd"/>
      <w:r w:rsidR="00147070">
        <w:rPr>
          <w:rFonts w:ascii="Arial" w:hAnsi="Arial" w:cs="Arial"/>
        </w:rPr>
        <w:t>)</w:t>
      </w:r>
      <w:r w:rsidRPr="00C17120">
        <w:rPr>
          <w:rFonts w:ascii="Arial" w:hAnsi="Arial" w:cs="Arial"/>
        </w:rPr>
        <w:t xml:space="preserve">, possibly because the contrast between groups doesn't look that strong (although they are arguing that differences exist here). Maybe in class we can talk about ways to visualize differential expression and methylation aside from heat maps, somehow reducing or summarizing the information visually for the main paper and leaving these individual DEG/DMR plots </w:t>
      </w:r>
      <w:r w:rsidRPr="00C17120">
        <w:rPr>
          <w:rFonts w:ascii="Arial" w:hAnsi="Arial" w:cs="Arial"/>
        </w:rPr>
        <w:lastRenderedPageBreak/>
        <w:t>to the supplementary material.</w:t>
      </w:r>
      <w:r w:rsidR="00147070">
        <w:rPr>
          <w:rFonts w:ascii="Arial" w:hAnsi="Arial" w:cs="Arial"/>
        </w:rPr>
        <w:t xml:space="preserve"> To that end, we might also discuss why in particular we’d like to see Figure 4 as it is currently presented, instead of some sort of </w:t>
      </w:r>
      <w:r w:rsidR="009D65BF">
        <w:rPr>
          <w:rFonts w:ascii="Arial" w:hAnsi="Arial" w:cs="Arial"/>
        </w:rPr>
        <w:t>chart showing differences in methylation across repeats, exons, and introns for selected genes.</w:t>
      </w:r>
      <w:r w:rsidRPr="00C17120">
        <w:rPr>
          <w:rFonts w:ascii="Arial" w:hAnsi="Arial" w:cs="Arial"/>
        </w:rPr>
        <w:t xml:space="preserve"> Perhaps GO category differential expression is a way to do this, as the categorization helps de-clutter things a bit.</w:t>
      </w:r>
    </w:p>
    <w:p w14:paraId="0F0FDC1C" w14:textId="77777777" w:rsidR="00D030E7" w:rsidRPr="00C17120" w:rsidRDefault="00A549E7" w:rsidP="00D030E7">
      <w:pPr>
        <w:pStyle w:val="NormalWeb"/>
        <w:ind w:firstLine="720"/>
        <w:rPr>
          <w:rFonts w:ascii="Arial" w:hAnsi="Arial" w:cs="Arial"/>
        </w:rPr>
      </w:pPr>
      <w:r w:rsidRPr="00A549E7">
        <w:rPr>
          <w:rFonts w:ascii="Arial" w:hAnsi="Arial" w:cs="Arial"/>
        </w:rPr>
        <w:t xml:space="preserve">In </w:t>
      </w:r>
      <w:r w:rsidR="00B63C7A" w:rsidRPr="00C17120">
        <w:rPr>
          <w:rFonts w:ascii="Arial" w:hAnsi="Arial" w:cs="Arial"/>
        </w:rPr>
        <w:t>Liew et al.</w:t>
      </w:r>
      <w:r w:rsidRPr="00A549E7">
        <w:rPr>
          <w:rFonts w:ascii="Arial" w:hAnsi="Arial" w:cs="Arial"/>
        </w:rPr>
        <w:t xml:space="preserve">, as </w:t>
      </w:r>
      <w:r w:rsidR="00B63C7A" w:rsidRPr="00C17120">
        <w:rPr>
          <w:rFonts w:ascii="Arial" w:hAnsi="Arial" w:cs="Arial"/>
        </w:rPr>
        <w:t>above</w:t>
      </w:r>
      <w:r w:rsidRPr="00A549E7">
        <w:rPr>
          <w:rFonts w:ascii="Arial" w:hAnsi="Arial" w:cs="Arial"/>
        </w:rPr>
        <w:t xml:space="preserve">, the authors would like to know if their target organism's plastic response to </w:t>
      </w:r>
      <w:r w:rsidR="009D65BF">
        <w:rPr>
          <w:rFonts w:ascii="Arial" w:hAnsi="Arial" w:cs="Arial"/>
        </w:rPr>
        <w:t>projected environmental</w:t>
      </w:r>
      <w:r w:rsidRPr="00A549E7">
        <w:rPr>
          <w:rFonts w:ascii="Arial" w:hAnsi="Arial" w:cs="Arial"/>
        </w:rPr>
        <w:t xml:space="preserve"> scenarios is at all related to epigenetic processes. Unlike Ryu et al., Liew et al. are not </w:t>
      </w:r>
      <w:del w:id="10" w:author="Carlos Prada Montoya" w:date="2019-03-12T14:53:00Z">
        <w:r w:rsidRPr="00A549E7" w:rsidDel="006E6392">
          <w:rPr>
            <w:rFonts w:ascii="Arial" w:hAnsi="Arial" w:cs="Arial"/>
          </w:rPr>
          <w:delText xml:space="preserve">specifically </w:delText>
        </w:r>
      </w:del>
      <w:r w:rsidRPr="00A549E7">
        <w:rPr>
          <w:rFonts w:ascii="Arial" w:hAnsi="Arial" w:cs="Arial"/>
        </w:rPr>
        <w:t>focused on transgenerational plasticity.</w:t>
      </w:r>
      <w:r w:rsidR="00B63C7A" w:rsidRPr="00C17120">
        <w:rPr>
          <w:rFonts w:ascii="Arial" w:hAnsi="Arial" w:cs="Arial"/>
        </w:rPr>
        <w:t xml:space="preserve"> They instead test for patterns in methylation across 4 different pH treatments that range from 7.2-8.0. They find that: A) most methylation occurs in genic regions, not intergenic regions; B) Most of this methylation occurs in introns, not exons; C) These patterns are consistent with the idea that methylation contributes to the reduction in “spurious transcription”, which occurs when RNA polymerase</w:t>
      </w:r>
      <w:r w:rsidR="009D65BF">
        <w:rPr>
          <w:rFonts w:ascii="Arial" w:hAnsi="Arial" w:cs="Arial"/>
        </w:rPr>
        <w:t xml:space="preserve"> improperly</w:t>
      </w:r>
      <w:r w:rsidR="00B63C7A" w:rsidRPr="00C17120">
        <w:rPr>
          <w:rFonts w:ascii="Arial" w:hAnsi="Arial" w:cs="Arial"/>
        </w:rPr>
        <w:t xml:space="preserve"> initiates transcription within a gene not at</w:t>
      </w:r>
      <w:r w:rsidR="00D030E7" w:rsidRPr="00C17120">
        <w:rPr>
          <w:rFonts w:ascii="Arial" w:hAnsi="Arial" w:cs="Arial"/>
        </w:rPr>
        <w:t xml:space="preserve"> the beginning; and D) Many genes involved in cell growth pathways were differentially methylated and expressed.</w:t>
      </w:r>
    </w:p>
    <w:p w14:paraId="6E7BDC96" w14:textId="77777777" w:rsidR="00A549E7" w:rsidRDefault="00A549E7" w:rsidP="009D65BF">
      <w:pPr>
        <w:pStyle w:val="NormalWeb"/>
        <w:ind w:firstLine="720"/>
        <w:rPr>
          <w:rFonts w:ascii="Arial" w:hAnsi="Arial" w:cs="Arial"/>
        </w:rPr>
      </w:pPr>
      <w:r w:rsidRPr="00A549E7">
        <w:rPr>
          <w:rFonts w:ascii="Arial" w:hAnsi="Arial" w:cs="Arial"/>
        </w:rPr>
        <w:t xml:space="preserve">One </w:t>
      </w:r>
      <w:del w:id="11" w:author="Carlos Prada Montoya" w:date="2019-03-12T14:54:00Z">
        <w:r w:rsidRPr="00A549E7" w:rsidDel="00FB4309">
          <w:rPr>
            <w:rFonts w:ascii="Arial" w:hAnsi="Arial" w:cs="Arial"/>
          </w:rPr>
          <w:delText xml:space="preserve">important </w:delText>
        </w:r>
      </w:del>
      <w:r w:rsidRPr="00A549E7">
        <w:rPr>
          <w:rFonts w:ascii="Arial" w:hAnsi="Arial" w:cs="Arial"/>
        </w:rPr>
        <w:t>aspect of Liew's approach</w:t>
      </w:r>
      <w:r w:rsidR="00FB0562">
        <w:rPr>
          <w:rFonts w:ascii="Arial" w:hAnsi="Arial" w:cs="Arial"/>
        </w:rPr>
        <w:t xml:space="preserve"> that was less apparent in Ryu et al. was the </w:t>
      </w:r>
      <w:del w:id="12" w:author="Carlos Prada Montoya" w:date="2019-03-12T14:54:00Z">
        <w:r w:rsidR="00FB0562" w:rsidDel="00FB4309">
          <w:rPr>
            <w:rFonts w:ascii="Arial" w:hAnsi="Arial" w:cs="Arial"/>
          </w:rPr>
          <w:delText>former’s</w:delText>
        </w:r>
        <w:r w:rsidRPr="00A549E7" w:rsidDel="00FB4309">
          <w:rPr>
            <w:rFonts w:ascii="Arial" w:hAnsi="Arial" w:cs="Arial"/>
          </w:rPr>
          <w:delText xml:space="preserve"> </w:delText>
        </w:r>
      </w:del>
      <w:r w:rsidRPr="00A549E7">
        <w:rPr>
          <w:rFonts w:ascii="Arial" w:hAnsi="Arial" w:cs="Arial"/>
        </w:rPr>
        <w:t>testing for reproducibility across different methods, which they did at least twice</w:t>
      </w:r>
      <w:r w:rsidR="009D65BF">
        <w:rPr>
          <w:rFonts w:ascii="Arial" w:hAnsi="Arial" w:cs="Arial"/>
        </w:rPr>
        <w:t xml:space="preserve">, each time with </w:t>
      </w:r>
      <w:r w:rsidR="00FB0562">
        <w:rPr>
          <w:rFonts w:ascii="Arial" w:hAnsi="Arial" w:cs="Arial"/>
        </w:rPr>
        <w:t>pairing</w:t>
      </w:r>
      <w:r w:rsidR="009D65BF">
        <w:rPr>
          <w:rFonts w:ascii="Arial" w:hAnsi="Arial" w:cs="Arial"/>
        </w:rPr>
        <w:t xml:space="preserve"> broad and targeted methods</w:t>
      </w:r>
      <w:r w:rsidRPr="00A549E7">
        <w:rPr>
          <w:rFonts w:ascii="Arial" w:hAnsi="Arial" w:cs="Arial"/>
        </w:rPr>
        <w:t>. First, when they identified via GLMs that certain genes were differentially methylated across pH treatments, the</w:t>
      </w:r>
      <w:r w:rsidR="00B80E05">
        <w:rPr>
          <w:rFonts w:ascii="Arial" w:hAnsi="Arial" w:cs="Arial"/>
        </w:rPr>
        <w:t xml:space="preserve"> authors</w:t>
      </w:r>
      <w:r w:rsidRPr="00A549E7">
        <w:rPr>
          <w:rFonts w:ascii="Arial" w:hAnsi="Arial" w:cs="Arial"/>
        </w:rPr>
        <w:t xml:space="preserve"> confirmed </w:t>
      </w:r>
      <w:r w:rsidR="00B80E05">
        <w:rPr>
          <w:rFonts w:ascii="Arial" w:hAnsi="Arial" w:cs="Arial"/>
        </w:rPr>
        <w:t xml:space="preserve">the differential expression </w:t>
      </w:r>
      <w:r w:rsidRPr="00A549E7">
        <w:rPr>
          <w:rFonts w:ascii="Arial" w:hAnsi="Arial" w:cs="Arial"/>
        </w:rPr>
        <w:t>via amplicon-specific bisulfite sequencing. Differential methylation results were strongly correlated for this subset of genes between WGBS and ASBS methods. Second, when RNA-</w:t>
      </w:r>
      <w:proofErr w:type="spellStart"/>
      <w:r w:rsidRPr="00A549E7">
        <w:rPr>
          <w:rFonts w:ascii="Arial" w:hAnsi="Arial" w:cs="Arial"/>
        </w:rPr>
        <w:t>seq</w:t>
      </w:r>
      <w:proofErr w:type="spellEnd"/>
      <w:r w:rsidRPr="00A549E7">
        <w:rPr>
          <w:rFonts w:ascii="Arial" w:hAnsi="Arial" w:cs="Arial"/>
        </w:rPr>
        <w:t xml:space="preserve"> </w:t>
      </w:r>
      <w:r w:rsidR="00B80E05">
        <w:rPr>
          <w:rFonts w:ascii="Arial" w:hAnsi="Arial" w:cs="Arial"/>
        </w:rPr>
        <w:t>uncovered</w:t>
      </w:r>
      <w:r w:rsidRPr="00A549E7">
        <w:rPr>
          <w:rFonts w:ascii="Arial" w:hAnsi="Arial" w:cs="Arial"/>
        </w:rPr>
        <w:t xml:space="preserve"> DEGs associated with cell growth GOs, their differential expression was verified </w:t>
      </w:r>
      <w:r w:rsidR="009D65BF">
        <w:rPr>
          <w:rFonts w:ascii="Arial" w:hAnsi="Arial" w:cs="Arial"/>
        </w:rPr>
        <w:t>via</w:t>
      </w:r>
      <w:r w:rsidRPr="00A549E7">
        <w:rPr>
          <w:rFonts w:ascii="Arial" w:hAnsi="Arial" w:cs="Arial"/>
        </w:rPr>
        <w:t xml:space="preserve"> RT-qPCR. Confirmation of changes in both methylation and expression in important gene pathways associated with plastic phenotypes instill</w:t>
      </w:r>
      <w:r w:rsidR="00093975">
        <w:rPr>
          <w:rFonts w:ascii="Arial" w:hAnsi="Arial" w:cs="Arial"/>
        </w:rPr>
        <w:t>ed</w:t>
      </w:r>
      <w:r w:rsidRPr="00A549E7">
        <w:rPr>
          <w:rFonts w:ascii="Arial" w:hAnsi="Arial" w:cs="Arial"/>
        </w:rPr>
        <w:t xml:space="preserve"> much greater confidence in their findings</w:t>
      </w:r>
      <w:r w:rsidR="009D65BF">
        <w:rPr>
          <w:rFonts w:ascii="Arial" w:hAnsi="Arial" w:cs="Arial"/>
        </w:rPr>
        <w:t>.</w:t>
      </w:r>
    </w:p>
    <w:p w14:paraId="20CA4C19" w14:textId="77777777" w:rsidR="009D65BF" w:rsidRPr="00C17120" w:rsidRDefault="009D65BF" w:rsidP="009D65BF">
      <w:pPr>
        <w:pStyle w:val="NormalWeb"/>
        <w:rPr>
          <w:rFonts w:ascii="Arial" w:hAnsi="Arial" w:cs="Arial"/>
        </w:rPr>
      </w:pPr>
    </w:p>
    <w:p w14:paraId="0BD61A40" w14:textId="77777777" w:rsidR="00A549E7" w:rsidRPr="009D65BF" w:rsidRDefault="009D65BF" w:rsidP="00A549E7">
      <w:pPr>
        <w:pStyle w:val="NormalWeb"/>
        <w:rPr>
          <w:rFonts w:ascii="Arial" w:hAnsi="Arial" w:cs="Arial"/>
          <w:i/>
        </w:rPr>
      </w:pPr>
      <w:r w:rsidRPr="009D65BF">
        <w:rPr>
          <w:rFonts w:ascii="Arial" w:hAnsi="Arial" w:cs="Arial"/>
          <w:i/>
        </w:rPr>
        <w:t>References:</w:t>
      </w:r>
    </w:p>
    <w:p w14:paraId="2FB9C173" w14:textId="77777777" w:rsidR="00D030E7" w:rsidRPr="00D030E7" w:rsidRDefault="00D030E7" w:rsidP="00D030E7">
      <w:pPr>
        <w:ind w:left="360" w:hanging="360"/>
        <w:rPr>
          <w:rFonts w:eastAsia="Times New Roman" w:cs="Arial"/>
          <w:color w:val="auto"/>
        </w:rPr>
      </w:pPr>
      <w:r w:rsidRPr="00D030E7">
        <w:rPr>
          <w:rFonts w:eastAsia="Times New Roman" w:cs="Arial"/>
          <w:color w:val="auto"/>
        </w:rPr>
        <w:t xml:space="preserve">Liew, Y. J., </w:t>
      </w:r>
      <w:proofErr w:type="spellStart"/>
      <w:r w:rsidRPr="00D030E7">
        <w:rPr>
          <w:rFonts w:eastAsia="Times New Roman" w:cs="Arial"/>
          <w:color w:val="auto"/>
        </w:rPr>
        <w:t>Zoccola</w:t>
      </w:r>
      <w:proofErr w:type="spellEnd"/>
      <w:r w:rsidRPr="00D030E7">
        <w:rPr>
          <w:rFonts w:eastAsia="Times New Roman" w:cs="Arial"/>
          <w:color w:val="auto"/>
        </w:rPr>
        <w:t xml:space="preserve">, D., Li, Y., </w:t>
      </w:r>
      <w:proofErr w:type="spellStart"/>
      <w:r w:rsidRPr="00D030E7">
        <w:rPr>
          <w:rFonts w:eastAsia="Times New Roman" w:cs="Arial"/>
          <w:color w:val="auto"/>
        </w:rPr>
        <w:t>Tambutté</w:t>
      </w:r>
      <w:proofErr w:type="spellEnd"/>
      <w:r w:rsidRPr="00D030E7">
        <w:rPr>
          <w:rFonts w:eastAsia="Times New Roman" w:cs="Arial"/>
          <w:color w:val="auto"/>
        </w:rPr>
        <w:t xml:space="preserve">, E., Venn, A. A., Michell, C. T., … Aranda, M. (2018). Epigenome-associated phenotypic acclimatization to ocean acidification in a reef-building coral. </w:t>
      </w:r>
      <w:r w:rsidRPr="00D030E7">
        <w:rPr>
          <w:rFonts w:eastAsia="Times New Roman" w:cs="Arial"/>
          <w:i/>
          <w:iCs/>
          <w:color w:val="auto"/>
        </w:rPr>
        <w:t>SCIENCE ADVANCES</w:t>
      </w:r>
      <w:r w:rsidRPr="00D030E7">
        <w:rPr>
          <w:rFonts w:eastAsia="Times New Roman" w:cs="Arial"/>
          <w:color w:val="auto"/>
        </w:rPr>
        <w:t>, 11.</w:t>
      </w:r>
    </w:p>
    <w:p w14:paraId="043F1519" w14:textId="77777777" w:rsidR="00A549E7" w:rsidRPr="00E9646A" w:rsidRDefault="00D030E7" w:rsidP="00E9646A">
      <w:pPr>
        <w:ind w:left="360" w:hanging="360"/>
        <w:rPr>
          <w:rFonts w:eastAsia="Times New Roman" w:cs="Arial"/>
          <w:color w:val="auto"/>
        </w:rPr>
      </w:pPr>
      <w:r w:rsidRPr="00D030E7">
        <w:rPr>
          <w:rFonts w:eastAsia="Times New Roman" w:cs="Arial"/>
          <w:color w:val="auto"/>
        </w:rPr>
        <w:t xml:space="preserve">Ryu, T., </w:t>
      </w:r>
      <w:proofErr w:type="spellStart"/>
      <w:r w:rsidRPr="00D030E7">
        <w:rPr>
          <w:rFonts w:eastAsia="Times New Roman" w:cs="Arial"/>
          <w:color w:val="auto"/>
        </w:rPr>
        <w:t>Veilleux</w:t>
      </w:r>
      <w:proofErr w:type="spellEnd"/>
      <w:r w:rsidRPr="00D030E7">
        <w:rPr>
          <w:rFonts w:eastAsia="Times New Roman" w:cs="Arial"/>
          <w:color w:val="auto"/>
        </w:rPr>
        <w:t xml:space="preserve">, H. D., Donelson, J. M., </w:t>
      </w:r>
      <w:proofErr w:type="spellStart"/>
      <w:r w:rsidRPr="00D030E7">
        <w:rPr>
          <w:rFonts w:eastAsia="Times New Roman" w:cs="Arial"/>
          <w:color w:val="auto"/>
        </w:rPr>
        <w:t>Munday</w:t>
      </w:r>
      <w:proofErr w:type="spellEnd"/>
      <w:r w:rsidRPr="00D030E7">
        <w:rPr>
          <w:rFonts w:eastAsia="Times New Roman" w:cs="Arial"/>
          <w:color w:val="auto"/>
        </w:rPr>
        <w:t xml:space="preserve">, P. L., &amp; </w:t>
      </w:r>
      <w:proofErr w:type="spellStart"/>
      <w:r w:rsidRPr="00D030E7">
        <w:rPr>
          <w:rFonts w:eastAsia="Times New Roman" w:cs="Arial"/>
          <w:color w:val="auto"/>
        </w:rPr>
        <w:t>Ravasi</w:t>
      </w:r>
      <w:proofErr w:type="spellEnd"/>
      <w:r w:rsidRPr="00D030E7">
        <w:rPr>
          <w:rFonts w:eastAsia="Times New Roman" w:cs="Arial"/>
          <w:color w:val="auto"/>
        </w:rPr>
        <w:t xml:space="preserve">, T. (2018). The epigenetic landscape of transgenerational acclimation to ocean warming. </w:t>
      </w:r>
      <w:r w:rsidRPr="00D030E7">
        <w:rPr>
          <w:rFonts w:eastAsia="Times New Roman" w:cs="Arial"/>
          <w:i/>
          <w:iCs/>
          <w:color w:val="auto"/>
        </w:rPr>
        <w:t>Nature Climate Change</w:t>
      </w:r>
      <w:r w:rsidRPr="00D030E7">
        <w:rPr>
          <w:rFonts w:eastAsia="Times New Roman" w:cs="Arial"/>
          <w:color w:val="auto"/>
        </w:rPr>
        <w:t xml:space="preserve">, </w:t>
      </w:r>
      <w:r w:rsidRPr="00D030E7">
        <w:rPr>
          <w:rFonts w:eastAsia="Times New Roman" w:cs="Arial"/>
          <w:i/>
          <w:iCs/>
          <w:color w:val="auto"/>
        </w:rPr>
        <w:t>8</w:t>
      </w:r>
      <w:r w:rsidRPr="00D030E7">
        <w:rPr>
          <w:rFonts w:eastAsia="Times New Roman" w:cs="Arial"/>
          <w:color w:val="auto"/>
        </w:rPr>
        <w:t xml:space="preserve">(6), 504–509. </w:t>
      </w:r>
      <w:hyperlink r:id="rId8" w:history="1">
        <w:r w:rsidRPr="00C17120">
          <w:rPr>
            <w:rFonts w:eastAsia="Times New Roman" w:cs="Arial"/>
            <w:color w:val="0000FF"/>
            <w:u w:val="single"/>
          </w:rPr>
          <w:t>https://doi.org/10.1038/s41558-018-0159-0</w:t>
        </w:r>
      </w:hyperlink>
    </w:p>
    <w:sectPr w:rsidR="00A549E7" w:rsidRPr="00E9646A" w:rsidSect="000E21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3-12T14:55:00Z" w:initials="CPM">
    <w:p w14:paraId="1E55099B" w14:textId="60E80747" w:rsidR="005A61EA" w:rsidRDefault="005A61EA">
      <w:pPr>
        <w:pStyle w:val="CommentText"/>
      </w:pPr>
      <w:r>
        <w:rPr>
          <w:rStyle w:val="CommentReference"/>
        </w:rPr>
        <w:annotationRef/>
      </w:r>
      <w:r>
        <w:t>89%</w:t>
      </w:r>
    </w:p>
  </w:comment>
  <w:comment w:id="3" w:author="Carlos Prada Montoya" w:date="2019-03-12T11:26:00Z" w:initials="CPM">
    <w:p w14:paraId="7554F801" w14:textId="77777777" w:rsidR="00514462" w:rsidRDefault="00514462">
      <w:pPr>
        <w:pStyle w:val="CommentText"/>
      </w:pPr>
      <w:r>
        <w:rPr>
          <w:rStyle w:val="CommentReference"/>
        </w:rPr>
        <w:annotationRef/>
      </w:r>
      <w:r>
        <w:t>Seem like the same, maybe adaptation?</w:t>
      </w:r>
    </w:p>
  </w:comment>
  <w:comment w:id="9" w:author="Carlos Prada Montoya" w:date="2019-03-12T11:34:00Z" w:initials="CPM">
    <w:p w14:paraId="57BB38CC" w14:textId="77777777" w:rsidR="00AA2A74" w:rsidRDefault="00AA2A74">
      <w:pPr>
        <w:pStyle w:val="CommentText"/>
      </w:pPr>
      <w:r>
        <w:rPr>
          <w:rStyle w:val="CommentReference"/>
        </w:rPr>
        <w:annotationRef/>
      </w:r>
      <w:r>
        <w:t>Very 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55099B" w15:done="0"/>
  <w15:commentEx w15:paraId="7554F801" w15:done="0"/>
  <w15:commentEx w15:paraId="57BB38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55099B" w16cid:durableId="203246D7"/>
  <w16cid:commentId w16cid:paraId="7554F801" w16cid:durableId="203215F8"/>
  <w16cid:commentId w16cid:paraId="57BB38CC" w16cid:durableId="203217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D7C46D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62BE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2271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3A1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11CD3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7C6E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DDAA8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57A7A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49CD5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4097D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Windows Live" w15:userId="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activeWritingStyle w:appName="MSWord" w:lang="en-US" w:vendorID="64" w:dllVersion="4096"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E7"/>
    <w:rsid w:val="00093975"/>
    <w:rsid w:val="000E2137"/>
    <w:rsid w:val="00147070"/>
    <w:rsid w:val="00166CF1"/>
    <w:rsid w:val="00302F12"/>
    <w:rsid w:val="003D2355"/>
    <w:rsid w:val="00514462"/>
    <w:rsid w:val="005A61EA"/>
    <w:rsid w:val="006E6392"/>
    <w:rsid w:val="00872264"/>
    <w:rsid w:val="00900D4C"/>
    <w:rsid w:val="009D65BF"/>
    <w:rsid w:val="00A549E7"/>
    <w:rsid w:val="00AA2A74"/>
    <w:rsid w:val="00B0435B"/>
    <w:rsid w:val="00B340E2"/>
    <w:rsid w:val="00B52ADB"/>
    <w:rsid w:val="00B63C7A"/>
    <w:rsid w:val="00B80E05"/>
    <w:rsid w:val="00C17120"/>
    <w:rsid w:val="00C6641C"/>
    <w:rsid w:val="00D030E7"/>
    <w:rsid w:val="00E9646A"/>
    <w:rsid w:val="00EE15AD"/>
    <w:rsid w:val="00FB0562"/>
    <w:rsid w:val="00FB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D0324"/>
  <w15:chartTrackingRefBased/>
  <w15:docId w15:val="{774E8DF6-98EB-3D41-BB46-DACF1A4D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color w:val="000000" w:themeColor="text1"/>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F12"/>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302F12"/>
    <w:pPr>
      <w:keepNext/>
      <w:keepLines/>
      <w:spacing w:before="4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302F12"/>
    <w:pPr>
      <w:keepNext/>
      <w:keepLines/>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02F12"/>
    <w:pPr>
      <w:keepNext/>
      <w:keepLines/>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02F12"/>
    <w:pPr>
      <w:keepNext/>
      <w:keepLines/>
      <w:spacing w:before="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302F12"/>
    <w:pPr>
      <w:keepNext/>
      <w:keepLines/>
      <w:spacing w:before="4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302F12"/>
    <w:pPr>
      <w:keepNext/>
      <w:keepLines/>
      <w:spacing w:before="40"/>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302F12"/>
    <w:pPr>
      <w:keepNext/>
      <w:keepLines/>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2F12"/>
    <w:pPr>
      <w:keepNext/>
      <w:keepLines/>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CF1"/>
  </w:style>
  <w:style w:type="character" w:customStyle="1" w:styleId="Heading1Char">
    <w:name w:val="Heading 1 Char"/>
    <w:basedOn w:val="DefaultParagraphFont"/>
    <w:link w:val="Heading1"/>
    <w:uiPriority w:val="9"/>
    <w:rsid w:val="00302F12"/>
    <w:rPr>
      <w:rFonts w:eastAsiaTheme="majorEastAsia" w:cstheme="majorBidi"/>
      <w:sz w:val="32"/>
      <w:szCs w:val="32"/>
    </w:rPr>
  </w:style>
  <w:style w:type="character" w:customStyle="1" w:styleId="Heading2Char">
    <w:name w:val="Heading 2 Char"/>
    <w:basedOn w:val="DefaultParagraphFont"/>
    <w:link w:val="Heading2"/>
    <w:uiPriority w:val="9"/>
    <w:semiHidden/>
    <w:rsid w:val="00302F12"/>
    <w:rPr>
      <w:rFonts w:eastAsiaTheme="majorEastAsia" w:cstheme="majorBidi"/>
      <w:sz w:val="26"/>
      <w:szCs w:val="26"/>
    </w:rPr>
  </w:style>
  <w:style w:type="character" w:styleId="IntenseEmphasis">
    <w:name w:val="Intense Emphasis"/>
    <w:basedOn w:val="DefaultParagraphFont"/>
    <w:uiPriority w:val="21"/>
    <w:rsid w:val="00166CF1"/>
    <w:rPr>
      <w:i/>
      <w:iCs/>
      <w:color w:val="000000" w:themeColor="text1"/>
    </w:rPr>
  </w:style>
  <w:style w:type="character" w:customStyle="1" w:styleId="Heading3Char">
    <w:name w:val="Heading 3 Char"/>
    <w:basedOn w:val="DefaultParagraphFont"/>
    <w:link w:val="Heading3"/>
    <w:uiPriority w:val="9"/>
    <w:semiHidden/>
    <w:rsid w:val="00302F12"/>
    <w:rPr>
      <w:rFonts w:eastAsiaTheme="majorEastAsia" w:cstheme="majorBidi"/>
    </w:rPr>
  </w:style>
  <w:style w:type="character" w:customStyle="1" w:styleId="Heading4Char">
    <w:name w:val="Heading 4 Char"/>
    <w:basedOn w:val="DefaultParagraphFont"/>
    <w:link w:val="Heading4"/>
    <w:uiPriority w:val="9"/>
    <w:semiHidden/>
    <w:rsid w:val="00302F12"/>
    <w:rPr>
      <w:rFonts w:eastAsiaTheme="majorEastAsia" w:cstheme="majorBidi"/>
      <w:i/>
      <w:iCs/>
    </w:rPr>
  </w:style>
  <w:style w:type="character" w:customStyle="1" w:styleId="Heading5Char">
    <w:name w:val="Heading 5 Char"/>
    <w:basedOn w:val="DefaultParagraphFont"/>
    <w:link w:val="Heading5"/>
    <w:uiPriority w:val="9"/>
    <w:semiHidden/>
    <w:rsid w:val="00302F12"/>
    <w:rPr>
      <w:rFonts w:eastAsiaTheme="majorEastAsia" w:cstheme="majorBidi"/>
    </w:rPr>
  </w:style>
  <w:style w:type="character" w:customStyle="1" w:styleId="Heading6Char">
    <w:name w:val="Heading 6 Char"/>
    <w:basedOn w:val="DefaultParagraphFont"/>
    <w:link w:val="Heading6"/>
    <w:uiPriority w:val="9"/>
    <w:semiHidden/>
    <w:rsid w:val="00302F12"/>
    <w:rPr>
      <w:rFonts w:eastAsiaTheme="majorEastAsia" w:cstheme="majorBidi"/>
    </w:rPr>
  </w:style>
  <w:style w:type="character" w:customStyle="1" w:styleId="Heading7Char">
    <w:name w:val="Heading 7 Char"/>
    <w:basedOn w:val="DefaultParagraphFont"/>
    <w:link w:val="Heading7"/>
    <w:uiPriority w:val="9"/>
    <w:semiHidden/>
    <w:rsid w:val="00302F12"/>
    <w:rPr>
      <w:rFonts w:eastAsiaTheme="majorEastAsia" w:cstheme="majorBidi"/>
      <w:i/>
      <w:iCs/>
    </w:rPr>
  </w:style>
  <w:style w:type="paragraph" w:styleId="BlockText">
    <w:name w:val="Block Text"/>
    <w:basedOn w:val="Normal"/>
    <w:uiPriority w:val="99"/>
    <w:semiHidden/>
    <w:unhideWhenUsed/>
    <w:rsid w:val="00166C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rPr>
  </w:style>
  <w:style w:type="paragraph" w:styleId="TOCHeading">
    <w:name w:val="TOC Heading"/>
    <w:basedOn w:val="Heading1"/>
    <w:next w:val="Normal"/>
    <w:uiPriority w:val="39"/>
    <w:semiHidden/>
    <w:unhideWhenUsed/>
    <w:qFormat/>
    <w:rsid w:val="00166CF1"/>
    <w:pPr>
      <w:outlineLvl w:val="9"/>
    </w:pPr>
  </w:style>
  <w:style w:type="character" w:customStyle="1" w:styleId="Heading8Char">
    <w:name w:val="Heading 8 Char"/>
    <w:basedOn w:val="DefaultParagraphFont"/>
    <w:link w:val="Heading8"/>
    <w:uiPriority w:val="9"/>
    <w:semiHidden/>
    <w:rsid w:val="00302F12"/>
    <w:rPr>
      <w:rFonts w:eastAsiaTheme="majorEastAsia"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2F12"/>
    <w:rPr>
      <w:rFonts w:eastAsiaTheme="majorEastAsia" w:cstheme="majorBidi"/>
      <w:i/>
      <w:iCs/>
      <w:color w:val="272727" w:themeColor="text1" w:themeTint="D8"/>
      <w:sz w:val="21"/>
      <w:szCs w:val="21"/>
    </w:rPr>
  </w:style>
  <w:style w:type="paragraph" w:styleId="Title">
    <w:name w:val="Title"/>
    <w:basedOn w:val="Normal"/>
    <w:next w:val="Normal"/>
    <w:link w:val="TitleChar"/>
    <w:uiPriority w:val="10"/>
    <w:qFormat/>
    <w:rsid w:val="00302F12"/>
    <w:pPr>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302F12"/>
    <w:rPr>
      <w:rFonts w:eastAsiaTheme="majorEastAsia" w:cstheme="majorBidi"/>
      <w:color w:val="auto"/>
      <w:spacing w:val="-10"/>
      <w:kern w:val="28"/>
      <w:sz w:val="56"/>
      <w:szCs w:val="56"/>
    </w:rPr>
  </w:style>
  <w:style w:type="paragraph" w:styleId="Subtitle">
    <w:name w:val="Subtitle"/>
    <w:basedOn w:val="Normal"/>
    <w:next w:val="Normal"/>
    <w:link w:val="SubtitleChar"/>
    <w:uiPriority w:val="11"/>
    <w:qFormat/>
    <w:rsid w:val="00302F12"/>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02F12"/>
    <w:rPr>
      <w:rFonts w:eastAsiaTheme="minorEastAsia" w:cstheme="minorBidi"/>
      <w:color w:val="5A5A5A" w:themeColor="text1" w:themeTint="A5"/>
      <w:spacing w:val="15"/>
      <w:sz w:val="22"/>
      <w:szCs w:val="22"/>
    </w:rPr>
  </w:style>
  <w:style w:type="character" w:styleId="SubtleEmphasis">
    <w:name w:val="Subtle Emphasis"/>
    <w:basedOn w:val="DefaultParagraphFont"/>
    <w:uiPriority w:val="19"/>
    <w:qFormat/>
    <w:rsid w:val="00302F12"/>
    <w:rPr>
      <w:rFonts w:ascii="Arial" w:hAnsi="Arial"/>
      <w:i/>
      <w:iCs/>
      <w:color w:val="404040" w:themeColor="text1" w:themeTint="BF"/>
    </w:rPr>
  </w:style>
  <w:style w:type="character" w:styleId="Strong">
    <w:name w:val="Strong"/>
    <w:basedOn w:val="DefaultParagraphFont"/>
    <w:uiPriority w:val="22"/>
    <w:qFormat/>
    <w:rsid w:val="00A549E7"/>
    <w:rPr>
      <w:b/>
      <w:bCs/>
    </w:rPr>
  </w:style>
  <w:style w:type="paragraph" w:styleId="NormalWeb">
    <w:name w:val="Normal (Web)"/>
    <w:basedOn w:val="Normal"/>
    <w:uiPriority w:val="99"/>
    <w:unhideWhenUsed/>
    <w:rsid w:val="00A549E7"/>
    <w:pPr>
      <w:spacing w:before="100" w:beforeAutospacing="1" w:after="100" w:afterAutospacing="1"/>
    </w:pPr>
    <w:rPr>
      <w:rFonts w:ascii="Times New Roman" w:eastAsia="Times New Roman" w:hAnsi="Times New Roman" w:cs="Times New Roman"/>
      <w:color w:val="auto"/>
    </w:rPr>
  </w:style>
  <w:style w:type="character" w:styleId="Emphasis">
    <w:name w:val="Emphasis"/>
    <w:basedOn w:val="DefaultParagraphFont"/>
    <w:uiPriority w:val="20"/>
    <w:qFormat/>
    <w:rsid w:val="00A549E7"/>
    <w:rPr>
      <w:i/>
      <w:iCs/>
    </w:rPr>
  </w:style>
  <w:style w:type="character" w:styleId="Hyperlink">
    <w:name w:val="Hyperlink"/>
    <w:basedOn w:val="DefaultParagraphFont"/>
    <w:uiPriority w:val="99"/>
    <w:semiHidden/>
    <w:unhideWhenUsed/>
    <w:rsid w:val="00D030E7"/>
    <w:rPr>
      <w:color w:val="0000FF"/>
      <w:u w:val="single"/>
    </w:rPr>
  </w:style>
  <w:style w:type="paragraph" w:styleId="BalloonText">
    <w:name w:val="Balloon Text"/>
    <w:basedOn w:val="Normal"/>
    <w:link w:val="BalloonTextChar"/>
    <w:uiPriority w:val="99"/>
    <w:semiHidden/>
    <w:unhideWhenUsed/>
    <w:rsid w:val="005144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446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14462"/>
    <w:rPr>
      <w:sz w:val="16"/>
      <w:szCs w:val="16"/>
    </w:rPr>
  </w:style>
  <w:style w:type="paragraph" w:styleId="CommentText">
    <w:name w:val="annotation text"/>
    <w:basedOn w:val="Normal"/>
    <w:link w:val="CommentTextChar"/>
    <w:uiPriority w:val="99"/>
    <w:semiHidden/>
    <w:unhideWhenUsed/>
    <w:rsid w:val="00514462"/>
    <w:rPr>
      <w:sz w:val="20"/>
      <w:szCs w:val="20"/>
    </w:rPr>
  </w:style>
  <w:style w:type="character" w:customStyle="1" w:styleId="CommentTextChar">
    <w:name w:val="Comment Text Char"/>
    <w:basedOn w:val="DefaultParagraphFont"/>
    <w:link w:val="CommentText"/>
    <w:uiPriority w:val="99"/>
    <w:semiHidden/>
    <w:rsid w:val="00514462"/>
    <w:rPr>
      <w:sz w:val="20"/>
      <w:szCs w:val="20"/>
    </w:rPr>
  </w:style>
  <w:style w:type="paragraph" w:styleId="CommentSubject">
    <w:name w:val="annotation subject"/>
    <w:basedOn w:val="CommentText"/>
    <w:next w:val="CommentText"/>
    <w:link w:val="CommentSubjectChar"/>
    <w:uiPriority w:val="99"/>
    <w:semiHidden/>
    <w:unhideWhenUsed/>
    <w:rsid w:val="00514462"/>
    <w:rPr>
      <w:b/>
      <w:bCs/>
    </w:rPr>
  </w:style>
  <w:style w:type="character" w:customStyle="1" w:styleId="CommentSubjectChar">
    <w:name w:val="Comment Subject Char"/>
    <w:basedOn w:val="CommentTextChar"/>
    <w:link w:val="CommentSubject"/>
    <w:uiPriority w:val="99"/>
    <w:semiHidden/>
    <w:rsid w:val="005144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19478">
      <w:bodyDiv w:val="1"/>
      <w:marLeft w:val="0"/>
      <w:marRight w:val="0"/>
      <w:marTop w:val="0"/>
      <w:marBottom w:val="0"/>
      <w:divBdr>
        <w:top w:val="none" w:sz="0" w:space="0" w:color="auto"/>
        <w:left w:val="none" w:sz="0" w:space="0" w:color="auto"/>
        <w:bottom w:val="none" w:sz="0" w:space="0" w:color="auto"/>
        <w:right w:val="none" w:sz="0" w:space="0" w:color="auto"/>
      </w:divBdr>
    </w:div>
    <w:div w:id="170221098">
      <w:bodyDiv w:val="1"/>
      <w:marLeft w:val="0"/>
      <w:marRight w:val="0"/>
      <w:marTop w:val="0"/>
      <w:marBottom w:val="0"/>
      <w:divBdr>
        <w:top w:val="none" w:sz="0" w:space="0" w:color="auto"/>
        <w:left w:val="none" w:sz="0" w:space="0" w:color="auto"/>
        <w:bottom w:val="none" w:sz="0" w:space="0" w:color="auto"/>
        <w:right w:val="none" w:sz="0" w:space="0" w:color="auto"/>
      </w:divBdr>
      <w:divsChild>
        <w:div w:id="1356465790">
          <w:marLeft w:val="480"/>
          <w:marRight w:val="0"/>
          <w:marTop w:val="0"/>
          <w:marBottom w:val="0"/>
          <w:divBdr>
            <w:top w:val="none" w:sz="0" w:space="0" w:color="auto"/>
            <w:left w:val="none" w:sz="0" w:space="0" w:color="auto"/>
            <w:bottom w:val="none" w:sz="0" w:space="0" w:color="auto"/>
            <w:right w:val="none" w:sz="0" w:space="0" w:color="auto"/>
          </w:divBdr>
          <w:divsChild>
            <w:div w:id="1098334227">
              <w:marLeft w:val="0"/>
              <w:marRight w:val="0"/>
              <w:marTop w:val="0"/>
              <w:marBottom w:val="0"/>
              <w:divBdr>
                <w:top w:val="none" w:sz="0" w:space="0" w:color="auto"/>
                <w:left w:val="none" w:sz="0" w:space="0" w:color="auto"/>
                <w:bottom w:val="none" w:sz="0" w:space="0" w:color="auto"/>
                <w:right w:val="none" w:sz="0" w:space="0" w:color="auto"/>
              </w:divBdr>
            </w:div>
            <w:div w:id="11892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8762">
      <w:bodyDiv w:val="1"/>
      <w:marLeft w:val="0"/>
      <w:marRight w:val="0"/>
      <w:marTop w:val="0"/>
      <w:marBottom w:val="0"/>
      <w:divBdr>
        <w:top w:val="none" w:sz="0" w:space="0" w:color="auto"/>
        <w:left w:val="none" w:sz="0" w:space="0" w:color="auto"/>
        <w:bottom w:val="none" w:sz="0" w:space="0" w:color="auto"/>
        <w:right w:val="none" w:sz="0" w:space="0" w:color="auto"/>
      </w:divBdr>
    </w:div>
    <w:div w:id="819612379">
      <w:bodyDiv w:val="1"/>
      <w:marLeft w:val="0"/>
      <w:marRight w:val="0"/>
      <w:marTop w:val="0"/>
      <w:marBottom w:val="0"/>
      <w:divBdr>
        <w:top w:val="none" w:sz="0" w:space="0" w:color="auto"/>
        <w:left w:val="none" w:sz="0" w:space="0" w:color="auto"/>
        <w:bottom w:val="none" w:sz="0" w:space="0" w:color="auto"/>
        <w:right w:val="none" w:sz="0" w:space="0" w:color="auto"/>
      </w:divBdr>
    </w:div>
    <w:div w:id="1582640038">
      <w:bodyDiv w:val="1"/>
      <w:marLeft w:val="0"/>
      <w:marRight w:val="0"/>
      <w:marTop w:val="0"/>
      <w:marBottom w:val="0"/>
      <w:divBdr>
        <w:top w:val="none" w:sz="0" w:space="0" w:color="auto"/>
        <w:left w:val="none" w:sz="0" w:space="0" w:color="auto"/>
        <w:bottom w:val="none" w:sz="0" w:space="0" w:color="auto"/>
        <w:right w:val="none" w:sz="0" w:space="0" w:color="auto"/>
      </w:divBdr>
    </w:div>
    <w:div w:id="213517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58-018-0159-0"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wbishop/Library/Group%20Containers/UBF8T346G9.Office/User%20Content.localized/Templates.localized/barebon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barebones.dotx</Template>
  <TotalTime>10</TotalTime>
  <Pages>2</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Carlos Prada Montoya</cp:lastModifiedBy>
  <cp:revision>5</cp:revision>
  <dcterms:created xsi:type="dcterms:W3CDTF">2019-03-12T15:25:00Z</dcterms:created>
  <dcterms:modified xsi:type="dcterms:W3CDTF">2019-03-12T18:55:00Z</dcterms:modified>
</cp:coreProperties>
</file>