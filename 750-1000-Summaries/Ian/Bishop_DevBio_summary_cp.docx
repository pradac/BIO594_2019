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B517D" w14:textId="77777777" w:rsidR="003B305B" w:rsidRPr="003B305B" w:rsidRDefault="003B305B" w:rsidP="003B305B">
      <w:pPr>
        <w:pStyle w:val="NoSpacing"/>
        <w:rPr>
          <w:b/>
        </w:rPr>
      </w:pPr>
      <w:r w:rsidRPr="003B305B">
        <w:rPr>
          <w:b/>
        </w:rPr>
        <w:t xml:space="preserve">Ian </w:t>
      </w:r>
      <w:commentRangeStart w:id="0"/>
      <w:r w:rsidRPr="003B305B">
        <w:rPr>
          <w:b/>
        </w:rPr>
        <w:t>Bishop</w:t>
      </w:r>
      <w:commentRangeEnd w:id="0"/>
      <w:r w:rsidR="0013110C">
        <w:rPr>
          <w:rStyle w:val="CommentReference"/>
        </w:rPr>
        <w:commentReference w:id="0"/>
      </w:r>
    </w:p>
    <w:p w14:paraId="31D1E40E" w14:textId="77777777" w:rsidR="003B305B" w:rsidRPr="003B305B" w:rsidRDefault="003B305B" w:rsidP="003B305B">
      <w:pPr>
        <w:pStyle w:val="NoSpacing"/>
        <w:rPr>
          <w:b/>
        </w:rPr>
      </w:pPr>
      <w:r w:rsidRPr="003B305B">
        <w:rPr>
          <w:b/>
        </w:rPr>
        <w:t>3-19-19</w:t>
      </w:r>
    </w:p>
    <w:p w14:paraId="5C26B70A" w14:textId="77777777" w:rsidR="003B305B" w:rsidRPr="003B305B" w:rsidRDefault="003B305B" w:rsidP="003B305B">
      <w:pPr>
        <w:pStyle w:val="NoSpacing"/>
        <w:rPr>
          <w:b/>
        </w:rPr>
      </w:pPr>
      <w:r w:rsidRPr="003B305B">
        <w:rPr>
          <w:b/>
        </w:rPr>
        <w:t xml:space="preserve">BIO-594_2019 </w:t>
      </w:r>
    </w:p>
    <w:p w14:paraId="5448DF30" w14:textId="77777777" w:rsidR="003B305B" w:rsidRPr="003B305B" w:rsidRDefault="003B305B" w:rsidP="003B305B">
      <w:pPr>
        <w:pStyle w:val="NoSpacing"/>
        <w:rPr>
          <w:b/>
        </w:rPr>
      </w:pPr>
      <w:r w:rsidRPr="003B305B">
        <w:rPr>
          <w:b/>
        </w:rPr>
        <w:t>Developmental Biology Reading Response</w:t>
      </w:r>
      <w:bookmarkStart w:id="1" w:name="_GoBack"/>
      <w:bookmarkEnd w:id="1"/>
    </w:p>
    <w:p w14:paraId="0AA70524" w14:textId="77777777" w:rsidR="003B305B" w:rsidRPr="003B305B" w:rsidRDefault="003B305B" w:rsidP="003B305B">
      <w:pPr>
        <w:pStyle w:val="NoSpacing"/>
        <w:rPr>
          <w:i/>
        </w:rPr>
      </w:pPr>
      <w:r w:rsidRPr="003B305B">
        <w:rPr>
          <w:i/>
        </w:rPr>
        <w:t>Word Count:</w:t>
      </w:r>
      <w:r w:rsidR="00826B39">
        <w:rPr>
          <w:i/>
        </w:rPr>
        <w:t xml:space="preserve"> 763</w:t>
      </w:r>
    </w:p>
    <w:p w14:paraId="447CDB3E" w14:textId="2279B8CF" w:rsidR="00EB0520" w:rsidRPr="003B305B" w:rsidRDefault="00EB0520" w:rsidP="003B305B">
      <w:pPr>
        <w:pStyle w:val="NormalWeb"/>
        <w:ind w:firstLine="720"/>
        <w:rPr>
          <w:rFonts w:ascii="Arial" w:hAnsi="Arial" w:cs="Arial"/>
        </w:rPr>
      </w:pPr>
      <w:r w:rsidRPr="003B305B">
        <w:rPr>
          <w:rFonts w:ascii="Arial" w:hAnsi="Arial" w:cs="Arial"/>
        </w:rPr>
        <w:t xml:space="preserve">This week our focal topic </w:t>
      </w:r>
      <w:r w:rsidR="001D50A0">
        <w:rPr>
          <w:rFonts w:ascii="Arial" w:hAnsi="Arial" w:cs="Arial"/>
        </w:rPr>
        <w:t>was</w:t>
      </w:r>
      <w:r w:rsidRPr="003B305B">
        <w:rPr>
          <w:rFonts w:ascii="Arial" w:hAnsi="Arial" w:cs="Arial"/>
        </w:rPr>
        <w:t xml:space="preserve"> developmental biology</w:t>
      </w:r>
      <w:r w:rsidR="001D50A0">
        <w:rPr>
          <w:rFonts w:ascii="Arial" w:hAnsi="Arial" w:cs="Arial"/>
        </w:rPr>
        <w:t xml:space="preserve"> and</w:t>
      </w:r>
      <w:r w:rsidRPr="003B305B">
        <w:rPr>
          <w:rFonts w:ascii="Arial" w:hAnsi="Arial" w:cs="Arial"/>
        </w:rPr>
        <w:t xml:space="preserve"> </w:t>
      </w:r>
      <w:r w:rsidR="001D50A0">
        <w:rPr>
          <w:rFonts w:ascii="Arial" w:hAnsi="Arial" w:cs="Arial"/>
        </w:rPr>
        <w:t>o</w:t>
      </w:r>
      <w:r w:rsidRPr="003B305B">
        <w:rPr>
          <w:rFonts w:ascii="Arial" w:hAnsi="Arial" w:cs="Arial"/>
        </w:rPr>
        <w:t>ne important subtopic was gene regulatory networks (GRNs), how complex they can be, and the extent to which patterns of evolutionary change var</w:t>
      </w:r>
      <w:r w:rsidR="001D50A0">
        <w:rPr>
          <w:rFonts w:ascii="Arial" w:hAnsi="Arial" w:cs="Arial"/>
        </w:rPr>
        <w:t>y</w:t>
      </w:r>
      <w:r w:rsidRPr="003B305B">
        <w:rPr>
          <w:rFonts w:ascii="Arial" w:hAnsi="Arial" w:cs="Arial"/>
        </w:rPr>
        <w:t xml:space="preserve"> at the periphery and core of these networks. Imam et al. (IM) sought to characterize the regulons (a set of non-contiguous genes/operons whose expression are regulated by a particular transcription factor) of four transcription factors (TFs), of which two were previously known (</w:t>
      </w:r>
      <w:proofErr w:type="spellStart"/>
      <w:r w:rsidRPr="003B305B">
        <w:rPr>
          <w:rFonts w:ascii="Arial" w:hAnsi="Arial" w:cs="Arial"/>
        </w:rPr>
        <w:t>FnrL</w:t>
      </w:r>
      <w:proofErr w:type="spellEnd"/>
      <w:r w:rsidRPr="003B305B">
        <w:rPr>
          <w:rFonts w:ascii="Arial" w:hAnsi="Arial" w:cs="Arial"/>
        </w:rPr>
        <w:t xml:space="preserve">, </w:t>
      </w:r>
      <w:proofErr w:type="spellStart"/>
      <w:r w:rsidRPr="003B305B">
        <w:rPr>
          <w:rFonts w:ascii="Arial" w:hAnsi="Arial" w:cs="Arial"/>
        </w:rPr>
        <w:t>PrrA</w:t>
      </w:r>
      <w:proofErr w:type="spellEnd"/>
      <w:r w:rsidRPr="003B305B">
        <w:rPr>
          <w:rFonts w:ascii="Arial" w:hAnsi="Arial" w:cs="Arial"/>
        </w:rPr>
        <w:t>), and two only predicted (</w:t>
      </w:r>
      <w:proofErr w:type="spellStart"/>
      <w:r w:rsidRPr="003B305B">
        <w:rPr>
          <w:rFonts w:ascii="Arial" w:hAnsi="Arial" w:cs="Arial"/>
        </w:rPr>
        <w:t>CrpK</w:t>
      </w:r>
      <w:proofErr w:type="spellEnd"/>
      <w:r w:rsidRPr="003B305B">
        <w:rPr>
          <w:rFonts w:ascii="Arial" w:hAnsi="Arial" w:cs="Arial"/>
        </w:rPr>
        <w:t xml:space="preserve">, </w:t>
      </w:r>
      <w:proofErr w:type="spellStart"/>
      <w:r w:rsidRPr="003B305B">
        <w:rPr>
          <w:rFonts w:ascii="Arial" w:hAnsi="Arial" w:cs="Arial"/>
        </w:rPr>
        <w:t>MppG</w:t>
      </w:r>
      <w:proofErr w:type="spellEnd"/>
      <w:r w:rsidRPr="003B305B">
        <w:rPr>
          <w:rFonts w:ascii="Arial" w:hAnsi="Arial" w:cs="Arial"/>
        </w:rPr>
        <w:t xml:space="preserve">). All four are involved in bacterial photosynthesis in </w:t>
      </w:r>
      <w:proofErr w:type="spellStart"/>
      <w:r w:rsidRPr="003B305B">
        <w:rPr>
          <w:rStyle w:val="Emphasis"/>
          <w:rFonts w:ascii="Arial" w:eastAsiaTheme="majorEastAsia" w:hAnsi="Arial" w:cs="Arial"/>
        </w:rPr>
        <w:t>Rhodobacter</w:t>
      </w:r>
      <w:proofErr w:type="spellEnd"/>
      <w:r w:rsidRPr="003B305B">
        <w:rPr>
          <w:rStyle w:val="Emphasis"/>
          <w:rFonts w:ascii="Arial" w:eastAsiaTheme="majorEastAsia" w:hAnsi="Arial" w:cs="Arial"/>
        </w:rPr>
        <w:t xml:space="preserve"> </w:t>
      </w:r>
      <w:proofErr w:type="spellStart"/>
      <w:r w:rsidRPr="003B305B">
        <w:rPr>
          <w:rStyle w:val="Emphasis"/>
          <w:rFonts w:ascii="Arial" w:eastAsiaTheme="majorEastAsia" w:hAnsi="Arial" w:cs="Arial"/>
        </w:rPr>
        <w:t>sphaeroides</w:t>
      </w:r>
      <w:proofErr w:type="spellEnd"/>
      <w:r w:rsidRPr="003B305B">
        <w:rPr>
          <w:rFonts w:ascii="Arial" w:hAnsi="Arial" w:cs="Arial"/>
        </w:rPr>
        <w:t>. They used chromatin immunoprecipitation sequencing (</w:t>
      </w:r>
      <w:proofErr w:type="spellStart"/>
      <w:r w:rsidRPr="003B305B">
        <w:rPr>
          <w:rFonts w:ascii="Arial" w:hAnsi="Arial" w:cs="Arial"/>
        </w:rPr>
        <w:t>ChIP-seq</w:t>
      </w:r>
      <w:proofErr w:type="spellEnd"/>
      <w:r w:rsidRPr="003B305B">
        <w:rPr>
          <w:rFonts w:ascii="Arial" w:hAnsi="Arial" w:cs="Arial"/>
        </w:rPr>
        <w:t xml:space="preserve">) to identify the binding sites of these TFs and compared their findings with a previous reconstruction of the photosynthesis TRN. </w:t>
      </w:r>
      <w:del w:id="2" w:author="Carlos Prada Montoya" w:date="2019-03-25T18:00:00Z">
        <w:r w:rsidRPr="003B305B" w:rsidDel="0054739E">
          <w:rPr>
            <w:rFonts w:ascii="Arial" w:hAnsi="Arial" w:cs="Arial"/>
          </w:rPr>
          <w:delText>In general, t</w:delText>
        </w:r>
        <w:r w:rsidRPr="003B305B" w:rsidDel="0013110C">
          <w:rPr>
            <w:rFonts w:ascii="Arial" w:hAnsi="Arial" w:cs="Arial"/>
          </w:rPr>
          <w:delText>hey found that their</w:delText>
        </w:r>
      </w:del>
      <w:r w:rsidRPr="003B305B">
        <w:rPr>
          <w:rFonts w:ascii="Arial" w:hAnsi="Arial" w:cs="Arial"/>
        </w:rPr>
        <w:t xml:space="preserve"> </w:t>
      </w:r>
      <w:proofErr w:type="spellStart"/>
      <w:r w:rsidRPr="003B305B">
        <w:rPr>
          <w:rFonts w:ascii="Arial" w:hAnsi="Arial" w:cs="Arial"/>
        </w:rPr>
        <w:t>ChIP-seq</w:t>
      </w:r>
      <w:proofErr w:type="spellEnd"/>
      <w:r w:rsidRPr="003B305B">
        <w:rPr>
          <w:rFonts w:ascii="Arial" w:hAnsi="Arial" w:cs="Arial"/>
        </w:rPr>
        <w:t xml:space="preserve"> analyses corroborated the predicted network findings and previously </w:t>
      </w:r>
      <w:proofErr w:type="spellStart"/>
      <w:r w:rsidRPr="003B305B">
        <w:rPr>
          <w:rFonts w:ascii="Arial" w:hAnsi="Arial" w:cs="Arial"/>
        </w:rPr>
        <w:t>ChIP</w:t>
      </w:r>
      <w:proofErr w:type="spellEnd"/>
      <w:r w:rsidRPr="003B305B">
        <w:rPr>
          <w:rFonts w:ascii="Arial" w:hAnsi="Arial" w:cs="Arial"/>
        </w:rPr>
        <w:t xml:space="preserve">-chip findings, but in general these two previous efforts underestimated the extent and complexity of this network, as all four TFs bound to many more sites than previously determined. IM paired their </w:t>
      </w:r>
      <w:proofErr w:type="spellStart"/>
      <w:r w:rsidRPr="003B305B">
        <w:rPr>
          <w:rFonts w:ascii="Arial" w:hAnsi="Arial" w:cs="Arial"/>
        </w:rPr>
        <w:t>ChIP-seq</w:t>
      </w:r>
      <w:proofErr w:type="spellEnd"/>
      <w:r w:rsidRPr="003B305B">
        <w:rPr>
          <w:rFonts w:ascii="Arial" w:hAnsi="Arial" w:cs="Arial"/>
        </w:rPr>
        <w:t xml:space="preserve"> analyses with a DNA microarray and found hundreds of differentially expressed genes (DEGs) present at binding sites for each of the examined TFs, where expression varied between WT and knockout strains for each TF. One last important finding was that binding sites were found to be highly redundant for 2/4 (</w:t>
      </w:r>
      <w:proofErr w:type="spellStart"/>
      <w:r w:rsidRPr="003B305B">
        <w:rPr>
          <w:rFonts w:ascii="Arial" w:hAnsi="Arial" w:cs="Arial"/>
        </w:rPr>
        <w:t>FnrL</w:t>
      </w:r>
      <w:proofErr w:type="spellEnd"/>
      <w:r w:rsidRPr="003B305B">
        <w:rPr>
          <w:rFonts w:ascii="Arial" w:hAnsi="Arial" w:cs="Arial"/>
        </w:rPr>
        <w:t xml:space="preserve"> and </w:t>
      </w:r>
      <w:proofErr w:type="spellStart"/>
      <w:r w:rsidRPr="003B305B">
        <w:rPr>
          <w:rFonts w:ascii="Arial" w:hAnsi="Arial" w:cs="Arial"/>
        </w:rPr>
        <w:t>CrpK</w:t>
      </w:r>
      <w:proofErr w:type="spellEnd"/>
      <w:r w:rsidRPr="003B305B">
        <w:rPr>
          <w:rFonts w:ascii="Arial" w:hAnsi="Arial" w:cs="Arial"/>
        </w:rPr>
        <w:t>), and IM attempted to relate this redundancy to minor variations in binding motifs that would have different consequences in aerobic/anaerobic contexts.</w:t>
      </w:r>
    </w:p>
    <w:p w14:paraId="04F3B6F7" w14:textId="7189D972" w:rsidR="00EB0520" w:rsidRPr="003B305B" w:rsidRDefault="003B305B" w:rsidP="003B305B">
      <w:pPr>
        <w:pStyle w:val="NormalWeb"/>
        <w:ind w:firstLine="720"/>
        <w:rPr>
          <w:rFonts w:ascii="Arial" w:hAnsi="Arial" w:cs="Arial"/>
        </w:rPr>
      </w:pPr>
      <w:del w:id="3" w:author="Carlos Prada Montoya" w:date="2019-03-25T18:02:00Z">
        <w:r w:rsidRPr="003B305B" w:rsidDel="0013110C">
          <w:rPr>
            <w:rFonts w:ascii="Arial" w:hAnsi="Arial" w:cs="Arial"/>
          </w:rPr>
          <w:delText>In</w:delText>
        </w:r>
        <w:r w:rsidR="00EB0520" w:rsidRPr="003B305B" w:rsidDel="0013110C">
          <w:rPr>
            <w:rFonts w:ascii="Arial" w:hAnsi="Arial" w:cs="Arial"/>
          </w:rPr>
          <w:delText xml:space="preserve"> my opinion, i</w:delText>
        </w:r>
      </w:del>
      <w:ins w:id="4" w:author="Carlos Prada Montoya" w:date="2019-03-25T18:02:00Z">
        <w:r w:rsidR="0013110C">
          <w:rPr>
            <w:rFonts w:ascii="Arial" w:hAnsi="Arial" w:cs="Arial"/>
          </w:rPr>
          <w:t>I</w:t>
        </w:r>
      </w:ins>
      <w:r w:rsidR="00EB0520" w:rsidRPr="003B305B">
        <w:rPr>
          <w:rFonts w:ascii="Arial" w:hAnsi="Arial" w:cs="Arial"/>
        </w:rPr>
        <w:t xml:space="preserve">t took a little longer than it should have to figure out what the actual point of this paper was, but </w:t>
      </w:r>
      <w:del w:id="5" w:author="Carlos Prada Montoya" w:date="2019-03-25T18:02:00Z">
        <w:r w:rsidR="00EB0520" w:rsidRPr="003B305B" w:rsidDel="0013110C">
          <w:rPr>
            <w:rFonts w:ascii="Arial" w:hAnsi="Arial" w:cs="Arial"/>
          </w:rPr>
          <w:delText xml:space="preserve">I think </w:delText>
        </w:r>
      </w:del>
      <w:r w:rsidR="00EB0520" w:rsidRPr="003B305B">
        <w:rPr>
          <w:rFonts w:ascii="Arial" w:hAnsi="Arial" w:cs="Arial"/>
        </w:rPr>
        <w:t xml:space="preserve">this was more the result of a poorly structured narrative than that IM lacked an interesting research question. </w:t>
      </w:r>
      <w:del w:id="6" w:author="Carlos Prada Montoya" w:date="2019-03-25T18:02:00Z">
        <w:r w:rsidR="00EB0520" w:rsidRPr="003B305B" w:rsidDel="0013110C">
          <w:rPr>
            <w:rFonts w:ascii="Arial" w:hAnsi="Arial" w:cs="Arial"/>
          </w:rPr>
          <w:delText>I think t</w:delText>
        </w:r>
      </w:del>
      <w:ins w:id="7" w:author="Carlos Prada Montoya" w:date="2019-03-25T18:02:00Z">
        <w:r w:rsidR="0013110C">
          <w:rPr>
            <w:rFonts w:ascii="Arial" w:hAnsi="Arial" w:cs="Arial"/>
          </w:rPr>
          <w:t>T</w:t>
        </w:r>
      </w:ins>
      <w:r w:rsidR="00EB0520" w:rsidRPr="003B305B">
        <w:rPr>
          <w:rFonts w:ascii="Arial" w:hAnsi="Arial" w:cs="Arial"/>
        </w:rPr>
        <w:t xml:space="preserve">hey should have from the beginning presented these findings as a validation of their previous reconstruction of the photosynthesis TRN in purple non-sulfur bacteria, kind of as a proof of concept of their reconstruction (though perhaps this wouldn't be novel enough for publication). Somewhere deep in the paper they say it explicitly that ~70% of operons predicted to be regulated by </w:t>
      </w:r>
      <w:proofErr w:type="spellStart"/>
      <w:r w:rsidR="00EB0520" w:rsidRPr="003B305B">
        <w:rPr>
          <w:rFonts w:ascii="Arial" w:hAnsi="Arial" w:cs="Arial"/>
        </w:rPr>
        <w:t>FnrL</w:t>
      </w:r>
      <w:proofErr w:type="spellEnd"/>
      <w:r w:rsidR="00EB0520" w:rsidRPr="003B305B">
        <w:rPr>
          <w:rFonts w:ascii="Arial" w:hAnsi="Arial" w:cs="Arial"/>
        </w:rPr>
        <w:t xml:space="preserve"> were validated as binding sites by </w:t>
      </w:r>
      <w:proofErr w:type="spellStart"/>
      <w:r w:rsidR="00EB0520" w:rsidRPr="003B305B">
        <w:rPr>
          <w:rFonts w:ascii="Arial" w:hAnsi="Arial" w:cs="Arial"/>
        </w:rPr>
        <w:t>ChIP</w:t>
      </w:r>
      <w:proofErr w:type="spellEnd"/>
      <w:r w:rsidR="00EB0520" w:rsidRPr="003B305B">
        <w:rPr>
          <w:rFonts w:ascii="Arial" w:hAnsi="Arial" w:cs="Arial"/>
        </w:rPr>
        <w:t>-seq. To that end, I was more excited to see that the putative TFs found in that earlier work were experimentally determined to be important components of this TRN than the simple finding that "new knowledge was obtained", a phrase that they repeated often. However, this is just a matter of framing.</w:t>
      </w:r>
    </w:p>
    <w:p w14:paraId="14BEC241" w14:textId="589A76A9" w:rsidR="00DC2CE3" w:rsidRDefault="003B305B" w:rsidP="00416C6C">
      <w:pPr>
        <w:pStyle w:val="NormalWeb"/>
        <w:ind w:firstLine="720"/>
        <w:rPr>
          <w:rFonts w:ascii="Arial" w:hAnsi="Arial" w:cs="Arial"/>
        </w:rPr>
      </w:pPr>
      <w:r w:rsidRPr="003B305B">
        <w:rPr>
          <w:rFonts w:ascii="Arial" w:hAnsi="Arial" w:cs="Arial"/>
        </w:rPr>
        <w:t>While IM sought to</w:t>
      </w:r>
      <w:r w:rsidR="007B2A09">
        <w:rPr>
          <w:rFonts w:ascii="Arial" w:hAnsi="Arial" w:cs="Arial"/>
        </w:rPr>
        <w:t xml:space="preserve"> more generally</w:t>
      </w:r>
      <w:r w:rsidRPr="003B305B">
        <w:rPr>
          <w:rFonts w:ascii="Arial" w:hAnsi="Arial" w:cs="Arial"/>
        </w:rPr>
        <w:t xml:space="preserve"> </w:t>
      </w:r>
      <w:r w:rsidRPr="007B2A09">
        <w:rPr>
          <w:rFonts w:ascii="Arial" w:hAnsi="Arial" w:cs="Arial"/>
          <w:i/>
        </w:rPr>
        <w:t>characterize</w:t>
      </w:r>
      <w:r w:rsidRPr="003B305B">
        <w:rPr>
          <w:rFonts w:ascii="Arial" w:hAnsi="Arial" w:cs="Arial"/>
        </w:rPr>
        <w:t xml:space="preserve"> important components of the GRN via TF-binding site detection (via </w:t>
      </w:r>
      <w:proofErr w:type="spellStart"/>
      <w:r w:rsidRPr="003B305B">
        <w:rPr>
          <w:rFonts w:ascii="Arial" w:hAnsi="Arial" w:cs="Arial"/>
        </w:rPr>
        <w:t>ChIP-seq</w:t>
      </w:r>
      <w:proofErr w:type="spellEnd"/>
      <w:r w:rsidRPr="003B305B">
        <w:rPr>
          <w:rFonts w:ascii="Arial" w:hAnsi="Arial" w:cs="Arial"/>
        </w:rPr>
        <w:t>)</w:t>
      </w:r>
      <w:r w:rsidR="00416C6C">
        <w:rPr>
          <w:rFonts w:ascii="Arial" w:hAnsi="Arial" w:cs="Arial"/>
        </w:rPr>
        <w:t>, using the photosynthetic pathway’s importance as a rationale for the study</w:t>
      </w:r>
      <w:r w:rsidRPr="003B305B">
        <w:rPr>
          <w:rFonts w:ascii="Arial" w:hAnsi="Arial" w:cs="Arial"/>
        </w:rPr>
        <w:t xml:space="preserve">, Israel et al. (2016) </w:t>
      </w:r>
      <w:r w:rsidR="00416C6C">
        <w:rPr>
          <w:rFonts w:ascii="Arial" w:hAnsi="Arial" w:cs="Arial"/>
        </w:rPr>
        <w:t xml:space="preserve">(IM) </w:t>
      </w:r>
      <w:r w:rsidRPr="003B305B">
        <w:rPr>
          <w:rFonts w:ascii="Arial" w:hAnsi="Arial" w:cs="Arial"/>
        </w:rPr>
        <w:t xml:space="preserve">examined the sea urchin GRN from a more </w:t>
      </w:r>
      <w:del w:id="8" w:author="Carlos Prada Montoya" w:date="2019-03-25T18:04:00Z">
        <w:r w:rsidRPr="003B305B" w:rsidDel="0013110C">
          <w:rPr>
            <w:rFonts w:ascii="Arial" w:hAnsi="Arial" w:cs="Arial"/>
          </w:rPr>
          <w:delText>ecological</w:delText>
        </w:r>
        <w:r w:rsidR="007B2A09" w:rsidDel="0013110C">
          <w:rPr>
            <w:rFonts w:ascii="Arial" w:hAnsi="Arial" w:cs="Arial"/>
          </w:rPr>
          <w:delText>/</w:delText>
        </w:r>
      </w:del>
      <w:r w:rsidR="007B2A09">
        <w:rPr>
          <w:rFonts w:ascii="Arial" w:hAnsi="Arial" w:cs="Arial"/>
        </w:rPr>
        <w:t>evolutionary</w:t>
      </w:r>
      <w:r w:rsidRPr="003B305B">
        <w:rPr>
          <w:rFonts w:ascii="Arial" w:hAnsi="Arial" w:cs="Arial"/>
        </w:rPr>
        <w:t xml:space="preserve"> standpoint, adopting a </w:t>
      </w:r>
      <w:r w:rsidR="00A67AAE">
        <w:rPr>
          <w:rFonts w:ascii="Arial" w:hAnsi="Arial" w:cs="Arial"/>
        </w:rPr>
        <w:t>gene expression</w:t>
      </w:r>
      <w:r w:rsidRPr="003B305B">
        <w:rPr>
          <w:rFonts w:ascii="Arial" w:hAnsi="Arial" w:cs="Arial"/>
        </w:rPr>
        <w:t xml:space="preserve"> clustering approach and placing it into a phylogenetic context to </w:t>
      </w:r>
      <w:del w:id="9" w:author="Carlos Prada Montoya" w:date="2019-03-25T18:04:00Z">
        <w:r w:rsidRPr="003B305B" w:rsidDel="0013110C">
          <w:rPr>
            <w:rFonts w:ascii="Arial" w:hAnsi="Arial" w:cs="Arial"/>
          </w:rPr>
          <w:delText xml:space="preserve">suss </w:delText>
        </w:r>
      </w:del>
      <w:ins w:id="10" w:author="Carlos Prada Montoya" w:date="2019-03-25T18:04:00Z">
        <w:r w:rsidR="0013110C">
          <w:rPr>
            <w:rFonts w:ascii="Arial" w:hAnsi="Arial" w:cs="Arial"/>
          </w:rPr>
          <w:t>seek?</w:t>
        </w:r>
        <w:r w:rsidR="0013110C" w:rsidRPr="003B305B">
          <w:rPr>
            <w:rFonts w:ascii="Arial" w:hAnsi="Arial" w:cs="Arial"/>
          </w:rPr>
          <w:t xml:space="preserve"> </w:t>
        </w:r>
      </w:ins>
      <w:r w:rsidRPr="003B305B">
        <w:rPr>
          <w:rFonts w:ascii="Arial" w:hAnsi="Arial" w:cs="Arial"/>
        </w:rPr>
        <w:t xml:space="preserve">out the developmental differences between two developmental nutritional modes: </w:t>
      </w:r>
      <w:proofErr w:type="spellStart"/>
      <w:r w:rsidRPr="003B305B">
        <w:rPr>
          <w:rFonts w:ascii="Arial" w:hAnsi="Arial" w:cs="Arial"/>
        </w:rPr>
        <w:t>planktotrophy</w:t>
      </w:r>
      <w:proofErr w:type="spellEnd"/>
      <w:r w:rsidRPr="003B305B">
        <w:rPr>
          <w:rFonts w:ascii="Arial" w:hAnsi="Arial" w:cs="Arial"/>
        </w:rPr>
        <w:t xml:space="preserve"> and lecithotrophy. </w:t>
      </w:r>
      <w:r w:rsidR="00A67AAE">
        <w:rPr>
          <w:rFonts w:ascii="Arial" w:hAnsi="Arial" w:cs="Arial"/>
        </w:rPr>
        <w:t xml:space="preserve">Early developmental expression data was collected for an outgroup </w:t>
      </w:r>
      <w:r w:rsidR="00A67AAE">
        <w:rPr>
          <w:rFonts w:ascii="Arial" w:hAnsi="Arial" w:cs="Arial"/>
        </w:rPr>
        <w:lastRenderedPageBreak/>
        <w:t xml:space="preserve">organism with the </w:t>
      </w:r>
      <w:r w:rsidRPr="003B305B">
        <w:rPr>
          <w:rFonts w:ascii="Arial" w:hAnsi="Arial" w:cs="Arial"/>
        </w:rPr>
        <w:t>ancestral feeding mode (</w:t>
      </w:r>
      <w:proofErr w:type="spellStart"/>
      <w:r w:rsidRPr="003B305B">
        <w:rPr>
          <w:rFonts w:ascii="Arial" w:hAnsi="Arial" w:cs="Arial"/>
        </w:rPr>
        <w:t>planktotrophy</w:t>
      </w:r>
      <w:proofErr w:type="spellEnd"/>
      <w:r w:rsidRPr="003B305B">
        <w:rPr>
          <w:rFonts w:ascii="Arial" w:hAnsi="Arial" w:cs="Arial"/>
        </w:rPr>
        <w:t>)</w:t>
      </w:r>
      <w:r w:rsidR="00A67AAE">
        <w:rPr>
          <w:rFonts w:ascii="Arial" w:hAnsi="Arial" w:cs="Arial"/>
        </w:rPr>
        <w:t xml:space="preserve"> via RNA-</w:t>
      </w:r>
      <w:proofErr w:type="spellStart"/>
      <w:r w:rsidR="00A67AAE">
        <w:rPr>
          <w:rFonts w:ascii="Arial" w:hAnsi="Arial" w:cs="Arial"/>
        </w:rPr>
        <w:t>seq</w:t>
      </w:r>
      <w:proofErr w:type="spellEnd"/>
      <w:r w:rsidRPr="003B305B">
        <w:rPr>
          <w:rFonts w:ascii="Arial" w:hAnsi="Arial" w:cs="Arial"/>
        </w:rPr>
        <w:t>,</w:t>
      </w:r>
      <w:r w:rsidR="00A67AAE">
        <w:rPr>
          <w:rFonts w:ascii="Arial" w:hAnsi="Arial" w:cs="Arial"/>
        </w:rPr>
        <w:t xml:space="preserve"> and </w:t>
      </w:r>
      <w:r w:rsidR="00530C61">
        <w:rPr>
          <w:rFonts w:ascii="Arial" w:hAnsi="Arial" w:cs="Arial"/>
        </w:rPr>
        <w:t xml:space="preserve">genes </w:t>
      </w:r>
      <w:r w:rsidRPr="003B305B">
        <w:rPr>
          <w:rFonts w:ascii="Arial" w:hAnsi="Arial" w:cs="Arial"/>
        </w:rPr>
        <w:t>were clustered into different groups</w:t>
      </w:r>
      <w:r w:rsidR="00530C61">
        <w:rPr>
          <w:rFonts w:ascii="Arial" w:hAnsi="Arial" w:cs="Arial"/>
        </w:rPr>
        <w:t xml:space="preserve"> depending on their temporal patterns of expression</w:t>
      </w:r>
      <w:r w:rsidRPr="003B305B">
        <w:rPr>
          <w:rFonts w:ascii="Arial" w:hAnsi="Arial" w:cs="Arial"/>
        </w:rPr>
        <w:t>.</w:t>
      </w:r>
      <w:r w:rsidR="00530C61">
        <w:rPr>
          <w:rFonts w:ascii="Arial" w:hAnsi="Arial" w:cs="Arial"/>
        </w:rPr>
        <w:t xml:space="preserve"> Gene expression</w:t>
      </w:r>
      <w:r w:rsidR="00416C6C">
        <w:rPr>
          <w:rFonts w:ascii="Arial" w:hAnsi="Arial" w:cs="Arial"/>
        </w:rPr>
        <w:t xml:space="preserve"> for</w:t>
      </w:r>
      <w:r w:rsidR="00530C61">
        <w:rPr>
          <w:rFonts w:ascii="Arial" w:hAnsi="Arial" w:cs="Arial"/>
        </w:rPr>
        <w:t xml:space="preserve"> in</w:t>
      </w:r>
      <w:r w:rsidR="00416C6C">
        <w:rPr>
          <w:rFonts w:ascii="Arial" w:hAnsi="Arial" w:cs="Arial"/>
        </w:rPr>
        <w:t>-</w:t>
      </w:r>
      <w:r w:rsidR="00530C61">
        <w:rPr>
          <w:rFonts w:ascii="Arial" w:hAnsi="Arial" w:cs="Arial"/>
        </w:rPr>
        <w:t xml:space="preserve">group organisms that were either planktotrophic or lecithotrophic (a derived feeding mode) </w:t>
      </w:r>
      <w:r w:rsidR="0005149A">
        <w:rPr>
          <w:rFonts w:ascii="Arial" w:hAnsi="Arial" w:cs="Arial"/>
        </w:rPr>
        <w:t>was similarly collected</w:t>
      </w:r>
      <w:r w:rsidR="00530C61">
        <w:rPr>
          <w:rFonts w:ascii="Arial" w:hAnsi="Arial" w:cs="Arial"/>
        </w:rPr>
        <w:t xml:space="preserve"> </w:t>
      </w:r>
      <w:r w:rsidR="0005149A">
        <w:rPr>
          <w:rFonts w:ascii="Arial" w:hAnsi="Arial" w:cs="Arial"/>
        </w:rPr>
        <w:t>and</w:t>
      </w:r>
      <w:r w:rsidR="00530C61">
        <w:rPr>
          <w:rFonts w:ascii="Arial" w:hAnsi="Arial" w:cs="Arial"/>
        </w:rPr>
        <w:t xml:space="preserve"> </w:t>
      </w:r>
      <w:r w:rsidR="0005149A">
        <w:rPr>
          <w:rFonts w:ascii="Arial" w:hAnsi="Arial" w:cs="Arial"/>
        </w:rPr>
        <w:t>assigned</w:t>
      </w:r>
      <w:r w:rsidR="00530C61">
        <w:rPr>
          <w:rFonts w:ascii="Arial" w:hAnsi="Arial" w:cs="Arial"/>
        </w:rPr>
        <w:t xml:space="preserve"> to the outgroup cluster groups. </w:t>
      </w:r>
      <w:r w:rsidRPr="003B305B">
        <w:rPr>
          <w:rFonts w:ascii="Arial" w:hAnsi="Arial" w:cs="Arial"/>
        </w:rPr>
        <w:t>I</w:t>
      </w:r>
      <w:r w:rsidR="00530C61">
        <w:rPr>
          <w:rFonts w:ascii="Arial" w:hAnsi="Arial" w:cs="Arial"/>
        </w:rPr>
        <w:t>R</w:t>
      </w:r>
      <w:r w:rsidRPr="003B305B">
        <w:rPr>
          <w:rFonts w:ascii="Arial" w:hAnsi="Arial" w:cs="Arial"/>
        </w:rPr>
        <w:t xml:space="preserve"> state that this is an advance in analytical technique because developmental expression must be looked at in a time-dependent manner. They found that more changes to developmental expression (movement of a gene's expression profile from one cluster to another) in the derived, evolved </w:t>
      </w:r>
      <w:proofErr w:type="spellStart"/>
      <w:r w:rsidRPr="003B305B">
        <w:rPr>
          <w:rFonts w:ascii="Arial" w:hAnsi="Arial" w:cs="Arial"/>
        </w:rPr>
        <w:t>lecithotroph</w:t>
      </w:r>
      <w:proofErr w:type="spellEnd"/>
      <w:r w:rsidRPr="003B305B">
        <w:rPr>
          <w:rFonts w:ascii="Arial" w:hAnsi="Arial" w:cs="Arial"/>
        </w:rPr>
        <w:t xml:space="preserve"> than in the ancestral </w:t>
      </w:r>
      <w:proofErr w:type="spellStart"/>
      <w:r w:rsidRPr="003B305B">
        <w:rPr>
          <w:rFonts w:ascii="Arial" w:hAnsi="Arial" w:cs="Arial"/>
        </w:rPr>
        <w:t>planktotroph</w:t>
      </w:r>
      <w:proofErr w:type="spellEnd"/>
      <w:r w:rsidRPr="003B305B">
        <w:rPr>
          <w:rFonts w:ascii="Arial" w:hAnsi="Arial" w:cs="Arial"/>
        </w:rPr>
        <w:t xml:space="preserve">. This expression change was accentuated when only looking at the GRN as opposed to global expression, suggesting its prime importance in the </w:t>
      </w:r>
      <w:r w:rsidR="008E0144">
        <w:rPr>
          <w:rFonts w:ascii="Arial" w:hAnsi="Arial" w:cs="Arial"/>
        </w:rPr>
        <w:t>evolution</w:t>
      </w:r>
      <w:r w:rsidRPr="003B305B">
        <w:rPr>
          <w:rFonts w:ascii="Arial" w:hAnsi="Arial" w:cs="Arial"/>
        </w:rPr>
        <w:t xml:space="preserve"> of this new nutritional mode. </w:t>
      </w:r>
    </w:p>
    <w:p w14:paraId="752EE4A4" w14:textId="77777777" w:rsidR="003B305B" w:rsidRPr="003B305B" w:rsidRDefault="003B305B" w:rsidP="003B305B">
      <w:pPr>
        <w:pStyle w:val="NormalWeb"/>
        <w:ind w:firstLine="720"/>
        <w:rPr>
          <w:rFonts w:ascii="Arial" w:hAnsi="Arial" w:cs="Arial"/>
        </w:rPr>
      </w:pPr>
      <w:r w:rsidRPr="003B305B">
        <w:rPr>
          <w:rFonts w:ascii="Arial" w:hAnsi="Arial" w:cs="Arial"/>
        </w:rPr>
        <w:t>Overall, the graphical presentation of this article was good, possibly with the exception of Fig4B. For this figure, I am still interested in discussing ways to visualize changes in particular genes within a network that do not clutter up the page and distract. How can jump expression profile change (via jump score change) be clarified for more central and more peripheral GRN nodes. Maybe this is a personal problem.</w:t>
      </w:r>
    </w:p>
    <w:p w14:paraId="23066E27" w14:textId="77777777" w:rsidR="003B305B" w:rsidRPr="003B305B" w:rsidRDefault="003B305B" w:rsidP="003B305B">
      <w:pPr>
        <w:pStyle w:val="NormalWeb"/>
        <w:ind w:firstLine="720"/>
        <w:rPr>
          <w:rFonts w:ascii="Arial" w:hAnsi="Arial" w:cs="Arial"/>
        </w:rPr>
      </w:pPr>
      <w:commentRangeStart w:id="11"/>
      <w:r w:rsidRPr="003B305B">
        <w:rPr>
          <w:rFonts w:ascii="Arial" w:hAnsi="Arial" w:cs="Arial"/>
        </w:rPr>
        <w:t xml:space="preserve">Both papers, despite their widely differing methods (comparative gene expression clustering vs. </w:t>
      </w:r>
      <w:proofErr w:type="spellStart"/>
      <w:r w:rsidRPr="003B305B">
        <w:rPr>
          <w:rFonts w:ascii="Arial" w:hAnsi="Arial" w:cs="Arial"/>
        </w:rPr>
        <w:t>ChIP-seq</w:t>
      </w:r>
      <w:proofErr w:type="spellEnd"/>
      <w:r w:rsidRPr="003B305B">
        <w:rPr>
          <w:rFonts w:ascii="Arial" w:hAnsi="Arial" w:cs="Arial"/>
        </w:rPr>
        <w:t xml:space="preserve">) help identify important regulatory genes in the TRN/GRN of their organisms of interest. I do </w:t>
      </w:r>
      <w:r w:rsidR="0005149A">
        <w:rPr>
          <w:rFonts w:ascii="Arial" w:hAnsi="Arial" w:cs="Arial"/>
        </w:rPr>
        <w:t>wish</w:t>
      </w:r>
      <w:r w:rsidRPr="003B305B">
        <w:rPr>
          <w:rFonts w:ascii="Arial" w:hAnsi="Arial" w:cs="Arial"/>
        </w:rPr>
        <w:t xml:space="preserve"> that IM would have considered some FISH localization, a method that IR subsequently applied to putatively important genes. The utility of </w:t>
      </w:r>
      <w:commentRangeStart w:id="12"/>
      <w:r w:rsidRPr="003B305B">
        <w:rPr>
          <w:rFonts w:ascii="Arial" w:hAnsi="Arial" w:cs="Arial"/>
        </w:rPr>
        <w:t xml:space="preserve">FISH </w:t>
      </w:r>
      <w:commentRangeEnd w:id="12"/>
      <w:r w:rsidR="0013110C">
        <w:rPr>
          <w:rStyle w:val="CommentReference"/>
          <w:rFonts w:ascii="Arial" w:eastAsiaTheme="minorHAnsi" w:hAnsi="Arial" w:cs="Times New Roman (Body CS)"/>
          <w:color w:val="000000" w:themeColor="text1"/>
        </w:rPr>
        <w:commentReference w:id="12"/>
      </w:r>
      <w:r w:rsidRPr="003B305B">
        <w:rPr>
          <w:rFonts w:ascii="Arial" w:hAnsi="Arial" w:cs="Arial"/>
        </w:rPr>
        <w:t xml:space="preserve">has been a common theme through many of the papers we've discussed in the past </w:t>
      </w:r>
      <w:proofErr w:type="gramStart"/>
      <w:r w:rsidRPr="003B305B">
        <w:rPr>
          <w:rFonts w:ascii="Arial" w:hAnsi="Arial" w:cs="Arial"/>
        </w:rPr>
        <w:t>month, and</w:t>
      </w:r>
      <w:proofErr w:type="gramEnd"/>
      <w:r w:rsidRPr="003B305B">
        <w:rPr>
          <w:rFonts w:ascii="Arial" w:hAnsi="Arial" w:cs="Arial"/>
        </w:rPr>
        <w:t xml:space="preserve"> is a nice way to concretize some of the genomic/transcriptomic findings into functional knowledge.</w:t>
      </w:r>
      <w:commentRangeEnd w:id="11"/>
      <w:r w:rsidR="0013110C">
        <w:rPr>
          <w:rStyle w:val="CommentReference"/>
          <w:rFonts w:ascii="Arial" w:eastAsiaTheme="minorHAnsi" w:hAnsi="Arial" w:cs="Times New Roman (Body CS)"/>
          <w:color w:val="000000" w:themeColor="text1"/>
        </w:rPr>
        <w:commentReference w:id="11"/>
      </w:r>
    </w:p>
    <w:p w14:paraId="48BC8A56" w14:textId="77777777" w:rsidR="003B305B" w:rsidRPr="003B305B" w:rsidRDefault="003B305B" w:rsidP="003B305B">
      <w:pPr>
        <w:rPr>
          <w:rFonts w:cs="Arial"/>
        </w:rPr>
      </w:pPr>
    </w:p>
    <w:p w14:paraId="0413D99E" w14:textId="77777777" w:rsidR="003B305B" w:rsidRPr="003B305B" w:rsidRDefault="003B305B" w:rsidP="003B305B">
      <w:pPr>
        <w:rPr>
          <w:rFonts w:cs="Arial"/>
          <w:b/>
        </w:rPr>
      </w:pPr>
      <w:r w:rsidRPr="003B305B">
        <w:rPr>
          <w:rFonts w:cs="Arial"/>
          <w:b/>
        </w:rPr>
        <w:t>References:</w:t>
      </w:r>
    </w:p>
    <w:p w14:paraId="089023BF" w14:textId="77777777" w:rsidR="003B305B" w:rsidRPr="003B305B" w:rsidRDefault="003B305B" w:rsidP="003B305B">
      <w:pPr>
        <w:ind w:left="270" w:hanging="270"/>
        <w:rPr>
          <w:rFonts w:eastAsia="Times New Roman" w:cs="Arial"/>
          <w:color w:val="auto"/>
        </w:rPr>
      </w:pPr>
      <w:r w:rsidRPr="003B305B">
        <w:rPr>
          <w:rFonts w:eastAsia="Times New Roman" w:cs="Arial"/>
          <w:color w:val="auto"/>
        </w:rPr>
        <w:t xml:space="preserve">Imam, S., </w:t>
      </w:r>
      <w:proofErr w:type="spellStart"/>
      <w:r w:rsidRPr="003B305B">
        <w:rPr>
          <w:rFonts w:eastAsia="Times New Roman" w:cs="Arial"/>
          <w:color w:val="auto"/>
        </w:rPr>
        <w:t>Noguera</w:t>
      </w:r>
      <w:proofErr w:type="spellEnd"/>
      <w:r w:rsidRPr="003B305B">
        <w:rPr>
          <w:rFonts w:eastAsia="Times New Roman" w:cs="Arial"/>
          <w:color w:val="auto"/>
        </w:rPr>
        <w:t xml:space="preserve">, D. R., &amp; Donohue, T. J. (2014). Global Analysis of Photosynthesis Transcriptional Regulatory Networks. </w:t>
      </w:r>
      <w:proofErr w:type="spellStart"/>
      <w:r w:rsidRPr="003B305B">
        <w:rPr>
          <w:rFonts w:eastAsia="Times New Roman" w:cs="Arial"/>
          <w:i/>
          <w:iCs/>
          <w:color w:val="auto"/>
        </w:rPr>
        <w:t>PLoS</w:t>
      </w:r>
      <w:proofErr w:type="spellEnd"/>
      <w:r w:rsidRPr="003B305B">
        <w:rPr>
          <w:rFonts w:eastAsia="Times New Roman" w:cs="Arial"/>
          <w:i/>
          <w:iCs/>
          <w:color w:val="auto"/>
        </w:rPr>
        <w:t xml:space="preserve"> Genetics</w:t>
      </w:r>
      <w:r w:rsidRPr="003B305B">
        <w:rPr>
          <w:rFonts w:eastAsia="Times New Roman" w:cs="Arial"/>
          <w:color w:val="auto"/>
        </w:rPr>
        <w:t xml:space="preserve">, </w:t>
      </w:r>
      <w:r w:rsidRPr="003B305B">
        <w:rPr>
          <w:rFonts w:eastAsia="Times New Roman" w:cs="Arial"/>
          <w:i/>
          <w:iCs/>
          <w:color w:val="auto"/>
        </w:rPr>
        <w:t>10</w:t>
      </w:r>
      <w:r w:rsidRPr="003B305B">
        <w:rPr>
          <w:rFonts w:eastAsia="Times New Roman" w:cs="Arial"/>
          <w:color w:val="auto"/>
        </w:rPr>
        <w:t xml:space="preserve">(12), e1004837. </w:t>
      </w:r>
      <w:hyperlink r:id="rId8" w:history="1">
        <w:r w:rsidRPr="003B305B">
          <w:rPr>
            <w:rFonts w:eastAsia="Times New Roman" w:cs="Arial"/>
            <w:color w:val="0000FF"/>
            <w:u w:val="single"/>
          </w:rPr>
          <w:t>https://doi.org/10.1371/journal.pgen.1004837</w:t>
        </w:r>
      </w:hyperlink>
    </w:p>
    <w:p w14:paraId="1CB80359" w14:textId="77777777" w:rsidR="003B305B" w:rsidRPr="003B305B" w:rsidRDefault="003B305B" w:rsidP="003B305B">
      <w:pPr>
        <w:ind w:left="270" w:hanging="270"/>
        <w:rPr>
          <w:rFonts w:eastAsia="Times New Roman" w:cs="Arial"/>
          <w:color w:val="auto"/>
        </w:rPr>
      </w:pPr>
      <w:r w:rsidRPr="003B305B">
        <w:rPr>
          <w:rFonts w:eastAsia="Times New Roman" w:cs="Arial"/>
          <w:color w:val="auto"/>
        </w:rPr>
        <w:t xml:space="preserve">Israel, J. W., </w:t>
      </w:r>
      <w:proofErr w:type="spellStart"/>
      <w:r w:rsidRPr="003B305B">
        <w:rPr>
          <w:rFonts w:eastAsia="Times New Roman" w:cs="Arial"/>
          <w:color w:val="auto"/>
        </w:rPr>
        <w:t>Martik</w:t>
      </w:r>
      <w:proofErr w:type="spellEnd"/>
      <w:r w:rsidRPr="003B305B">
        <w:rPr>
          <w:rFonts w:eastAsia="Times New Roman" w:cs="Arial"/>
          <w:color w:val="auto"/>
        </w:rPr>
        <w:t xml:space="preserve">, M. L., Byrne, M., Raff, E. C., Raff, R. A., McClay, D. R., &amp; Wray, G. A. (2016). Comparative Developmental Transcriptomics Reveals Rewiring of a Highly Conserved Gene Regulatory Network during a Major Life History Switch in the Sea Urchin Genus </w:t>
      </w:r>
      <w:proofErr w:type="spellStart"/>
      <w:r w:rsidRPr="003B305B">
        <w:rPr>
          <w:rFonts w:eastAsia="Times New Roman" w:cs="Arial"/>
          <w:color w:val="auto"/>
        </w:rPr>
        <w:t>Heliocidaris</w:t>
      </w:r>
      <w:proofErr w:type="spellEnd"/>
      <w:r w:rsidRPr="003B305B">
        <w:rPr>
          <w:rFonts w:eastAsia="Times New Roman" w:cs="Arial"/>
          <w:color w:val="auto"/>
        </w:rPr>
        <w:t xml:space="preserve">. </w:t>
      </w:r>
      <w:r w:rsidRPr="003B305B">
        <w:rPr>
          <w:rFonts w:eastAsia="Times New Roman" w:cs="Arial"/>
          <w:i/>
          <w:iCs/>
          <w:color w:val="auto"/>
        </w:rPr>
        <w:t>PLOS Biology</w:t>
      </w:r>
      <w:r w:rsidRPr="003B305B">
        <w:rPr>
          <w:rFonts w:eastAsia="Times New Roman" w:cs="Arial"/>
          <w:color w:val="auto"/>
        </w:rPr>
        <w:t xml:space="preserve">, </w:t>
      </w:r>
      <w:r w:rsidRPr="003B305B">
        <w:rPr>
          <w:rFonts w:eastAsia="Times New Roman" w:cs="Arial"/>
          <w:i/>
          <w:iCs/>
          <w:color w:val="auto"/>
        </w:rPr>
        <w:t>14</w:t>
      </w:r>
      <w:r w:rsidRPr="003B305B">
        <w:rPr>
          <w:rFonts w:eastAsia="Times New Roman" w:cs="Arial"/>
          <w:color w:val="auto"/>
        </w:rPr>
        <w:t xml:space="preserve">(3), e1002391. </w:t>
      </w:r>
      <w:hyperlink r:id="rId9" w:history="1">
        <w:r w:rsidRPr="003B305B">
          <w:rPr>
            <w:rFonts w:eastAsia="Times New Roman" w:cs="Arial"/>
            <w:color w:val="0000FF"/>
            <w:u w:val="single"/>
          </w:rPr>
          <w:t>https://doi.org/10.1371/journal.pbio.1002391</w:t>
        </w:r>
      </w:hyperlink>
    </w:p>
    <w:p w14:paraId="5A652035" w14:textId="77777777" w:rsidR="003B305B" w:rsidRPr="003B305B" w:rsidRDefault="003B305B" w:rsidP="003B305B">
      <w:pPr>
        <w:rPr>
          <w:rFonts w:cs="Arial"/>
        </w:rPr>
      </w:pPr>
    </w:p>
    <w:sectPr w:rsidR="003B305B" w:rsidRPr="003B305B" w:rsidSect="000E21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25T18:09:00Z" w:initials="CPM">
    <w:p w14:paraId="6836699F" w14:textId="53E07BBF" w:rsidR="0013110C" w:rsidRDefault="0013110C">
      <w:pPr>
        <w:pStyle w:val="CommentText"/>
      </w:pPr>
      <w:r>
        <w:rPr>
          <w:rStyle w:val="CommentReference"/>
        </w:rPr>
        <w:annotationRef/>
      </w:r>
      <w:r>
        <w:t>95%</w:t>
      </w:r>
    </w:p>
  </w:comment>
  <w:comment w:id="12" w:author="Carlos Prada Montoya" w:date="2019-03-25T18:08:00Z" w:initials="CPM">
    <w:p w14:paraId="684AEC12" w14:textId="6A876B90" w:rsidR="0013110C" w:rsidRDefault="0013110C">
      <w:pPr>
        <w:pStyle w:val="CommentText"/>
      </w:pPr>
      <w:r>
        <w:rPr>
          <w:rStyle w:val="CommentReference"/>
        </w:rPr>
        <w:annotationRef/>
      </w:r>
      <w:r>
        <w:t>Yes, high profile papers usually have this to tight up the connection between genotypes and phenotypes</w:t>
      </w:r>
    </w:p>
  </w:comment>
  <w:comment w:id="11" w:author="Carlos Prada Montoya" w:date="2019-03-25T18:08:00Z" w:initials="CPM">
    <w:p w14:paraId="48AA7B96" w14:textId="01670582" w:rsidR="0013110C" w:rsidRDefault="0013110C">
      <w:pPr>
        <w:pStyle w:val="CommentText"/>
      </w:pPr>
      <w:r>
        <w:rPr>
          <w:rStyle w:val="CommentReference"/>
        </w:rPr>
        <w:annotationRef/>
      </w:r>
      <w:r>
        <w:t>Nice synthesis,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6699F" w15:done="0"/>
  <w15:commentEx w15:paraId="684AEC12" w15:done="0"/>
  <w15:commentEx w15:paraId="48AA7B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6699F" w16cid:durableId="204397CC"/>
  <w16cid:commentId w16cid:paraId="684AEC12" w16cid:durableId="204397A3"/>
  <w16cid:commentId w16cid:paraId="48AA7B96" w16cid:durableId="204397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7C4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2B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27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3A1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1CD3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7C6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DAA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7A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9CD5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97D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20"/>
    <w:rsid w:val="0005149A"/>
    <w:rsid w:val="000E2137"/>
    <w:rsid w:val="0013110C"/>
    <w:rsid w:val="00166CF1"/>
    <w:rsid w:val="001D50A0"/>
    <w:rsid w:val="00217CD8"/>
    <w:rsid w:val="00302F12"/>
    <w:rsid w:val="003B305B"/>
    <w:rsid w:val="00416C6C"/>
    <w:rsid w:val="0052033B"/>
    <w:rsid w:val="00530C61"/>
    <w:rsid w:val="0054739E"/>
    <w:rsid w:val="007B2A09"/>
    <w:rsid w:val="00826B39"/>
    <w:rsid w:val="00872264"/>
    <w:rsid w:val="008E0144"/>
    <w:rsid w:val="00A67AAE"/>
    <w:rsid w:val="00B340E2"/>
    <w:rsid w:val="00B52ADB"/>
    <w:rsid w:val="00D8548C"/>
    <w:rsid w:val="00DC2CE3"/>
    <w:rsid w:val="00EB0520"/>
    <w:rsid w:val="00F4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1D348"/>
  <w15:chartTrackingRefBased/>
  <w15:docId w15:val="{C126EC99-082F-5642-98EB-DAB0F441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1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02F1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02F12"/>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02F1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02F1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02F12"/>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02F1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302F12"/>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F12"/>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CF1"/>
  </w:style>
  <w:style w:type="character" w:customStyle="1" w:styleId="Heading1Char">
    <w:name w:val="Heading 1 Char"/>
    <w:basedOn w:val="DefaultParagraphFont"/>
    <w:link w:val="Heading1"/>
    <w:uiPriority w:val="9"/>
    <w:rsid w:val="00302F12"/>
    <w:rPr>
      <w:rFonts w:eastAsiaTheme="majorEastAsia" w:cstheme="majorBidi"/>
      <w:sz w:val="32"/>
      <w:szCs w:val="32"/>
    </w:rPr>
  </w:style>
  <w:style w:type="character" w:customStyle="1" w:styleId="Heading2Char">
    <w:name w:val="Heading 2 Char"/>
    <w:basedOn w:val="DefaultParagraphFont"/>
    <w:link w:val="Heading2"/>
    <w:uiPriority w:val="9"/>
    <w:semiHidden/>
    <w:rsid w:val="00302F12"/>
    <w:rPr>
      <w:rFonts w:eastAsiaTheme="majorEastAsia" w:cstheme="majorBidi"/>
      <w:sz w:val="26"/>
      <w:szCs w:val="26"/>
    </w:rPr>
  </w:style>
  <w:style w:type="character" w:styleId="IntenseEmphasis">
    <w:name w:val="Intense Emphasis"/>
    <w:basedOn w:val="DefaultParagraphFont"/>
    <w:uiPriority w:val="21"/>
    <w:rsid w:val="00166CF1"/>
    <w:rPr>
      <w:i/>
      <w:iCs/>
      <w:color w:val="000000" w:themeColor="text1"/>
    </w:rPr>
  </w:style>
  <w:style w:type="character" w:customStyle="1" w:styleId="Heading3Char">
    <w:name w:val="Heading 3 Char"/>
    <w:basedOn w:val="DefaultParagraphFont"/>
    <w:link w:val="Heading3"/>
    <w:uiPriority w:val="9"/>
    <w:semiHidden/>
    <w:rsid w:val="00302F12"/>
    <w:rPr>
      <w:rFonts w:eastAsiaTheme="majorEastAsia" w:cstheme="majorBidi"/>
    </w:rPr>
  </w:style>
  <w:style w:type="character" w:customStyle="1" w:styleId="Heading4Char">
    <w:name w:val="Heading 4 Char"/>
    <w:basedOn w:val="DefaultParagraphFont"/>
    <w:link w:val="Heading4"/>
    <w:uiPriority w:val="9"/>
    <w:semiHidden/>
    <w:rsid w:val="00302F12"/>
    <w:rPr>
      <w:rFonts w:eastAsiaTheme="majorEastAsia" w:cstheme="majorBidi"/>
      <w:i/>
      <w:iCs/>
    </w:rPr>
  </w:style>
  <w:style w:type="character" w:customStyle="1" w:styleId="Heading5Char">
    <w:name w:val="Heading 5 Char"/>
    <w:basedOn w:val="DefaultParagraphFont"/>
    <w:link w:val="Heading5"/>
    <w:uiPriority w:val="9"/>
    <w:semiHidden/>
    <w:rsid w:val="00302F12"/>
    <w:rPr>
      <w:rFonts w:eastAsiaTheme="majorEastAsia" w:cstheme="majorBidi"/>
    </w:rPr>
  </w:style>
  <w:style w:type="character" w:customStyle="1" w:styleId="Heading6Char">
    <w:name w:val="Heading 6 Char"/>
    <w:basedOn w:val="DefaultParagraphFont"/>
    <w:link w:val="Heading6"/>
    <w:uiPriority w:val="9"/>
    <w:semiHidden/>
    <w:rsid w:val="00302F12"/>
    <w:rPr>
      <w:rFonts w:eastAsiaTheme="majorEastAsia" w:cstheme="majorBidi"/>
    </w:rPr>
  </w:style>
  <w:style w:type="character" w:customStyle="1" w:styleId="Heading7Char">
    <w:name w:val="Heading 7 Char"/>
    <w:basedOn w:val="DefaultParagraphFont"/>
    <w:link w:val="Heading7"/>
    <w:uiPriority w:val="9"/>
    <w:semiHidden/>
    <w:rsid w:val="00302F12"/>
    <w:rPr>
      <w:rFonts w:eastAsiaTheme="majorEastAsia" w:cstheme="majorBidi"/>
      <w:i/>
      <w:iCs/>
    </w:rPr>
  </w:style>
  <w:style w:type="paragraph" w:styleId="BlockText">
    <w:name w:val="Block Text"/>
    <w:basedOn w:val="Normal"/>
    <w:uiPriority w:val="99"/>
    <w:semiHidden/>
    <w:unhideWhenUsed/>
    <w:rsid w:val="00166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paragraph" w:styleId="TOCHeading">
    <w:name w:val="TOC Heading"/>
    <w:basedOn w:val="Heading1"/>
    <w:next w:val="Normal"/>
    <w:uiPriority w:val="39"/>
    <w:semiHidden/>
    <w:unhideWhenUsed/>
    <w:qFormat/>
    <w:rsid w:val="00166CF1"/>
    <w:pPr>
      <w:outlineLvl w:val="9"/>
    </w:pPr>
  </w:style>
  <w:style w:type="character" w:customStyle="1" w:styleId="Heading8Char">
    <w:name w:val="Heading 8 Char"/>
    <w:basedOn w:val="DefaultParagraphFont"/>
    <w:link w:val="Heading8"/>
    <w:uiPriority w:val="9"/>
    <w:semiHidden/>
    <w:rsid w:val="00302F12"/>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F12"/>
    <w:rPr>
      <w:rFonts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02F12"/>
    <w:pPr>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302F1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302F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2F12"/>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302F12"/>
    <w:rPr>
      <w:rFonts w:ascii="Arial" w:hAnsi="Arial"/>
      <w:i/>
      <w:iCs/>
      <w:color w:val="404040" w:themeColor="text1" w:themeTint="BF"/>
    </w:rPr>
  </w:style>
  <w:style w:type="paragraph" w:styleId="NormalWeb">
    <w:name w:val="Normal (Web)"/>
    <w:basedOn w:val="Normal"/>
    <w:uiPriority w:val="99"/>
    <w:semiHidden/>
    <w:unhideWhenUsed/>
    <w:rsid w:val="00EB0520"/>
    <w:pPr>
      <w:spacing w:before="100" w:beforeAutospacing="1" w:after="100" w:afterAutospacing="1"/>
    </w:pPr>
    <w:rPr>
      <w:rFonts w:ascii="Times New Roman" w:eastAsia="Times New Roman" w:hAnsi="Times New Roman" w:cs="Times New Roman"/>
      <w:color w:val="auto"/>
    </w:rPr>
  </w:style>
  <w:style w:type="character" w:styleId="Emphasis">
    <w:name w:val="Emphasis"/>
    <w:basedOn w:val="DefaultParagraphFont"/>
    <w:uiPriority w:val="20"/>
    <w:qFormat/>
    <w:rsid w:val="00EB0520"/>
    <w:rPr>
      <w:i/>
      <w:iCs/>
    </w:rPr>
  </w:style>
  <w:style w:type="character" w:styleId="Hyperlink">
    <w:name w:val="Hyperlink"/>
    <w:basedOn w:val="DefaultParagraphFont"/>
    <w:uiPriority w:val="99"/>
    <w:semiHidden/>
    <w:unhideWhenUsed/>
    <w:rsid w:val="003B305B"/>
    <w:rPr>
      <w:color w:val="0000FF"/>
      <w:u w:val="single"/>
    </w:rPr>
  </w:style>
  <w:style w:type="paragraph" w:styleId="BalloonText">
    <w:name w:val="Balloon Text"/>
    <w:basedOn w:val="Normal"/>
    <w:link w:val="BalloonTextChar"/>
    <w:uiPriority w:val="99"/>
    <w:semiHidden/>
    <w:unhideWhenUsed/>
    <w:rsid w:val="005473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3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110C"/>
    <w:rPr>
      <w:sz w:val="16"/>
      <w:szCs w:val="16"/>
    </w:rPr>
  </w:style>
  <w:style w:type="paragraph" w:styleId="CommentText">
    <w:name w:val="annotation text"/>
    <w:basedOn w:val="Normal"/>
    <w:link w:val="CommentTextChar"/>
    <w:uiPriority w:val="99"/>
    <w:semiHidden/>
    <w:unhideWhenUsed/>
    <w:rsid w:val="0013110C"/>
    <w:rPr>
      <w:sz w:val="20"/>
      <w:szCs w:val="20"/>
    </w:rPr>
  </w:style>
  <w:style w:type="character" w:customStyle="1" w:styleId="CommentTextChar">
    <w:name w:val="Comment Text Char"/>
    <w:basedOn w:val="DefaultParagraphFont"/>
    <w:link w:val="CommentText"/>
    <w:uiPriority w:val="99"/>
    <w:semiHidden/>
    <w:rsid w:val="0013110C"/>
    <w:rPr>
      <w:sz w:val="20"/>
      <w:szCs w:val="20"/>
    </w:rPr>
  </w:style>
  <w:style w:type="paragraph" w:styleId="CommentSubject">
    <w:name w:val="annotation subject"/>
    <w:basedOn w:val="CommentText"/>
    <w:next w:val="CommentText"/>
    <w:link w:val="CommentSubjectChar"/>
    <w:uiPriority w:val="99"/>
    <w:semiHidden/>
    <w:unhideWhenUsed/>
    <w:rsid w:val="0013110C"/>
    <w:rPr>
      <w:b/>
      <w:bCs/>
    </w:rPr>
  </w:style>
  <w:style w:type="character" w:customStyle="1" w:styleId="CommentSubjectChar">
    <w:name w:val="Comment Subject Char"/>
    <w:basedOn w:val="CommentTextChar"/>
    <w:link w:val="CommentSubject"/>
    <w:uiPriority w:val="99"/>
    <w:semiHidden/>
    <w:rsid w:val="001311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576">
      <w:bodyDiv w:val="1"/>
      <w:marLeft w:val="0"/>
      <w:marRight w:val="0"/>
      <w:marTop w:val="0"/>
      <w:marBottom w:val="0"/>
      <w:divBdr>
        <w:top w:val="none" w:sz="0" w:space="0" w:color="auto"/>
        <w:left w:val="none" w:sz="0" w:space="0" w:color="auto"/>
        <w:bottom w:val="none" w:sz="0" w:space="0" w:color="auto"/>
        <w:right w:val="none" w:sz="0" w:space="0" w:color="auto"/>
      </w:divBdr>
    </w:div>
    <w:div w:id="235284011">
      <w:bodyDiv w:val="1"/>
      <w:marLeft w:val="0"/>
      <w:marRight w:val="0"/>
      <w:marTop w:val="0"/>
      <w:marBottom w:val="0"/>
      <w:divBdr>
        <w:top w:val="none" w:sz="0" w:space="0" w:color="auto"/>
        <w:left w:val="none" w:sz="0" w:space="0" w:color="auto"/>
        <w:bottom w:val="none" w:sz="0" w:space="0" w:color="auto"/>
        <w:right w:val="none" w:sz="0" w:space="0" w:color="auto"/>
      </w:divBdr>
    </w:div>
    <w:div w:id="1669290713">
      <w:bodyDiv w:val="1"/>
      <w:marLeft w:val="0"/>
      <w:marRight w:val="0"/>
      <w:marTop w:val="0"/>
      <w:marBottom w:val="0"/>
      <w:divBdr>
        <w:top w:val="none" w:sz="0" w:space="0" w:color="auto"/>
        <w:left w:val="none" w:sz="0" w:space="0" w:color="auto"/>
        <w:bottom w:val="none" w:sz="0" w:space="0" w:color="auto"/>
        <w:right w:val="none" w:sz="0" w:space="0" w:color="auto"/>
      </w:divBdr>
      <w:divsChild>
        <w:div w:id="1805464876">
          <w:marLeft w:val="480"/>
          <w:marRight w:val="0"/>
          <w:marTop w:val="0"/>
          <w:marBottom w:val="0"/>
          <w:divBdr>
            <w:top w:val="none" w:sz="0" w:space="0" w:color="auto"/>
            <w:left w:val="none" w:sz="0" w:space="0" w:color="auto"/>
            <w:bottom w:val="none" w:sz="0" w:space="0" w:color="auto"/>
            <w:right w:val="none" w:sz="0" w:space="0" w:color="auto"/>
          </w:divBdr>
          <w:divsChild>
            <w:div w:id="1698500933">
              <w:marLeft w:val="0"/>
              <w:marRight w:val="0"/>
              <w:marTop w:val="0"/>
              <w:marBottom w:val="0"/>
              <w:divBdr>
                <w:top w:val="none" w:sz="0" w:space="0" w:color="auto"/>
                <w:left w:val="none" w:sz="0" w:space="0" w:color="auto"/>
                <w:bottom w:val="none" w:sz="0" w:space="0" w:color="auto"/>
                <w:right w:val="none" w:sz="0" w:space="0" w:color="auto"/>
              </w:divBdr>
            </w:div>
            <w:div w:id="60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100483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1/journal.pbio.1002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wbishop/Library/Group%20Containers/UBF8T346G9.Office/User%20Content.localized/Templates.localized/bareb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barebones.dotx</Template>
  <TotalTime>11</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Prada Montoya</cp:lastModifiedBy>
  <cp:revision>4</cp:revision>
  <dcterms:created xsi:type="dcterms:W3CDTF">2019-03-22T10:17:00Z</dcterms:created>
  <dcterms:modified xsi:type="dcterms:W3CDTF">2019-03-25T22:09:00Z</dcterms:modified>
</cp:coreProperties>
</file>