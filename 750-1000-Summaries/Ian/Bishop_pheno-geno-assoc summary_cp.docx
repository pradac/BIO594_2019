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8828" w14:textId="77777777" w:rsidR="00B163EC" w:rsidRDefault="00B163EC" w:rsidP="0050011D">
      <w:pPr>
        <w:pStyle w:val="NoSpacing"/>
        <w:rPr>
          <w:rFonts w:cs="Arial"/>
        </w:rPr>
      </w:pPr>
      <w:r w:rsidRPr="00A1798D">
        <w:rPr>
          <w:rFonts w:cs="Arial"/>
        </w:rPr>
        <w:t>PHENOTYPE</w:t>
      </w:r>
      <w:r w:rsidR="0050011D" w:rsidRPr="00A1798D">
        <w:rPr>
          <w:rFonts w:cs="Arial"/>
        </w:rPr>
        <w:t>-GENOTYPE ASSOCIATION -</w:t>
      </w:r>
      <w:r w:rsidRPr="00A1798D">
        <w:rPr>
          <w:rFonts w:cs="Arial"/>
        </w:rPr>
        <w:t xml:space="preserve"> DISCUSSION REVIEW</w:t>
      </w:r>
    </w:p>
    <w:p w14:paraId="1D14210D" w14:textId="77777777" w:rsidR="00A1798D" w:rsidRPr="00A1798D" w:rsidRDefault="00A1798D" w:rsidP="0050011D">
      <w:pPr>
        <w:pStyle w:val="NoSpacing"/>
        <w:rPr>
          <w:rFonts w:cs="Arial"/>
        </w:rPr>
      </w:pPr>
    </w:p>
    <w:p w14:paraId="2844C43E" w14:textId="77777777" w:rsidR="00B163EC" w:rsidRPr="00A1798D" w:rsidRDefault="00B163EC" w:rsidP="0050011D">
      <w:pPr>
        <w:pStyle w:val="NoSpacing"/>
        <w:rPr>
          <w:rFonts w:cs="Arial"/>
        </w:rPr>
      </w:pPr>
      <w:r w:rsidRPr="00A1798D">
        <w:rPr>
          <w:rFonts w:cs="Arial"/>
        </w:rPr>
        <w:t xml:space="preserve">Ian </w:t>
      </w:r>
      <w:commentRangeStart w:id="0"/>
      <w:r w:rsidRPr="00A1798D">
        <w:rPr>
          <w:rFonts w:cs="Arial"/>
        </w:rPr>
        <w:t>Bishop</w:t>
      </w:r>
      <w:commentRangeEnd w:id="0"/>
      <w:r w:rsidR="00970FEE">
        <w:rPr>
          <w:rStyle w:val="CommentReference"/>
        </w:rPr>
        <w:commentReference w:id="0"/>
      </w:r>
    </w:p>
    <w:p w14:paraId="7129542A" w14:textId="77777777" w:rsidR="00B163EC" w:rsidRPr="00A1798D" w:rsidRDefault="00B163EC" w:rsidP="0050011D">
      <w:pPr>
        <w:pStyle w:val="NoSpacing"/>
        <w:rPr>
          <w:rFonts w:cs="Arial"/>
        </w:rPr>
      </w:pPr>
      <w:r w:rsidRPr="00A1798D">
        <w:rPr>
          <w:rFonts w:cs="Arial"/>
        </w:rPr>
        <w:t>BIO-594</w:t>
      </w:r>
    </w:p>
    <w:p w14:paraId="598EC0B3" w14:textId="77777777" w:rsidR="00B163EC" w:rsidRPr="00A1798D" w:rsidRDefault="00B163EC" w:rsidP="0050011D">
      <w:pPr>
        <w:pStyle w:val="NoSpacing"/>
        <w:rPr>
          <w:rFonts w:cs="Arial"/>
        </w:rPr>
      </w:pPr>
      <w:r w:rsidRPr="00A1798D">
        <w:rPr>
          <w:rFonts w:cs="Arial"/>
        </w:rPr>
        <w:t>2-18-19</w:t>
      </w:r>
    </w:p>
    <w:p w14:paraId="54836D2A" w14:textId="6B3DD22D" w:rsidR="00A1798D" w:rsidRPr="00A1798D" w:rsidRDefault="00A1798D" w:rsidP="0050011D">
      <w:pPr>
        <w:pStyle w:val="NoSpacing"/>
        <w:rPr>
          <w:rFonts w:cs="Arial"/>
        </w:rPr>
      </w:pPr>
      <w:r w:rsidRPr="00A1798D">
        <w:rPr>
          <w:rFonts w:cs="Arial"/>
        </w:rPr>
        <w:t xml:space="preserve">Word </w:t>
      </w:r>
      <w:proofErr w:type="gramStart"/>
      <w:r w:rsidRPr="00A1798D">
        <w:rPr>
          <w:rFonts w:cs="Arial"/>
        </w:rPr>
        <w:t>Count:</w:t>
      </w:r>
      <w:ins w:id="1" w:author="Carlos Prada Montoya" w:date="2019-02-25T16:17:00Z">
        <w:r w:rsidR="00C551AD">
          <w:rPr>
            <w:rFonts w:cs="Arial"/>
          </w:rPr>
          <w:t>?</w:t>
        </w:r>
      </w:ins>
      <w:proofErr w:type="gramEnd"/>
    </w:p>
    <w:p w14:paraId="50FFD1CD" w14:textId="3DB4FC0A" w:rsidR="00B163EC" w:rsidRPr="00B163EC" w:rsidRDefault="003A3C78" w:rsidP="00B163EC">
      <w:pPr>
        <w:spacing w:before="100" w:beforeAutospacing="1" w:after="100" w:afterAutospacing="1"/>
        <w:rPr>
          <w:rFonts w:eastAsia="Times New Roman" w:cs="Arial"/>
          <w:color w:val="auto"/>
        </w:rPr>
      </w:pPr>
      <w:r>
        <w:rPr>
          <w:rFonts w:eastAsia="Times New Roman" w:cs="Arial"/>
          <w:color w:val="auto"/>
        </w:rPr>
        <w:t>T</w:t>
      </w:r>
      <w:r w:rsidR="00B163EC" w:rsidRPr="00B163EC">
        <w:rPr>
          <w:rFonts w:eastAsia="Times New Roman" w:cs="Arial"/>
          <w:color w:val="auto"/>
        </w:rPr>
        <w:t xml:space="preserve">hese </w:t>
      </w:r>
      <w:r>
        <w:rPr>
          <w:rFonts w:eastAsia="Times New Roman" w:cs="Arial"/>
          <w:color w:val="auto"/>
        </w:rPr>
        <w:t xml:space="preserve">three </w:t>
      </w:r>
      <w:r w:rsidR="00B163EC" w:rsidRPr="0050011D">
        <w:rPr>
          <w:rFonts w:eastAsia="Times New Roman" w:cs="Arial"/>
          <w:color w:val="auto"/>
        </w:rPr>
        <w:t xml:space="preserve">research </w:t>
      </w:r>
      <w:r w:rsidR="00B163EC" w:rsidRPr="00B163EC">
        <w:rPr>
          <w:rFonts w:eastAsia="Times New Roman" w:cs="Arial"/>
          <w:color w:val="auto"/>
        </w:rPr>
        <w:t xml:space="preserve">articles are </w:t>
      </w:r>
      <w:r w:rsidR="00B163EC" w:rsidRPr="0050011D">
        <w:rPr>
          <w:rFonts w:eastAsia="Times New Roman" w:cs="Arial"/>
          <w:color w:val="auto"/>
        </w:rPr>
        <w:t>good</w:t>
      </w:r>
      <w:r w:rsidR="00B163EC" w:rsidRPr="00B163EC">
        <w:rPr>
          <w:rFonts w:eastAsia="Times New Roman" w:cs="Arial"/>
          <w:color w:val="auto"/>
        </w:rPr>
        <w:t xml:space="preserve"> examples of how one might use population genomic</w:t>
      </w:r>
      <w:r w:rsidR="006A2238" w:rsidRPr="0050011D">
        <w:rPr>
          <w:rFonts w:eastAsia="Times New Roman" w:cs="Arial"/>
          <w:color w:val="auto"/>
        </w:rPr>
        <w:t>s</w:t>
      </w:r>
      <w:r w:rsidR="00B163EC" w:rsidRPr="00B163EC">
        <w:rPr>
          <w:rFonts w:eastAsia="Times New Roman" w:cs="Arial"/>
          <w:color w:val="auto"/>
        </w:rPr>
        <w:t xml:space="preserve"> and </w:t>
      </w:r>
      <w:r w:rsidR="00B163EC" w:rsidRPr="0050011D">
        <w:rPr>
          <w:rFonts w:eastAsia="Times New Roman" w:cs="Arial"/>
          <w:color w:val="auto"/>
        </w:rPr>
        <w:t>a host of other</w:t>
      </w:r>
      <w:r w:rsidR="00B163EC" w:rsidRPr="00B163EC">
        <w:rPr>
          <w:rFonts w:eastAsia="Times New Roman" w:cs="Arial"/>
          <w:color w:val="auto"/>
        </w:rPr>
        <w:t xml:space="preserve"> molecular biology methods to examine divergent phenotypic traits </w:t>
      </w:r>
      <w:r w:rsidR="00B163EC" w:rsidRPr="0050011D">
        <w:rPr>
          <w:rFonts w:eastAsia="Times New Roman" w:cs="Arial"/>
          <w:color w:val="auto"/>
        </w:rPr>
        <w:t xml:space="preserve">and </w:t>
      </w:r>
      <w:r w:rsidR="00B163EC" w:rsidRPr="00B163EC">
        <w:rPr>
          <w:rFonts w:eastAsia="Times New Roman" w:cs="Arial"/>
          <w:color w:val="auto"/>
        </w:rPr>
        <w:t xml:space="preserve">their association to particular genomic features, be they regulatory intronic SNPs, amino acid deletions, or widely dispersed SNPs. While the study systems vary both in genomic and ecological resources, </w:t>
      </w:r>
      <w:r>
        <w:rPr>
          <w:rFonts w:eastAsia="Times New Roman" w:cs="Arial"/>
          <w:color w:val="auto"/>
        </w:rPr>
        <w:t>each group</w:t>
      </w:r>
      <w:r w:rsidR="00B163EC" w:rsidRPr="00B163EC">
        <w:rPr>
          <w:rFonts w:eastAsia="Times New Roman" w:cs="Arial"/>
          <w:color w:val="auto"/>
        </w:rPr>
        <w:t xml:space="preserve"> systematically </w:t>
      </w:r>
      <w:bookmarkStart w:id="2" w:name="_GoBack"/>
      <w:bookmarkEnd w:id="2"/>
      <w:r w:rsidR="00B163EC" w:rsidRPr="00B163EC">
        <w:rPr>
          <w:rFonts w:eastAsia="Times New Roman" w:cs="Arial"/>
          <w:color w:val="auto"/>
        </w:rPr>
        <w:t>uncover</w:t>
      </w:r>
      <w:r>
        <w:rPr>
          <w:rFonts w:eastAsia="Times New Roman" w:cs="Arial"/>
          <w:color w:val="auto"/>
        </w:rPr>
        <w:t xml:space="preserve">s </w:t>
      </w:r>
      <w:r w:rsidR="00B163EC" w:rsidRPr="00B163EC">
        <w:rPr>
          <w:rFonts w:eastAsia="Times New Roman" w:cs="Arial"/>
          <w:color w:val="auto"/>
        </w:rPr>
        <w:t>phenotype-genotype associations</w:t>
      </w:r>
      <w:del w:id="3" w:author="Carlos Prada Montoya" w:date="2019-02-25T16:18:00Z">
        <w:r w:rsidR="00B163EC" w:rsidRPr="00B163EC" w:rsidDel="00C551AD">
          <w:rPr>
            <w:rFonts w:eastAsia="Times New Roman" w:cs="Arial"/>
            <w:color w:val="auto"/>
          </w:rPr>
          <w:delText>, tying both to the selective mechanisms at play</w:delText>
        </w:r>
      </w:del>
      <w:r w:rsidR="00B163EC" w:rsidRPr="00B163EC">
        <w:rPr>
          <w:rFonts w:eastAsia="Times New Roman" w:cs="Arial"/>
          <w:color w:val="auto"/>
        </w:rPr>
        <w:t xml:space="preserve">. </w:t>
      </w:r>
      <w:r w:rsidR="0099199E">
        <w:rPr>
          <w:rFonts w:eastAsia="Times New Roman" w:cs="Arial"/>
          <w:color w:val="auto"/>
        </w:rPr>
        <w:t>Each</w:t>
      </w:r>
      <w:r w:rsidR="00B163EC" w:rsidRPr="00B163EC">
        <w:rPr>
          <w:rFonts w:eastAsia="Times New Roman" w:cs="Arial"/>
          <w:color w:val="auto"/>
        </w:rPr>
        <w:t xml:space="preserve"> study </w:t>
      </w:r>
      <w:r w:rsidR="00B163EC" w:rsidRPr="0050011D">
        <w:rPr>
          <w:rFonts w:eastAsia="Times New Roman" w:cs="Arial"/>
          <w:color w:val="auto"/>
        </w:rPr>
        <w:t>sought</w:t>
      </w:r>
      <w:r w:rsidR="00B163EC" w:rsidRPr="00B163EC">
        <w:rPr>
          <w:rFonts w:eastAsia="Times New Roman" w:cs="Arial"/>
          <w:color w:val="auto"/>
        </w:rPr>
        <w:t xml:space="preserve"> to validate the association via experimental means with methods as varied as fluorescence</w:t>
      </w:r>
      <w:r w:rsidR="00B163EC" w:rsidRPr="0050011D">
        <w:rPr>
          <w:rFonts w:eastAsia="Times New Roman" w:cs="Arial"/>
          <w:i/>
          <w:iCs/>
          <w:color w:val="auto"/>
        </w:rPr>
        <w:t xml:space="preserve"> in situ</w:t>
      </w:r>
      <w:r w:rsidR="00B163EC" w:rsidRPr="00B163EC">
        <w:rPr>
          <w:rFonts w:eastAsia="Times New Roman" w:cs="Arial"/>
          <w:color w:val="auto"/>
        </w:rPr>
        <w:t xml:space="preserve"> hybridization (FISH), correlating reproductive success and foraging behavior to alternative genotypes, and </w:t>
      </w:r>
      <w:r w:rsidR="00B163EC" w:rsidRPr="0050011D">
        <w:rPr>
          <w:rFonts w:eastAsia="Times New Roman" w:cs="Arial"/>
          <w:color w:val="auto"/>
        </w:rPr>
        <w:t>induction of</w:t>
      </w:r>
      <w:r w:rsidR="00B163EC" w:rsidRPr="00B163EC">
        <w:rPr>
          <w:rFonts w:eastAsia="Times New Roman" w:cs="Arial"/>
          <w:color w:val="auto"/>
        </w:rPr>
        <w:t xml:space="preserve"> negatively selected phenotypes</w:t>
      </w:r>
      <w:r w:rsidR="00B163EC" w:rsidRPr="0050011D">
        <w:rPr>
          <w:rFonts w:eastAsia="Times New Roman" w:cs="Arial"/>
          <w:color w:val="auto"/>
        </w:rPr>
        <w:t xml:space="preserve"> by transgenic mutation</w:t>
      </w:r>
      <w:r w:rsidR="00B163EC" w:rsidRPr="00B163EC">
        <w:rPr>
          <w:rFonts w:eastAsia="Times New Roman" w:cs="Arial"/>
          <w:color w:val="auto"/>
        </w:rPr>
        <w:t>. </w:t>
      </w:r>
    </w:p>
    <w:p w14:paraId="012094BF" w14:textId="16AEBC25" w:rsidR="00B163EC" w:rsidRPr="00B163EC" w:rsidRDefault="00B163EC" w:rsidP="00B163EC">
      <w:pPr>
        <w:spacing w:before="100" w:beforeAutospacing="1" w:after="100" w:afterAutospacing="1"/>
        <w:rPr>
          <w:rFonts w:eastAsia="Times New Roman" w:cs="Arial"/>
          <w:color w:val="auto"/>
        </w:rPr>
      </w:pPr>
      <w:r w:rsidRPr="00B163EC">
        <w:rPr>
          <w:rFonts w:eastAsia="Times New Roman" w:cs="Arial"/>
          <w:color w:val="auto"/>
        </w:rPr>
        <w:t>First off, Nadeau et al. (2016) (NA) examined the genomic locus </w:t>
      </w:r>
      <w:proofErr w:type="spellStart"/>
      <w:r w:rsidRPr="0050011D">
        <w:rPr>
          <w:rFonts w:eastAsia="Times New Roman" w:cs="Arial"/>
          <w:i/>
          <w:iCs/>
          <w:color w:val="auto"/>
        </w:rPr>
        <w:t>Yb</w:t>
      </w:r>
      <w:proofErr w:type="spellEnd"/>
      <w:r w:rsidRPr="00B163EC">
        <w:rPr>
          <w:rFonts w:eastAsia="Times New Roman" w:cs="Arial"/>
          <w:color w:val="auto"/>
        </w:rPr>
        <w:t xml:space="preserve">, known to influence Lepidopteran wing color. They sequenced the locus region in three </w:t>
      </w:r>
      <w:proofErr w:type="spellStart"/>
      <w:r w:rsidRPr="0050011D">
        <w:rPr>
          <w:rFonts w:eastAsia="Times New Roman" w:cs="Arial"/>
          <w:i/>
          <w:iCs/>
          <w:color w:val="auto"/>
        </w:rPr>
        <w:t>Heliconius</w:t>
      </w:r>
      <w:proofErr w:type="spellEnd"/>
      <w:r w:rsidRPr="00B163EC">
        <w:rPr>
          <w:rFonts w:eastAsia="Times New Roman" w:cs="Arial"/>
          <w:color w:val="auto"/>
        </w:rPr>
        <w:t xml:space="preserve"> species of varying wing phenotypes (mostly yellow bars on fore- or hindwing, absent or present) and uncovered more than 100 SNPs in and around the gene </w:t>
      </w:r>
      <w:r w:rsidRPr="0050011D">
        <w:rPr>
          <w:rFonts w:eastAsia="Times New Roman" w:cs="Arial"/>
          <w:i/>
          <w:iCs/>
          <w:color w:val="auto"/>
        </w:rPr>
        <w:t xml:space="preserve">cortex </w:t>
      </w:r>
      <w:r w:rsidRPr="00B163EC">
        <w:rPr>
          <w:rFonts w:eastAsia="Times New Roman" w:cs="Arial"/>
          <w:color w:val="auto"/>
        </w:rPr>
        <w:t>that were fixed for different phenotypes. All of the strongly associated segregating sites were located in</w:t>
      </w:r>
      <w:r w:rsidR="00A1798D">
        <w:rPr>
          <w:rFonts w:eastAsia="Times New Roman" w:cs="Arial"/>
          <w:color w:val="auto"/>
        </w:rPr>
        <w:t xml:space="preserve"> </w:t>
      </w:r>
      <w:r w:rsidRPr="0050011D">
        <w:rPr>
          <w:rFonts w:eastAsia="Times New Roman" w:cs="Arial"/>
          <w:i/>
          <w:iCs/>
          <w:color w:val="auto"/>
        </w:rPr>
        <w:t xml:space="preserve">cortex </w:t>
      </w:r>
      <w:r w:rsidRPr="00B163EC">
        <w:rPr>
          <w:rFonts w:eastAsia="Times New Roman" w:cs="Arial"/>
          <w:color w:val="auto"/>
        </w:rPr>
        <w:t xml:space="preserve">introns or </w:t>
      </w:r>
      <w:r w:rsidR="00A1798D">
        <w:rPr>
          <w:rFonts w:eastAsia="Times New Roman" w:cs="Arial"/>
          <w:color w:val="auto"/>
        </w:rPr>
        <w:t xml:space="preserve">its </w:t>
      </w:r>
      <w:r w:rsidRPr="00B163EC">
        <w:rPr>
          <w:rFonts w:eastAsia="Times New Roman" w:cs="Arial"/>
          <w:color w:val="auto"/>
        </w:rPr>
        <w:t>5' UTR. Because the SNP</w:t>
      </w:r>
      <w:r w:rsidR="00A1798D">
        <w:rPr>
          <w:rFonts w:eastAsia="Times New Roman" w:cs="Arial"/>
          <w:color w:val="auto"/>
        </w:rPr>
        <w:t>s</w:t>
      </w:r>
      <w:r w:rsidRPr="00B163EC">
        <w:rPr>
          <w:rFonts w:eastAsia="Times New Roman" w:cs="Arial"/>
          <w:color w:val="auto"/>
        </w:rPr>
        <w:t xml:space="preserve"> were all in non-coding regions, </w:t>
      </w:r>
      <w:r w:rsidR="00703DB3" w:rsidRPr="0050011D">
        <w:rPr>
          <w:rFonts w:eastAsia="Times New Roman" w:cs="Arial"/>
          <w:color w:val="auto"/>
        </w:rPr>
        <w:t xml:space="preserve">the authors concluded that the variants were regulatory, not </w:t>
      </w:r>
      <w:commentRangeStart w:id="4"/>
      <w:r w:rsidR="00703DB3" w:rsidRPr="0050011D">
        <w:rPr>
          <w:rFonts w:eastAsia="Times New Roman" w:cs="Arial"/>
          <w:color w:val="auto"/>
        </w:rPr>
        <w:t>functional</w:t>
      </w:r>
      <w:commentRangeEnd w:id="4"/>
      <w:r w:rsidR="00C551AD">
        <w:rPr>
          <w:rStyle w:val="CommentReference"/>
        </w:rPr>
        <w:commentReference w:id="4"/>
      </w:r>
      <w:r w:rsidR="00703DB3" w:rsidRPr="0050011D">
        <w:rPr>
          <w:rFonts w:eastAsia="Times New Roman" w:cs="Arial"/>
          <w:color w:val="auto"/>
        </w:rPr>
        <w:t>. They also thought variation in phenotype could be associated with splice variants, a hypothesis they tested by running RT-PCR</w:t>
      </w:r>
      <w:r w:rsidR="00A1798D">
        <w:rPr>
          <w:rFonts w:eastAsia="Times New Roman" w:cs="Arial"/>
          <w:color w:val="auto"/>
        </w:rPr>
        <w:t>. (</w:t>
      </w:r>
      <w:r w:rsidR="00703DB3" w:rsidRPr="0050011D">
        <w:rPr>
          <w:rFonts w:eastAsia="Times New Roman" w:cs="Arial"/>
          <w:color w:val="auto"/>
        </w:rPr>
        <w:t xml:space="preserve">They found several splice variants related to non-constitutive </w:t>
      </w:r>
      <w:proofErr w:type="gramStart"/>
      <w:r w:rsidR="00703DB3" w:rsidRPr="0050011D">
        <w:rPr>
          <w:rFonts w:eastAsia="Times New Roman" w:cs="Arial"/>
          <w:color w:val="auto"/>
        </w:rPr>
        <w:t>exons, but</w:t>
      </w:r>
      <w:proofErr w:type="gramEnd"/>
      <w:r w:rsidR="00703DB3" w:rsidRPr="0050011D">
        <w:rPr>
          <w:rFonts w:eastAsia="Times New Roman" w:cs="Arial"/>
          <w:color w:val="auto"/>
        </w:rPr>
        <w:t xml:space="preserve"> didn’t pursue them further</w:t>
      </w:r>
      <w:r w:rsidR="00A1798D">
        <w:rPr>
          <w:rFonts w:eastAsia="Times New Roman" w:cs="Arial"/>
          <w:color w:val="auto"/>
        </w:rPr>
        <w:t>)</w:t>
      </w:r>
      <w:r w:rsidR="00703DB3" w:rsidRPr="0050011D">
        <w:rPr>
          <w:rFonts w:eastAsia="Times New Roman" w:cs="Arial"/>
          <w:color w:val="auto"/>
        </w:rPr>
        <w:t xml:space="preserve">. </w:t>
      </w:r>
      <w:del w:id="5" w:author="Carlos Prada Montoya" w:date="2019-02-25T16:20:00Z">
        <w:r w:rsidR="006A2238" w:rsidRPr="0050011D" w:rsidDel="00C551AD">
          <w:rPr>
            <w:rFonts w:eastAsia="Times New Roman" w:cs="Arial"/>
            <w:color w:val="auto"/>
          </w:rPr>
          <w:delText>In my opinion, t</w:delText>
        </w:r>
      </w:del>
      <w:ins w:id="6" w:author="Carlos Prada Montoya" w:date="2019-02-25T16:20:00Z">
        <w:r w:rsidR="00C551AD">
          <w:rPr>
            <w:rFonts w:eastAsia="Times New Roman" w:cs="Arial"/>
            <w:color w:val="auto"/>
          </w:rPr>
          <w:t>T</w:t>
        </w:r>
      </w:ins>
      <w:r w:rsidR="006A2238" w:rsidRPr="0050011D">
        <w:rPr>
          <w:rFonts w:eastAsia="Times New Roman" w:cs="Arial"/>
          <w:color w:val="auto"/>
        </w:rPr>
        <w:t xml:space="preserve">he most powerful analysis conducted was the test for differential expression of </w:t>
      </w:r>
      <w:r w:rsidR="006A2238" w:rsidRPr="0050011D">
        <w:rPr>
          <w:rFonts w:eastAsia="Times New Roman" w:cs="Arial"/>
          <w:i/>
          <w:color w:val="auto"/>
        </w:rPr>
        <w:t>cortex</w:t>
      </w:r>
      <w:r w:rsidR="006A2238" w:rsidRPr="0050011D">
        <w:rPr>
          <w:rFonts w:eastAsia="Times New Roman" w:cs="Arial"/>
          <w:color w:val="auto"/>
        </w:rPr>
        <w:t xml:space="preserve"> between species </w:t>
      </w:r>
      <w:del w:id="7" w:author="Carlos Prada Montoya" w:date="2019-02-25T16:20:00Z">
        <w:r w:rsidR="006A2238" w:rsidRPr="0050011D" w:rsidDel="00C551AD">
          <w:rPr>
            <w:rFonts w:eastAsia="Times New Roman" w:cs="Arial"/>
            <w:color w:val="auto"/>
          </w:rPr>
          <w:delText xml:space="preserve">AND </w:delText>
        </w:r>
      </w:del>
      <w:ins w:id="8" w:author="Carlos Prada Montoya" w:date="2019-02-25T16:20:00Z">
        <w:r w:rsidR="00C551AD">
          <w:rPr>
            <w:rFonts w:eastAsia="Times New Roman" w:cs="Arial"/>
            <w:color w:val="auto"/>
          </w:rPr>
          <w:t>and</w:t>
        </w:r>
        <w:r w:rsidR="00C551AD" w:rsidRPr="0050011D">
          <w:rPr>
            <w:rFonts w:eastAsia="Times New Roman" w:cs="Arial"/>
            <w:color w:val="auto"/>
          </w:rPr>
          <w:t xml:space="preserve"> </w:t>
        </w:r>
      </w:ins>
      <w:r w:rsidR="006A2238" w:rsidRPr="0050011D">
        <w:rPr>
          <w:rFonts w:eastAsia="Times New Roman" w:cs="Arial"/>
          <w:color w:val="auto"/>
        </w:rPr>
        <w:t xml:space="preserve">between wing segments with different phenotypes. They ran a microarray of probes for all predicted genes in the </w:t>
      </w:r>
      <w:r w:rsidR="006A2238" w:rsidRPr="0050011D">
        <w:rPr>
          <w:rFonts w:eastAsia="Times New Roman" w:cs="Arial"/>
          <w:i/>
          <w:color w:val="auto"/>
        </w:rPr>
        <w:t xml:space="preserve">H. </w:t>
      </w:r>
      <w:proofErr w:type="spellStart"/>
      <w:r w:rsidR="006A2238" w:rsidRPr="0050011D">
        <w:rPr>
          <w:rFonts w:eastAsia="Times New Roman" w:cs="Arial"/>
          <w:i/>
          <w:color w:val="auto"/>
        </w:rPr>
        <w:t>melpo</w:t>
      </w:r>
      <w:ins w:id="9" w:author="Carlos Prada Montoya" w:date="2019-02-25T16:20:00Z">
        <w:r w:rsidR="00C551AD">
          <w:rPr>
            <w:rFonts w:eastAsia="Times New Roman" w:cs="Arial"/>
            <w:i/>
            <w:color w:val="auto"/>
          </w:rPr>
          <w:t>me</w:t>
        </w:r>
      </w:ins>
      <w:r w:rsidR="006A2238" w:rsidRPr="0050011D">
        <w:rPr>
          <w:rFonts w:eastAsia="Times New Roman" w:cs="Arial"/>
          <w:i/>
          <w:color w:val="auto"/>
        </w:rPr>
        <w:t>ne</w:t>
      </w:r>
      <w:proofErr w:type="spellEnd"/>
      <w:r w:rsidR="006A2238" w:rsidRPr="0050011D">
        <w:rPr>
          <w:rFonts w:eastAsia="Times New Roman" w:cs="Arial"/>
          <w:color w:val="auto"/>
        </w:rPr>
        <w:t xml:space="preserve"> genome, as well as tiled probes from the region containing </w:t>
      </w:r>
      <w:r w:rsidR="006A2238" w:rsidRPr="0050011D">
        <w:rPr>
          <w:rFonts w:eastAsia="Times New Roman" w:cs="Arial"/>
          <w:i/>
          <w:color w:val="auto"/>
        </w:rPr>
        <w:t>cortex</w:t>
      </w:r>
      <w:r w:rsidR="006A2238" w:rsidRPr="0050011D">
        <w:rPr>
          <w:rFonts w:eastAsia="Times New Roman" w:cs="Arial"/>
          <w:color w:val="auto"/>
        </w:rPr>
        <w:t xml:space="preserve">, in two species, one with and one without yellow markings. </w:t>
      </w:r>
      <w:del w:id="10" w:author="Carlos Prada Montoya" w:date="2019-02-25T16:21:00Z">
        <w:r w:rsidR="006A2238" w:rsidRPr="0050011D" w:rsidDel="00C551AD">
          <w:rPr>
            <w:rFonts w:eastAsia="Times New Roman" w:cs="Arial"/>
            <w:color w:val="auto"/>
          </w:rPr>
          <w:delText>From this they confidently</w:delText>
        </w:r>
      </w:del>
      <w:ins w:id="11" w:author="Carlos Prada Montoya" w:date="2019-02-25T16:21:00Z">
        <w:r w:rsidR="00C551AD">
          <w:rPr>
            <w:rFonts w:eastAsia="Times New Roman" w:cs="Arial"/>
            <w:color w:val="auto"/>
          </w:rPr>
          <w:t>They</w:t>
        </w:r>
      </w:ins>
      <w:r w:rsidR="006A2238" w:rsidRPr="0050011D">
        <w:rPr>
          <w:rFonts w:eastAsia="Times New Roman" w:cs="Arial"/>
          <w:color w:val="auto"/>
        </w:rPr>
        <w:t xml:space="preserve"> found </w:t>
      </w:r>
      <w:r w:rsidR="006A2238" w:rsidRPr="0050011D">
        <w:rPr>
          <w:rFonts w:eastAsia="Times New Roman" w:cs="Arial"/>
          <w:i/>
          <w:color w:val="auto"/>
        </w:rPr>
        <w:t>cortex</w:t>
      </w:r>
      <w:r w:rsidR="006A2238" w:rsidRPr="0050011D">
        <w:rPr>
          <w:rFonts w:eastAsia="Times New Roman" w:cs="Arial"/>
          <w:color w:val="auto"/>
        </w:rPr>
        <w:t xml:space="preserve"> to be differentially expressed, and specifically at sites within </w:t>
      </w:r>
      <w:r w:rsidR="006A2238" w:rsidRPr="0050011D">
        <w:rPr>
          <w:rFonts w:eastAsia="Times New Roman" w:cs="Arial"/>
          <w:i/>
          <w:color w:val="auto"/>
        </w:rPr>
        <w:t>cortex</w:t>
      </w:r>
      <w:r w:rsidR="006A2238" w:rsidRPr="0050011D">
        <w:rPr>
          <w:rFonts w:eastAsia="Times New Roman" w:cs="Arial"/>
          <w:color w:val="auto"/>
        </w:rPr>
        <w:t xml:space="preserve"> introns. This pretty much settled things, but NA followed up with one more test: they performed </w:t>
      </w:r>
      <w:r w:rsidR="006A2238" w:rsidRPr="0050011D">
        <w:rPr>
          <w:rFonts w:eastAsia="Times New Roman" w:cs="Arial"/>
          <w:i/>
          <w:color w:val="auto"/>
        </w:rPr>
        <w:t>in situ</w:t>
      </w:r>
      <w:r w:rsidR="006A2238" w:rsidRPr="0050011D">
        <w:rPr>
          <w:rFonts w:eastAsia="Times New Roman" w:cs="Arial"/>
          <w:color w:val="auto"/>
        </w:rPr>
        <w:t xml:space="preserve"> hybridization in larval wing tissue and found that the gene was upregulated in specific wing areas that correspond to specific color patterns in adult specimens. </w:t>
      </w:r>
      <w:r w:rsidRPr="00B163EC">
        <w:rPr>
          <w:rFonts w:eastAsia="Times New Roman" w:cs="Arial"/>
          <w:color w:val="auto"/>
        </w:rPr>
        <w:t xml:space="preserve">The </w:t>
      </w:r>
      <w:r w:rsidRPr="0050011D">
        <w:rPr>
          <w:rFonts w:eastAsia="Times New Roman" w:cs="Arial"/>
          <w:i/>
          <w:iCs/>
          <w:color w:val="auto"/>
        </w:rPr>
        <w:t>cortex</w:t>
      </w:r>
      <w:r w:rsidRPr="00B163EC">
        <w:rPr>
          <w:rFonts w:eastAsia="Times New Roman" w:cs="Arial"/>
          <w:color w:val="auto"/>
        </w:rPr>
        <w:t xml:space="preserve"> gene is a member of the </w:t>
      </w:r>
      <w:proofErr w:type="spellStart"/>
      <w:r w:rsidRPr="00B163EC">
        <w:rPr>
          <w:rFonts w:eastAsia="Times New Roman" w:cs="Arial"/>
          <w:color w:val="auto"/>
        </w:rPr>
        <w:t>fzy</w:t>
      </w:r>
      <w:proofErr w:type="spellEnd"/>
      <w:r w:rsidRPr="00B163EC">
        <w:rPr>
          <w:rFonts w:eastAsia="Times New Roman" w:cs="Arial"/>
          <w:color w:val="auto"/>
        </w:rPr>
        <w:t xml:space="preserve"> gene family, which is insect-specific and is most commonly associated with cell cycle regulation (anaphase promotion).</w:t>
      </w:r>
    </w:p>
    <w:p w14:paraId="59F70CBF" w14:textId="48748A05" w:rsidR="00B163EC" w:rsidRPr="00B163EC" w:rsidRDefault="0050011D" w:rsidP="00B163EC">
      <w:pPr>
        <w:spacing w:before="100" w:beforeAutospacing="1" w:after="100" w:afterAutospacing="1"/>
        <w:rPr>
          <w:rFonts w:eastAsia="Times New Roman" w:cs="Arial"/>
          <w:color w:val="auto"/>
        </w:rPr>
      </w:pPr>
      <w:r>
        <w:rPr>
          <w:rFonts w:eastAsia="Times New Roman" w:cs="Arial"/>
          <w:color w:val="auto"/>
        </w:rPr>
        <w:t>Second</w:t>
      </w:r>
      <w:r w:rsidR="00B163EC" w:rsidRPr="00B163EC">
        <w:rPr>
          <w:rFonts w:eastAsia="Times New Roman" w:cs="Arial"/>
          <w:color w:val="auto"/>
        </w:rPr>
        <w:t xml:space="preserve">, </w:t>
      </w:r>
      <w:proofErr w:type="spellStart"/>
      <w:r w:rsidR="00B163EC" w:rsidRPr="00B163EC">
        <w:rPr>
          <w:rFonts w:eastAsia="Times New Roman" w:cs="Arial"/>
          <w:color w:val="auto"/>
        </w:rPr>
        <w:t>Bosse</w:t>
      </w:r>
      <w:proofErr w:type="spellEnd"/>
      <w:r w:rsidR="00B163EC" w:rsidRPr="00B163EC">
        <w:rPr>
          <w:rFonts w:eastAsia="Times New Roman" w:cs="Arial"/>
          <w:color w:val="auto"/>
        </w:rPr>
        <w:t xml:space="preserve"> et al.</w:t>
      </w:r>
      <w:r w:rsidR="0099199E">
        <w:rPr>
          <w:rFonts w:eastAsia="Times New Roman" w:cs="Arial"/>
          <w:color w:val="auto"/>
        </w:rPr>
        <w:t xml:space="preserve"> (2017)</w:t>
      </w:r>
      <w:r w:rsidR="00B163EC" w:rsidRPr="00B163EC">
        <w:rPr>
          <w:rFonts w:eastAsia="Times New Roman" w:cs="Arial"/>
          <w:color w:val="auto"/>
        </w:rPr>
        <w:t xml:space="preserve"> (BE) </w:t>
      </w:r>
      <w:r w:rsidR="00A1798D">
        <w:rPr>
          <w:rFonts w:eastAsia="Times New Roman" w:cs="Arial"/>
          <w:color w:val="auto"/>
        </w:rPr>
        <w:t>studied</w:t>
      </w:r>
      <w:r w:rsidR="00B163EC" w:rsidRPr="00B163EC">
        <w:rPr>
          <w:rFonts w:eastAsia="Times New Roman" w:cs="Arial"/>
          <w:color w:val="auto"/>
        </w:rPr>
        <w:t xml:space="preserve"> on-going divergent selection in UK populations of the great tit (</w:t>
      </w:r>
      <w:proofErr w:type="spellStart"/>
      <w:r w:rsidR="00B163EC" w:rsidRPr="00B163EC">
        <w:rPr>
          <w:rFonts w:eastAsia="Times New Roman" w:cs="Arial"/>
          <w:i/>
          <w:color w:val="auto"/>
        </w:rPr>
        <w:t>Parus</w:t>
      </w:r>
      <w:proofErr w:type="spellEnd"/>
      <w:r w:rsidR="00B163EC" w:rsidRPr="00B163EC">
        <w:rPr>
          <w:rFonts w:eastAsia="Times New Roman" w:cs="Arial"/>
          <w:i/>
          <w:color w:val="auto"/>
        </w:rPr>
        <w:t xml:space="preserve"> major</w:t>
      </w:r>
      <w:r w:rsidR="00B163EC" w:rsidRPr="00B163EC">
        <w:rPr>
          <w:rFonts w:eastAsia="Times New Roman" w:cs="Arial"/>
          <w:color w:val="auto"/>
        </w:rPr>
        <w:t xml:space="preserve">). </w:t>
      </w:r>
      <w:r w:rsidR="00B163EC" w:rsidRPr="0050011D">
        <w:rPr>
          <w:rFonts w:eastAsia="Times New Roman" w:cs="Arial"/>
          <w:color w:val="auto"/>
        </w:rPr>
        <w:t xml:space="preserve">Because </w:t>
      </w:r>
      <w:r w:rsidR="00B163EC" w:rsidRPr="00B163EC">
        <w:rPr>
          <w:rFonts w:eastAsia="Times New Roman" w:cs="Arial"/>
          <w:color w:val="auto"/>
        </w:rPr>
        <w:t>BE d</w:t>
      </w:r>
      <w:r w:rsidR="00A1798D">
        <w:rPr>
          <w:rFonts w:eastAsia="Times New Roman" w:cs="Arial"/>
          <w:color w:val="auto"/>
        </w:rPr>
        <w:t>id</w:t>
      </w:r>
      <w:r w:rsidR="00B163EC" w:rsidRPr="00B163EC">
        <w:rPr>
          <w:rFonts w:eastAsia="Times New Roman" w:cs="Arial"/>
          <w:color w:val="auto"/>
        </w:rPr>
        <w:t xml:space="preserve"> not have </w:t>
      </w:r>
      <w:r w:rsidR="00B163EC" w:rsidRPr="0050011D">
        <w:rPr>
          <w:rFonts w:eastAsia="Times New Roman" w:cs="Arial"/>
          <w:color w:val="auto"/>
        </w:rPr>
        <w:t xml:space="preserve">an </w:t>
      </w:r>
      <w:r w:rsidR="00B163EC" w:rsidRPr="00B163EC">
        <w:rPr>
          <w:rFonts w:eastAsia="Times New Roman" w:cs="Arial"/>
          <w:color w:val="auto"/>
        </w:rPr>
        <w:t xml:space="preserve">a priori </w:t>
      </w:r>
      <w:r w:rsidR="00B163EC" w:rsidRPr="0050011D">
        <w:rPr>
          <w:rFonts w:eastAsia="Times New Roman" w:cs="Arial"/>
          <w:color w:val="auto"/>
        </w:rPr>
        <w:t>target</w:t>
      </w:r>
      <w:r w:rsidR="00B163EC" w:rsidRPr="00B163EC">
        <w:rPr>
          <w:rFonts w:eastAsia="Times New Roman" w:cs="Arial"/>
          <w:color w:val="auto"/>
        </w:rPr>
        <w:t xml:space="preserve"> gene or genomic region of interest, they conduct</w:t>
      </w:r>
      <w:r w:rsidR="00A1798D">
        <w:rPr>
          <w:rFonts w:eastAsia="Times New Roman" w:cs="Arial"/>
          <w:color w:val="auto"/>
        </w:rPr>
        <w:t>ed</w:t>
      </w:r>
      <w:r w:rsidR="00B163EC" w:rsidRPr="00B163EC">
        <w:rPr>
          <w:rFonts w:eastAsia="Times New Roman" w:cs="Arial"/>
          <w:color w:val="auto"/>
        </w:rPr>
        <w:t xml:space="preserve"> an </w:t>
      </w:r>
      <w:proofErr w:type="spellStart"/>
      <w:r w:rsidR="00B163EC" w:rsidRPr="00B163EC">
        <w:rPr>
          <w:rFonts w:eastAsia="Times New Roman" w:cs="Arial"/>
          <w:color w:val="auto"/>
        </w:rPr>
        <w:t>EigenGWAS</w:t>
      </w:r>
      <w:proofErr w:type="spellEnd"/>
      <w:r w:rsidR="00B163EC" w:rsidRPr="0050011D">
        <w:rPr>
          <w:rFonts w:eastAsia="Times New Roman" w:cs="Arial"/>
          <w:color w:val="auto"/>
        </w:rPr>
        <w:t xml:space="preserve"> </w:t>
      </w:r>
      <w:r w:rsidR="00B163EC" w:rsidRPr="00B163EC">
        <w:rPr>
          <w:rFonts w:eastAsia="Times New Roman" w:cs="Arial"/>
          <w:color w:val="auto"/>
        </w:rPr>
        <w:t>analysis</w:t>
      </w:r>
      <w:r w:rsidR="00B163EC" w:rsidRPr="0050011D">
        <w:rPr>
          <w:rFonts w:eastAsia="Times New Roman" w:cs="Arial"/>
          <w:color w:val="auto"/>
        </w:rPr>
        <w:t xml:space="preserve">, which treats an explanatory principal component as the phenotype of interest, </w:t>
      </w:r>
      <w:r w:rsidR="00B163EC" w:rsidRPr="00B163EC">
        <w:rPr>
          <w:rFonts w:eastAsia="Times New Roman" w:cs="Arial"/>
          <w:color w:val="auto"/>
        </w:rPr>
        <w:t xml:space="preserve">on </w:t>
      </w:r>
      <w:r w:rsidR="00B163EC" w:rsidRPr="0050011D">
        <w:rPr>
          <w:rFonts w:eastAsia="Times New Roman" w:cs="Arial"/>
          <w:color w:val="auto"/>
        </w:rPr>
        <w:t>~</w:t>
      </w:r>
      <w:r w:rsidR="00B163EC" w:rsidRPr="00B163EC">
        <w:rPr>
          <w:rFonts w:eastAsia="Times New Roman" w:cs="Arial"/>
          <w:color w:val="auto"/>
        </w:rPr>
        <w:t xml:space="preserve">500,000 SNPs in 2300 birds across three populations, two in the Netherlands and one in the UK. This analysis identified particular outlier regions under putative divergent selection, and the most commonly GO term associated with genes in these regions was "palate </w:t>
      </w:r>
      <w:r w:rsidR="00B163EC" w:rsidRPr="00B163EC">
        <w:rPr>
          <w:rFonts w:eastAsia="Times New Roman" w:cs="Arial"/>
          <w:color w:val="auto"/>
        </w:rPr>
        <w:lastRenderedPageBreak/>
        <w:t xml:space="preserve">development". </w:t>
      </w:r>
      <w:proofErr w:type="gramStart"/>
      <w:r w:rsidR="00B163EC" w:rsidRPr="00B163EC">
        <w:rPr>
          <w:rFonts w:eastAsia="Times New Roman" w:cs="Arial"/>
          <w:color w:val="auto"/>
        </w:rPr>
        <w:t>Thus</w:t>
      </w:r>
      <w:proofErr w:type="gramEnd"/>
      <w:r w:rsidR="00B163EC" w:rsidRPr="00B163EC">
        <w:rPr>
          <w:rFonts w:eastAsia="Times New Roman" w:cs="Arial"/>
          <w:color w:val="auto"/>
        </w:rPr>
        <w:t xml:space="preserve"> we have a lead. Next, a second GWAS was conducted to look for SNPs associated with palate development in UK birds. This revealed 3 genes, </w:t>
      </w:r>
      <w:r w:rsidR="00B163EC" w:rsidRPr="0050011D">
        <w:rPr>
          <w:rFonts w:eastAsia="Times New Roman" w:cs="Arial"/>
          <w:i/>
          <w:iCs/>
          <w:color w:val="auto"/>
        </w:rPr>
        <w:t xml:space="preserve">SOX6, </w:t>
      </w:r>
      <w:proofErr w:type="spellStart"/>
      <w:r w:rsidR="00B163EC" w:rsidRPr="0050011D">
        <w:rPr>
          <w:rFonts w:eastAsia="Times New Roman" w:cs="Arial"/>
          <w:i/>
          <w:iCs/>
          <w:color w:val="auto"/>
        </w:rPr>
        <w:t>PTHrP</w:t>
      </w:r>
      <w:proofErr w:type="spellEnd"/>
      <w:r w:rsidR="00B163EC" w:rsidRPr="0050011D">
        <w:rPr>
          <w:rFonts w:eastAsia="Times New Roman" w:cs="Arial"/>
          <w:i/>
          <w:iCs/>
          <w:color w:val="auto"/>
        </w:rPr>
        <w:t xml:space="preserve"> </w:t>
      </w:r>
      <w:r w:rsidR="00B163EC" w:rsidRPr="00A1798D">
        <w:rPr>
          <w:rFonts w:eastAsia="Times New Roman" w:cs="Arial"/>
          <w:iCs/>
          <w:color w:val="auto"/>
        </w:rPr>
        <w:t>and</w:t>
      </w:r>
      <w:r w:rsidR="00B163EC" w:rsidRPr="0050011D">
        <w:rPr>
          <w:rFonts w:eastAsia="Times New Roman" w:cs="Arial"/>
          <w:i/>
          <w:iCs/>
          <w:color w:val="auto"/>
        </w:rPr>
        <w:t xml:space="preserve"> COL4A5</w:t>
      </w:r>
      <w:r w:rsidR="00B163EC" w:rsidRPr="00B163EC">
        <w:rPr>
          <w:rFonts w:eastAsia="Times New Roman" w:cs="Arial"/>
          <w:color w:val="auto"/>
        </w:rPr>
        <w:t xml:space="preserve">, the last of which was most associated with beak length and hence was the focus going forward. </w:t>
      </w:r>
      <w:r w:rsidR="00B163EC" w:rsidRPr="0050011D">
        <w:rPr>
          <w:rFonts w:eastAsia="Times New Roman" w:cs="Arial"/>
          <w:color w:val="auto"/>
        </w:rPr>
        <w:t xml:space="preserve">While these genes were </w:t>
      </w:r>
      <w:del w:id="12" w:author="Carlos Prada Montoya" w:date="2019-02-25T16:22:00Z">
        <w:r w:rsidR="00B163EC" w:rsidRPr="0050011D" w:rsidDel="00C551AD">
          <w:rPr>
            <w:rFonts w:eastAsia="Times New Roman" w:cs="Arial"/>
            <w:color w:val="auto"/>
          </w:rPr>
          <w:delText xml:space="preserve">highly </w:delText>
        </w:r>
      </w:del>
      <w:r w:rsidR="00B163EC" w:rsidRPr="0050011D">
        <w:rPr>
          <w:rFonts w:eastAsia="Times New Roman" w:cs="Arial"/>
          <w:color w:val="auto"/>
        </w:rPr>
        <w:t xml:space="preserve">associated with beak length, they </w:t>
      </w:r>
      <w:r w:rsidR="00CD2F36" w:rsidRPr="0050011D">
        <w:rPr>
          <w:rFonts w:eastAsia="Times New Roman" w:cs="Arial"/>
          <w:color w:val="auto"/>
        </w:rPr>
        <w:t xml:space="preserve">explained </w:t>
      </w:r>
      <w:r w:rsidR="00A1798D">
        <w:rPr>
          <w:rFonts w:eastAsia="Times New Roman" w:cs="Arial"/>
          <w:color w:val="auto"/>
        </w:rPr>
        <w:t>minimal</w:t>
      </w:r>
      <w:r w:rsidR="00CD2F36" w:rsidRPr="0050011D">
        <w:rPr>
          <w:rFonts w:eastAsia="Times New Roman" w:cs="Arial"/>
          <w:color w:val="auto"/>
        </w:rPr>
        <w:t xml:space="preserve"> variation in that phenotype, </w:t>
      </w:r>
      <w:r w:rsidR="00B163EC" w:rsidRPr="00B163EC">
        <w:rPr>
          <w:rFonts w:eastAsia="Times New Roman" w:cs="Arial"/>
          <w:color w:val="auto"/>
        </w:rPr>
        <w:t xml:space="preserve">from which the authors concluded that the phenotype was under polygenic selection. From here, several interesting features were </w:t>
      </w:r>
      <w:r w:rsidR="00CD2F36" w:rsidRPr="0050011D">
        <w:rPr>
          <w:rFonts w:eastAsia="Times New Roman" w:cs="Arial"/>
          <w:color w:val="auto"/>
        </w:rPr>
        <w:t>examined</w:t>
      </w:r>
      <w:r w:rsidR="00B163EC" w:rsidRPr="00B163EC">
        <w:rPr>
          <w:rFonts w:eastAsia="Times New Roman" w:cs="Arial"/>
          <w:color w:val="auto"/>
        </w:rPr>
        <w:t xml:space="preserve">, including high LD values for the </w:t>
      </w:r>
      <w:r w:rsidR="00B163EC" w:rsidRPr="0050011D">
        <w:rPr>
          <w:rFonts w:eastAsia="Times New Roman" w:cs="Arial"/>
          <w:i/>
          <w:iCs/>
          <w:color w:val="auto"/>
        </w:rPr>
        <w:t>COL4A6</w:t>
      </w:r>
      <w:r w:rsidR="00B163EC" w:rsidRPr="00B163EC">
        <w:rPr>
          <w:rFonts w:eastAsia="Times New Roman" w:cs="Arial"/>
          <w:color w:val="auto"/>
        </w:rPr>
        <w:t xml:space="preserve"> SNP most associated with beak length</w:t>
      </w:r>
      <w:r w:rsidR="00CD2F36" w:rsidRPr="0050011D">
        <w:rPr>
          <w:rFonts w:eastAsia="Times New Roman" w:cs="Arial"/>
          <w:color w:val="auto"/>
        </w:rPr>
        <w:t xml:space="preserve"> (genomic architectural signatures of divergent selection)</w:t>
      </w:r>
      <w:r w:rsidR="00B163EC" w:rsidRPr="00B163EC">
        <w:rPr>
          <w:rFonts w:eastAsia="Times New Roman" w:cs="Arial"/>
          <w:color w:val="auto"/>
        </w:rPr>
        <w:t xml:space="preserve">, </w:t>
      </w:r>
      <w:r w:rsidR="00CD2F36" w:rsidRPr="0050011D">
        <w:rPr>
          <w:rFonts w:eastAsia="Times New Roman" w:cs="Arial"/>
          <w:color w:val="auto"/>
        </w:rPr>
        <w:t xml:space="preserve">correlation of </w:t>
      </w:r>
      <w:r w:rsidR="00B163EC" w:rsidRPr="00B163EC">
        <w:rPr>
          <w:rFonts w:eastAsia="Times New Roman" w:cs="Arial"/>
          <w:color w:val="auto"/>
        </w:rPr>
        <w:t xml:space="preserve">reproductive success </w:t>
      </w:r>
      <w:r w:rsidR="00CD2F36" w:rsidRPr="0050011D">
        <w:rPr>
          <w:rFonts w:eastAsia="Times New Roman" w:cs="Arial"/>
          <w:color w:val="auto"/>
        </w:rPr>
        <w:t xml:space="preserve">and COL4A5 allele (conferred fitness </w:t>
      </w:r>
      <w:r w:rsidR="00A22BC4">
        <w:rPr>
          <w:rFonts w:eastAsia="Times New Roman" w:cs="Arial"/>
          <w:color w:val="auto"/>
        </w:rPr>
        <w:t>advantage</w:t>
      </w:r>
      <w:r w:rsidR="00CD2F36" w:rsidRPr="0050011D">
        <w:rPr>
          <w:rFonts w:eastAsia="Times New Roman" w:cs="Arial"/>
          <w:color w:val="auto"/>
        </w:rPr>
        <w:t>)</w:t>
      </w:r>
      <w:r w:rsidR="00B163EC" w:rsidRPr="00B163EC">
        <w:rPr>
          <w:rFonts w:eastAsia="Times New Roman" w:cs="Arial"/>
          <w:color w:val="auto"/>
        </w:rPr>
        <w:t xml:space="preserve">, and differences in bird feeder visits among genotyped, radio-tagged individuals that differentiated at the segregating site of interest in </w:t>
      </w:r>
      <w:r w:rsidR="00B163EC" w:rsidRPr="0050011D">
        <w:rPr>
          <w:rFonts w:eastAsia="Times New Roman" w:cs="Arial"/>
          <w:i/>
          <w:iCs/>
          <w:color w:val="auto"/>
        </w:rPr>
        <w:t>COL4A6</w:t>
      </w:r>
      <w:r w:rsidR="00CD2F36" w:rsidRPr="0050011D">
        <w:rPr>
          <w:rFonts w:eastAsia="Times New Roman" w:cs="Arial"/>
          <w:i/>
          <w:iCs/>
          <w:color w:val="auto"/>
        </w:rPr>
        <w:t xml:space="preserve"> </w:t>
      </w:r>
      <w:r w:rsidR="00CD2F36" w:rsidRPr="0050011D">
        <w:rPr>
          <w:rFonts w:eastAsia="Times New Roman" w:cs="Arial"/>
          <w:iCs/>
          <w:color w:val="auto"/>
        </w:rPr>
        <w:t>(support for hypothesis that bird feeders foraging is the selective mechanism responsible for beak elongation)</w:t>
      </w:r>
      <w:r w:rsidR="00B163EC" w:rsidRPr="00B163EC">
        <w:rPr>
          <w:rFonts w:eastAsia="Times New Roman" w:cs="Arial"/>
          <w:color w:val="auto"/>
        </w:rPr>
        <w:t>. </w:t>
      </w:r>
    </w:p>
    <w:p w14:paraId="75B0DF6A" w14:textId="77777777" w:rsidR="00CD2F36" w:rsidRPr="00B163EC" w:rsidRDefault="00CD2F36" w:rsidP="00B163EC">
      <w:pPr>
        <w:spacing w:before="100" w:beforeAutospacing="1" w:after="100" w:afterAutospacing="1"/>
        <w:rPr>
          <w:rFonts w:eastAsia="Times New Roman" w:cs="Arial"/>
          <w:color w:val="auto"/>
        </w:rPr>
      </w:pPr>
      <w:r w:rsidRPr="0050011D">
        <w:rPr>
          <w:rFonts w:eastAsia="Times New Roman" w:cs="Arial"/>
          <w:color w:val="auto"/>
        </w:rPr>
        <w:t xml:space="preserve">Finally, </w:t>
      </w:r>
      <w:r w:rsidR="0099199E">
        <w:rPr>
          <w:rFonts w:eastAsia="Times New Roman" w:cs="Arial"/>
          <w:color w:val="auto"/>
        </w:rPr>
        <w:t>Barrett et al. (2018) (</w:t>
      </w:r>
      <w:r w:rsidRPr="0050011D">
        <w:rPr>
          <w:rFonts w:eastAsia="Times New Roman" w:cs="Arial"/>
          <w:color w:val="auto"/>
        </w:rPr>
        <w:t>BA</w:t>
      </w:r>
      <w:r w:rsidR="0099199E">
        <w:rPr>
          <w:rFonts w:eastAsia="Times New Roman" w:cs="Arial"/>
          <w:color w:val="auto"/>
        </w:rPr>
        <w:t>)</w:t>
      </w:r>
      <w:r w:rsidRPr="0050011D">
        <w:rPr>
          <w:rFonts w:eastAsia="Times New Roman" w:cs="Arial"/>
          <w:color w:val="auto"/>
        </w:rPr>
        <w:t xml:space="preserve"> </w:t>
      </w:r>
      <w:r w:rsidR="0023096A" w:rsidRPr="0050011D">
        <w:rPr>
          <w:rFonts w:eastAsia="Times New Roman" w:cs="Arial"/>
          <w:color w:val="auto"/>
        </w:rPr>
        <w:t>documented a rich story of natural selection</w:t>
      </w:r>
      <w:r w:rsidR="000F2275">
        <w:rPr>
          <w:rFonts w:eastAsia="Times New Roman" w:cs="Arial"/>
          <w:color w:val="auto"/>
        </w:rPr>
        <w:t xml:space="preserve">. They </w:t>
      </w:r>
      <w:r w:rsidR="00A1798D">
        <w:rPr>
          <w:rFonts w:eastAsia="Times New Roman" w:cs="Arial"/>
          <w:color w:val="auto"/>
        </w:rPr>
        <w:t>began</w:t>
      </w:r>
      <w:r w:rsidR="000F2275">
        <w:rPr>
          <w:rFonts w:eastAsia="Times New Roman" w:cs="Arial"/>
          <w:color w:val="auto"/>
        </w:rPr>
        <w:t xml:space="preserve"> </w:t>
      </w:r>
      <w:r w:rsidR="00A1798D">
        <w:rPr>
          <w:rFonts w:eastAsia="Times New Roman" w:cs="Arial"/>
          <w:color w:val="auto"/>
        </w:rPr>
        <w:t>by</w:t>
      </w:r>
      <w:r w:rsidR="0023096A" w:rsidRPr="0050011D">
        <w:rPr>
          <w:rFonts w:eastAsia="Times New Roman" w:cs="Arial"/>
          <w:color w:val="auto"/>
        </w:rPr>
        <w:t xml:space="preserve"> identifying a phenotype</w:t>
      </w:r>
      <w:r w:rsidR="000F2275">
        <w:rPr>
          <w:rFonts w:eastAsia="Times New Roman" w:cs="Arial"/>
          <w:color w:val="auto"/>
        </w:rPr>
        <w:t xml:space="preserve"> (dorsal brightness)</w:t>
      </w:r>
      <w:r w:rsidR="0023096A" w:rsidRPr="0050011D">
        <w:rPr>
          <w:rFonts w:eastAsia="Times New Roman" w:cs="Arial"/>
          <w:color w:val="auto"/>
        </w:rPr>
        <w:t xml:space="preserve"> under </w:t>
      </w:r>
      <w:r w:rsidR="0050011D" w:rsidRPr="0050011D">
        <w:rPr>
          <w:rFonts w:eastAsia="Times New Roman" w:cs="Arial"/>
          <w:color w:val="auto"/>
        </w:rPr>
        <w:t xml:space="preserve">selection for improving </w:t>
      </w:r>
      <w:proofErr w:type="spellStart"/>
      <w:r w:rsidR="0050011D" w:rsidRPr="0050011D">
        <w:rPr>
          <w:rFonts w:eastAsia="Times New Roman" w:cs="Arial"/>
          <w:color w:val="auto"/>
        </w:rPr>
        <w:t>crypsis</w:t>
      </w:r>
      <w:proofErr w:type="spellEnd"/>
      <w:r w:rsidR="0050011D" w:rsidRPr="0050011D">
        <w:rPr>
          <w:rFonts w:eastAsia="Times New Roman" w:cs="Arial"/>
          <w:color w:val="auto"/>
        </w:rPr>
        <w:t xml:space="preserve">, to experimentally determining that </w:t>
      </w:r>
      <w:r w:rsidR="0050011D" w:rsidRPr="0050011D">
        <w:rPr>
          <w:rFonts w:eastAsia="Times New Roman" w:cs="Arial"/>
          <w:i/>
          <w:color w:val="auto"/>
        </w:rPr>
        <w:t>agouti</w:t>
      </w:r>
      <w:r w:rsidR="0050011D" w:rsidRPr="0050011D">
        <w:rPr>
          <w:rFonts w:eastAsia="Times New Roman" w:cs="Arial"/>
          <w:color w:val="auto"/>
        </w:rPr>
        <w:t>-related SNPs changed in frequency when individuals were relocated to different selective environments</w:t>
      </w:r>
      <w:r w:rsidR="00A1798D">
        <w:rPr>
          <w:rFonts w:eastAsia="Times New Roman" w:cs="Arial"/>
          <w:color w:val="auto"/>
        </w:rPr>
        <w:t>.</w:t>
      </w:r>
      <w:r w:rsidR="0050011D" w:rsidRPr="0050011D">
        <w:rPr>
          <w:rFonts w:eastAsia="Times New Roman" w:cs="Arial"/>
          <w:color w:val="auto"/>
        </w:rPr>
        <w:t xml:space="preserve"> </w:t>
      </w:r>
      <w:r w:rsidR="00A1798D">
        <w:rPr>
          <w:rFonts w:eastAsia="Times New Roman" w:cs="Arial"/>
          <w:color w:val="auto"/>
        </w:rPr>
        <w:t>T</w:t>
      </w:r>
      <w:r w:rsidR="0050011D" w:rsidRPr="0050011D">
        <w:rPr>
          <w:rFonts w:eastAsia="Times New Roman" w:cs="Arial"/>
          <w:color w:val="auto"/>
        </w:rPr>
        <w:t xml:space="preserve">hen </w:t>
      </w:r>
      <w:r w:rsidR="00A1798D">
        <w:rPr>
          <w:rFonts w:eastAsia="Times New Roman" w:cs="Arial"/>
          <w:color w:val="auto"/>
        </w:rPr>
        <w:t xml:space="preserve">they </w:t>
      </w:r>
      <w:r w:rsidR="003A3C78">
        <w:rPr>
          <w:rFonts w:eastAsia="Times New Roman" w:cs="Arial"/>
          <w:color w:val="auto"/>
        </w:rPr>
        <w:t xml:space="preserve">identified a specific candidate deletion as increasing dorsal brightness, </w:t>
      </w:r>
      <w:r w:rsidR="00A1798D">
        <w:rPr>
          <w:rFonts w:eastAsia="Times New Roman" w:cs="Arial"/>
          <w:color w:val="auto"/>
        </w:rPr>
        <w:t>and also determined</w:t>
      </w:r>
      <w:r w:rsidR="003A3C78">
        <w:rPr>
          <w:rFonts w:eastAsia="Times New Roman" w:cs="Arial"/>
          <w:color w:val="auto"/>
        </w:rPr>
        <w:t xml:space="preserve"> the functional impact of that deletion (change in </w:t>
      </w:r>
      <w:proofErr w:type="spellStart"/>
      <w:r w:rsidR="003A3C78">
        <w:rPr>
          <w:rFonts w:eastAsia="Times New Roman" w:cs="Arial"/>
          <w:color w:val="auto"/>
        </w:rPr>
        <w:t>attractin</w:t>
      </w:r>
      <w:proofErr w:type="spellEnd"/>
      <w:r w:rsidR="003A3C78">
        <w:rPr>
          <w:rFonts w:eastAsia="Times New Roman" w:cs="Arial"/>
          <w:color w:val="auto"/>
        </w:rPr>
        <w:t xml:space="preserve"> binding affinity</w:t>
      </w:r>
      <w:r w:rsidR="00A1798D">
        <w:rPr>
          <w:rFonts w:eastAsia="Times New Roman" w:cs="Arial"/>
          <w:color w:val="auto"/>
        </w:rPr>
        <w:t xml:space="preserve"> via surface plasmon resonance</w:t>
      </w:r>
      <w:r w:rsidR="003A3C78">
        <w:rPr>
          <w:rFonts w:eastAsia="Times New Roman" w:cs="Arial"/>
          <w:color w:val="auto"/>
        </w:rPr>
        <w:t xml:space="preserve">). Finally, </w:t>
      </w:r>
      <w:r w:rsidR="00A1798D">
        <w:rPr>
          <w:rFonts w:eastAsia="Times New Roman" w:cs="Arial"/>
          <w:color w:val="auto"/>
        </w:rPr>
        <w:t>as</w:t>
      </w:r>
      <w:r w:rsidR="003A3C78">
        <w:rPr>
          <w:rFonts w:eastAsia="Times New Roman" w:cs="Arial"/>
          <w:color w:val="auto"/>
        </w:rPr>
        <w:t xml:space="preserve"> in NA, the</w:t>
      </w:r>
      <w:r w:rsidR="00A1798D">
        <w:rPr>
          <w:rFonts w:eastAsia="Times New Roman" w:cs="Arial"/>
          <w:color w:val="auto"/>
        </w:rPr>
        <w:t>y</w:t>
      </w:r>
      <w:r w:rsidR="003A3C78">
        <w:rPr>
          <w:rFonts w:eastAsia="Times New Roman" w:cs="Arial"/>
          <w:color w:val="auto"/>
        </w:rPr>
        <w:t xml:space="preserve"> put a nail in this association by comparing transgenic C57BL/6 lab mice with and without the candidate serine deletion in </w:t>
      </w:r>
      <w:r w:rsidR="003A3C78">
        <w:rPr>
          <w:rFonts w:eastAsia="Times New Roman" w:cs="Arial"/>
          <w:i/>
          <w:color w:val="auto"/>
        </w:rPr>
        <w:t>agouti</w:t>
      </w:r>
      <w:r w:rsidR="003A3C78">
        <w:rPr>
          <w:rFonts w:eastAsia="Times New Roman" w:cs="Arial"/>
          <w:color w:val="auto"/>
        </w:rPr>
        <w:t xml:space="preserve">, which demonstrated that the deletion led to cryptic lightening of mouse hair.  </w:t>
      </w:r>
    </w:p>
    <w:p w14:paraId="1D77DD9F" w14:textId="61FEF7AB" w:rsidR="00B163EC" w:rsidRPr="00B163EC" w:rsidRDefault="0050011D" w:rsidP="00B163EC">
      <w:pPr>
        <w:spacing w:before="100" w:beforeAutospacing="1" w:after="100" w:afterAutospacing="1"/>
        <w:rPr>
          <w:rFonts w:eastAsia="Times New Roman" w:cs="Arial"/>
          <w:color w:val="auto"/>
        </w:rPr>
      </w:pPr>
      <w:r w:rsidRPr="0050011D">
        <w:rPr>
          <w:rFonts w:eastAsia="Times New Roman" w:cs="Arial"/>
          <w:color w:val="auto"/>
        </w:rPr>
        <w:t xml:space="preserve">Overall, these studies were very dense with respect to how many analytical methods were employed, but it allowed each to tell an interesting story of phenotype-genotype association. </w:t>
      </w:r>
      <w:commentRangeStart w:id="13"/>
      <w:r w:rsidR="00B163EC" w:rsidRPr="00B163EC">
        <w:rPr>
          <w:rFonts w:eastAsia="Times New Roman" w:cs="Arial"/>
          <w:color w:val="auto"/>
        </w:rPr>
        <w:t xml:space="preserve">One particularly salient distinction between the study design of BO and that of NA and BA is that the latter two studies begin with a particular, well-studied locus in mind. </w:t>
      </w:r>
      <w:commentRangeEnd w:id="13"/>
      <w:r w:rsidR="00C551AD">
        <w:rPr>
          <w:rStyle w:val="CommentReference"/>
        </w:rPr>
        <w:commentReference w:id="13"/>
      </w:r>
      <w:r w:rsidRPr="0050011D">
        <w:rPr>
          <w:rFonts w:eastAsia="Times New Roman" w:cs="Arial"/>
          <w:color w:val="auto"/>
        </w:rPr>
        <w:t xml:space="preserve">The foundational knowledge that model organisms provide can be </w:t>
      </w:r>
      <w:r w:rsidR="00B163EC" w:rsidRPr="00B163EC">
        <w:rPr>
          <w:rFonts w:eastAsia="Times New Roman" w:cs="Arial"/>
          <w:color w:val="auto"/>
        </w:rPr>
        <w:t>cost effective</w:t>
      </w:r>
      <w:r w:rsidRPr="0050011D">
        <w:rPr>
          <w:rFonts w:eastAsia="Times New Roman" w:cs="Arial"/>
          <w:color w:val="auto"/>
        </w:rPr>
        <w:t xml:space="preserve"> and can open up different methods that require a more targeted genomic approach. F</w:t>
      </w:r>
      <w:r w:rsidR="00B163EC" w:rsidRPr="00B163EC">
        <w:rPr>
          <w:rFonts w:eastAsia="Times New Roman" w:cs="Arial"/>
          <w:color w:val="auto"/>
        </w:rPr>
        <w:t>or example</w:t>
      </w:r>
      <w:r w:rsidRPr="0050011D">
        <w:rPr>
          <w:rFonts w:eastAsia="Times New Roman" w:cs="Arial"/>
          <w:color w:val="auto"/>
        </w:rPr>
        <w:t>, it</w:t>
      </w:r>
      <w:r w:rsidR="00B163EC" w:rsidRPr="00B163EC">
        <w:rPr>
          <w:rFonts w:eastAsia="Times New Roman" w:cs="Arial"/>
          <w:color w:val="auto"/>
        </w:rPr>
        <w:t xml:space="preserve"> allowed NA to constrain the region for </w:t>
      </w:r>
      <w:r w:rsidRPr="0050011D">
        <w:rPr>
          <w:rFonts w:eastAsia="Times New Roman" w:cs="Arial"/>
          <w:color w:val="auto"/>
        </w:rPr>
        <w:t xml:space="preserve">which </w:t>
      </w:r>
      <w:r w:rsidR="00B163EC" w:rsidRPr="00B163EC">
        <w:rPr>
          <w:rFonts w:eastAsia="Times New Roman" w:cs="Arial"/>
          <w:color w:val="auto"/>
        </w:rPr>
        <w:t>they purchased tiled microarray probes</w:t>
      </w:r>
      <w:r w:rsidR="0023096A" w:rsidRPr="0050011D">
        <w:rPr>
          <w:rFonts w:eastAsia="Times New Roman" w:cs="Arial"/>
          <w:color w:val="auto"/>
        </w:rPr>
        <w:t xml:space="preserve">, and </w:t>
      </w:r>
      <w:r w:rsidRPr="0050011D">
        <w:rPr>
          <w:rFonts w:eastAsia="Times New Roman" w:cs="Arial"/>
          <w:color w:val="auto"/>
        </w:rPr>
        <w:t xml:space="preserve">it allowed </w:t>
      </w:r>
      <w:r w:rsidR="0023096A" w:rsidRPr="0050011D">
        <w:rPr>
          <w:rFonts w:eastAsia="Times New Roman" w:cs="Arial"/>
          <w:color w:val="auto"/>
        </w:rPr>
        <w:t xml:space="preserve">BA to focus their high-coverage sequencing effort on the </w:t>
      </w:r>
      <w:r w:rsidR="0023096A" w:rsidRPr="0050011D">
        <w:rPr>
          <w:rFonts w:eastAsia="Times New Roman" w:cs="Arial"/>
          <w:i/>
          <w:color w:val="auto"/>
        </w:rPr>
        <w:t xml:space="preserve">Agouti </w:t>
      </w:r>
      <w:r w:rsidR="0023096A" w:rsidRPr="0050011D">
        <w:rPr>
          <w:rFonts w:eastAsia="Times New Roman" w:cs="Arial"/>
          <w:color w:val="auto"/>
        </w:rPr>
        <w:t xml:space="preserve">gene. </w:t>
      </w:r>
      <w:r w:rsidR="00B163EC" w:rsidRPr="00B163EC">
        <w:rPr>
          <w:rFonts w:eastAsia="Times New Roman" w:cs="Arial"/>
          <w:color w:val="auto"/>
        </w:rPr>
        <w:t xml:space="preserve">In a sense, knowing a priori which gene or genomic region to target based on community-wide study of particular model organisms and specific phenotypic traits depends on another salient feature: whether or not the trait of interest is polygenic. In BO's case, there was no particular region known ahead of time because beak length, the actual phenotype under selection, is </w:t>
      </w:r>
      <w:r w:rsidR="0046569B">
        <w:rPr>
          <w:rFonts w:eastAsia="Times New Roman" w:cs="Arial"/>
          <w:color w:val="auto"/>
        </w:rPr>
        <w:t>governed</w:t>
      </w:r>
      <w:r w:rsidR="00B163EC" w:rsidRPr="00B163EC">
        <w:rPr>
          <w:rFonts w:eastAsia="Times New Roman" w:cs="Arial"/>
          <w:color w:val="auto"/>
        </w:rPr>
        <w:t xml:space="preserve"> by a widely dispersed set of alleles. </w:t>
      </w:r>
      <w:r w:rsidR="0023096A" w:rsidRPr="0050011D">
        <w:rPr>
          <w:rFonts w:eastAsia="Times New Roman" w:cs="Arial"/>
          <w:color w:val="auto"/>
        </w:rPr>
        <w:t xml:space="preserve">It may be the case that the massive genomic resources available for </w:t>
      </w:r>
      <w:proofErr w:type="spellStart"/>
      <w:r w:rsidR="0023096A" w:rsidRPr="0050011D">
        <w:rPr>
          <w:rFonts w:eastAsia="Times New Roman" w:cs="Arial"/>
          <w:i/>
          <w:color w:val="auto"/>
        </w:rPr>
        <w:t>Parus</w:t>
      </w:r>
      <w:proofErr w:type="spellEnd"/>
      <w:r w:rsidR="0023096A" w:rsidRPr="0050011D">
        <w:rPr>
          <w:rFonts w:eastAsia="Times New Roman" w:cs="Arial"/>
          <w:i/>
          <w:color w:val="auto"/>
        </w:rPr>
        <w:t xml:space="preserve"> major</w:t>
      </w:r>
      <w:r w:rsidR="0023096A" w:rsidRPr="0050011D">
        <w:rPr>
          <w:rFonts w:eastAsia="Times New Roman" w:cs="Arial"/>
          <w:color w:val="auto"/>
        </w:rPr>
        <w:t xml:space="preserve"> enabled the study of such a polygenic feature in the first place.</w:t>
      </w:r>
      <w:r w:rsidR="0046569B">
        <w:rPr>
          <w:rFonts w:eastAsia="Times New Roman" w:cs="Arial"/>
          <w:color w:val="auto"/>
        </w:rPr>
        <w:t xml:space="preserve"> So </w:t>
      </w:r>
      <w:proofErr w:type="gramStart"/>
      <w:r w:rsidR="0046569B">
        <w:rPr>
          <w:rFonts w:eastAsia="Times New Roman" w:cs="Arial"/>
          <w:color w:val="auto"/>
        </w:rPr>
        <w:t>far</w:t>
      </w:r>
      <w:proofErr w:type="gramEnd"/>
      <w:r w:rsidR="0046569B">
        <w:rPr>
          <w:rFonts w:eastAsia="Times New Roman" w:cs="Arial"/>
          <w:color w:val="auto"/>
        </w:rPr>
        <w:t xml:space="preserve"> I’ve found enjoyed the pairing of model and non-model systems for each theme – it gives us a perspective of what is more or less possible with the creatures we study.</w:t>
      </w:r>
      <w:ins w:id="14" w:author="Carlos Prada Montoya" w:date="2019-02-25T16:24:00Z">
        <w:r w:rsidR="00C551AD">
          <w:rPr>
            <w:rFonts w:eastAsia="Times New Roman" w:cs="Arial"/>
            <w:color w:val="auto"/>
          </w:rPr>
          <w:t xml:space="preserve"> This last part is excellent, just spend a lot less tim</w:t>
        </w:r>
      </w:ins>
      <w:ins w:id="15" w:author="Carlos Prada Montoya" w:date="2019-02-25T16:25:00Z">
        <w:r w:rsidR="00C551AD">
          <w:rPr>
            <w:rFonts w:eastAsia="Times New Roman" w:cs="Arial"/>
            <w:color w:val="auto"/>
          </w:rPr>
          <w:t>e summarizing each study and more time contrasting them.</w:t>
        </w:r>
      </w:ins>
    </w:p>
    <w:p w14:paraId="1A7DD6D5" w14:textId="77777777" w:rsidR="0099199E" w:rsidRDefault="0099199E" w:rsidP="00B163EC">
      <w:pPr>
        <w:spacing w:before="100" w:beforeAutospacing="1" w:after="100" w:afterAutospacing="1"/>
        <w:rPr>
          <w:rFonts w:eastAsia="Times New Roman" w:cs="Arial"/>
          <w:b/>
          <w:i/>
          <w:iCs/>
          <w:color w:val="auto"/>
        </w:rPr>
      </w:pPr>
    </w:p>
    <w:p w14:paraId="68A77A73" w14:textId="77777777" w:rsidR="00B163EC" w:rsidRPr="00B163EC" w:rsidRDefault="00B163EC" w:rsidP="00B163EC">
      <w:pPr>
        <w:spacing w:before="100" w:beforeAutospacing="1" w:after="100" w:afterAutospacing="1"/>
        <w:rPr>
          <w:rFonts w:eastAsia="Times New Roman" w:cs="Arial"/>
          <w:b/>
          <w:color w:val="auto"/>
        </w:rPr>
      </w:pPr>
      <w:r w:rsidRPr="0050011D">
        <w:rPr>
          <w:rFonts w:eastAsia="Times New Roman" w:cs="Arial"/>
          <w:b/>
          <w:i/>
          <w:iCs/>
          <w:color w:val="auto"/>
        </w:rPr>
        <w:t>References:</w:t>
      </w:r>
    </w:p>
    <w:p w14:paraId="7C117C25" w14:textId="77777777" w:rsidR="00324781" w:rsidRPr="0050011D" w:rsidRDefault="00B163EC" w:rsidP="0023096A">
      <w:pPr>
        <w:ind w:left="360" w:hanging="360"/>
        <w:rPr>
          <w:rFonts w:eastAsia="Times New Roman" w:cs="Arial"/>
          <w:color w:val="auto"/>
        </w:rPr>
      </w:pPr>
      <w:r w:rsidRPr="00B163EC">
        <w:rPr>
          <w:rFonts w:eastAsia="Times New Roman" w:cs="Arial"/>
          <w:color w:val="auto"/>
        </w:rPr>
        <w:lastRenderedPageBreak/>
        <w:t xml:space="preserve">Barrett, R. D. H., Laurent, S., </w:t>
      </w:r>
      <w:proofErr w:type="spellStart"/>
      <w:r w:rsidRPr="00B163EC">
        <w:rPr>
          <w:rFonts w:eastAsia="Times New Roman" w:cs="Arial"/>
          <w:color w:val="auto"/>
        </w:rPr>
        <w:t>Mallarino</w:t>
      </w:r>
      <w:proofErr w:type="spellEnd"/>
      <w:r w:rsidRPr="00B163EC">
        <w:rPr>
          <w:rFonts w:eastAsia="Times New Roman" w:cs="Arial"/>
          <w:color w:val="auto"/>
        </w:rPr>
        <w:t xml:space="preserve">, R., Pfeifer, S. P., Xu, C. C. Y., </w:t>
      </w:r>
      <w:proofErr w:type="spellStart"/>
      <w:r w:rsidRPr="00B163EC">
        <w:rPr>
          <w:rFonts w:eastAsia="Times New Roman" w:cs="Arial"/>
          <w:color w:val="auto"/>
        </w:rPr>
        <w:t>Foll</w:t>
      </w:r>
      <w:proofErr w:type="spellEnd"/>
      <w:r w:rsidRPr="00B163EC">
        <w:rPr>
          <w:rFonts w:eastAsia="Times New Roman" w:cs="Arial"/>
          <w:color w:val="auto"/>
        </w:rPr>
        <w:t xml:space="preserve">, M., … Hoekstra, H. E. (2018). The fitness consequences of genetic variation in wild populations of mice. </w:t>
      </w:r>
      <w:proofErr w:type="spellStart"/>
      <w:r w:rsidRPr="0050011D">
        <w:rPr>
          <w:rFonts w:eastAsia="Times New Roman" w:cs="Arial"/>
          <w:i/>
          <w:iCs/>
          <w:color w:val="auto"/>
        </w:rPr>
        <w:t>BioRxiv</w:t>
      </w:r>
      <w:proofErr w:type="spellEnd"/>
      <w:r w:rsidRPr="00B163EC">
        <w:rPr>
          <w:rFonts w:eastAsia="Times New Roman" w:cs="Arial"/>
          <w:color w:val="auto"/>
        </w:rPr>
        <w:t xml:space="preserve">. </w:t>
      </w:r>
      <w:hyperlink r:id="rId7" w:history="1">
        <w:r w:rsidRPr="0050011D">
          <w:rPr>
            <w:rFonts w:eastAsia="Times New Roman" w:cs="Arial"/>
            <w:color w:val="0000FF"/>
            <w:u w:val="single"/>
          </w:rPr>
          <w:t>https://doi.org/10.1101/383240</w:t>
        </w:r>
      </w:hyperlink>
    </w:p>
    <w:p w14:paraId="45D486A3" w14:textId="77777777" w:rsidR="0023096A" w:rsidRPr="0023096A" w:rsidRDefault="0023096A" w:rsidP="0023096A">
      <w:pPr>
        <w:ind w:left="360" w:hanging="360"/>
        <w:rPr>
          <w:rFonts w:eastAsia="Times New Roman" w:cs="Arial"/>
          <w:color w:val="auto"/>
        </w:rPr>
      </w:pPr>
      <w:proofErr w:type="spellStart"/>
      <w:r w:rsidRPr="0023096A">
        <w:rPr>
          <w:rFonts w:eastAsia="Times New Roman" w:cs="Arial"/>
          <w:color w:val="auto"/>
        </w:rPr>
        <w:t>Bosse</w:t>
      </w:r>
      <w:proofErr w:type="spellEnd"/>
      <w:r w:rsidRPr="0023096A">
        <w:rPr>
          <w:rFonts w:eastAsia="Times New Roman" w:cs="Arial"/>
          <w:color w:val="auto"/>
        </w:rPr>
        <w:t xml:space="preserve">, M., </w:t>
      </w:r>
      <w:proofErr w:type="spellStart"/>
      <w:r w:rsidRPr="0023096A">
        <w:rPr>
          <w:rFonts w:eastAsia="Times New Roman" w:cs="Arial"/>
          <w:color w:val="auto"/>
        </w:rPr>
        <w:t>Spurgin</w:t>
      </w:r>
      <w:proofErr w:type="spellEnd"/>
      <w:r w:rsidRPr="0023096A">
        <w:rPr>
          <w:rFonts w:eastAsia="Times New Roman" w:cs="Arial"/>
          <w:color w:val="auto"/>
        </w:rPr>
        <w:t xml:space="preserve">, L. G., Laine, V. N., Cole, E. F., Firth, J. A., </w:t>
      </w:r>
      <w:proofErr w:type="spellStart"/>
      <w:r w:rsidRPr="0023096A">
        <w:rPr>
          <w:rFonts w:eastAsia="Times New Roman" w:cs="Arial"/>
          <w:color w:val="auto"/>
        </w:rPr>
        <w:t>Gienapp</w:t>
      </w:r>
      <w:proofErr w:type="spellEnd"/>
      <w:r w:rsidRPr="0023096A">
        <w:rPr>
          <w:rFonts w:eastAsia="Times New Roman" w:cs="Arial"/>
          <w:color w:val="auto"/>
        </w:rPr>
        <w:t xml:space="preserve">, P., … Slate, J. (2017). Recent natural selection causes adaptive evolution of an avian polygenic trait. </w:t>
      </w:r>
      <w:r w:rsidRPr="0023096A">
        <w:rPr>
          <w:rFonts w:eastAsia="Times New Roman" w:cs="Arial"/>
          <w:i/>
          <w:iCs/>
          <w:color w:val="auto"/>
        </w:rPr>
        <w:t>Science</w:t>
      </w:r>
      <w:r w:rsidRPr="0023096A">
        <w:rPr>
          <w:rFonts w:eastAsia="Times New Roman" w:cs="Arial"/>
          <w:color w:val="auto"/>
        </w:rPr>
        <w:t xml:space="preserve">, </w:t>
      </w:r>
      <w:r w:rsidRPr="0023096A">
        <w:rPr>
          <w:rFonts w:eastAsia="Times New Roman" w:cs="Arial"/>
          <w:i/>
          <w:iCs/>
          <w:color w:val="auto"/>
        </w:rPr>
        <w:t>358</w:t>
      </w:r>
      <w:r w:rsidRPr="0023096A">
        <w:rPr>
          <w:rFonts w:eastAsia="Times New Roman" w:cs="Arial"/>
          <w:color w:val="auto"/>
        </w:rPr>
        <w:t xml:space="preserve">(6361), 365–368. </w:t>
      </w:r>
      <w:hyperlink r:id="rId8" w:history="1">
        <w:r w:rsidRPr="0050011D">
          <w:rPr>
            <w:rFonts w:eastAsia="Times New Roman" w:cs="Arial"/>
            <w:color w:val="0000FF"/>
            <w:u w:val="single"/>
          </w:rPr>
          <w:t>https://doi.org/10.1126/science.aal3298</w:t>
        </w:r>
      </w:hyperlink>
    </w:p>
    <w:p w14:paraId="053DE3F9" w14:textId="77777777" w:rsidR="0023096A" w:rsidRPr="0023096A" w:rsidRDefault="0023096A" w:rsidP="0023096A">
      <w:pPr>
        <w:ind w:left="360" w:hanging="360"/>
        <w:rPr>
          <w:rFonts w:eastAsia="Times New Roman" w:cs="Arial"/>
          <w:color w:val="auto"/>
        </w:rPr>
      </w:pPr>
      <w:r w:rsidRPr="0023096A">
        <w:rPr>
          <w:rFonts w:eastAsia="Times New Roman" w:cs="Arial"/>
          <w:color w:val="auto"/>
        </w:rPr>
        <w:t xml:space="preserve">Nadeau, N. J., Pardo-Diaz, C., </w:t>
      </w:r>
      <w:proofErr w:type="spellStart"/>
      <w:r w:rsidRPr="0023096A">
        <w:rPr>
          <w:rFonts w:eastAsia="Times New Roman" w:cs="Arial"/>
          <w:color w:val="auto"/>
        </w:rPr>
        <w:t>Whibley</w:t>
      </w:r>
      <w:proofErr w:type="spellEnd"/>
      <w:r w:rsidRPr="0023096A">
        <w:rPr>
          <w:rFonts w:eastAsia="Times New Roman" w:cs="Arial"/>
          <w:color w:val="auto"/>
        </w:rPr>
        <w:t xml:space="preserve">, A., Supple, M. A., </w:t>
      </w:r>
      <w:proofErr w:type="spellStart"/>
      <w:r w:rsidRPr="0023096A">
        <w:rPr>
          <w:rFonts w:eastAsia="Times New Roman" w:cs="Arial"/>
          <w:color w:val="auto"/>
        </w:rPr>
        <w:t>Saenko</w:t>
      </w:r>
      <w:proofErr w:type="spellEnd"/>
      <w:r w:rsidRPr="0023096A">
        <w:rPr>
          <w:rFonts w:eastAsia="Times New Roman" w:cs="Arial"/>
          <w:color w:val="auto"/>
        </w:rPr>
        <w:t xml:space="preserve">, S. V., </w:t>
      </w:r>
      <w:proofErr w:type="spellStart"/>
      <w:r w:rsidRPr="0023096A">
        <w:rPr>
          <w:rFonts w:eastAsia="Times New Roman" w:cs="Arial"/>
          <w:color w:val="auto"/>
        </w:rPr>
        <w:t>Wallbank</w:t>
      </w:r>
      <w:proofErr w:type="spellEnd"/>
      <w:r w:rsidRPr="0023096A">
        <w:rPr>
          <w:rFonts w:eastAsia="Times New Roman" w:cs="Arial"/>
          <w:color w:val="auto"/>
        </w:rPr>
        <w:t xml:space="preserve">, R. W. R., … </w:t>
      </w:r>
      <w:proofErr w:type="spellStart"/>
      <w:r w:rsidRPr="0023096A">
        <w:rPr>
          <w:rFonts w:eastAsia="Times New Roman" w:cs="Arial"/>
          <w:color w:val="auto"/>
        </w:rPr>
        <w:t>Jiggins</w:t>
      </w:r>
      <w:proofErr w:type="spellEnd"/>
      <w:r w:rsidRPr="0023096A">
        <w:rPr>
          <w:rFonts w:eastAsia="Times New Roman" w:cs="Arial"/>
          <w:color w:val="auto"/>
        </w:rPr>
        <w:t xml:space="preserve">, C. D. (2016). The gene cortex controls mimicry and </w:t>
      </w:r>
      <w:proofErr w:type="spellStart"/>
      <w:r w:rsidRPr="0023096A">
        <w:rPr>
          <w:rFonts w:eastAsia="Times New Roman" w:cs="Arial"/>
          <w:color w:val="auto"/>
        </w:rPr>
        <w:t>crypsis</w:t>
      </w:r>
      <w:proofErr w:type="spellEnd"/>
      <w:r w:rsidRPr="0023096A">
        <w:rPr>
          <w:rFonts w:eastAsia="Times New Roman" w:cs="Arial"/>
          <w:color w:val="auto"/>
        </w:rPr>
        <w:t xml:space="preserve"> in butterflies and moths. </w:t>
      </w:r>
      <w:r w:rsidRPr="0023096A">
        <w:rPr>
          <w:rFonts w:eastAsia="Times New Roman" w:cs="Arial"/>
          <w:i/>
          <w:iCs/>
          <w:color w:val="auto"/>
        </w:rPr>
        <w:t>Nature</w:t>
      </w:r>
      <w:r w:rsidRPr="0023096A">
        <w:rPr>
          <w:rFonts w:eastAsia="Times New Roman" w:cs="Arial"/>
          <w:color w:val="auto"/>
        </w:rPr>
        <w:t xml:space="preserve">, </w:t>
      </w:r>
      <w:r w:rsidRPr="0023096A">
        <w:rPr>
          <w:rFonts w:eastAsia="Times New Roman" w:cs="Arial"/>
          <w:i/>
          <w:iCs/>
          <w:color w:val="auto"/>
        </w:rPr>
        <w:t>534</w:t>
      </w:r>
      <w:r w:rsidRPr="0023096A">
        <w:rPr>
          <w:rFonts w:eastAsia="Times New Roman" w:cs="Arial"/>
          <w:color w:val="auto"/>
        </w:rPr>
        <w:t xml:space="preserve">(7605), 106–110. </w:t>
      </w:r>
      <w:hyperlink r:id="rId9" w:history="1">
        <w:r w:rsidRPr="0050011D">
          <w:rPr>
            <w:rFonts w:eastAsia="Times New Roman" w:cs="Arial"/>
            <w:color w:val="0000FF"/>
            <w:u w:val="single"/>
          </w:rPr>
          <w:t>https://doi.org/10.1038/nature17961</w:t>
        </w:r>
      </w:hyperlink>
    </w:p>
    <w:p w14:paraId="325F893F" w14:textId="77777777" w:rsidR="0023096A" w:rsidRPr="0050011D" w:rsidRDefault="0023096A" w:rsidP="0023096A">
      <w:pPr>
        <w:spacing w:line="480" w:lineRule="auto"/>
        <w:rPr>
          <w:rFonts w:eastAsia="Times New Roman" w:cs="Arial"/>
          <w:color w:val="auto"/>
        </w:rPr>
      </w:pPr>
    </w:p>
    <w:sectPr w:rsidR="0023096A" w:rsidRPr="0050011D" w:rsidSect="000E21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5T16:25:00Z" w:initials="CPM">
    <w:p w14:paraId="41A9CB1C" w14:textId="340DCE71" w:rsidR="00970FEE" w:rsidRDefault="00970FEE">
      <w:pPr>
        <w:pStyle w:val="CommentText"/>
      </w:pPr>
      <w:r>
        <w:rPr>
          <w:rStyle w:val="CommentReference"/>
        </w:rPr>
        <w:annotationRef/>
      </w:r>
      <w:r>
        <w:t>9</w:t>
      </w:r>
      <w:r w:rsidR="00571783">
        <w:t>1</w:t>
      </w:r>
      <w:r>
        <w:t>%</w:t>
      </w:r>
    </w:p>
  </w:comment>
  <w:comment w:id="4" w:author="Carlos Prada Montoya" w:date="2019-02-25T16:19:00Z" w:initials="CPM">
    <w:p w14:paraId="228C48D8" w14:textId="3EB4FC29" w:rsidR="00C551AD" w:rsidRDefault="00C551AD">
      <w:pPr>
        <w:pStyle w:val="CommentText"/>
      </w:pPr>
      <w:r>
        <w:rPr>
          <w:rStyle w:val="CommentReference"/>
        </w:rPr>
        <w:annotationRef/>
      </w:r>
      <w:r>
        <w:t xml:space="preserve">A bit unclear because if it is regulatory, </w:t>
      </w:r>
      <w:proofErr w:type="gramStart"/>
      <w:r>
        <w:t>then  to</w:t>
      </w:r>
      <w:proofErr w:type="gramEnd"/>
      <w:r>
        <w:t xml:space="preserve"> me, it is functional</w:t>
      </w:r>
    </w:p>
  </w:comment>
  <w:comment w:id="13" w:author="Carlos Prada Montoya" w:date="2019-02-25T16:23:00Z" w:initials="CPM">
    <w:p w14:paraId="39DFAC98" w14:textId="7050A017" w:rsidR="00C551AD" w:rsidRDefault="00C551AD">
      <w:pPr>
        <w:pStyle w:val="CommentText"/>
      </w:pPr>
      <w:r>
        <w:rPr>
          <w:rStyle w:val="CommentReference"/>
        </w:rPr>
        <w:annotationRef/>
      </w:r>
      <w:r>
        <w:t>This is what you should do for most of the critique, see example I just posted on Slack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9CB1C" w15:done="0"/>
  <w15:commentEx w15:paraId="228C48D8" w15:done="0"/>
  <w15:commentEx w15:paraId="39DFA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9CB1C" w16cid:durableId="201E9573"/>
  <w16cid:commentId w16cid:paraId="228C48D8" w16cid:durableId="201E941B"/>
  <w16cid:commentId w16cid:paraId="39DFAC98" w16cid:durableId="201E94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EC"/>
    <w:rsid w:val="000E2137"/>
    <w:rsid w:val="000F2275"/>
    <w:rsid w:val="0023096A"/>
    <w:rsid w:val="003A3C78"/>
    <w:rsid w:val="0046569B"/>
    <w:rsid w:val="0050011D"/>
    <w:rsid w:val="00571783"/>
    <w:rsid w:val="006A2238"/>
    <w:rsid w:val="00703DB3"/>
    <w:rsid w:val="00872264"/>
    <w:rsid w:val="00914495"/>
    <w:rsid w:val="00970FEE"/>
    <w:rsid w:val="0099199E"/>
    <w:rsid w:val="009951E2"/>
    <w:rsid w:val="00A1798D"/>
    <w:rsid w:val="00A22BC4"/>
    <w:rsid w:val="00A57384"/>
    <w:rsid w:val="00B163EC"/>
    <w:rsid w:val="00B52ADB"/>
    <w:rsid w:val="00C551AD"/>
    <w:rsid w:val="00CD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886A5"/>
  <w15:chartTrackingRefBased/>
  <w15:docId w15:val="{27DAD034-8099-9543-9CA7-41CADD95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3EC"/>
    <w:pPr>
      <w:spacing w:before="100" w:beforeAutospacing="1" w:after="100" w:afterAutospacing="1"/>
    </w:pPr>
    <w:rPr>
      <w:rFonts w:ascii="Times New Roman" w:eastAsia="Times New Roman" w:hAnsi="Times New Roman" w:cs="Times New Roman"/>
      <w:color w:val="auto"/>
    </w:rPr>
  </w:style>
  <w:style w:type="character" w:styleId="Strong">
    <w:name w:val="Strong"/>
    <w:basedOn w:val="DefaultParagraphFont"/>
    <w:uiPriority w:val="22"/>
    <w:qFormat/>
    <w:rsid w:val="00B163EC"/>
    <w:rPr>
      <w:b/>
      <w:bCs/>
    </w:rPr>
  </w:style>
  <w:style w:type="character" w:styleId="Emphasis">
    <w:name w:val="Emphasis"/>
    <w:basedOn w:val="DefaultParagraphFont"/>
    <w:uiPriority w:val="20"/>
    <w:qFormat/>
    <w:rsid w:val="00B163EC"/>
    <w:rPr>
      <w:i/>
      <w:iCs/>
    </w:rPr>
  </w:style>
  <w:style w:type="character" w:styleId="Hyperlink">
    <w:name w:val="Hyperlink"/>
    <w:basedOn w:val="DefaultParagraphFont"/>
    <w:uiPriority w:val="99"/>
    <w:semiHidden/>
    <w:unhideWhenUsed/>
    <w:rsid w:val="00B163EC"/>
    <w:rPr>
      <w:color w:val="0000FF"/>
      <w:u w:val="single"/>
    </w:rPr>
  </w:style>
  <w:style w:type="paragraph" w:styleId="NoSpacing">
    <w:name w:val="No Spacing"/>
    <w:uiPriority w:val="1"/>
    <w:qFormat/>
    <w:rsid w:val="0050011D"/>
  </w:style>
  <w:style w:type="paragraph" w:styleId="BalloonText">
    <w:name w:val="Balloon Text"/>
    <w:basedOn w:val="Normal"/>
    <w:link w:val="BalloonTextChar"/>
    <w:uiPriority w:val="99"/>
    <w:semiHidden/>
    <w:unhideWhenUsed/>
    <w:rsid w:val="00C551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51A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51AD"/>
    <w:rPr>
      <w:sz w:val="16"/>
      <w:szCs w:val="16"/>
    </w:rPr>
  </w:style>
  <w:style w:type="paragraph" w:styleId="CommentText">
    <w:name w:val="annotation text"/>
    <w:basedOn w:val="Normal"/>
    <w:link w:val="CommentTextChar"/>
    <w:uiPriority w:val="99"/>
    <w:semiHidden/>
    <w:unhideWhenUsed/>
    <w:rsid w:val="00C551AD"/>
    <w:rPr>
      <w:sz w:val="20"/>
      <w:szCs w:val="20"/>
    </w:rPr>
  </w:style>
  <w:style w:type="character" w:customStyle="1" w:styleId="CommentTextChar">
    <w:name w:val="Comment Text Char"/>
    <w:basedOn w:val="DefaultParagraphFont"/>
    <w:link w:val="CommentText"/>
    <w:uiPriority w:val="99"/>
    <w:semiHidden/>
    <w:rsid w:val="00C551AD"/>
    <w:rPr>
      <w:sz w:val="20"/>
      <w:szCs w:val="20"/>
    </w:rPr>
  </w:style>
  <w:style w:type="paragraph" w:styleId="CommentSubject">
    <w:name w:val="annotation subject"/>
    <w:basedOn w:val="CommentText"/>
    <w:next w:val="CommentText"/>
    <w:link w:val="CommentSubjectChar"/>
    <w:uiPriority w:val="99"/>
    <w:semiHidden/>
    <w:unhideWhenUsed/>
    <w:rsid w:val="00C551AD"/>
    <w:rPr>
      <w:b/>
      <w:bCs/>
    </w:rPr>
  </w:style>
  <w:style w:type="character" w:customStyle="1" w:styleId="CommentSubjectChar">
    <w:name w:val="Comment Subject Char"/>
    <w:basedOn w:val="CommentTextChar"/>
    <w:link w:val="CommentSubject"/>
    <w:uiPriority w:val="99"/>
    <w:semiHidden/>
    <w:rsid w:val="00C551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60450">
      <w:bodyDiv w:val="1"/>
      <w:marLeft w:val="0"/>
      <w:marRight w:val="0"/>
      <w:marTop w:val="0"/>
      <w:marBottom w:val="0"/>
      <w:divBdr>
        <w:top w:val="none" w:sz="0" w:space="0" w:color="auto"/>
        <w:left w:val="none" w:sz="0" w:space="0" w:color="auto"/>
        <w:bottom w:val="none" w:sz="0" w:space="0" w:color="auto"/>
        <w:right w:val="none" w:sz="0" w:space="0" w:color="auto"/>
      </w:divBdr>
      <w:divsChild>
        <w:div w:id="796725757">
          <w:marLeft w:val="480"/>
          <w:marRight w:val="0"/>
          <w:marTop w:val="0"/>
          <w:marBottom w:val="0"/>
          <w:divBdr>
            <w:top w:val="none" w:sz="0" w:space="0" w:color="auto"/>
            <w:left w:val="none" w:sz="0" w:space="0" w:color="auto"/>
            <w:bottom w:val="none" w:sz="0" w:space="0" w:color="auto"/>
            <w:right w:val="none" w:sz="0" w:space="0" w:color="auto"/>
          </w:divBdr>
          <w:divsChild>
            <w:div w:id="831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561">
      <w:bodyDiv w:val="1"/>
      <w:marLeft w:val="0"/>
      <w:marRight w:val="0"/>
      <w:marTop w:val="0"/>
      <w:marBottom w:val="0"/>
      <w:divBdr>
        <w:top w:val="none" w:sz="0" w:space="0" w:color="auto"/>
        <w:left w:val="none" w:sz="0" w:space="0" w:color="auto"/>
        <w:bottom w:val="none" w:sz="0" w:space="0" w:color="auto"/>
        <w:right w:val="none" w:sz="0" w:space="0" w:color="auto"/>
      </w:divBdr>
      <w:divsChild>
        <w:div w:id="904218858">
          <w:marLeft w:val="480"/>
          <w:marRight w:val="0"/>
          <w:marTop w:val="0"/>
          <w:marBottom w:val="0"/>
          <w:divBdr>
            <w:top w:val="none" w:sz="0" w:space="0" w:color="auto"/>
            <w:left w:val="none" w:sz="0" w:space="0" w:color="auto"/>
            <w:bottom w:val="none" w:sz="0" w:space="0" w:color="auto"/>
            <w:right w:val="none" w:sz="0" w:space="0" w:color="auto"/>
          </w:divBdr>
          <w:divsChild>
            <w:div w:id="7127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0866">
      <w:bodyDiv w:val="1"/>
      <w:marLeft w:val="0"/>
      <w:marRight w:val="0"/>
      <w:marTop w:val="0"/>
      <w:marBottom w:val="0"/>
      <w:divBdr>
        <w:top w:val="none" w:sz="0" w:space="0" w:color="auto"/>
        <w:left w:val="none" w:sz="0" w:space="0" w:color="auto"/>
        <w:bottom w:val="none" w:sz="0" w:space="0" w:color="auto"/>
        <w:right w:val="none" w:sz="0" w:space="0" w:color="auto"/>
      </w:divBdr>
      <w:divsChild>
        <w:div w:id="549463699">
          <w:marLeft w:val="480"/>
          <w:marRight w:val="0"/>
          <w:marTop w:val="0"/>
          <w:marBottom w:val="0"/>
          <w:divBdr>
            <w:top w:val="none" w:sz="0" w:space="0" w:color="auto"/>
            <w:left w:val="none" w:sz="0" w:space="0" w:color="auto"/>
            <w:bottom w:val="none" w:sz="0" w:space="0" w:color="auto"/>
            <w:right w:val="none" w:sz="0" w:space="0" w:color="auto"/>
          </w:divBdr>
          <w:divsChild>
            <w:div w:id="1182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al3298" TargetMode="External"/><Relationship Id="rId3" Type="http://schemas.openxmlformats.org/officeDocument/2006/relationships/webSettings" Target="webSettings.xml"/><Relationship Id="rId7" Type="http://schemas.openxmlformats.org/officeDocument/2006/relationships/hyperlink" Target="https://doi.org/10.1101/3832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10.1038/nature17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Prada Montoya</cp:lastModifiedBy>
  <cp:revision>5</cp:revision>
  <dcterms:created xsi:type="dcterms:W3CDTF">2019-02-25T21:17:00Z</dcterms:created>
  <dcterms:modified xsi:type="dcterms:W3CDTF">2019-02-25T21:25:00Z</dcterms:modified>
</cp:coreProperties>
</file>