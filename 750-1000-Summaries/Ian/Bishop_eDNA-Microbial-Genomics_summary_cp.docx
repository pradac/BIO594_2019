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F6999" w14:textId="77777777" w:rsidR="00010647" w:rsidRPr="007218A2" w:rsidRDefault="00010647" w:rsidP="00010647">
      <w:pPr>
        <w:pStyle w:val="NoSpacing"/>
        <w:rPr>
          <w:rFonts w:cs="Arial"/>
          <w:b/>
        </w:rPr>
      </w:pPr>
      <w:r w:rsidRPr="007218A2">
        <w:rPr>
          <w:rFonts w:cs="Arial"/>
          <w:b/>
        </w:rPr>
        <w:t xml:space="preserve">Ian </w:t>
      </w:r>
      <w:commentRangeStart w:id="0"/>
      <w:r w:rsidRPr="007218A2">
        <w:rPr>
          <w:rFonts w:cs="Arial"/>
          <w:b/>
        </w:rPr>
        <w:t>Bishop</w:t>
      </w:r>
      <w:commentRangeEnd w:id="0"/>
      <w:r w:rsidR="008F5585">
        <w:rPr>
          <w:rStyle w:val="CommentReference"/>
        </w:rPr>
        <w:commentReference w:id="0"/>
      </w:r>
    </w:p>
    <w:p w14:paraId="0A12DEA3" w14:textId="77777777" w:rsidR="00010647" w:rsidRPr="007218A2" w:rsidRDefault="00010647" w:rsidP="00010647">
      <w:pPr>
        <w:pStyle w:val="NoSpacing"/>
        <w:rPr>
          <w:rFonts w:cs="Arial"/>
          <w:b/>
        </w:rPr>
      </w:pPr>
      <w:r w:rsidRPr="007218A2">
        <w:rPr>
          <w:rFonts w:cs="Arial"/>
          <w:b/>
        </w:rPr>
        <w:t>BIO-594_2019</w:t>
      </w:r>
      <w:bookmarkStart w:id="1" w:name="_GoBack"/>
      <w:bookmarkEnd w:id="1"/>
    </w:p>
    <w:p w14:paraId="10F3D4B5" w14:textId="77777777" w:rsidR="00010647" w:rsidRPr="007218A2" w:rsidRDefault="00010647" w:rsidP="00010647">
      <w:pPr>
        <w:pStyle w:val="NoSpacing"/>
        <w:rPr>
          <w:rFonts w:cs="Arial"/>
          <w:b/>
        </w:rPr>
      </w:pPr>
      <w:r w:rsidRPr="007218A2">
        <w:rPr>
          <w:rFonts w:cs="Arial"/>
          <w:b/>
        </w:rPr>
        <w:t>4/25/19</w:t>
      </w:r>
    </w:p>
    <w:p w14:paraId="7533CDC9" w14:textId="77777777" w:rsidR="00010647" w:rsidRPr="007218A2" w:rsidRDefault="00010647" w:rsidP="00010647">
      <w:pPr>
        <w:pStyle w:val="NoSpacing"/>
        <w:rPr>
          <w:rFonts w:cs="Arial"/>
          <w:b/>
        </w:rPr>
      </w:pPr>
      <w:r w:rsidRPr="007218A2">
        <w:rPr>
          <w:rFonts w:cs="Arial"/>
          <w:b/>
        </w:rPr>
        <w:t>Work count:</w:t>
      </w:r>
      <w:r w:rsidR="00983209">
        <w:rPr>
          <w:rFonts w:cs="Arial"/>
          <w:b/>
        </w:rPr>
        <w:t xml:space="preserve"> 818</w:t>
      </w:r>
    </w:p>
    <w:p w14:paraId="5F6A9466" w14:textId="77777777"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This week we read two articles that each in their own way sought to </w:t>
      </w:r>
      <w:r w:rsidR="008A7253">
        <w:rPr>
          <w:rFonts w:eastAsia="Times New Roman" w:cs="Arial"/>
          <w:color w:val="auto"/>
        </w:rPr>
        <w:t xml:space="preserve">characterize </w:t>
      </w:r>
      <w:r w:rsidRPr="007218A2">
        <w:rPr>
          <w:rFonts w:eastAsia="Times New Roman" w:cs="Arial"/>
          <w:color w:val="auto"/>
        </w:rPr>
        <w:t xml:space="preserve">"hidden" diversity </w:t>
      </w:r>
      <w:r w:rsidR="008A7253">
        <w:rPr>
          <w:rFonts w:eastAsia="Times New Roman" w:cs="Arial"/>
          <w:color w:val="auto"/>
        </w:rPr>
        <w:t>in</w:t>
      </w:r>
      <w:r w:rsidRPr="007218A2">
        <w:rPr>
          <w:rFonts w:eastAsia="Times New Roman" w:cs="Arial"/>
          <w:color w:val="auto"/>
        </w:rPr>
        <w:t xml:space="preserve"> two different environments using NGS</w:t>
      </w:r>
      <w:del w:id="2" w:author="Carlos Prada Montoya" w:date="2019-04-25T14:36:00Z">
        <w:r w:rsidRPr="007218A2" w:rsidDel="00775324">
          <w:rPr>
            <w:rFonts w:eastAsia="Times New Roman" w:cs="Arial"/>
            <w:color w:val="auto"/>
          </w:rPr>
          <w:delText>, hidden meaning something different in each case</w:delText>
        </w:r>
      </w:del>
      <w:r w:rsidRPr="007218A2">
        <w:rPr>
          <w:rFonts w:eastAsia="Times New Roman" w:cs="Arial"/>
          <w:color w:val="auto"/>
        </w:rPr>
        <w:t xml:space="preserve">. </w:t>
      </w:r>
      <w:proofErr w:type="spellStart"/>
      <w:r w:rsidRPr="007218A2">
        <w:rPr>
          <w:rFonts w:eastAsia="Times New Roman" w:cs="Arial"/>
          <w:color w:val="auto"/>
        </w:rPr>
        <w:t>Boussarie</w:t>
      </w:r>
      <w:proofErr w:type="spellEnd"/>
      <w:r w:rsidRPr="007218A2">
        <w:rPr>
          <w:rFonts w:eastAsia="Times New Roman" w:cs="Arial"/>
          <w:color w:val="auto"/>
        </w:rPr>
        <w:t xml:space="preserve"> et al. (BO) </w:t>
      </w:r>
      <w:r w:rsidR="008A7253">
        <w:rPr>
          <w:rFonts w:eastAsia="Times New Roman" w:cs="Arial"/>
          <w:color w:val="auto"/>
        </w:rPr>
        <w:t>used NGS</w:t>
      </w:r>
      <w:r w:rsidRPr="007218A2">
        <w:rPr>
          <w:rFonts w:eastAsia="Times New Roman" w:cs="Arial"/>
          <w:color w:val="auto"/>
        </w:rPr>
        <w:t xml:space="preserve"> in order to assess the insufficiency of traditional methods to determine species richness in mobile and elusive sharks.  </w:t>
      </w:r>
      <w:proofErr w:type="spellStart"/>
      <w:r w:rsidRPr="007218A2">
        <w:rPr>
          <w:rFonts w:eastAsia="Times New Roman" w:cs="Arial"/>
          <w:color w:val="auto"/>
        </w:rPr>
        <w:t>Sunagawa</w:t>
      </w:r>
      <w:proofErr w:type="spellEnd"/>
      <w:r w:rsidRPr="007218A2">
        <w:rPr>
          <w:rFonts w:eastAsia="Times New Roman" w:cs="Arial"/>
          <w:color w:val="auto"/>
        </w:rPr>
        <w:t xml:space="preserve"> et al. (SU) </w:t>
      </w:r>
      <w:del w:id="3" w:author="Carlos Prada Montoya" w:date="2019-04-25T14:37:00Z">
        <w:r w:rsidRPr="007218A2" w:rsidDel="00775324">
          <w:rPr>
            <w:rFonts w:eastAsia="Times New Roman" w:cs="Arial"/>
            <w:color w:val="auto"/>
          </w:rPr>
          <w:delText xml:space="preserve">did so to </w:delText>
        </w:r>
      </w:del>
      <w:r w:rsidRPr="007218A2">
        <w:rPr>
          <w:rFonts w:eastAsia="Times New Roman" w:cs="Arial"/>
          <w:color w:val="auto"/>
        </w:rPr>
        <w:t>describe</w:t>
      </w:r>
      <w:ins w:id="4" w:author="Carlos Prada Montoya" w:date="2019-04-25T14:37:00Z">
        <w:r w:rsidR="00775324">
          <w:rPr>
            <w:rFonts w:eastAsia="Times New Roman" w:cs="Arial"/>
            <w:color w:val="auto"/>
          </w:rPr>
          <w:t>d</w:t>
        </w:r>
      </w:ins>
      <w:r w:rsidRPr="007218A2">
        <w:rPr>
          <w:rFonts w:eastAsia="Times New Roman" w:cs="Arial"/>
          <w:color w:val="auto"/>
        </w:rPr>
        <w:t xml:space="preserve"> the massive picoplankton diversity in </w:t>
      </w:r>
      <w:del w:id="5" w:author="Carlos Prada Montoya" w:date="2019-04-25T14:37:00Z">
        <w:r w:rsidRPr="007218A2" w:rsidDel="00775324">
          <w:rPr>
            <w:rFonts w:eastAsia="Times New Roman" w:cs="Arial"/>
            <w:color w:val="auto"/>
          </w:rPr>
          <w:delText xml:space="preserve">the </w:delText>
        </w:r>
      </w:del>
      <w:r w:rsidRPr="007218A2">
        <w:rPr>
          <w:rFonts w:eastAsia="Times New Roman" w:cs="Arial"/>
          <w:color w:val="auto"/>
        </w:rPr>
        <w:t xml:space="preserve">epi- and mesopelagic waters across the global ocean. </w:t>
      </w:r>
      <w:proofErr w:type="gramStart"/>
      <w:r w:rsidRPr="007218A2">
        <w:rPr>
          <w:rFonts w:eastAsia="Times New Roman" w:cs="Arial"/>
          <w:color w:val="auto"/>
        </w:rPr>
        <w:t>First</w:t>
      </w:r>
      <w:proofErr w:type="gramEnd"/>
      <w:r w:rsidRPr="007218A2">
        <w:rPr>
          <w:rFonts w:eastAsia="Times New Roman" w:cs="Arial"/>
          <w:color w:val="auto"/>
        </w:rPr>
        <w:t xml:space="preserve"> I'll summarize each paper then contrast them a bit.</w:t>
      </w:r>
    </w:p>
    <w:p w14:paraId="16CBFAFA" w14:textId="77777777" w:rsidR="00010647" w:rsidRPr="007218A2" w:rsidRDefault="00010647" w:rsidP="00010647">
      <w:pPr>
        <w:spacing w:before="100" w:beforeAutospacing="1" w:after="100" w:afterAutospacing="1"/>
        <w:rPr>
          <w:rFonts w:eastAsia="Times New Roman" w:cs="Arial"/>
          <w:color w:val="auto"/>
        </w:rPr>
      </w:pPr>
      <w:proofErr w:type="spellStart"/>
      <w:r w:rsidRPr="007218A2">
        <w:rPr>
          <w:rFonts w:eastAsia="Times New Roman" w:cs="Arial"/>
          <w:color w:val="auto"/>
        </w:rPr>
        <w:t>Boussarie</w:t>
      </w:r>
      <w:proofErr w:type="spellEnd"/>
      <w:r w:rsidRPr="007218A2">
        <w:rPr>
          <w:rFonts w:eastAsia="Times New Roman" w:cs="Arial"/>
          <w:color w:val="auto"/>
        </w:rPr>
        <w:t xml:space="preserve"> et al. hypothesized that estimates of dark diversity, that is the difference between expected and observed richness for a given locality, is </w:t>
      </w:r>
      <w:r w:rsidR="008A7253">
        <w:rPr>
          <w:rFonts w:eastAsia="Times New Roman" w:cs="Arial"/>
          <w:color w:val="auto"/>
        </w:rPr>
        <w:t xml:space="preserve">often </w:t>
      </w:r>
      <w:r w:rsidRPr="007218A2">
        <w:rPr>
          <w:rFonts w:eastAsia="Times New Roman" w:cs="Arial"/>
          <w:color w:val="auto"/>
        </w:rPr>
        <w:t>overestimated because traditional survey methods are not suitable for rare</w:t>
      </w:r>
      <w:r w:rsidR="0005215C" w:rsidRPr="007218A2">
        <w:rPr>
          <w:rFonts w:eastAsia="Times New Roman" w:cs="Arial"/>
          <w:color w:val="auto"/>
        </w:rPr>
        <w:t>,</w:t>
      </w:r>
      <w:r w:rsidRPr="007218A2">
        <w:rPr>
          <w:rFonts w:eastAsia="Times New Roman" w:cs="Arial"/>
          <w:color w:val="auto"/>
        </w:rPr>
        <w:t xml:space="preserve"> mobile animals</w:t>
      </w:r>
      <w:r w:rsidR="0005215C" w:rsidRPr="007218A2">
        <w:rPr>
          <w:rFonts w:eastAsia="Times New Roman" w:cs="Arial"/>
          <w:color w:val="auto"/>
        </w:rPr>
        <w:t xml:space="preserve"> with aversive behavior</w:t>
      </w:r>
      <w:r w:rsidRPr="007218A2">
        <w:rPr>
          <w:rFonts w:eastAsia="Times New Roman" w:cs="Arial"/>
          <w:color w:val="auto"/>
        </w:rPr>
        <w:t xml:space="preserve"> like sharks. They compared three methods that detect diversity in marine coastal ecosystems: underwater visual census (UVC; traditional), baited remote underwater video station surveys (BRUVS; traditional), and environmental DNA surveys (eDNA; next generation). They found that dark diversity is reduced when eDNA was analyzed (via metabarcoding of COI), where many more species were detected with orders of magnitude fewer samples collected and each sample's cost and effort </w:t>
      </w:r>
      <w:proofErr w:type="gramStart"/>
      <w:r w:rsidRPr="007218A2">
        <w:rPr>
          <w:rFonts w:eastAsia="Times New Roman" w:cs="Arial"/>
          <w:color w:val="auto"/>
        </w:rPr>
        <w:t>was</w:t>
      </w:r>
      <w:proofErr w:type="gramEnd"/>
      <w:r w:rsidRPr="007218A2">
        <w:rPr>
          <w:rFonts w:eastAsia="Times New Roman" w:cs="Arial"/>
          <w:color w:val="auto"/>
        </w:rPr>
        <w:t xml:space="preserve"> lower as well. They found that each eDNA sample detected significantly more diversity than traditional methods, and that </w:t>
      </w:r>
      <w:ins w:id="6" w:author="Carlos Prada Montoya" w:date="2019-04-25T14:52:00Z">
        <w:r w:rsidR="00976399" w:rsidRPr="007218A2">
          <w:rPr>
            <w:rFonts w:eastAsia="Times New Roman" w:cs="Arial"/>
            <w:color w:val="auto"/>
          </w:rPr>
          <w:t xml:space="preserve">only </w:t>
        </w:r>
      </w:ins>
      <w:r w:rsidRPr="007218A2">
        <w:rPr>
          <w:rFonts w:eastAsia="Times New Roman" w:cs="Arial"/>
          <w:color w:val="auto"/>
        </w:rPr>
        <w:t>rarefaction</w:t>
      </w:r>
      <w:del w:id="7" w:author="Carlos Prada Montoya" w:date="2019-04-25T14:51:00Z">
        <w:r w:rsidRPr="007218A2" w:rsidDel="00976399">
          <w:rPr>
            <w:rFonts w:eastAsia="Times New Roman" w:cs="Arial"/>
            <w:color w:val="auto"/>
          </w:rPr>
          <w:delText>s</w:delText>
        </w:r>
      </w:del>
      <w:r w:rsidRPr="007218A2">
        <w:rPr>
          <w:rFonts w:eastAsia="Times New Roman" w:cs="Arial"/>
          <w:color w:val="auto"/>
        </w:rPr>
        <w:t xml:space="preserve"> curve</w:t>
      </w:r>
      <w:ins w:id="8" w:author="Carlos Prada Montoya" w:date="2019-04-25T14:51:00Z">
        <w:r w:rsidR="00976399">
          <w:rPr>
            <w:rFonts w:eastAsia="Times New Roman" w:cs="Arial"/>
            <w:color w:val="auto"/>
          </w:rPr>
          <w:t>s</w:t>
        </w:r>
      </w:ins>
      <w:r w:rsidRPr="007218A2">
        <w:rPr>
          <w:rFonts w:eastAsia="Times New Roman" w:cs="Arial"/>
          <w:color w:val="auto"/>
        </w:rPr>
        <w:t xml:space="preserve"> </w:t>
      </w:r>
      <w:del w:id="9" w:author="Carlos Prada Montoya" w:date="2019-04-25T14:52:00Z">
        <w:r w:rsidRPr="007218A2" w:rsidDel="00976399">
          <w:rPr>
            <w:rFonts w:eastAsia="Times New Roman" w:cs="Arial"/>
            <w:color w:val="auto"/>
          </w:rPr>
          <w:delText>modeling estimated</w:delText>
        </w:r>
      </w:del>
      <w:ins w:id="10" w:author="Carlos Prada Montoya" w:date="2019-04-25T14:52:00Z">
        <w:r w:rsidR="00976399">
          <w:rPr>
            <w:rFonts w:eastAsia="Times New Roman" w:cs="Arial"/>
            <w:color w:val="auto"/>
          </w:rPr>
          <w:t>for</w:t>
        </w:r>
      </w:ins>
      <w:del w:id="11" w:author="Carlos Prada Montoya" w:date="2019-04-25T14:52:00Z">
        <w:r w:rsidRPr="007218A2" w:rsidDel="00976399">
          <w:rPr>
            <w:rFonts w:eastAsia="Times New Roman" w:cs="Arial"/>
            <w:color w:val="auto"/>
          </w:rPr>
          <w:delText xml:space="preserve"> that</w:delText>
        </w:r>
      </w:del>
      <w:r w:rsidRPr="007218A2">
        <w:rPr>
          <w:rFonts w:eastAsia="Times New Roman" w:cs="Arial"/>
          <w:color w:val="auto"/>
        </w:rPr>
        <w:t xml:space="preserve"> </w:t>
      </w:r>
      <w:del w:id="12" w:author="Carlos Prada Montoya" w:date="2019-04-25T14:52:00Z">
        <w:r w:rsidRPr="007218A2" w:rsidDel="00976399">
          <w:rPr>
            <w:rFonts w:eastAsia="Times New Roman" w:cs="Arial"/>
            <w:color w:val="auto"/>
          </w:rPr>
          <w:delText xml:space="preserve">only </w:delText>
        </w:r>
      </w:del>
      <w:r w:rsidRPr="007218A2">
        <w:rPr>
          <w:rFonts w:eastAsia="Times New Roman" w:cs="Arial"/>
          <w:color w:val="auto"/>
        </w:rPr>
        <w:t>eDNA could accurately measure shark diversity in the region. While eDNA is not a silver bullet (it cannot provide information on behavior, health, age, sex, size or abundance), it can accurately measure diversity and should be implemented to facilitate conservation and restoration efforts in at-risk animal groups like sharks.</w:t>
      </w:r>
    </w:p>
    <w:p w14:paraId="2A680E35" w14:textId="77777777"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In contrast, </w:t>
      </w:r>
      <w:proofErr w:type="spellStart"/>
      <w:r w:rsidRPr="007218A2">
        <w:rPr>
          <w:rFonts w:eastAsia="Times New Roman" w:cs="Arial"/>
          <w:color w:val="auto"/>
        </w:rPr>
        <w:t>Sunagawa</w:t>
      </w:r>
      <w:proofErr w:type="spellEnd"/>
      <w:r w:rsidRPr="007218A2">
        <w:rPr>
          <w:rFonts w:eastAsia="Times New Roman" w:cs="Arial"/>
          <w:color w:val="auto"/>
        </w:rPr>
        <w:t xml:space="preserve"> et al. used shotgun metagenomics in addition to metabarcoding (16S, not COI) to examine phylogenetic and functional diversity in marine plankton. They found ~35,000 OTUs across the globe, </w:t>
      </w:r>
      <w:r w:rsidR="008A7253">
        <w:rPr>
          <w:rFonts w:eastAsia="Times New Roman" w:cs="Arial"/>
          <w:color w:val="auto"/>
        </w:rPr>
        <w:t xml:space="preserve">found </w:t>
      </w:r>
      <w:r w:rsidRPr="007218A2">
        <w:rPr>
          <w:rFonts w:eastAsia="Times New Roman" w:cs="Arial"/>
          <w:color w:val="auto"/>
        </w:rPr>
        <w:t>that temperature, not geographic distance, was the dominant driver of community differentiation in their samples, and that there is considerable overlap in the core functional gen</w:t>
      </w:r>
      <w:r w:rsidR="008A7253">
        <w:rPr>
          <w:rFonts w:eastAsia="Times New Roman" w:cs="Arial"/>
          <w:color w:val="auto"/>
        </w:rPr>
        <w:t>e sets</w:t>
      </w:r>
      <w:r w:rsidRPr="007218A2">
        <w:rPr>
          <w:rFonts w:eastAsia="Times New Roman" w:cs="Arial"/>
          <w:color w:val="auto"/>
        </w:rPr>
        <w:t xml:space="preserve"> of gut and marine plankton</w:t>
      </w:r>
      <w:r w:rsidR="008A7253">
        <w:rPr>
          <w:rFonts w:eastAsia="Times New Roman" w:cs="Arial"/>
          <w:color w:val="auto"/>
        </w:rPr>
        <w:t xml:space="preserve">. </w:t>
      </w:r>
      <w:r w:rsidRPr="007218A2">
        <w:rPr>
          <w:rFonts w:eastAsia="Times New Roman" w:cs="Arial"/>
          <w:color w:val="auto"/>
        </w:rPr>
        <w:t>Most of the metagenomic sequences they collected were new to science and that trove was compiled into the Ocean Microbial Reference Gene Catalog (OMR-GC). Importantly, the combination of amplicon sequencing for phylogenetic marker genes (16S) and shotgun metagenomics allowed the Tara consortium to pair who</w:t>
      </w:r>
      <w:r w:rsidR="008A7253">
        <w:rPr>
          <w:rFonts w:eastAsia="Times New Roman" w:cs="Arial"/>
          <w:color w:val="auto"/>
        </w:rPr>
        <w:t xml:space="preserve"> is</w:t>
      </w:r>
      <w:r w:rsidRPr="007218A2">
        <w:rPr>
          <w:rFonts w:eastAsia="Times New Roman" w:cs="Arial"/>
          <w:color w:val="auto"/>
        </w:rPr>
        <w:t xml:space="preserve"> present in a sample with data on gene function, allowing them to describe </w:t>
      </w:r>
      <w:del w:id="13" w:author="Carlos Prada Montoya" w:date="2019-04-25T14:54:00Z">
        <w:r w:rsidRPr="007218A2" w:rsidDel="0045528C">
          <w:rPr>
            <w:rFonts w:eastAsia="Times New Roman" w:cs="Arial"/>
            <w:color w:val="auto"/>
          </w:rPr>
          <w:delText xml:space="preserve">a good amount of </w:delText>
        </w:r>
      </w:del>
      <w:r w:rsidRPr="007218A2">
        <w:rPr>
          <w:rFonts w:eastAsia="Times New Roman" w:cs="Arial"/>
          <w:color w:val="auto"/>
        </w:rPr>
        <w:t xml:space="preserve">functional redundancy across the globe, which they hypothesize is a common emergent property of microbial ecosystems, given </w:t>
      </w:r>
      <w:r w:rsidR="008A7253">
        <w:rPr>
          <w:rFonts w:eastAsia="Times New Roman" w:cs="Arial"/>
          <w:color w:val="auto"/>
        </w:rPr>
        <w:t>that such</w:t>
      </w:r>
      <w:r w:rsidRPr="007218A2">
        <w:rPr>
          <w:rFonts w:eastAsia="Times New Roman" w:cs="Arial"/>
          <w:color w:val="auto"/>
        </w:rPr>
        <w:t xml:space="preserve"> redundancy is</w:t>
      </w:r>
      <w:r w:rsidR="008A7253">
        <w:rPr>
          <w:rFonts w:eastAsia="Times New Roman" w:cs="Arial"/>
          <w:color w:val="auto"/>
        </w:rPr>
        <w:t xml:space="preserve"> also</w:t>
      </w:r>
      <w:r w:rsidRPr="007218A2">
        <w:rPr>
          <w:rFonts w:eastAsia="Times New Roman" w:cs="Arial"/>
          <w:color w:val="auto"/>
        </w:rPr>
        <w:t xml:space="preserve"> found in the human gut</w:t>
      </w:r>
      <w:r w:rsidR="008A7253">
        <w:rPr>
          <w:rFonts w:eastAsia="Times New Roman" w:cs="Arial"/>
          <w:color w:val="auto"/>
        </w:rPr>
        <w:t xml:space="preserve"> microbiome</w:t>
      </w:r>
      <w:r w:rsidRPr="007218A2">
        <w:rPr>
          <w:rFonts w:eastAsia="Times New Roman" w:cs="Arial"/>
          <w:color w:val="auto"/>
        </w:rPr>
        <w:t>.</w:t>
      </w:r>
    </w:p>
    <w:p w14:paraId="74F5C25F" w14:textId="77777777"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One difference between these two papers is </w:t>
      </w:r>
      <w:del w:id="14" w:author="Carlos Prada Montoya" w:date="2019-04-25T14:54:00Z">
        <w:r w:rsidRPr="007218A2" w:rsidDel="0045528C">
          <w:rPr>
            <w:rFonts w:eastAsia="Times New Roman" w:cs="Arial"/>
            <w:color w:val="auto"/>
          </w:rPr>
          <w:delText xml:space="preserve">of course </w:delText>
        </w:r>
      </w:del>
      <w:r w:rsidRPr="007218A2">
        <w:rPr>
          <w:rFonts w:eastAsia="Times New Roman" w:cs="Arial"/>
          <w:color w:val="auto"/>
        </w:rPr>
        <w:t>scale. While BO collected DNA at the local scale, SU collected DNA at stations in every ocean basic except for the Arctic (which was visited during a subsequent Tara cruise). The amplicon sequencing in both instances successfully characterized the hidden diversity of each ecosystem. BO did however not</w:t>
      </w:r>
      <w:r w:rsidR="008A7253">
        <w:rPr>
          <w:rFonts w:eastAsia="Times New Roman" w:cs="Arial"/>
          <w:color w:val="auto"/>
        </w:rPr>
        <w:t>e</w:t>
      </w:r>
      <w:r w:rsidRPr="007218A2">
        <w:rPr>
          <w:rFonts w:eastAsia="Times New Roman" w:cs="Arial"/>
          <w:color w:val="auto"/>
        </w:rPr>
        <w:t xml:space="preserve"> that scaling eDNA up to </w:t>
      </w:r>
      <w:r w:rsidR="008A7253">
        <w:rPr>
          <w:rFonts w:eastAsia="Times New Roman" w:cs="Arial"/>
          <w:color w:val="auto"/>
        </w:rPr>
        <w:t>broader spatial</w:t>
      </w:r>
      <w:r w:rsidRPr="007218A2">
        <w:rPr>
          <w:rFonts w:eastAsia="Times New Roman" w:cs="Arial"/>
          <w:color w:val="auto"/>
        </w:rPr>
        <w:t xml:space="preserve"> scales might be an issue in terms </w:t>
      </w:r>
      <w:r w:rsidRPr="007218A2">
        <w:rPr>
          <w:rFonts w:eastAsia="Times New Roman" w:cs="Arial"/>
          <w:color w:val="auto"/>
        </w:rPr>
        <w:lastRenderedPageBreak/>
        <w:t>of DNA advection with currents. While this wasn't a problem in their case, as the reef of focus was isolated, it could cause a problem in more connected and expansive habitat, such as the Great Barrier Reef.</w:t>
      </w:r>
    </w:p>
    <w:p w14:paraId="132E9C6B" w14:textId="77777777"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Another point stressed by BO that is applicable to both studies is the idea that minimal </w:t>
      </w:r>
      <w:r w:rsidR="005D4E66" w:rsidRPr="007218A2">
        <w:rPr>
          <w:rFonts w:eastAsia="Times New Roman" w:cs="Arial"/>
          <w:color w:val="auto"/>
        </w:rPr>
        <w:t>sample numbers can</w:t>
      </w:r>
      <w:r w:rsidRPr="007218A2">
        <w:rPr>
          <w:rFonts w:eastAsia="Times New Roman" w:cs="Arial"/>
          <w:color w:val="auto"/>
        </w:rPr>
        <w:t xml:space="preserve"> uncover considerable diversity. Both groups demonstrated their sampling efficiency by plotting rarefaction curves. BO estimated that by 200 samples one would nearly reach the rarefaction </w:t>
      </w:r>
      <w:proofErr w:type="gramStart"/>
      <w:r w:rsidRPr="007218A2">
        <w:rPr>
          <w:rFonts w:eastAsia="Times New Roman" w:cs="Arial"/>
          <w:color w:val="auto"/>
        </w:rPr>
        <w:t>asymptote, and</w:t>
      </w:r>
      <w:proofErr w:type="gramEnd"/>
      <w:r w:rsidRPr="007218A2">
        <w:rPr>
          <w:rFonts w:eastAsia="Times New Roman" w:cs="Arial"/>
          <w:color w:val="auto"/>
        </w:rPr>
        <w:t xml:space="preserve"> noted the relative ease and cost-efficiency of such minimal and non-invasive sampling. S</w:t>
      </w:r>
      <w:r w:rsidR="007218A2" w:rsidRPr="007218A2">
        <w:rPr>
          <w:rFonts w:eastAsia="Times New Roman" w:cs="Arial"/>
          <w:color w:val="auto"/>
        </w:rPr>
        <w:t>U</w:t>
      </w:r>
      <w:r w:rsidRPr="007218A2">
        <w:rPr>
          <w:rFonts w:eastAsia="Times New Roman" w:cs="Arial"/>
          <w:color w:val="auto"/>
        </w:rPr>
        <w:t xml:space="preserve"> required only 243 samples to find tens of </w:t>
      </w:r>
      <w:proofErr w:type="spellStart"/>
      <w:r w:rsidRPr="007218A2">
        <w:rPr>
          <w:rFonts w:eastAsia="Times New Roman" w:cs="Arial"/>
          <w:color w:val="auto"/>
        </w:rPr>
        <w:t>million</w:t>
      </w:r>
      <w:proofErr w:type="spellEnd"/>
      <w:r w:rsidR="008A7253">
        <w:rPr>
          <w:rFonts w:eastAsia="Times New Roman" w:cs="Arial"/>
          <w:color w:val="auto"/>
        </w:rPr>
        <w:t xml:space="preserve"> of functional genes</w:t>
      </w:r>
      <w:r w:rsidRPr="007218A2">
        <w:rPr>
          <w:rFonts w:eastAsia="Times New Roman" w:cs="Arial"/>
          <w:color w:val="auto"/>
        </w:rPr>
        <w:t>, which again is not very many samples. The sampling in this case is costly first and foremost because of sampling location and ship time, not by the collection and analysis of these specific DNA samples. </w:t>
      </w:r>
    </w:p>
    <w:p w14:paraId="7E33698B" w14:textId="77777777" w:rsidR="005D4E66" w:rsidRPr="007218A2" w:rsidRDefault="005D4E66" w:rsidP="00010647">
      <w:pPr>
        <w:spacing w:before="100" w:beforeAutospacing="1" w:after="100" w:afterAutospacing="1"/>
        <w:rPr>
          <w:rFonts w:eastAsia="Times New Roman" w:cs="Arial"/>
          <w:color w:val="auto"/>
        </w:rPr>
      </w:pPr>
      <w:r w:rsidRPr="007218A2">
        <w:rPr>
          <w:rFonts w:eastAsia="Times New Roman" w:cs="Arial"/>
          <w:color w:val="auto"/>
        </w:rPr>
        <w:t xml:space="preserve">Lastly, in their methods sections, </w:t>
      </w:r>
      <w:r w:rsidR="007218A2" w:rsidRPr="007218A2">
        <w:rPr>
          <w:rFonts w:eastAsia="Times New Roman" w:cs="Arial"/>
          <w:color w:val="auto"/>
        </w:rPr>
        <w:t>two</w:t>
      </w:r>
      <w:r w:rsidRPr="007218A2">
        <w:rPr>
          <w:rFonts w:eastAsia="Times New Roman" w:cs="Arial"/>
          <w:color w:val="auto"/>
        </w:rPr>
        <w:t xml:space="preserve"> important considerations </w:t>
      </w:r>
      <w:r w:rsidR="007218A2" w:rsidRPr="007218A2">
        <w:rPr>
          <w:rFonts w:eastAsia="Times New Roman" w:cs="Arial"/>
          <w:color w:val="auto"/>
        </w:rPr>
        <w:t xml:space="preserve">differed between the papers as they approached bioinformatic processing of </w:t>
      </w:r>
      <w:r w:rsidRPr="007218A2">
        <w:rPr>
          <w:rFonts w:eastAsia="Times New Roman" w:cs="Arial"/>
          <w:color w:val="auto"/>
        </w:rPr>
        <w:t>eDN</w:t>
      </w:r>
      <w:r w:rsidR="007218A2" w:rsidRPr="007218A2">
        <w:rPr>
          <w:rFonts w:eastAsia="Times New Roman" w:cs="Arial"/>
          <w:color w:val="auto"/>
        </w:rPr>
        <w:t>A: singleton retention and cluster similarity. BO</w:t>
      </w:r>
      <w:r w:rsidRPr="007218A2">
        <w:rPr>
          <w:rFonts w:eastAsia="Times New Roman" w:cs="Arial"/>
          <w:color w:val="auto"/>
        </w:rPr>
        <w:t xml:space="preserve"> opted to remove singletons (where only a single read </w:t>
      </w:r>
      <w:r w:rsidR="008A7253">
        <w:rPr>
          <w:rFonts w:eastAsia="Times New Roman" w:cs="Arial"/>
          <w:color w:val="auto"/>
        </w:rPr>
        <w:t>is</w:t>
      </w:r>
      <w:r w:rsidRPr="007218A2">
        <w:rPr>
          <w:rFonts w:eastAsia="Times New Roman" w:cs="Arial"/>
          <w:color w:val="auto"/>
        </w:rPr>
        <w:t xml:space="preserve"> found for a given OTU), whether or not it was tied to prior knowledge in the BOLD database. In looking at other recent survey work, it is clear that singletons can represent a large fraction of the sequencing data one collects in a metabarcoding effort</w:t>
      </w:r>
      <w:r w:rsidR="007218A2" w:rsidRPr="007218A2">
        <w:rPr>
          <w:rFonts w:eastAsia="Times New Roman" w:cs="Arial"/>
          <w:color w:val="auto"/>
        </w:rPr>
        <w:t xml:space="preserve"> (e.g. </w:t>
      </w:r>
      <w:proofErr w:type="spellStart"/>
      <w:r w:rsidR="007218A2" w:rsidRPr="007218A2">
        <w:rPr>
          <w:rFonts w:eastAsia="Times New Roman" w:cs="Arial"/>
          <w:color w:val="auto"/>
        </w:rPr>
        <w:t>Leray</w:t>
      </w:r>
      <w:proofErr w:type="spellEnd"/>
      <w:r w:rsidR="007218A2" w:rsidRPr="007218A2">
        <w:rPr>
          <w:rFonts w:eastAsia="Times New Roman" w:cs="Arial"/>
          <w:color w:val="auto"/>
        </w:rPr>
        <w:t xml:space="preserve"> &amp; Knowlton 2015)</w:t>
      </w:r>
      <w:r w:rsidRPr="007218A2">
        <w:rPr>
          <w:rFonts w:eastAsia="Times New Roman" w:cs="Arial"/>
          <w:color w:val="auto"/>
        </w:rPr>
        <w:t>, and therefore contamination or sequencing error c</w:t>
      </w:r>
      <w:r w:rsidR="008A7253">
        <w:rPr>
          <w:rFonts w:eastAsia="Times New Roman" w:cs="Arial"/>
          <w:color w:val="auto"/>
        </w:rPr>
        <w:t>ould</w:t>
      </w:r>
      <w:r w:rsidRPr="007218A2">
        <w:rPr>
          <w:rFonts w:eastAsia="Times New Roman" w:cs="Arial"/>
          <w:color w:val="auto"/>
        </w:rPr>
        <w:t xml:space="preserve"> have a big false positive effect on overall or sample</w:t>
      </w:r>
      <w:r w:rsidR="008A7253">
        <w:rPr>
          <w:rFonts w:eastAsia="Times New Roman" w:cs="Arial"/>
          <w:color w:val="auto"/>
        </w:rPr>
        <w:t>-</w:t>
      </w:r>
      <w:r w:rsidRPr="007218A2">
        <w:rPr>
          <w:rFonts w:eastAsia="Times New Roman" w:cs="Arial"/>
          <w:color w:val="auto"/>
        </w:rPr>
        <w:t>specific richness</w:t>
      </w:r>
      <w:r w:rsidR="007218A2" w:rsidRPr="007218A2">
        <w:rPr>
          <w:rFonts w:eastAsia="Times New Roman" w:cs="Arial"/>
          <w:color w:val="auto"/>
        </w:rPr>
        <w:t xml:space="preserve">. Singleton inclusion or exclusion is not mentioned in SU. And second, each paper used a different threshold for cluster similarity, 97% vs 99%. I would expect this has to do with taxonomic group and barcode specific differences, but in general it illustrates that there is no single cutoff one can apply without considering context. Newer </w:t>
      </w:r>
      <w:proofErr w:type="spellStart"/>
      <w:r w:rsidR="007218A2" w:rsidRPr="007218A2">
        <w:rPr>
          <w:rFonts w:eastAsia="Times New Roman" w:cs="Arial"/>
          <w:color w:val="auto"/>
        </w:rPr>
        <w:t>oligotyping</w:t>
      </w:r>
      <w:proofErr w:type="spellEnd"/>
      <w:r w:rsidR="007218A2" w:rsidRPr="007218A2">
        <w:rPr>
          <w:rFonts w:eastAsia="Times New Roman" w:cs="Arial"/>
          <w:color w:val="auto"/>
        </w:rPr>
        <w:t xml:space="preserve"> methods might get around this altogether by examining differences in Shannon entropy and not relying on a priori cluster cutoffs (</w:t>
      </w:r>
      <w:proofErr w:type="spellStart"/>
      <w:r w:rsidR="007218A2" w:rsidRPr="007218A2">
        <w:rPr>
          <w:rFonts w:eastAsia="Times New Roman" w:cs="Arial"/>
          <w:color w:val="auto"/>
        </w:rPr>
        <w:t>Eren</w:t>
      </w:r>
      <w:proofErr w:type="spellEnd"/>
      <w:r w:rsidR="007218A2" w:rsidRPr="007218A2">
        <w:rPr>
          <w:rFonts w:eastAsia="Times New Roman" w:cs="Arial"/>
          <w:color w:val="auto"/>
        </w:rPr>
        <w:t xml:space="preserve"> et al. 2013).</w:t>
      </w:r>
    </w:p>
    <w:p w14:paraId="1564EDF0" w14:textId="77777777" w:rsidR="007218A2" w:rsidRPr="007218A2" w:rsidRDefault="007218A2" w:rsidP="00010647">
      <w:pPr>
        <w:spacing w:before="100" w:beforeAutospacing="1" w:after="100" w:afterAutospacing="1"/>
        <w:rPr>
          <w:rFonts w:eastAsia="Times New Roman" w:cs="Arial"/>
          <w:b/>
          <w:i/>
          <w:color w:val="auto"/>
        </w:rPr>
      </w:pPr>
      <w:r w:rsidRPr="007218A2">
        <w:rPr>
          <w:rFonts w:eastAsia="Times New Roman" w:cs="Arial"/>
          <w:b/>
          <w:i/>
          <w:color w:val="auto"/>
        </w:rPr>
        <w:t>References:</w:t>
      </w:r>
    </w:p>
    <w:p w14:paraId="5C08CE27" w14:textId="77777777"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Boussarie</w:t>
      </w:r>
      <w:proofErr w:type="spellEnd"/>
      <w:r w:rsidRPr="007218A2">
        <w:rPr>
          <w:rFonts w:eastAsia="Times New Roman" w:cs="Arial"/>
          <w:color w:val="auto"/>
        </w:rPr>
        <w:t xml:space="preserve">, G., Bakker, J., </w:t>
      </w:r>
      <w:proofErr w:type="spellStart"/>
      <w:r w:rsidRPr="007218A2">
        <w:rPr>
          <w:rFonts w:eastAsia="Times New Roman" w:cs="Arial"/>
          <w:color w:val="auto"/>
        </w:rPr>
        <w:t>Wangensteen</w:t>
      </w:r>
      <w:proofErr w:type="spellEnd"/>
      <w:r w:rsidRPr="007218A2">
        <w:rPr>
          <w:rFonts w:eastAsia="Times New Roman" w:cs="Arial"/>
          <w:color w:val="auto"/>
        </w:rPr>
        <w:t xml:space="preserve">, O. S., </w:t>
      </w:r>
      <w:proofErr w:type="spellStart"/>
      <w:r w:rsidRPr="007218A2">
        <w:rPr>
          <w:rFonts w:eastAsia="Times New Roman" w:cs="Arial"/>
          <w:color w:val="auto"/>
        </w:rPr>
        <w:t>Mariani</w:t>
      </w:r>
      <w:proofErr w:type="spellEnd"/>
      <w:r w:rsidRPr="007218A2">
        <w:rPr>
          <w:rFonts w:eastAsia="Times New Roman" w:cs="Arial"/>
          <w:color w:val="auto"/>
        </w:rPr>
        <w:t xml:space="preserve">, S., </w:t>
      </w:r>
      <w:proofErr w:type="spellStart"/>
      <w:r w:rsidRPr="007218A2">
        <w:rPr>
          <w:rFonts w:eastAsia="Times New Roman" w:cs="Arial"/>
          <w:color w:val="auto"/>
        </w:rPr>
        <w:t>Bonnin</w:t>
      </w:r>
      <w:proofErr w:type="spellEnd"/>
      <w:r w:rsidRPr="007218A2">
        <w:rPr>
          <w:rFonts w:eastAsia="Times New Roman" w:cs="Arial"/>
          <w:color w:val="auto"/>
        </w:rPr>
        <w:t xml:space="preserve">, L., </w:t>
      </w:r>
      <w:proofErr w:type="spellStart"/>
      <w:r w:rsidRPr="007218A2">
        <w:rPr>
          <w:rFonts w:eastAsia="Times New Roman" w:cs="Arial"/>
          <w:color w:val="auto"/>
        </w:rPr>
        <w:t>Juhel</w:t>
      </w:r>
      <w:proofErr w:type="spellEnd"/>
      <w:r w:rsidRPr="007218A2">
        <w:rPr>
          <w:rFonts w:eastAsia="Times New Roman" w:cs="Arial"/>
          <w:color w:val="auto"/>
        </w:rPr>
        <w:t xml:space="preserve">, J.-B., … </w:t>
      </w:r>
      <w:proofErr w:type="spellStart"/>
      <w:r w:rsidRPr="007218A2">
        <w:rPr>
          <w:rFonts w:eastAsia="Times New Roman" w:cs="Arial"/>
          <w:color w:val="auto"/>
        </w:rPr>
        <w:t>Mouillot</w:t>
      </w:r>
      <w:proofErr w:type="spellEnd"/>
      <w:r w:rsidRPr="007218A2">
        <w:rPr>
          <w:rFonts w:eastAsia="Times New Roman" w:cs="Arial"/>
          <w:color w:val="auto"/>
        </w:rPr>
        <w:t xml:space="preserve">, D. (2018). Environmental DNA illuminates the dark diversity of sharks. </w:t>
      </w:r>
      <w:r w:rsidRPr="007218A2">
        <w:rPr>
          <w:rFonts w:eastAsia="Times New Roman" w:cs="Arial"/>
          <w:i/>
          <w:iCs/>
          <w:color w:val="auto"/>
        </w:rPr>
        <w:t>Science Advances</w:t>
      </w:r>
      <w:r w:rsidRPr="007218A2">
        <w:rPr>
          <w:rFonts w:eastAsia="Times New Roman" w:cs="Arial"/>
          <w:color w:val="auto"/>
        </w:rPr>
        <w:t xml:space="preserve">, </w:t>
      </w:r>
      <w:r w:rsidRPr="007218A2">
        <w:rPr>
          <w:rFonts w:eastAsia="Times New Roman" w:cs="Arial"/>
          <w:i/>
          <w:iCs/>
          <w:color w:val="auto"/>
        </w:rPr>
        <w:t>4</w:t>
      </w:r>
      <w:r w:rsidRPr="007218A2">
        <w:rPr>
          <w:rFonts w:eastAsia="Times New Roman" w:cs="Arial"/>
          <w:color w:val="auto"/>
        </w:rPr>
        <w:t xml:space="preserve">(5), eaap9661. </w:t>
      </w:r>
      <w:hyperlink r:id="rId7" w:history="1">
        <w:r w:rsidRPr="007218A2">
          <w:rPr>
            <w:rFonts w:eastAsia="Times New Roman" w:cs="Arial"/>
            <w:color w:val="0000FF"/>
            <w:u w:val="single"/>
          </w:rPr>
          <w:t>https://doi.org/10.1126/sciadv.aap9661</w:t>
        </w:r>
      </w:hyperlink>
    </w:p>
    <w:p w14:paraId="58D99053" w14:textId="77777777"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Eren</w:t>
      </w:r>
      <w:proofErr w:type="spellEnd"/>
      <w:r w:rsidRPr="007218A2">
        <w:rPr>
          <w:rFonts w:eastAsia="Times New Roman" w:cs="Arial"/>
          <w:color w:val="auto"/>
        </w:rPr>
        <w:t xml:space="preserve">, A. M., </w:t>
      </w:r>
      <w:proofErr w:type="spellStart"/>
      <w:r w:rsidRPr="007218A2">
        <w:rPr>
          <w:rFonts w:eastAsia="Times New Roman" w:cs="Arial"/>
          <w:color w:val="auto"/>
        </w:rPr>
        <w:t>Maignien</w:t>
      </w:r>
      <w:proofErr w:type="spellEnd"/>
      <w:r w:rsidRPr="007218A2">
        <w:rPr>
          <w:rFonts w:eastAsia="Times New Roman" w:cs="Arial"/>
          <w:color w:val="auto"/>
        </w:rPr>
        <w:t xml:space="preserve">, L., Sul, W. J., Murphy, L. G., Grim, S. L., Morrison, H. G., &amp; </w:t>
      </w:r>
      <w:proofErr w:type="spellStart"/>
      <w:r w:rsidRPr="007218A2">
        <w:rPr>
          <w:rFonts w:eastAsia="Times New Roman" w:cs="Arial"/>
          <w:color w:val="auto"/>
        </w:rPr>
        <w:t>Sogin</w:t>
      </w:r>
      <w:proofErr w:type="spellEnd"/>
      <w:r w:rsidRPr="007218A2">
        <w:rPr>
          <w:rFonts w:eastAsia="Times New Roman" w:cs="Arial"/>
          <w:color w:val="auto"/>
        </w:rPr>
        <w:t xml:space="preserve">, M. L. (2013). </w:t>
      </w:r>
      <w:proofErr w:type="spellStart"/>
      <w:r w:rsidRPr="007218A2">
        <w:rPr>
          <w:rFonts w:eastAsia="Times New Roman" w:cs="Arial"/>
          <w:color w:val="auto"/>
        </w:rPr>
        <w:t>Oligotyping</w:t>
      </w:r>
      <w:proofErr w:type="spellEnd"/>
      <w:r w:rsidRPr="007218A2">
        <w:rPr>
          <w:rFonts w:eastAsia="Times New Roman" w:cs="Arial"/>
          <w:color w:val="auto"/>
        </w:rPr>
        <w:t xml:space="preserve">: differentiating between closely related microbial taxa using 16S rRNA gene data. </w:t>
      </w:r>
      <w:r w:rsidRPr="007218A2">
        <w:rPr>
          <w:rFonts w:eastAsia="Times New Roman" w:cs="Arial"/>
          <w:i/>
          <w:iCs/>
          <w:color w:val="auto"/>
        </w:rPr>
        <w:t>Methods in Ecology and Evolution</w:t>
      </w:r>
      <w:r w:rsidRPr="007218A2">
        <w:rPr>
          <w:rFonts w:eastAsia="Times New Roman" w:cs="Arial"/>
          <w:color w:val="auto"/>
        </w:rPr>
        <w:t xml:space="preserve">, </w:t>
      </w:r>
      <w:r w:rsidRPr="007218A2">
        <w:rPr>
          <w:rFonts w:eastAsia="Times New Roman" w:cs="Arial"/>
          <w:i/>
          <w:iCs/>
          <w:color w:val="auto"/>
        </w:rPr>
        <w:t>4</w:t>
      </w:r>
      <w:r w:rsidRPr="007218A2">
        <w:rPr>
          <w:rFonts w:eastAsia="Times New Roman" w:cs="Arial"/>
          <w:color w:val="auto"/>
        </w:rPr>
        <w:t xml:space="preserve">(12), 1111–1119. </w:t>
      </w:r>
      <w:hyperlink r:id="rId8" w:history="1">
        <w:r w:rsidRPr="007218A2">
          <w:rPr>
            <w:rFonts w:eastAsia="Times New Roman" w:cs="Arial"/>
            <w:color w:val="0000FF"/>
            <w:u w:val="single"/>
          </w:rPr>
          <w:t>https://doi.org/10.1111/2041-210X.12114</w:t>
        </w:r>
      </w:hyperlink>
    </w:p>
    <w:p w14:paraId="2D82980B" w14:textId="77777777"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Leray</w:t>
      </w:r>
      <w:proofErr w:type="spellEnd"/>
      <w:r w:rsidRPr="007218A2">
        <w:rPr>
          <w:rFonts w:eastAsia="Times New Roman" w:cs="Arial"/>
          <w:color w:val="auto"/>
        </w:rPr>
        <w:t xml:space="preserve">, M., &amp; Knowlton, N. (n.d.). </w:t>
      </w:r>
      <w:r w:rsidRPr="007218A2">
        <w:rPr>
          <w:rFonts w:eastAsia="Times New Roman" w:cs="Arial"/>
          <w:i/>
          <w:iCs/>
          <w:color w:val="auto"/>
        </w:rPr>
        <w:t>DNA barcoding and metabarcoding of standardized samples reveal patterns of marine benthic diversity</w:t>
      </w:r>
      <w:r w:rsidRPr="007218A2">
        <w:rPr>
          <w:rFonts w:eastAsia="Times New Roman" w:cs="Arial"/>
          <w:color w:val="auto"/>
        </w:rPr>
        <w:t>. 6.</w:t>
      </w:r>
    </w:p>
    <w:p w14:paraId="060FBA50" w14:textId="77777777"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Sunagawa</w:t>
      </w:r>
      <w:proofErr w:type="spellEnd"/>
      <w:r w:rsidRPr="007218A2">
        <w:rPr>
          <w:rFonts w:eastAsia="Times New Roman" w:cs="Arial"/>
          <w:color w:val="auto"/>
        </w:rPr>
        <w:t xml:space="preserve">, S., Coelho, L. P., </w:t>
      </w:r>
      <w:proofErr w:type="spellStart"/>
      <w:r w:rsidRPr="007218A2">
        <w:rPr>
          <w:rFonts w:eastAsia="Times New Roman" w:cs="Arial"/>
          <w:color w:val="auto"/>
        </w:rPr>
        <w:t>Chaffron</w:t>
      </w:r>
      <w:proofErr w:type="spellEnd"/>
      <w:r w:rsidRPr="007218A2">
        <w:rPr>
          <w:rFonts w:eastAsia="Times New Roman" w:cs="Arial"/>
          <w:color w:val="auto"/>
        </w:rPr>
        <w:t xml:space="preserve">, S., </w:t>
      </w:r>
      <w:proofErr w:type="spellStart"/>
      <w:r w:rsidRPr="007218A2">
        <w:rPr>
          <w:rFonts w:eastAsia="Times New Roman" w:cs="Arial"/>
          <w:color w:val="auto"/>
        </w:rPr>
        <w:t>Kultima</w:t>
      </w:r>
      <w:proofErr w:type="spellEnd"/>
      <w:r w:rsidRPr="007218A2">
        <w:rPr>
          <w:rFonts w:eastAsia="Times New Roman" w:cs="Arial"/>
          <w:color w:val="auto"/>
        </w:rPr>
        <w:t xml:space="preserve">, J. R., Labadie, K., Salazar, G., … </w:t>
      </w:r>
      <w:proofErr w:type="spellStart"/>
      <w:r w:rsidRPr="007218A2">
        <w:rPr>
          <w:rFonts w:eastAsia="Times New Roman" w:cs="Arial"/>
          <w:color w:val="auto"/>
        </w:rPr>
        <w:t>Velayoudon</w:t>
      </w:r>
      <w:proofErr w:type="spellEnd"/>
      <w:r w:rsidRPr="007218A2">
        <w:rPr>
          <w:rFonts w:eastAsia="Times New Roman" w:cs="Arial"/>
          <w:color w:val="auto"/>
        </w:rPr>
        <w:t xml:space="preserve">, D. (2015). Structure and function of the global ocean microbiome. </w:t>
      </w:r>
      <w:r w:rsidRPr="007218A2">
        <w:rPr>
          <w:rFonts w:eastAsia="Times New Roman" w:cs="Arial"/>
          <w:i/>
          <w:iCs/>
          <w:color w:val="auto"/>
        </w:rPr>
        <w:t>Science</w:t>
      </w:r>
      <w:r w:rsidRPr="007218A2">
        <w:rPr>
          <w:rFonts w:eastAsia="Times New Roman" w:cs="Arial"/>
          <w:color w:val="auto"/>
        </w:rPr>
        <w:t xml:space="preserve">, </w:t>
      </w:r>
      <w:r w:rsidRPr="007218A2">
        <w:rPr>
          <w:rFonts w:eastAsia="Times New Roman" w:cs="Arial"/>
          <w:i/>
          <w:iCs/>
          <w:color w:val="auto"/>
        </w:rPr>
        <w:t>348</w:t>
      </w:r>
      <w:r w:rsidRPr="007218A2">
        <w:rPr>
          <w:rFonts w:eastAsia="Times New Roman" w:cs="Arial"/>
          <w:color w:val="auto"/>
        </w:rPr>
        <w:t xml:space="preserve">(6237), 1261359–1261359. </w:t>
      </w:r>
      <w:hyperlink r:id="rId9" w:history="1">
        <w:r w:rsidRPr="007218A2">
          <w:rPr>
            <w:rFonts w:eastAsia="Times New Roman" w:cs="Arial"/>
            <w:color w:val="0000FF"/>
            <w:u w:val="single"/>
          </w:rPr>
          <w:t>https://doi.org/10.1126/science.1261359</w:t>
        </w:r>
      </w:hyperlink>
    </w:p>
    <w:p w14:paraId="246B3A26" w14:textId="77777777" w:rsidR="00324781" w:rsidRPr="007218A2" w:rsidRDefault="008F5585">
      <w:pPr>
        <w:rPr>
          <w:rFonts w:cs="Arial"/>
        </w:rPr>
      </w:pPr>
    </w:p>
    <w:sectPr w:rsidR="00324781" w:rsidRPr="007218A2" w:rsidSect="000E21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25T14:58:00Z" w:initials="CPM">
    <w:p w14:paraId="36535979" w14:textId="77777777" w:rsidR="008F5585" w:rsidRDefault="008F5585">
      <w:pPr>
        <w:pStyle w:val="CommentText"/>
      </w:pPr>
      <w:r>
        <w:rPr>
          <w:rStyle w:val="CommentReference"/>
        </w:rPr>
        <w:annotationRef/>
      </w:r>
      <w:r>
        <w:t>100% Excellent!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5359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535979" w16cid:durableId="206C49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47"/>
    <w:rsid w:val="00010647"/>
    <w:rsid w:val="0005215C"/>
    <w:rsid w:val="000872F8"/>
    <w:rsid w:val="000E2137"/>
    <w:rsid w:val="0037719D"/>
    <w:rsid w:val="0045528C"/>
    <w:rsid w:val="005D4E66"/>
    <w:rsid w:val="007218A2"/>
    <w:rsid w:val="00775324"/>
    <w:rsid w:val="00872264"/>
    <w:rsid w:val="008A7253"/>
    <w:rsid w:val="008F5585"/>
    <w:rsid w:val="00900180"/>
    <w:rsid w:val="00914495"/>
    <w:rsid w:val="00976399"/>
    <w:rsid w:val="00983209"/>
    <w:rsid w:val="00B52ADB"/>
    <w:rsid w:val="00DA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4A13D"/>
  <w15:chartTrackingRefBased/>
  <w15:docId w15:val="{EBB27BC1-084E-0C4D-B27D-B52EED93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647"/>
    <w:pPr>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010647"/>
    <w:pPr>
      <w:spacing w:before="100" w:beforeAutospacing="1" w:after="100" w:afterAutospacing="1"/>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47"/>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010647"/>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010647"/>
    <w:pPr>
      <w:spacing w:before="100" w:beforeAutospacing="1" w:after="100" w:afterAutospacing="1"/>
    </w:pPr>
    <w:rPr>
      <w:rFonts w:ascii="Times New Roman" w:eastAsia="Times New Roman" w:hAnsi="Times New Roman" w:cs="Times New Roman"/>
      <w:color w:val="auto"/>
    </w:rPr>
  </w:style>
  <w:style w:type="paragraph" w:styleId="NoSpacing">
    <w:name w:val="No Spacing"/>
    <w:uiPriority w:val="1"/>
    <w:qFormat/>
    <w:rsid w:val="00010647"/>
  </w:style>
  <w:style w:type="character" w:styleId="Hyperlink">
    <w:name w:val="Hyperlink"/>
    <w:basedOn w:val="DefaultParagraphFont"/>
    <w:uiPriority w:val="99"/>
    <w:semiHidden/>
    <w:unhideWhenUsed/>
    <w:rsid w:val="007218A2"/>
    <w:rPr>
      <w:color w:val="0000FF"/>
      <w:u w:val="single"/>
    </w:rPr>
  </w:style>
  <w:style w:type="paragraph" w:styleId="BalloonText">
    <w:name w:val="Balloon Text"/>
    <w:basedOn w:val="Normal"/>
    <w:link w:val="BalloonTextChar"/>
    <w:uiPriority w:val="99"/>
    <w:semiHidden/>
    <w:unhideWhenUsed/>
    <w:rsid w:val="007753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532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F5585"/>
    <w:rPr>
      <w:sz w:val="16"/>
      <w:szCs w:val="16"/>
    </w:rPr>
  </w:style>
  <w:style w:type="paragraph" w:styleId="CommentText">
    <w:name w:val="annotation text"/>
    <w:basedOn w:val="Normal"/>
    <w:link w:val="CommentTextChar"/>
    <w:uiPriority w:val="99"/>
    <w:semiHidden/>
    <w:unhideWhenUsed/>
    <w:rsid w:val="008F5585"/>
    <w:rPr>
      <w:sz w:val="20"/>
      <w:szCs w:val="20"/>
    </w:rPr>
  </w:style>
  <w:style w:type="character" w:customStyle="1" w:styleId="CommentTextChar">
    <w:name w:val="Comment Text Char"/>
    <w:basedOn w:val="DefaultParagraphFont"/>
    <w:link w:val="CommentText"/>
    <w:uiPriority w:val="99"/>
    <w:semiHidden/>
    <w:rsid w:val="008F5585"/>
    <w:rPr>
      <w:sz w:val="20"/>
      <w:szCs w:val="20"/>
    </w:rPr>
  </w:style>
  <w:style w:type="paragraph" w:styleId="CommentSubject">
    <w:name w:val="annotation subject"/>
    <w:basedOn w:val="CommentText"/>
    <w:next w:val="CommentText"/>
    <w:link w:val="CommentSubjectChar"/>
    <w:uiPriority w:val="99"/>
    <w:semiHidden/>
    <w:unhideWhenUsed/>
    <w:rsid w:val="008F5585"/>
    <w:rPr>
      <w:b/>
      <w:bCs/>
    </w:rPr>
  </w:style>
  <w:style w:type="character" w:customStyle="1" w:styleId="CommentSubjectChar">
    <w:name w:val="Comment Subject Char"/>
    <w:basedOn w:val="CommentTextChar"/>
    <w:link w:val="CommentSubject"/>
    <w:uiPriority w:val="99"/>
    <w:semiHidden/>
    <w:rsid w:val="008F55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260262">
      <w:bodyDiv w:val="1"/>
      <w:marLeft w:val="0"/>
      <w:marRight w:val="0"/>
      <w:marTop w:val="0"/>
      <w:marBottom w:val="0"/>
      <w:divBdr>
        <w:top w:val="none" w:sz="0" w:space="0" w:color="auto"/>
        <w:left w:val="none" w:sz="0" w:space="0" w:color="auto"/>
        <w:bottom w:val="none" w:sz="0" w:space="0" w:color="auto"/>
        <w:right w:val="none" w:sz="0" w:space="0" w:color="auto"/>
      </w:divBdr>
      <w:divsChild>
        <w:div w:id="315500816">
          <w:marLeft w:val="480"/>
          <w:marRight w:val="0"/>
          <w:marTop w:val="0"/>
          <w:marBottom w:val="0"/>
          <w:divBdr>
            <w:top w:val="none" w:sz="0" w:space="0" w:color="auto"/>
            <w:left w:val="none" w:sz="0" w:space="0" w:color="auto"/>
            <w:bottom w:val="none" w:sz="0" w:space="0" w:color="auto"/>
            <w:right w:val="none" w:sz="0" w:space="0" w:color="auto"/>
          </w:divBdr>
          <w:divsChild>
            <w:div w:id="996420831">
              <w:marLeft w:val="0"/>
              <w:marRight w:val="0"/>
              <w:marTop w:val="0"/>
              <w:marBottom w:val="0"/>
              <w:divBdr>
                <w:top w:val="none" w:sz="0" w:space="0" w:color="auto"/>
                <w:left w:val="none" w:sz="0" w:space="0" w:color="auto"/>
                <w:bottom w:val="none" w:sz="0" w:space="0" w:color="auto"/>
                <w:right w:val="none" w:sz="0" w:space="0" w:color="auto"/>
              </w:divBdr>
            </w:div>
            <w:div w:id="254752864">
              <w:marLeft w:val="0"/>
              <w:marRight w:val="0"/>
              <w:marTop w:val="0"/>
              <w:marBottom w:val="0"/>
              <w:divBdr>
                <w:top w:val="none" w:sz="0" w:space="0" w:color="auto"/>
                <w:left w:val="none" w:sz="0" w:space="0" w:color="auto"/>
                <w:bottom w:val="none" w:sz="0" w:space="0" w:color="auto"/>
                <w:right w:val="none" w:sz="0" w:space="0" w:color="auto"/>
              </w:divBdr>
            </w:div>
            <w:div w:id="1418135714">
              <w:marLeft w:val="0"/>
              <w:marRight w:val="0"/>
              <w:marTop w:val="0"/>
              <w:marBottom w:val="0"/>
              <w:divBdr>
                <w:top w:val="none" w:sz="0" w:space="0" w:color="auto"/>
                <w:left w:val="none" w:sz="0" w:space="0" w:color="auto"/>
                <w:bottom w:val="none" w:sz="0" w:space="0" w:color="auto"/>
                <w:right w:val="none" w:sz="0" w:space="0" w:color="auto"/>
              </w:divBdr>
            </w:div>
            <w:div w:id="9504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2041-210X.12114" TargetMode="External"/><Relationship Id="rId3" Type="http://schemas.openxmlformats.org/officeDocument/2006/relationships/webSettings" Target="webSettings.xml"/><Relationship Id="rId7" Type="http://schemas.openxmlformats.org/officeDocument/2006/relationships/hyperlink" Target="https://doi.org/10.1126/sciadv.aap96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10.1126/science.1261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Graduate School of Oceanography, University of Rhod</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Bishop</dc:creator>
  <cp:keywords/>
  <dc:description/>
  <cp:lastModifiedBy>Carlos Prada Montoya</cp:lastModifiedBy>
  <cp:revision>6</cp:revision>
  <dcterms:created xsi:type="dcterms:W3CDTF">2019-04-25T18:36:00Z</dcterms:created>
  <dcterms:modified xsi:type="dcterms:W3CDTF">2019-04-25T18:58:00Z</dcterms:modified>
</cp:coreProperties>
</file>